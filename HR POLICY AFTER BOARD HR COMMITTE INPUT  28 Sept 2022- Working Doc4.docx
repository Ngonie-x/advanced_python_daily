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89C82" w14:textId="77777777" w:rsidR="001A6665" w:rsidRPr="008F72E5" w:rsidRDefault="001A6665" w:rsidP="00511E98">
      <w:pPr>
        <w:spacing w:line="276" w:lineRule="auto"/>
        <w:jc w:val="center"/>
        <w:rPr>
          <w:rFonts w:eastAsia="Times New Roman" w:cs="Times New Roman"/>
          <w:b/>
          <w:noProof/>
          <w:szCs w:val="24"/>
          <w:lang w:eastAsia="en-ZW"/>
        </w:rPr>
      </w:pPr>
    </w:p>
    <w:p w14:paraId="17790BEF" w14:textId="77777777" w:rsidR="001A6665" w:rsidRPr="008F72E5" w:rsidRDefault="001A6665" w:rsidP="00511E98">
      <w:pPr>
        <w:spacing w:line="276" w:lineRule="auto"/>
        <w:jc w:val="center"/>
        <w:rPr>
          <w:rFonts w:cs="Times New Roman"/>
          <w:szCs w:val="24"/>
        </w:rPr>
      </w:pPr>
      <w:r w:rsidRPr="008F72E5">
        <w:rPr>
          <w:rFonts w:eastAsia="Times New Roman" w:cs="Times New Roman"/>
          <w:b/>
          <w:noProof/>
          <w:szCs w:val="24"/>
          <w:lang w:eastAsia="en-ZW"/>
        </w:rPr>
        <w:drawing>
          <wp:inline distT="0" distB="0" distL="0" distR="0" wp14:anchorId="31E624D0" wp14:editId="651EFB34">
            <wp:extent cx="1704975" cy="1238250"/>
            <wp:effectExtent l="0" t="0" r="9525" b="0"/>
            <wp:docPr id="1" name="Picture 1" descr="IDBZ Updat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BZ Update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238250"/>
                    </a:xfrm>
                    <a:prstGeom prst="rect">
                      <a:avLst/>
                    </a:prstGeom>
                    <a:noFill/>
                    <a:ln>
                      <a:noFill/>
                    </a:ln>
                  </pic:spPr>
                </pic:pic>
              </a:graphicData>
            </a:graphic>
          </wp:inline>
        </w:drawing>
      </w:r>
    </w:p>
    <w:p w14:paraId="19CB8819" w14:textId="77777777" w:rsidR="001A6665" w:rsidRPr="008F72E5" w:rsidRDefault="001A6665" w:rsidP="00511E98">
      <w:pPr>
        <w:spacing w:line="276" w:lineRule="auto"/>
        <w:rPr>
          <w:rFonts w:cs="Times New Roman"/>
          <w:szCs w:val="24"/>
        </w:rPr>
      </w:pPr>
    </w:p>
    <w:p w14:paraId="3030EA5E" w14:textId="77777777" w:rsidR="00DF7419" w:rsidRPr="008F72E5" w:rsidRDefault="00DF7419" w:rsidP="00511E98">
      <w:pPr>
        <w:tabs>
          <w:tab w:val="left" w:pos="3690"/>
        </w:tabs>
        <w:spacing w:line="276" w:lineRule="auto"/>
        <w:jc w:val="center"/>
        <w:rPr>
          <w:rFonts w:cs="Times New Roman"/>
          <w:b/>
          <w:szCs w:val="24"/>
        </w:rPr>
      </w:pPr>
    </w:p>
    <w:p w14:paraId="5F9BF655" w14:textId="77777777" w:rsidR="008548D4" w:rsidRPr="008F72E5" w:rsidRDefault="001A6665" w:rsidP="00511E98">
      <w:pPr>
        <w:tabs>
          <w:tab w:val="left" w:pos="3690"/>
        </w:tabs>
        <w:spacing w:line="276" w:lineRule="auto"/>
        <w:jc w:val="center"/>
        <w:rPr>
          <w:rFonts w:cs="Times New Roman"/>
          <w:b/>
          <w:szCs w:val="24"/>
        </w:rPr>
      </w:pPr>
      <w:r w:rsidRPr="008F72E5">
        <w:rPr>
          <w:rFonts w:cs="Times New Roman"/>
          <w:b/>
          <w:szCs w:val="24"/>
        </w:rPr>
        <w:t xml:space="preserve">HUMAN RESOURCES POLICY </w:t>
      </w:r>
    </w:p>
    <w:p w14:paraId="7D460114" w14:textId="6389ED35" w:rsidR="00DF7419" w:rsidRPr="008F72E5" w:rsidDel="00B702A5" w:rsidRDefault="00DF7419" w:rsidP="00511E98">
      <w:pPr>
        <w:tabs>
          <w:tab w:val="left" w:pos="3690"/>
        </w:tabs>
        <w:spacing w:line="276" w:lineRule="auto"/>
        <w:jc w:val="center"/>
        <w:rPr>
          <w:del w:id="0" w:author="Chitsa Ephias" w:date="2022-09-28T10:54:00Z"/>
          <w:rFonts w:cs="Times New Roman"/>
          <w:b/>
          <w:szCs w:val="24"/>
        </w:rPr>
      </w:pPr>
    </w:p>
    <w:p w14:paraId="01A4532E" w14:textId="77777777" w:rsidR="00DF7419" w:rsidRPr="008F72E5" w:rsidRDefault="00DF7419" w:rsidP="00511E98">
      <w:pPr>
        <w:tabs>
          <w:tab w:val="left" w:pos="3690"/>
        </w:tabs>
        <w:spacing w:line="276" w:lineRule="auto"/>
        <w:jc w:val="center"/>
        <w:rPr>
          <w:rFonts w:cs="Times New Roman"/>
          <w:b/>
          <w:szCs w:val="24"/>
        </w:rPr>
      </w:pPr>
    </w:p>
    <w:p w14:paraId="1817C961" w14:textId="77777777" w:rsidR="001A6665" w:rsidRPr="008F72E5" w:rsidRDefault="001A6665" w:rsidP="00511E98">
      <w:pPr>
        <w:tabs>
          <w:tab w:val="left" w:pos="3690"/>
        </w:tabs>
        <w:spacing w:line="276" w:lineRule="auto"/>
        <w:jc w:val="center"/>
        <w:rPr>
          <w:rFonts w:cs="Times New Roman"/>
          <w:b/>
          <w:szCs w:val="24"/>
        </w:rPr>
      </w:pPr>
    </w:p>
    <w:tbl>
      <w:tblPr>
        <w:tblW w:w="784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4181"/>
        <w:gridCol w:w="1521"/>
      </w:tblGrid>
      <w:tr w:rsidR="008F72E5" w:rsidRPr="008F72E5" w14:paraId="72D54F4C" w14:textId="77777777" w:rsidTr="00054AF3">
        <w:trPr>
          <w:trHeight w:val="304"/>
        </w:trPr>
        <w:tc>
          <w:tcPr>
            <w:tcW w:w="2144" w:type="dxa"/>
            <w:shd w:val="clear" w:color="auto" w:fill="auto"/>
          </w:tcPr>
          <w:p w14:paraId="63955485"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Title:</w:t>
            </w:r>
          </w:p>
        </w:tc>
        <w:tc>
          <w:tcPr>
            <w:tcW w:w="5702" w:type="dxa"/>
            <w:gridSpan w:val="2"/>
            <w:shd w:val="clear" w:color="auto" w:fill="auto"/>
          </w:tcPr>
          <w:p w14:paraId="72D86631"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Human Resources Policy</w:t>
            </w:r>
          </w:p>
        </w:tc>
      </w:tr>
      <w:tr w:rsidR="008F72E5" w:rsidRPr="008F72E5" w14:paraId="038BF422" w14:textId="77777777" w:rsidTr="00054AF3">
        <w:trPr>
          <w:trHeight w:val="304"/>
        </w:trPr>
        <w:tc>
          <w:tcPr>
            <w:tcW w:w="2144" w:type="dxa"/>
            <w:shd w:val="clear" w:color="auto" w:fill="auto"/>
          </w:tcPr>
          <w:p w14:paraId="7C500D38"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Document number:</w:t>
            </w:r>
          </w:p>
        </w:tc>
        <w:tc>
          <w:tcPr>
            <w:tcW w:w="5702" w:type="dxa"/>
            <w:gridSpan w:val="2"/>
            <w:shd w:val="clear" w:color="auto" w:fill="auto"/>
          </w:tcPr>
          <w:p w14:paraId="26180BDD" w14:textId="505920DF"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CS</w:t>
            </w:r>
            <w:ins w:id="1" w:author="Kuhudzai Kudzaishe" w:date="2022-09-15T11:20:00Z">
              <w:r w:rsidR="009F3A90">
                <w:rPr>
                  <w:rFonts w:ascii="Calibri" w:eastAsia="Calibri" w:hAnsi="Calibri" w:cs="Times New Roman"/>
                  <w:b/>
                  <w:sz w:val="16"/>
                  <w:szCs w:val="16"/>
                  <w:lang w:val="en-US"/>
                </w:rPr>
                <w:t>HD</w:t>
              </w:r>
            </w:ins>
            <w:del w:id="2" w:author="Kuhudzai Kudzaishe" w:date="2022-09-15T11:20:00Z">
              <w:r w:rsidRPr="008F72E5" w:rsidDel="009F3A90">
                <w:rPr>
                  <w:rFonts w:ascii="Calibri" w:eastAsia="Calibri" w:hAnsi="Calibri" w:cs="Times New Roman"/>
                  <w:b/>
                  <w:sz w:val="16"/>
                  <w:szCs w:val="16"/>
                  <w:lang w:val="en-US"/>
                </w:rPr>
                <w:delText>DR</w:delText>
              </w:r>
            </w:del>
            <w:r w:rsidRPr="008F72E5">
              <w:rPr>
                <w:rFonts w:ascii="Calibri" w:eastAsia="Calibri" w:hAnsi="Calibri" w:cs="Times New Roman"/>
                <w:b/>
                <w:sz w:val="16"/>
                <w:szCs w:val="16"/>
                <w:lang w:val="en-US"/>
              </w:rPr>
              <w:t>/001</w:t>
            </w:r>
          </w:p>
        </w:tc>
      </w:tr>
      <w:tr w:rsidR="008F72E5" w:rsidRPr="008F72E5" w14:paraId="6C6D871D" w14:textId="77777777" w:rsidTr="00054AF3">
        <w:trPr>
          <w:trHeight w:val="304"/>
        </w:trPr>
        <w:tc>
          <w:tcPr>
            <w:tcW w:w="2144" w:type="dxa"/>
            <w:shd w:val="clear" w:color="auto" w:fill="auto"/>
          </w:tcPr>
          <w:p w14:paraId="2B215D79"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Policy applicable to:</w:t>
            </w:r>
          </w:p>
        </w:tc>
        <w:tc>
          <w:tcPr>
            <w:tcW w:w="5702" w:type="dxa"/>
            <w:gridSpan w:val="2"/>
            <w:shd w:val="clear" w:color="auto" w:fill="auto"/>
          </w:tcPr>
          <w:p w14:paraId="3A0BA95F"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All Bank Staff</w:t>
            </w:r>
          </w:p>
        </w:tc>
      </w:tr>
      <w:tr w:rsidR="008F72E5" w:rsidRPr="008F72E5" w14:paraId="65AD0410" w14:textId="77777777" w:rsidTr="00054AF3">
        <w:trPr>
          <w:trHeight w:val="304"/>
        </w:trPr>
        <w:tc>
          <w:tcPr>
            <w:tcW w:w="2144" w:type="dxa"/>
            <w:shd w:val="clear" w:color="auto" w:fill="auto"/>
          </w:tcPr>
          <w:p w14:paraId="40E54910" w14:textId="77777777" w:rsidR="00054AF3" w:rsidRPr="008F72E5" w:rsidRDefault="00054AF3" w:rsidP="00054AF3">
            <w:pPr>
              <w:jc w:val="center"/>
              <w:rPr>
                <w:rFonts w:ascii="Calibri" w:eastAsia="Calibri" w:hAnsi="Calibri" w:cs="Times New Roman"/>
                <w:b/>
                <w:sz w:val="16"/>
                <w:szCs w:val="16"/>
                <w:lang w:val="en-US"/>
              </w:rPr>
            </w:pPr>
          </w:p>
        </w:tc>
        <w:tc>
          <w:tcPr>
            <w:tcW w:w="5702" w:type="dxa"/>
            <w:gridSpan w:val="2"/>
            <w:shd w:val="clear" w:color="auto" w:fill="auto"/>
          </w:tcPr>
          <w:p w14:paraId="3730C973" w14:textId="77777777" w:rsidR="00054AF3" w:rsidRPr="008F72E5" w:rsidRDefault="00054AF3" w:rsidP="00054AF3">
            <w:pPr>
              <w:jc w:val="center"/>
              <w:rPr>
                <w:rFonts w:ascii="Calibri" w:eastAsia="Calibri" w:hAnsi="Calibri" w:cs="Times New Roman"/>
                <w:b/>
                <w:sz w:val="16"/>
                <w:szCs w:val="16"/>
                <w:lang w:val="en-US"/>
              </w:rPr>
            </w:pPr>
          </w:p>
        </w:tc>
      </w:tr>
      <w:tr w:rsidR="008F72E5" w:rsidRPr="008F72E5" w14:paraId="6FFF619F" w14:textId="77777777" w:rsidTr="00054AF3">
        <w:trPr>
          <w:trHeight w:val="304"/>
        </w:trPr>
        <w:tc>
          <w:tcPr>
            <w:tcW w:w="2144" w:type="dxa"/>
            <w:shd w:val="clear" w:color="auto" w:fill="auto"/>
          </w:tcPr>
          <w:p w14:paraId="3981B800" w14:textId="77777777" w:rsidR="00054AF3" w:rsidRPr="008F72E5" w:rsidRDefault="00054AF3" w:rsidP="00054AF3">
            <w:pPr>
              <w:jc w:val="center"/>
              <w:rPr>
                <w:rFonts w:ascii="Calibri" w:eastAsia="Calibri" w:hAnsi="Calibri" w:cs="Times New Roman"/>
                <w:b/>
                <w:sz w:val="16"/>
                <w:szCs w:val="16"/>
                <w:lang w:val="en-US"/>
              </w:rPr>
            </w:pPr>
          </w:p>
        </w:tc>
        <w:tc>
          <w:tcPr>
            <w:tcW w:w="4181" w:type="dxa"/>
            <w:shd w:val="clear" w:color="auto" w:fill="auto"/>
          </w:tcPr>
          <w:p w14:paraId="407C97D7"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By:</w:t>
            </w:r>
          </w:p>
        </w:tc>
        <w:tc>
          <w:tcPr>
            <w:tcW w:w="1521" w:type="dxa"/>
            <w:shd w:val="clear" w:color="auto" w:fill="auto"/>
          </w:tcPr>
          <w:p w14:paraId="06D9E3A8"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Date</w:t>
            </w:r>
          </w:p>
        </w:tc>
      </w:tr>
      <w:tr w:rsidR="008F72E5" w:rsidRPr="008F72E5" w14:paraId="1A580A8A" w14:textId="77777777" w:rsidTr="00054AF3">
        <w:trPr>
          <w:trHeight w:val="304"/>
        </w:trPr>
        <w:tc>
          <w:tcPr>
            <w:tcW w:w="2144" w:type="dxa"/>
            <w:shd w:val="clear" w:color="auto" w:fill="auto"/>
          </w:tcPr>
          <w:p w14:paraId="3350F671"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Prepared:</w:t>
            </w:r>
          </w:p>
        </w:tc>
        <w:tc>
          <w:tcPr>
            <w:tcW w:w="4181" w:type="dxa"/>
            <w:shd w:val="clear" w:color="auto" w:fill="auto"/>
          </w:tcPr>
          <w:p w14:paraId="440B1342"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 xml:space="preserve">Chief Human Resources Officer </w:t>
            </w:r>
          </w:p>
        </w:tc>
        <w:tc>
          <w:tcPr>
            <w:tcW w:w="1521" w:type="dxa"/>
            <w:shd w:val="clear" w:color="auto" w:fill="auto"/>
          </w:tcPr>
          <w:p w14:paraId="77EEAC61"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28/0</w:t>
            </w:r>
            <w:r w:rsidR="002106F9" w:rsidRPr="008F72E5">
              <w:rPr>
                <w:rFonts w:ascii="Calibri" w:eastAsia="Calibri" w:hAnsi="Calibri" w:cs="Times New Roman"/>
                <w:b/>
                <w:sz w:val="16"/>
                <w:szCs w:val="16"/>
                <w:lang w:val="en-US"/>
              </w:rPr>
              <w:t>8</w:t>
            </w:r>
            <w:r w:rsidRPr="008F72E5">
              <w:rPr>
                <w:rFonts w:ascii="Calibri" w:eastAsia="Calibri" w:hAnsi="Calibri" w:cs="Times New Roman"/>
                <w:b/>
                <w:sz w:val="16"/>
                <w:szCs w:val="16"/>
                <w:lang w:val="en-US"/>
              </w:rPr>
              <w:t>/18</w:t>
            </w:r>
          </w:p>
        </w:tc>
      </w:tr>
      <w:tr w:rsidR="008F72E5" w:rsidRPr="008F72E5" w14:paraId="5106BC3F" w14:textId="77777777" w:rsidTr="00054AF3">
        <w:trPr>
          <w:trHeight w:val="304"/>
        </w:trPr>
        <w:tc>
          <w:tcPr>
            <w:tcW w:w="2144" w:type="dxa"/>
            <w:shd w:val="clear" w:color="auto" w:fill="auto"/>
          </w:tcPr>
          <w:p w14:paraId="3E990901"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Reviewed:</w:t>
            </w:r>
          </w:p>
        </w:tc>
        <w:tc>
          <w:tcPr>
            <w:tcW w:w="4181" w:type="dxa"/>
            <w:shd w:val="clear" w:color="auto" w:fill="auto"/>
          </w:tcPr>
          <w:p w14:paraId="0FFB4009"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Director – Corporate Services and Human Resources</w:t>
            </w:r>
          </w:p>
        </w:tc>
        <w:tc>
          <w:tcPr>
            <w:tcW w:w="1521" w:type="dxa"/>
            <w:shd w:val="clear" w:color="auto" w:fill="auto"/>
          </w:tcPr>
          <w:p w14:paraId="34D4567D" w14:textId="77777777" w:rsidR="00054AF3" w:rsidRPr="008F72E5" w:rsidRDefault="002106F9"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05</w:t>
            </w:r>
            <w:r w:rsidR="00054AF3" w:rsidRPr="008F72E5">
              <w:rPr>
                <w:rFonts w:ascii="Calibri" w:eastAsia="Calibri" w:hAnsi="Calibri" w:cs="Times New Roman"/>
                <w:b/>
                <w:sz w:val="16"/>
                <w:szCs w:val="16"/>
                <w:lang w:val="en-US"/>
              </w:rPr>
              <w:t>/10/18</w:t>
            </w:r>
          </w:p>
        </w:tc>
      </w:tr>
      <w:tr w:rsidR="008F72E5" w:rsidRPr="008F72E5" w14:paraId="1B033FAB" w14:textId="77777777" w:rsidTr="00054AF3">
        <w:trPr>
          <w:trHeight w:val="304"/>
        </w:trPr>
        <w:tc>
          <w:tcPr>
            <w:tcW w:w="2144" w:type="dxa"/>
            <w:shd w:val="clear" w:color="auto" w:fill="auto"/>
          </w:tcPr>
          <w:p w14:paraId="0A7097A1"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Approved:</w:t>
            </w:r>
          </w:p>
        </w:tc>
        <w:tc>
          <w:tcPr>
            <w:tcW w:w="4181" w:type="dxa"/>
            <w:shd w:val="clear" w:color="auto" w:fill="auto"/>
          </w:tcPr>
          <w:p w14:paraId="1C75ADB1"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Executive Committee</w:t>
            </w:r>
          </w:p>
        </w:tc>
        <w:tc>
          <w:tcPr>
            <w:tcW w:w="1521" w:type="dxa"/>
            <w:shd w:val="clear" w:color="auto" w:fill="auto"/>
          </w:tcPr>
          <w:p w14:paraId="69952D99"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21/11/18</w:t>
            </w:r>
          </w:p>
        </w:tc>
      </w:tr>
      <w:tr w:rsidR="008F72E5" w:rsidRPr="008F72E5" w14:paraId="1F6C0BBE" w14:textId="77777777" w:rsidTr="00054AF3">
        <w:trPr>
          <w:trHeight w:val="304"/>
        </w:trPr>
        <w:tc>
          <w:tcPr>
            <w:tcW w:w="2144" w:type="dxa"/>
            <w:shd w:val="clear" w:color="auto" w:fill="auto"/>
          </w:tcPr>
          <w:p w14:paraId="66AE4AFA"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Authorised:</w:t>
            </w:r>
          </w:p>
        </w:tc>
        <w:tc>
          <w:tcPr>
            <w:tcW w:w="4181" w:type="dxa"/>
            <w:shd w:val="clear" w:color="auto" w:fill="auto"/>
          </w:tcPr>
          <w:p w14:paraId="477F3A14"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Board</w:t>
            </w:r>
          </w:p>
        </w:tc>
        <w:tc>
          <w:tcPr>
            <w:tcW w:w="1521" w:type="dxa"/>
            <w:shd w:val="clear" w:color="auto" w:fill="auto"/>
          </w:tcPr>
          <w:p w14:paraId="76E3E243"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TBA</w:t>
            </w:r>
          </w:p>
        </w:tc>
      </w:tr>
      <w:tr w:rsidR="00054AF3" w:rsidRPr="008F72E5" w14:paraId="173B9A0B" w14:textId="77777777" w:rsidTr="00054AF3">
        <w:trPr>
          <w:trHeight w:val="304"/>
        </w:trPr>
        <w:tc>
          <w:tcPr>
            <w:tcW w:w="2144" w:type="dxa"/>
            <w:shd w:val="clear" w:color="auto" w:fill="auto"/>
          </w:tcPr>
          <w:p w14:paraId="0F0B44FA"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Follow-on review:</w:t>
            </w:r>
          </w:p>
        </w:tc>
        <w:tc>
          <w:tcPr>
            <w:tcW w:w="4181" w:type="dxa"/>
            <w:shd w:val="clear" w:color="auto" w:fill="auto"/>
          </w:tcPr>
          <w:p w14:paraId="3E61F334" w14:textId="77777777" w:rsidR="00054AF3" w:rsidRPr="008F72E5" w:rsidRDefault="00DF7419"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Director – Corporate Services and Human Resources</w:t>
            </w:r>
          </w:p>
        </w:tc>
        <w:tc>
          <w:tcPr>
            <w:tcW w:w="1521" w:type="dxa"/>
            <w:shd w:val="clear" w:color="auto" w:fill="auto"/>
          </w:tcPr>
          <w:p w14:paraId="4EBBD733" w14:textId="77777777" w:rsidR="00054AF3" w:rsidRPr="008F72E5" w:rsidRDefault="00054AF3" w:rsidP="00054AF3">
            <w:pPr>
              <w:jc w:val="center"/>
              <w:rPr>
                <w:rFonts w:ascii="Calibri" w:eastAsia="Calibri" w:hAnsi="Calibri" w:cs="Times New Roman"/>
                <w:b/>
                <w:sz w:val="16"/>
                <w:szCs w:val="16"/>
                <w:lang w:val="en-US"/>
              </w:rPr>
            </w:pPr>
            <w:r w:rsidRPr="008F72E5">
              <w:rPr>
                <w:rFonts w:ascii="Calibri" w:eastAsia="Calibri" w:hAnsi="Calibri" w:cs="Times New Roman"/>
                <w:b/>
                <w:sz w:val="16"/>
                <w:szCs w:val="16"/>
                <w:lang w:val="en-US"/>
              </w:rPr>
              <w:t>TBA</w:t>
            </w:r>
          </w:p>
        </w:tc>
      </w:tr>
    </w:tbl>
    <w:p w14:paraId="64915BA8" w14:textId="77777777" w:rsidR="001A6665" w:rsidRPr="008F72E5" w:rsidRDefault="001A6665" w:rsidP="00511E98">
      <w:pPr>
        <w:tabs>
          <w:tab w:val="left" w:pos="3690"/>
        </w:tabs>
        <w:spacing w:line="276" w:lineRule="auto"/>
        <w:jc w:val="center"/>
        <w:rPr>
          <w:rFonts w:cs="Times New Roman"/>
          <w:b/>
          <w:szCs w:val="24"/>
        </w:rPr>
      </w:pPr>
    </w:p>
    <w:p w14:paraId="377616B2" w14:textId="77777777" w:rsidR="001A6665" w:rsidRPr="008F72E5" w:rsidRDefault="001A6665" w:rsidP="00511E98">
      <w:pPr>
        <w:tabs>
          <w:tab w:val="left" w:pos="3690"/>
        </w:tabs>
        <w:spacing w:line="276" w:lineRule="auto"/>
        <w:jc w:val="center"/>
        <w:rPr>
          <w:rFonts w:cs="Times New Roman"/>
          <w:b/>
          <w:szCs w:val="24"/>
        </w:rPr>
      </w:pPr>
    </w:p>
    <w:p w14:paraId="48517C43" w14:textId="77777777" w:rsidR="001A6665" w:rsidRPr="008F72E5" w:rsidRDefault="001A6665" w:rsidP="00511E98">
      <w:pPr>
        <w:tabs>
          <w:tab w:val="left" w:pos="3690"/>
        </w:tabs>
        <w:spacing w:line="276" w:lineRule="auto"/>
        <w:jc w:val="center"/>
        <w:rPr>
          <w:rFonts w:cs="Times New Roman"/>
          <w:b/>
          <w:szCs w:val="24"/>
        </w:rPr>
      </w:pPr>
    </w:p>
    <w:p w14:paraId="7918E8C2" w14:textId="77777777" w:rsidR="001A6665" w:rsidRPr="008F72E5" w:rsidRDefault="001A6665" w:rsidP="00511E98">
      <w:pPr>
        <w:tabs>
          <w:tab w:val="left" w:pos="3690"/>
        </w:tabs>
        <w:spacing w:line="276" w:lineRule="auto"/>
        <w:jc w:val="center"/>
        <w:rPr>
          <w:rFonts w:cs="Times New Roman"/>
          <w:b/>
          <w:szCs w:val="24"/>
        </w:rPr>
      </w:pPr>
    </w:p>
    <w:p w14:paraId="4BA65330" w14:textId="77777777" w:rsidR="006B1A38" w:rsidRPr="008F72E5" w:rsidRDefault="006B1A38" w:rsidP="00511E98">
      <w:pPr>
        <w:tabs>
          <w:tab w:val="left" w:pos="255"/>
          <w:tab w:val="left" w:pos="3690"/>
        </w:tabs>
        <w:spacing w:line="276" w:lineRule="auto"/>
        <w:rPr>
          <w:rFonts w:cs="Times New Roman"/>
          <w:b/>
          <w:szCs w:val="24"/>
        </w:rPr>
      </w:pPr>
      <w:r w:rsidRPr="008F72E5">
        <w:rPr>
          <w:rFonts w:cs="Times New Roman"/>
          <w:b/>
          <w:szCs w:val="24"/>
        </w:rPr>
        <w:tab/>
      </w:r>
    </w:p>
    <w:p w14:paraId="46D223E4" w14:textId="77777777" w:rsidR="001A6665" w:rsidRPr="008F72E5" w:rsidRDefault="006B1A38" w:rsidP="00511E98">
      <w:pPr>
        <w:tabs>
          <w:tab w:val="left" w:pos="255"/>
          <w:tab w:val="left" w:pos="3690"/>
        </w:tabs>
        <w:spacing w:line="276" w:lineRule="auto"/>
        <w:rPr>
          <w:rFonts w:cs="Times New Roman"/>
          <w:b/>
          <w:szCs w:val="24"/>
        </w:rPr>
      </w:pPr>
      <w:r w:rsidRPr="008F72E5">
        <w:rPr>
          <w:rFonts w:cs="Times New Roman"/>
          <w:b/>
          <w:szCs w:val="24"/>
        </w:rPr>
        <w:tab/>
      </w:r>
    </w:p>
    <w:p w14:paraId="06B7B84D" w14:textId="77777777" w:rsidR="00C4674E" w:rsidRPr="008F72E5" w:rsidRDefault="00C4674E" w:rsidP="00511E98">
      <w:pPr>
        <w:tabs>
          <w:tab w:val="left" w:pos="255"/>
          <w:tab w:val="left" w:pos="3690"/>
        </w:tabs>
        <w:spacing w:line="276" w:lineRule="auto"/>
        <w:rPr>
          <w:rFonts w:cs="Times New Roman"/>
          <w:b/>
          <w:szCs w:val="24"/>
        </w:rPr>
      </w:pPr>
    </w:p>
    <w:p w14:paraId="3AD8880E" w14:textId="77777777" w:rsidR="00C4674E" w:rsidRPr="008F72E5" w:rsidRDefault="00C4674E" w:rsidP="00511E98">
      <w:pPr>
        <w:tabs>
          <w:tab w:val="left" w:pos="255"/>
          <w:tab w:val="left" w:pos="3690"/>
        </w:tabs>
        <w:spacing w:line="276" w:lineRule="auto"/>
        <w:rPr>
          <w:rFonts w:cs="Times New Roman"/>
          <w:b/>
          <w:szCs w:val="24"/>
        </w:rPr>
      </w:pPr>
    </w:p>
    <w:p w14:paraId="1FE864D1" w14:textId="77777777" w:rsidR="00C4674E" w:rsidRPr="008F72E5" w:rsidRDefault="00C4674E" w:rsidP="00511E98">
      <w:pPr>
        <w:tabs>
          <w:tab w:val="left" w:pos="255"/>
          <w:tab w:val="left" w:pos="3690"/>
        </w:tabs>
        <w:spacing w:line="276" w:lineRule="auto"/>
        <w:rPr>
          <w:rFonts w:cs="Times New Roman"/>
          <w:b/>
          <w:szCs w:val="24"/>
        </w:rPr>
      </w:pPr>
    </w:p>
    <w:p w14:paraId="12C3105E" w14:textId="77777777" w:rsidR="00B702A5" w:rsidRDefault="00B702A5" w:rsidP="00727F19">
      <w:pPr>
        <w:spacing w:before="100" w:beforeAutospacing="1" w:after="100" w:afterAutospacing="1"/>
        <w:jc w:val="both"/>
        <w:rPr>
          <w:ins w:id="3" w:author="Chitsa Ephias" w:date="2022-09-28T10:54:00Z"/>
          <w:rFonts w:cs="Times New Roman"/>
          <w:b/>
          <w:bCs/>
        </w:rPr>
      </w:pPr>
      <w:bookmarkStart w:id="4" w:name="_Toc113607514"/>
      <w:bookmarkStart w:id="5" w:name="_Toc114058887"/>
      <w:bookmarkStart w:id="6" w:name="_Toc481056463"/>
    </w:p>
    <w:p w14:paraId="53DC336E" w14:textId="2CC4BE3E" w:rsidR="00727F19" w:rsidRPr="00347A81" w:rsidRDefault="00727F19">
      <w:pPr>
        <w:spacing w:after="0" w:line="360" w:lineRule="auto"/>
        <w:jc w:val="both"/>
        <w:rPr>
          <w:ins w:id="7" w:author="Chitsa Ephias" w:date="2022-09-27T12:44:00Z"/>
          <w:rFonts w:cs="Times New Roman"/>
          <w:b/>
          <w:rPrChange w:id="8" w:author="Chitsa Ephias" w:date="2022-09-28T10:40:00Z">
            <w:rPr>
              <w:ins w:id="9" w:author="Chitsa Ephias" w:date="2022-09-27T12:44:00Z"/>
              <w:rFonts w:ascii="Tahoma" w:hAnsi="Tahoma" w:cs="Tahoma"/>
              <w:b/>
              <w:i/>
            </w:rPr>
          </w:rPrChange>
        </w:rPr>
        <w:pPrChange w:id="10" w:author="Chitsa Ephias" w:date="2022-09-28T12:01:00Z">
          <w:pPr>
            <w:spacing w:before="100" w:beforeAutospacing="1" w:after="100" w:afterAutospacing="1"/>
            <w:jc w:val="both"/>
          </w:pPr>
        </w:pPrChange>
      </w:pPr>
      <w:ins w:id="11" w:author="Chitsa Ephias" w:date="2022-09-27T12:44:00Z">
        <w:r w:rsidRPr="00347A81">
          <w:rPr>
            <w:rFonts w:cs="Times New Roman"/>
            <w:b/>
            <w:bCs/>
            <w:rPrChange w:id="12" w:author="Chitsa Ephias" w:date="2022-09-28T10:40:00Z">
              <w:rPr>
                <w:rFonts w:ascii="Tahoma" w:hAnsi="Tahoma" w:cs="Tahoma"/>
                <w:b/>
                <w:bCs/>
              </w:rPr>
            </w:rPrChange>
          </w:rPr>
          <w:lastRenderedPageBreak/>
          <w:t>Policy:</w:t>
        </w:r>
        <w:r w:rsidRPr="00347A81">
          <w:rPr>
            <w:rFonts w:cs="Times New Roman"/>
            <w:b/>
            <w:bCs/>
            <w:rPrChange w:id="13" w:author="Chitsa Ephias" w:date="2022-09-28T10:40:00Z">
              <w:rPr>
                <w:rFonts w:ascii="Tahoma" w:hAnsi="Tahoma" w:cs="Tahoma"/>
                <w:b/>
                <w:bCs/>
              </w:rPr>
            </w:rPrChange>
          </w:rPr>
          <w:tab/>
        </w:r>
      </w:ins>
      <w:ins w:id="14" w:author="Chitsa Ephias" w:date="2022-09-28T10:40:00Z">
        <w:r w:rsidR="00347A81">
          <w:rPr>
            <w:rFonts w:cs="Times New Roman"/>
            <w:b/>
            <w:bCs/>
          </w:rPr>
          <w:tab/>
        </w:r>
        <w:r w:rsidR="00347A81">
          <w:rPr>
            <w:rFonts w:cs="Times New Roman"/>
            <w:b/>
            <w:bCs/>
          </w:rPr>
          <w:tab/>
        </w:r>
      </w:ins>
      <w:ins w:id="15" w:author="Chitsa Ephias" w:date="2022-09-28T10:39:00Z">
        <w:r w:rsidR="00347A81" w:rsidRPr="00347A81">
          <w:rPr>
            <w:rFonts w:cs="Times New Roman"/>
            <w:bCs/>
            <w:rPrChange w:id="16" w:author="Chitsa Ephias" w:date="2022-09-28T10:40:00Z">
              <w:rPr>
                <w:rFonts w:ascii="Tahoma" w:hAnsi="Tahoma" w:cs="Tahoma"/>
                <w:bCs/>
                <w:i/>
              </w:rPr>
            </w:rPrChange>
          </w:rPr>
          <w:t>Human Resources Policy</w:t>
        </w:r>
      </w:ins>
    </w:p>
    <w:p w14:paraId="41ADF7A0" w14:textId="77B58C49" w:rsidR="00727F19" w:rsidRPr="00347A81" w:rsidRDefault="00727F19">
      <w:pPr>
        <w:spacing w:after="0" w:line="360" w:lineRule="auto"/>
        <w:jc w:val="both"/>
        <w:rPr>
          <w:ins w:id="17" w:author="Chitsa Ephias" w:date="2022-09-27T12:44:00Z"/>
          <w:rFonts w:cs="Times New Roman"/>
          <w:b/>
          <w:rPrChange w:id="18" w:author="Chitsa Ephias" w:date="2022-09-28T10:40:00Z">
            <w:rPr>
              <w:ins w:id="19" w:author="Chitsa Ephias" w:date="2022-09-27T12:44:00Z"/>
              <w:rFonts w:ascii="Tahoma" w:hAnsi="Tahoma" w:cs="Tahoma"/>
              <w:b/>
              <w:i/>
            </w:rPr>
          </w:rPrChange>
        </w:rPr>
        <w:pPrChange w:id="20" w:author="Chitsa Ephias" w:date="2022-09-28T12:01:00Z">
          <w:pPr>
            <w:spacing w:before="100" w:beforeAutospacing="1" w:after="100" w:afterAutospacing="1"/>
            <w:jc w:val="both"/>
          </w:pPr>
        </w:pPrChange>
      </w:pPr>
      <w:ins w:id="21" w:author="Chitsa Ephias" w:date="2022-09-27T12:44:00Z">
        <w:r w:rsidRPr="00347A81">
          <w:rPr>
            <w:rFonts w:cs="Times New Roman"/>
            <w:b/>
            <w:bCs/>
            <w:rPrChange w:id="22" w:author="Chitsa Ephias" w:date="2022-09-28T10:40:00Z">
              <w:rPr>
                <w:rFonts w:ascii="Tahoma" w:hAnsi="Tahoma" w:cs="Tahoma"/>
                <w:b/>
                <w:bCs/>
              </w:rPr>
            </w:rPrChange>
          </w:rPr>
          <w:t xml:space="preserve">Level: </w:t>
        </w:r>
        <w:r w:rsidRPr="00347A81">
          <w:rPr>
            <w:rFonts w:cs="Times New Roman"/>
            <w:b/>
            <w:bCs/>
            <w:rPrChange w:id="23" w:author="Chitsa Ephias" w:date="2022-09-28T10:40:00Z">
              <w:rPr>
                <w:rFonts w:ascii="Tahoma" w:hAnsi="Tahoma" w:cs="Tahoma"/>
                <w:b/>
                <w:bCs/>
              </w:rPr>
            </w:rPrChange>
          </w:rPr>
          <w:tab/>
        </w:r>
        <w:r w:rsidRPr="00347A81">
          <w:rPr>
            <w:rFonts w:cs="Times New Roman"/>
            <w:b/>
            <w:bCs/>
            <w:rPrChange w:id="24" w:author="Chitsa Ephias" w:date="2022-09-28T10:40:00Z">
              <w:rPr>
                <w:rFonts w:ascii="Tahoma" w:hAnsi="Tahoma" w:cs="Tahoma"/>
                <w:b/>
                <w:bCs/>
              </w:rPr>
            </w:rPrChange>
          </w:rPr>
          <w:tab/>
        </w:r>
      </w:ins>
      <w:ins w:id="25" w:author="Chitsa Ephias" w:date="2022-09-28T10:40:00Z">
        <w:r w:rsidR="00347A81">
          <w:rPr>
            <w:rFonts w:cs="Times New Roman"/>
            <w:b/>
            <w:bCs/>
          </w:rPr>
          <w:tab/>
        </w:r>
      </w:ins>
      <w:ins w:id="26" w:author="Chitsa Ephias" w:date="2022-09-28T10:39:00Z">
        <w:r w:rsidR="00347A81" w:rsidRPr="00347A81">
          <w:rPr>
            <w:rFonts w:cs="Times New Roman"/>
            <w:bCs/>
            <w:rPrChange w:id="27" w:author="Chitsa Ephias" w:date="2022-09-28T10:40:00Z">
              <w:rPr>
                <w:rFonts w:ascii="Tahoma" w:hAnsi="Tahoma" w:cs="Tahoma"/>
                <w:bCs/>
                <w:i/>
              </w:rPr>
            </w:rPrChange>
          </w:rPr>
          <w:t>Bank</w:t>
        </w:r>
      </w:ins>
      <w:ins w:id="28" w:author="Chitsa Ephias" w:date="2022-09-27T12:44:00Z">
        <w:r w:rsidRPr="00347A81">
          <w:rPr>
            <w:rFonts w:cs="Times New Roman"/>
            <w:bCs/>
            <w:rPrChange w:id="29" w:author="Chitsa Ephias" w:date="2022-09-28T10:40:00Z">
              <w:rPr>
                <w:rFonts w:ascii="Tahoma" w:hAnsi="Tahoma" w:cs="Tahoma"/>
                <w:bCs/>
                <w:i/>
              </w:rPr>
            </w:rPrChange>
          </w:rPr>
          <w:t xml:space="preserve"> wide</w:t>
        </w:r>
      </w:ins>
    </w:p>
    <w:p w14:paraId="4A0187D8" w14:textId="61FDE77D" w:rsidR="00727F19" w:rsidRPr="00347A81" w:rsidRDefault="00727F19">
      <w:pPr>
        <w:spacing w:after="0" w:line="360" w:lineRule="auto"/>
        <w:jc w:val="both"/>
        <w:rPr>
          <w:ins w:id="30" w:author="Chitsa Ephias" w:date="2022-09-27T12:44:00Z"/>
          <w:rFonts w:cs="Times New Roman"/>
          <w:b/>
          <w:rPrChange w:id="31" w:author="Chitsa Ephias" w:date="2022-09-28T10:40:00Z">
            <w:rPr>
              <w:ins w:id="32" w:author="Chitsa Ephias" w:date="2022-09-27T12:44:00Z"/>
              <w:rFonts w:ascii="Tahoma" w:hAnsi="Tahoma" w:cs="Tahoma"/>
              <w:b/>
            </w:rPr>
          </w:rPrChange>
        </w:rPr>
        <w:pPrChange w:id="33" w:author="Chitsa Ephias" w:date="2022-09-28T12:01:00Z">
          <w:pPr>
            <w:spacing w:before="100" w:beforeAutospacing="1" w:after="100" w:afterAutospacing="1"/>
            <w:jc w:val="both"/>
          </w:pPr>
        </w:pPrChange>
      </w:pPr>
      <w:ins w:id="34" w:author="Chitsa Ephias" w:date="2022-09-27T12:44:00Z">
        <w:r w:rsidRPr="00347A81">
          <w:rPr>
            <w:rFonts w:cs="Times New Roman"/>
            <w:b/>
            <w:bCs/>
            <w:rPrChange w:id="35" w:author="Chitsa Ephias" w:date="2022-09-28T10:40:00Z">
              <w:rPr>
                <w:rFonts w:ascii="Tahoma" w:hAnsi="Tahoma" w:cs="Tahoma"/>
                <w:b/>
                <w:bCs/>
              </w:rPr>
            </w:rPrChange>
          </w:rPr>
          <w:t xml:space="preserve">Type: </w:t>
        </w:r>
        <w:r w:rsidRPr="00347A81">
          <w:rPr>
            <w:rFonts w:cs="Times New Roman"/>
            <w:b/>
            <w:bCs/>
            <w:rPrChange w:id="36" w:author="Chitsa Ephias" w:date="2022-09-28T10:40:00Z">
              <w:rPr>
                <w:rFonts w:ascii="Tahoma" w:hAnsi="Tahoma" w:cs="Tahoma"/>
                <w:b/>
                <w:bCs/>
              </w:rPr>
            </w:rPrChange>
          </w:rPr>
          <w:tab/>
        </w:r>
        <w:r w:rsidRPr="00347A81">
          <w:rPr>
            <w:rFonts w:cs="Times New Roman"/>
            <w:b/>
            <w:bCs/>
            <w:rPrChange w:id="37" w:author="Chitsa Ephias" w:date="2022-09-28T10:40:00Z">
              <w:rPr>
                <w:rFonts w:ascii="Tahoma" w:hAnsi="Tahoma" w:cs="Tahoma"/>
                <w:b/>
                <w:bCs/>
              </w:rPr>
            </w:rPrChange>
          </w:rPr>
          <w:tab/>
        </w:r>
        <w:r w:rsidRPr="00347A81">
          <w:rPr>
            <w:rFonts w:cs="Times New Roman"/>
            <w:b/>
            <w:bCs/>
            <w:rPrChange w:id="38" w:author="Chitsa Ephias" w:date="2022-09-28T10:40:00Z">
              <w:rPr>
                <w:rFonts w:ascii="Tahoma" w:hAnsi="Tahoma" w:cs="Tahoma"/>
                <w:b/>
                <w:bCs/>
              </w:rPr>
            </w:rPrChange>
          </w:rPr>
          <w:tab/>
        </w:r>
      </w:ins>
      <w:ins w:id="39" w:author="Chitsa Ephias" w:date="2022-09-28T10:39:00Z">
        <w:r w:rsidR="00347A81" w:rsidRPr="00347A81">
          <w:rPr>
            <w:rFonts w:cs="Times New Roman"/>
            <w:bCs/>
            <w:rPrChange w:id="40" w:author="Chitsa Ephias" w:date="2022-09-28T10:40:00Z">
              <w:rPr>
                <w:rFonts w:ascii="Tahoma" w:hAnsi="Tahoma" w:cs="Tahoma"/>
                <w:bCs/>
                <w:i/>
              </w:rPr>
            </w:rPrChange>
          </w:rPr>
          <w:t>Human Resour</w:t>
        </w:r>
      </w:ins>
      <w:ins w:id="41" w:author="Chitsa Ephias" w:date="2022-09-28T10:40:00Z">
        <w:r w:rsidR="00347A81" w:rsidRPr="00347A81">
          <w:rPr>
            <w:rFonts w:cs="Times New Roman"/>
            <w:bCs/>
            <w:rPrChange w:id="42" w:author="Chitsa Ephias" w:date="2022-09-28T10:40:00Z">
              <w:rPr>
                <w:rFonts w:ascii="Tahoma" w:hAnsi="Tahoma" w:cs="Tahoma"/>
                <w:bCs/>
                <w:i/>
              </w:rPr>
            </w:rPrChange>
          </w:rPr>
          <w:t xml:space="preserve">ces </w:t>
        </w:r>
      </w:ins>
      <w:ins w:id="43" w:author="Chitsa Ephias" w:date="2022-09-27T12:44:00Z">
        <w:r w:rsidRPr="00347A81">
          <w:rPr>
            <w:rFonts w:cs="Times New Roman"/>
            <w:bCs/>
            <w:rPrChange w:id="44" w:author="Chitsa Ephias" w:date="2022-09-28T10:40:00Z">
              <w:rPr>
                <w:rFonts w:ascii="Tahoma" w:hAnsi="Tahoma" w:cs="Tahoma"/>
                <w:bCs/>
                <w:i/>
              </w:rPr>
            </w:rPrChange>
          </w:rPr>
          <w:t>Management</w:t>
        </w:r>
      </w:ins>
    </w:p>
    <w:p w14:paraId="37C557B0" w14:textId="29406EDC" w:rsidR="00727F19" w:rsidRPr="00347A81" w:rsidRDefault="00727F19">
      <w:pPr>
        <w:spacing w:after="0" w:line="360" w:lineRule="auto"/>
        <w:jc w:val="both"/>
        <w:rPr>
          <w:ins w:id="45" w:author="Chitsa Ephias" w:date="2022-09-27T12:44:00Z"/>
          <w:rFonts w:cs="Times New Roman"/>
          <w:b/>
          <w:rPrChange w:id="46" w:author="Chitsa Ephias" w:date="2022-09-28T10:40:00Z">
            <w:rPr>
              <w:ins w:id="47" w:author="Chitsa Ephias" w:date="2022-09-27T12:44:00Z"/>
              <w:rFonts w:ascii="Tahoma" w:hAnsi="Tahoma" w:cs="Tahoma"/>
              <w:b/>
            </w:rPr>
          </w:rPrChange>
        </w:rPr>
        <w:pPrChange w:id="48" w:author="Chitsa Ephias" w:date="2022-09-28T12:01:00Z">
          <w:pPr>
            <w:spacing w:before="100" w:beforeAutospacing="1" w:after="100" w:afterAutospacing="1"/>
            <w:jc w:val="both"/>
          </w:pPr>
        </w:pPrChange>
      </w:pPr>
      <w:ins w:id="49" w:author="Chitsa Ephias" w:date="2022-09-27T12:44:00Z">
        <w:r w:rsidRPr="00347A81">
          <w:rPr>
            <w:rFonts w:cs="Times New Roman"/>
            <w:b/>
            <w:bCs/>
            <w:rPrChange w:id="50" w:author="Chitsa Ephias" w:date="2022-09-28T10:40:00Z">
              <w:rPr>
                <w:rFonts w:ascii="Tahoma" w:hAnsi="Tahoma" w:cs="Tahoma"/>
                <w:b/>
                <w:bCs/>
              </w:rPr>
            </w:rPrChange>
          </w:rPr>
          <w:t xml:space="preserve">Policy Owner: </w:t>
        </w:r>
        <w:r w:rsidRPr="00347A81">
          <w:rPr>
            <w:rFonts w:cs="Times New Roman"/>
            <w:b/>
            <w:bCs/>
            <w:rPrChange w:id="51" w:author="Chitsa Ephias" w:date="2022-09-28T10:40:00Z">
              <w:rPr>
                <w:rFonts w:ascii="Tahoma" w:hAnsi="Tahoma" w:cs="Tahoma"/>
                <w:b/>
                <w:bCs/>
              </w:rPr>
            </w:rPrChange>
          </w:rPr>
          <w:tab/>
        </w:r>
      </w:ins>
      <w:ins w:id="52" w:author="Chitsa Ephias" w:date="2022-09-28T10:40:00Z">
        <w:r w:rsidR="00347A81">
          <w:rPr>
            <w:rFonts w:cs="Times New Roman"/>
            <w:bCs/>
          </w:rPr>
          <w:t>Directo</w:t>
        </w:r>
      </w:ins>
      <w:ins w:id="53" w:author="Chitsa Ephias" w:date="2022-09-28T10:41:00Z">
        <w:r w:rsidR="00347A81">
          <w:rPr>
            <w:rFonts w:cs="Times New Roman"/>
            <w:bCs/>
          </w:rPr>
          <w:t>r: Corporate Services and Human Resources</w:t>
        </w:r>
      </w:ins>
    </w:p>
    <w:p w14:paraId="28C1DC32" w14:textId="0A140E14" w:rsidR="00727F19" w:rsidRPr="00347A81" w:rsidRDefault="00727F19">
      <w:pPr>
        <w:spacing w:after="0" w:line="360" w:lineRule="auto"/>
        <w:ind w:left="2160" w:hanging="2160"/>
        <w:jc w:val="both"/>
        <w:rPr>
          <w:ins w:id="54" w:author="Chitsa Ephias" w:date="2022-09-27T12:44:00Z"/>
          <w:rFonts w:cs="Times New Roman"/>
          <w:rPrChange w:id="55" w:author="Chitsa Ephias" w:date="2022-09-28T10:40:00Z">
            <w:rPr>
              <w:ins w:id="56" w:author="Chitsa Ephias" w:date="2022-09-27T12:44:00Z"/>
              <w:rFonts w:ascii="Tahoma" w:hAnsi="Tahoma" w:cs="Tahoma"/>
              <w:i/>
            </w:rPr>
          </w:rPrChange>
        </w:rPr>
        <w:pPrChange w:id="57" w:author="Chitsa Ephias" w:date="2022-09-28T12:01:00Z">
          <w:pPr>
            <w:spacing w:before="100" w:beforeAutospacing="1" w:after="100" w:afterAutospacing="1"/>
            <w:ind w:left="2160" w:hanging="2160"/>
            <w:jc w:val="both"/>
          </w:pPr>
        </w:pPrChange>
      </w:pPr>
      <w:ins w:id="58" w:author="Chitsa Ephias" w:date="2022-09-27T12:44:00Z">
        <w:r w:rsidRPr="00347A81">
          <w:rPr>
            <w:rFonts w:cs="Times New Roman"/>
            <w:b/>
            <w:bCs/>
            <w:rPrChange w:id="59" w:author="Chitsa Ephias" w:date="2022-09-28T10:40:00Z">
              <w:rPr>
                <w:rFonts w:ascii="Tahoma" w:hAnsi="Tahoma" w:cs="Tahoma"/>
                <w:b/>
                <w:bCs/>
              </w:rPr>
            </w:rPrChange>
          </w:rPr>
          <w:t xml:space="preserve">Reviewed by: </w:t>
        </w:r>
        <w:r w:rsidRPr="00347A81">
          <w:rPr>
            <w:rFonts w:cs="Times New Roman"/>
            <w:b/>
            <w:bCs/>
            <w:rPrChange w:id="60" w:author="Chitsa Ephias" w:date="2022-09-28T10:40:00Z">
              <w:rPr>
                <w:rFonts w:ascii="Tahoma" w:hAnsi="Tahoma" w:cs="Tahoma"/>
                <w:b/>
                <w:bCs/>
              </w:rPr>
            </w:rPrChange>
          </w:rPr>
          <w:tab/>
        </w:r>
      </w:ins>
      <w:ins w:id="61" w:author="Chitsa Ephias" w:date="2022-09-28T10:41:00Z">
        <w:r w:rsidR="00347A81" w:rsidRPr="00347A81">
          <w:rPr>
            <w:rFonts w:cs="Times New Roman"/>
            <w:rPrChange w:id="62" w:author="Chitsa Ephias" w:date="2022-09-28T10:41:00Z">
              <w:rPr>
                <w:rFonts w:cs="Times New Roman"/>
                <w:b/>
                <w:bCs/>
              </w:rPr>
            </w:rPrChange>
          </w:rPr>
          <w:t xml:space="preserve">Human Resources </w:t>
        </w:r>
      </w:ins>
      <w:ins w:id="63" w:author="Chitsa Ephias" w:date="2022-09-27T12:44:00Z">
        <w:r w:rsidRPr="00347A81">
          <w:rPr>
            <w:rFonts w:cs="Times New Roman"/>
            <w:rPrChange w:id="64" w:author="Chitsa Ephias" w:date="2022-09-28T10:41:00Z">
              <w:rPr>
                <w:rFonts w:ascii="Tahoma" w:hAnsi="Tahoma" w:cs="Tahoma"/>
                <w:bCs/>
                <w:i/>
              </w:rPr>
            </w:rPrChange>
          </w:rPr>
          <w:t xml:space="preserve">Board </w:t>
        </w:r>
      </w:ins>
      <w:ins w:id="65" w:author="Chitsa Ephias" w:date="2022-09-28T10:41:00Z">
        <w:r w:rsidR="00347A81" w:rsidRPr="00347A81">
          <w:rPr>
            <w:rFonts w:cs="Times New Roman"/>
          </w:rPr>
          <w:t>C</w:t>
        </w:r>
      </w:ins>
      <w:ins w:id="66" w:author="Chitsa Ephias" w:date="2022-09-27T12:44:00Z">
        <w:r w:rsidRPr="00347A81">
          <w:rPr>
            <w:rFonts w:cs="Times New Roman"/>
            <w:rPrChange w:id="67" w:author="Chitsa Ephias" w:date="2022-09-28T10:41:00Z">
              <w:rPr>
                <w:rFonts w:ascii="Tahoma" w:hAnsi="Tahoma" w:cs="Tahoma"/>
                <w:bCs/>
                <w:i/>
              </w:rPr>
            </w:rPrChange>
          </w:rPr>
          <w:t>ommittee</w:t>
        </w:r>
        <w:r w:rsidRPr="00347A81">
          <w:rPr>
            <w:rFonts w:cs="Times New Roman"/>
            <w:bCs/>
            <w:rPrChange w:id="68" w:author="Chitsa Ephias" w:date="2022-09-28T10:40:00Z">
              <w:rPr>
                <w:rFonts w:ascii="Tahoma" w:hAnsi="Tahoma" w:cs="Tahoma"/>
                <w:bCs/>
                <w:i/>
              </w:rPr>
            </w:rPrChange>
          </w:rPr>
          <w:t xml:space="preserve"> </w:t>
        </w:r>
      </w:ins>
    </w:p>
    <w:p w14:paraId="30293B2A" w14:textId="0712157F" w:rsidR="00727F19" w:rsidRPr="00347A81" w:rsidRDefault="00727F19">
      <w:pPr>
        <w:spacing w:after="0" w:line="360" w:lineRule="auto"/>
        <w:jc w:val="both"/>
        <w:rPr>
          <w:ins w:id="69" w:author="Chitsa Ephias" w:date="2022-09-27T12:44:00Z"/>
          <w:rFonts w:cs="Times New Roman"/>
          <w:b/>
          <w:bCs/>
          <w:rPrChange w:id="70" w:author="Chitsa Ephias" w:date="2022-09-28T10:40:00Z">
            <w:rPr>
              <w:ins w:id="71" w:author="Chitsa Ephias" w:date="2022-09-27T12:44:00Z"/>
              <w:rFonts w:ascii="Tahoma" w:hAnsi="Tahoma" w:cs="Tahoma"/>
              <w:b/>
              <w:bCs/>
            </w:rPr>
          </w:rPrChange>
        </w:rPr>
        <w:pPrChange w:id="72" w:author="Chitsa Ephias" w:date="2022-09-28T12:01:00Z">
          <w:pPr>
            <w:spacing w:before="100" w:beforeAutospacing="1" w:after="100" w:afterAutospacing="1"/>
            <w:jc w:val="both"/>
          </w:pPr>
        </w:pPrChange>
      </w:pPr>
      <w:ins w:id="73" w:author="Chitsa Ephias" w:date="2022-09-27T12:44:00Z">
        <w:r w:rsidRPr="00347A81">
          <w:rPr>
            <w:rFonts w:cs="Times New Roman"/>
            <w:b/>
            <w:bCs/>
            <w:rPrChange w:id="74" w:author="Chitsa Ephias" w:date="2022-09-28T10:40:00Z">
              <w:rPr>
                <w:rFonts w:ascii="Tahoma" w:hAnsi="Tahoma" w:cs="Tahoma"/>
                <w:b/>
                <w:bCs/>
              </w:rPr>
            </w:rPrChange>
          </w:rPr>
          <w:t>Approval by:</w:t>
        </w:r>
      </w:ins>
      <w:ins w:id="75" w:author="Chitsa Ephias" w:date="2022-09-28T10:42:00Z">
        <w:r w:rsidR="00347A81">
          <w:rPr>
            <w:rFonts w:cs="Times New Roman"/>
            <w:b/>
            <w:bCs/>
          </w:rPr>
          <w:tab/>
        </w:r>
        <w:r w:rsidR="00347A81">
          <w:rPr>
            <w:rFonts w:cs="Times New Roman"/>
            <w:b/>
            <w:bCs/>
          </w:rPr>
          <w:tab/>
        </w:r>
      </w:ins>
      <w:ins w:id="76" w:author="Chitsa Ephias" w:date="2022-09-27T12:44:00Z">
        <w:r w:rsidRPr="00347A81">
          <w:rPr>
            <w:rFonts w:cs="Times New Roman"/>
            <w:bCs/>
            <w:rPrChange w:id="77" w:author="Chitsa Ephias" w:date="2022-09-28T10:40:00Z">
              <w:rPr>
                <w:rFonts w:ascii="Tahoma" w:hAnsi="Tahoma" w:cs="Tahoma"/>
                <w:bCs/>
                <w:i/>
              </w:rPr>
            </w:rPrChange>
          </w:rPr>
          <w:t>IDBZ Board of Directors</w:t>
        </w:r>
      </w:ins>
    </w:p>
    <w:p w14:paraId="38CF7B4C" w14:textId="5F4791EB" w:rsidR="00727F19" w:rsidRPr="00347A81" w:rsidRDefault="00727F19">
      <w:pPr>
        <w:spacing w:after="0" w:line="360" w:lineRule="auto"/>
        <w:jc w:val="both"/>
        <w:rPr>
          <w:ins w:id="78" w:author="Chitsa Ephias" w:date="2022-09-27T12:44:00Z"/>
          <w:rFonts w:cs="Times New Roman"/>
          <w:bCs/>
          <w:rPrChange w:id="79" w:author="Chitsa Ephias" w:date="2022-09-28T10:40:00Z">
            <w:rPr>
              <w:ins w:id="80" w:author="Chitsa Ephias" w:date="2022-09-27T12:44:00Z"/>
              <w:rFonts w:ascii="Tahoma" w:hAnsi="Tahoma" w:cs="Tahoma"/>
              <w:bCs/>
              <w:i/>
            </w:rPr>
          </w:rPrChange>
        </w:rPr>
        <w:pPrChange w:id="81" w:author="Chitsa Ephias" w:date="2022-09-28T12:01:00Z">
          <w:pPr>
            <w:spacing w:before="100" w:beforeAutospacing="1" w:after="100" w:afterAutospacing="1"/>
            <w:jc w:val="both"/>
          </w:pPr>
        </w:pPrChange>
      </w:pPr>
      <w:ins w:id="82" w:author="Chitsa Ephias" w:date="2022-09-27T12:44:00Z">
        <w:r w:rsidRPr="00347A81">
          <w:rPr>
            <w:rFonts w:cs="Times New Roman"/>
            <w:b/>
            <w:bCs/>
            <w:rPrChange w:id="83" w:author="Chitsa Ephias" w:date="2022-09-28T10:40:00Z">
              <w:rPr>
                <w:rFonts w:ascii="Tahoma" w:hAnsi="Tahoma" w:cs="Tahoma"/>
                <w:b/>
                <w:bCs/>
              </w:rPr>
            </w:rPrChange>
          </w:rPr>
          <w:t>Date:</w:t>
        </w:r>
        <w:r w:rsidRPr="00347A81">
          <w:rPr>
            <w:rFonts w:cs="Times New Roman"/>
            <w:b/>
            <w:bCs/>
            <w:rPrChange w:id="84" w:author="Chitsa Ephias" w:date="2022-09-28T10:40:00Z">
              <w:rPr>
                <w:rFonts w:ascii="Tahoma" w:hAnsi="Tahoma" w:cs="Tahoma"/>
                <w:b/>
                <w:bCs/>
              </w:rPr>
            </w:rPrChange>
          </w:rPr>
          <w:tab/>
        </w:r>
        <w:r w:rsidRPr="00347A81">
          <w:rPr>
            <w:rFonts w:cs="Times New Roman"/>
            <w:b/>
            <w:bCs/>
            <w:rPrChange w:id="85" w:author="Chitsa Ephias" w:date="2022-09-28T10:40:00Z">
              <w:rPr>
                <w:rFonts w:ascii="Tahoma" w:hAnsi="Tahoma" w:cs="Tahoma"/>
                <w:b/>
                <w:bCs/>
              </w:rPr>
            </w:rPrChange>
          </w:rPr>
          <w:tab/>
        </w:r>
        <w:r w:rsidRPr="00347A81">
          <w:rPr>
            <w:rFonts w:cs="Times New Roman"/>
            <w:b/>
            <w:bCs/>
            <w:rPrChange w:id="86" w:author="Chitsa Ephias" w:date="2022-09-28T10:40:00Z">
              <w:rPr>
                <w:rFonts w:ascii="Tahoma" w:hAnsi="Tahoma" w:cs="Tahoma"/>
                <w:b/>
                <w:bCs/>
              </w:rPr>
            </w:rPrChange>
          </w:rPr>
          <w:tab/>
        </w:r>
      </w:ins>
      <w:ins w:id="87" w:author="Chitsa Ephias" w:date="2022-09-28T10:42:00Z">
        <w:r w:rsidR="00347A81">
          <w:rPr>
            <w:rFonts w:cs="Times New Roman"/>
            <w:bCs/>
          </w:rPr>
          <w:t>TBA</w:t>
        </w:r>
      </w:ins>
      <w:ins w:id="88" w:author="Chitsa Ephias" w:date="2022-09-27T12:44:00Z">
        <w:r w:rsidRPr="00347A81">
          <w:rPr>
            <w:rFonts w:cs="Times New Roman"/>
            <w:bCs/>
            <w:rPrChange w:id="89" w:author="Chitsa Ephias" w:date="2022-09-28T10:40:00Z">
              <w:rPr>
                <w:rFonts w:ascii="Tahoma" w:hAnsi="Tahoma" w:cs="Tahoma"/>
                <w:bCs/>
                <w:i/>
              </w:rPr>
            </w:rPrChange>
          </w:rPr>
          <w:t>.</w:t>
        </w:r>
      </w:ins>
    </w:p>
    <w:p w14:paraId="0AB9DF90" w14:textId="63969130" w:rsidR="00727F19" w:rsidRPr="00347A81" w:rsidRDefault="00727F19" w:rsidP="00CD3F7C">
      <w:pPr>
        <w:pStyle w:val="PolicyType"/>
        <w:spacing w:line="360" w:lineRule="auto"/>
        <w:ind w:left="2160" w:hanging="2160"/>
        <w:jc w:val="both"/>
        <w:rPr>
          <w:ins w:id="90" w:author="Chitsa Ephias" w:date="2022-09-27T12:44:00Z"/>
          <w:rFonts w:ascii="Times New Roman" w:hAnsi="Times New Roman"/>
          <w:b w:val="0"/>
          <w:sz w:val="22"/>
          <w:szCs w:val="22"/>
          <w:rPrChange w:id="91" w:author="Chitsa Ephias" w:date="2022-09-28T10:40:00Z">
            <w:rPr>
              <w:ins w:id="92" w:author="Chitsa Ephias" w:date="2022-09-27T12:44:00Z"/>
              <w:rFonts w:ascii="Tahoma" w:hAnsi="Tahoma" w:cs="Tahoma"/>
              <w:b w:val="0"/>
              <w:i/>
              <w:sz w:val="22"/>
              <w:szCs w:val="22"/>
            </w:rPr>
          </w:rPrChange>
        </w:rPr>
      </w:pPr>
      <w:ins w:id="93" w:author="Chitsa Ephias" w:date="2022-09-27T12:44:00Z">
        <w:r w:rsidRPr="00347A81">
          <w:rPr>
            <w:rFonts w:ascii="Times New Roman" w:eastAsia="Calibri" w:hAnsi="Times New Roman"/>
            <w:bCs/>
            <w:sz w:val="22"/>
            <w:szCs w:val="22"/>
            <w:rPrChange w:id="94" w:author="Chitsa Ephias" w:date="2022-09-28T10:40:00Z">
              <w:rPr>
                <w:rFonts w:ascii="Tahoma" w:eastAsia="Calibri" w:hAnsi="Tahoma" w:cs="Tahoma"/>
                <w:bCs/>
                <w:sz w:val="22"/>
                <w:szCs w:val="22"/>
              </w:rPr>
            </w:rPrChange>
          </w:rPr>
          <w:t>Policy Number:</w:t>
        </w:r>
        <w:r w:rsidRPr="00347A81">
          <w:rPr>
            <w:rFonts w:ascii="Times New Roman" w:eastAsia="Calibri" w:hAnsi="Times New Roman"/>
            <w:bCs/>
            <w:rPrChange w:id="95" w:author="Chitsa Ephias" w:date="2022-09-28T10:40:00Z">
              <w:rPr>
                <w:rFonts w:ascii="Tahoma" w:eastAsia="Calibri" w:hAnsi="Tahoma" w:cs="Tahoma"/>
                <w:bCs/>
              </w:rPr>
            </w:rPrChange>
          </w:rPr>
          <w:tab/>
        </w:r>
      </w:ins>
      <w:ins w:id="96" w:author="Chitsa Ephias" w:date="2022-09-28T10:44:00Z">
        <w:r w:rsidR="00347A81">
          <w:rPr>
            <w:rFonts w:ascii="Times New Roman" w:hAnsi="Times New Roman"/>
            <w:b w:val="0"/>
            <w:sz w:val="22"/>
            <w:szCs w:val="22"/>
          </w:rPr>
          <w:t>CSHD 001/</w:t>
        </w:r>
      </w:ins>
      <w:ins w:id="97" w:author="Chitsa Ephias" w:date="2022-09-28T10:45:00Z">
        <w:r w:rsidR="00347A81">
          <w:rPr>
            <w:rFonts w:ascii="Times New Roman" w:hAnsi="Times New Roman"/>
            <w:b w:val="0"/>
            <w:sz w:val="22"/>
            <w:szCs w:val="22"/>
          </w:rPr>
          <w:t>001</w:t>
        </w:r>
      </w:ins>
    </w:p>
    <w:p w14:paraId="17C25FB2" w14:textId="1888C2B3" w:rsidR="00727F19" w:rsidRPr="00347A81" w:rsidRDefault="00727F19">
      <w:pPr>
        <w:spacing w:after="0" w:line="360" w:lineRule="auto"/>
        <w:jc w:val="both"/>
        <w:rPr>
          <w:ins w:id="98" w:author="Chitsa Ephias" w:date="2022-09-27T12:44:00Z"/>
          <w:rFonts w:cs="Times New Roman"/>
          <w:rPrChange w:id="99" w:author="Chitsa Ephias" w:date="2022-09-28T10:40:00Z">
            <w:rPr>
              <w:ins w:id="100" w:author="Chitsa Ephias" w:date="2022-09-27T12:44:00Z"/>
              <w:rFonts w:ascii="Tahoma" w:hAnsi="Tahoma" w:cs="Tahoma"/>
              <w:i/>
            </w:rPr>
          </w:rPrChange>
        </w:rPr>
        <w:pPrChange w:id="101" w:author="Chitsa Ephias" w:date="2022-09-28T12:01:00Z">
          <w:pPr>
            <w:spacing w:before="100" w:beforeAutospacing="1" w:after="100" w:afterAutospacing="1"/>
            <w:jc w:val="both"/>
          </w:pPr>
        </w:pPrChange>
      </w:pPr>
      <w:ins w:id="102" w:author="Chitsa Ephias" w:date="2022-09-27T12:44:00Z">
        <w:r w:rsidRPr="00347A81">
          <w:rPr>
            <w:rFonts w:cs="Times New Roman"/>
            <w:b/>
            <w:bCs/>
            <w:rPrChange w:id="103" w:author="Chitsa Ephias" w:date="2022-09-28T10:40:00Z">
              <w:rPr>
                <w:rFonts w:ascii="Tahoma" w:hAnsi="Tahoma" w:cs="Tahoma"/>
                <w:b/>
                <w:bCs/>
              </w:rPr>
            </w:rPrChange>
          </w:rPr>
          <w:t xml:space="preserve">Version: </w:t>
        </w:r>
      </w:ins>
      <w:ins w:id="104" w:author="Chitsa Ephias" w:date="2022-09-28T10:46:00Z">
        <w:r w:rsidR="0082783A">
          <w:rPr>
            <w:rFonts w:cs="Times New Roman"/>
            <w:b/>
            <w:bCs/>
          </w:rPr>
          <w:tab/>
        </w:r>
        <w:r w:rsidR="0082783A">
          <w:rPr>
            <w:rFonts w:cs="Times New Roman"/>
            <w:b/>
            <w:bCs/>
          </w:rPr>
          <w:tab/>
        </w:r>
      </w:ins>
      <w:ins w:id="105" w:author="Chitsa Ephias" w:date="2022-09-27T12:44:00Z">
        <w:r w:rsidRPr="0082783A">
          <w:rPr>
            <w:rFonts w:cs="Times New Roman"/>
            <w:rPrChange w:id="106" w:author="Chitsa Ephias" w:date="2022-09-28T10:46:00Z">
              <w:rPr>
                <w:rFonts w:ascii="Tahoma" w:hAnsi="Tahoma" w:cs="Tahoma"/>
                <w:b/>
                <w:bCs/>
              </w:rPr>
            </w:rPrChange>
          </w:rPr>
          <w:t>1.</w:t>
        </w:r>
      </w:ins>
      <w:ins w:id="107" w:author="Chitsa Ephias" w:date="2022-09-28T10:47:00Z">
        <w:r w:rsidR="0082783A">
          <w:rPr>
            <w:rFonts w:cs="Times New Roman"/>
          </w:rPr>
          <w:t>0</w:t>
        </w:r>
      </w:ins>
    </w:p>
    <w:p w14:paraId="16DDF4FA" w14:textId="77777777" w:rsidR="00727F19" w:rsidRPr="0082783A" w:rsidRDefault="00727F19" w:rsidP="00CD3F7C">
      <w:pPr>
        <w:pStyle w:val="PolicyType"/>
        <w:spacing w:line="360" w:lineRule="auto"/>
        <w:jc w:val="both"/>
        <w:rPr>
          <w:ins w:id="108" w:author="Chitsa Ephias" w:date="2022-09-27T12:44:00Z"/>
          <w:rFonts w:ascii="Times New Roman" w:hAnsi="Times New Roman"/>
          <w:sz w:val="22"/>
          <w:szCs w:val="22"/>
          <w:rPrChange w:id="109" w:author="Chitsa Ephias" w:date="2022-09-28T10:48:00Z">
            <w:rPr>
              <w:ins w:id="110" w:author="Chitsa Ephias" w:date="2022-09-27T12:44:00Z"/>
              <w:rFonts w:ascii="Tahoma" w:hAnsi="Tahoma" w:cs="Tahoma"/>
              <w:sz w:val="22"/>
              <w:szCs w:val="22"/>
            </w:rPr>
          </w:rPrChange>
        </w:rPr>
      </w:pPr>
    </w:p>
    <w:p w14:paraId="5C0BCEF8" w14:textId="77777777" w:rsidR="00727F19" w:rsidRPr="0082783A" w:rsidRDefault="00727F19">
      <w:pPr>
        <w:spacing w:after="0" w:line="360" w:lineRule="auto"/>
        <w:rPr>
          <w:ins w:id="111" w:author="Chitsa Ephias" w:date="2022-09-27T12:44:00Z"/>
          <w:rFonts w:cs="Times New Roman"/>
          <w:b/>
          <w:rPrChange w:id="112" w:author="Chitsa Ephias" w:date="2022-09-28T10:48:00Z">
            <w:rPr>
              <w:ins w:id="113" w:author="Chitsa Ephias" w:date="2022-09-27T12:44:00Z"/>
              <w:rFonts w:ascii="Tahoma" w:hAnsi="Tahoma" w:cs="Tahoma"/>
              <w:b/>
            </w:rPr>
          </w:rPrChange>
        </w:rPr>
        <w:pPrChange w:id="114" w:author="Chitsa Ephias" w:date="2022-09-28T12:01:00Z">
          <w:pPr/>
        </w:pPrChange>
      </w:pPr>
      <w:ins w:id="115" w:author="Chitsa Ephias" w:date="2022-09-27T12:44:00Z">
        <w:r w:rsidRPr="0082783A">
          <w:rPr>
            <w:rFonts w:cs="Times New Roman"/>
            <w:b/>
            <w:rPrChange w:id="116" w:author="Chitsa Ephias" w:date="2022-09-28T10:48:00Z">
              <w:rPr>
                <w:rFonts w:ascii="Tahoma" w:hAnsi="Tahoma" w:cs="Tahoma"/>
                <w:b/>
              </w:rPr>
            </w:rPrChange>
          </w:rPr>
          <w:t>Confidentiality</w:t>
        </w:r>
      </w:ins>
    </w:p>
    <w:p w14:paraId="511FE111" w14:textId="68AE3216" w:rsidR="00727F19" w:rsidRDefault="00727F19">
      <w:pPr>
        <w:pStyle w:val="PolicyType"/>
        <w:tabs>
          <w:tab w:val="left" w:pos="0"/>
        </w:tabs>
        <w:spacing w:line="360" w:lineRule="auto"/>
        <w:jc w:val="both"/>
        <w:rPr>
          <w:ins w:id="117" w:author="Chitsa Ephias" w:date="2022-09-28T10:50:00Z"/>
          <w:rFonts w:ascii="Times New Roman" w:hAnsi="Times New Roman"/>
          <w:b w:val="0"/>
          <w:sz w:val="22"/>
          <w:szCs w:val="22"/>
        </w:rPr>
        <w:pPrChange w:id="118" w:author="Chitsa Ephias" w:date="2022-09-28T12:01:00Z">
          <w:pPr>
            <w:pStyle w:val="PolicyType"/>
            <w:tabs>
              <w:tab w:val="left" w:pos="0"/>
            </w:tabs>
            <w:spacing w:line="276" w:lineRule="auto"/>
            <w:jc w:val="both"/>
          </w:pPr>
        </w:pPrChange>
      </w:pPr>
      <w:ins w:id="119" w:author="Chitsa Ephias" w:date="2022-09-27T12:44:00Z">
        <w:r w:rsidRPr="0082783A">
          <w:rPr>
            <w:rFonts w:ascii="Times New Roman" w:hAnsi="Times New Roman"/>
            <w:b w:val="0"/>
            <w:sz w:val="22"/>
            <w:szCs w:val="22"/>
            <w:rPrChange w:id="120" w:author="Chitsa Ephias" w:date="2022-09-28T10:48:00Z">
              <w:rPr>
                <w:rFonts w:ascii="Tahoma" w:hAnsi="Tahoma" w:cs="Tahoma"/>
                <w:b w:val="0"/>
                <w:sz w:val="22"/>
                <w:szCs w:val="22"/>
              </w:rPr>
            </w:rPrChange>
          </w:rPr>
          <w:t>This document has been issued strictly for internal business purposes of IDBZ</w:t>
        </w:r>
      </w:ins>
    </w:p>
    <w:p w14:paraId="66320ACD" w14:textId="77777777" w:rsidR="000B22BC" w:rsidRPr="0082783A" w:rsidRDefault="000B22BC">
      <w:pPr>
        <w:pStyle w:val="PolicyType"/>
        <w:tabs>
          <w:tab w:val="left" w:pos="0"/>
        </w:tabs>
        <w:spacing w:line="360" w:lineRule="auto"/>
        <w:jc w:val="both"/>
        <w:rPr>
          <w:ins w:id="121" w:author="Chitsa Ephias" w:date="2022-09-27T12:44:00Z"/>
          <w:rFonts w:ascii="Times New Roman" w:hAnsi="Times New Roman"/>
          <w:sz w:val="22"/>
          <w:szCs w:val="22"/>
          <w:rPrChange w:id="122" w:author="Chitsa Ephias" w:date="2022-09-28T10:48:00Z">
            <w:rPr>
              <w:ins w:id="123" w:author="Chitsa Ephias" w:date="2022-09-27T12:44:00Z"/>
              <w:rFonts w:ascii="Tahoma" w:hAnsi="Tahoma" w:cs="Tahoma"/>
              <w:sz w:val="22"/>
              <w:szCs w:val="22"/>
            </w:rPr>
          </w:rPrChange>
        </w:rPr>
        <w:pPrChange w:id="124" w:author="Chitsa Ephias" w:date="2022-09-28T12:01:00Z">
          <w:pPr>
            <w:pStyle w:val="PolicyType"/>
            <w:tabs>
              <w:tab w:val="left" w:pos="2552"/>
            </w:tabs>
            <w:ind w:left="1134" w:hanging="1134"/>
            <w:jc w:val="both"/>
          </w:pPr>
        </w:pPrChange>
      </w:pPr>
    </w:p>
    <w:p w14:paraId="4F0A1B85" w14:textId="77777777" w:rsidR="00727F19" w:rsidRPr="0082783A" w:rsidRDefault="00727F19">
      <w:pPr>
        <w:pStyle w:val="BodyText"/>
        <w:tabs>
          <w:tab w:val="left" w:pos="432"/>
        </w:tabs>
        <w:spacing w:line="360" w:lineRule="auto"/>
        <w:rPr>
          <w:ins w:id="125" w:author="Chitsa Ephias" w:date="2022-09-27T12:44:00Z"/>
          <w:rFonts w:ascii="Times New Roman" w:hAnsi="Times New Roman"/>
          <w:snapToGrid w:val="0"/>
          <w:color w:val="000000"/>
          <w:sz w:val="22"/>
          <w:szCs w:val="22"/>
          <w:rPrChange w:id="126" w:author="Chitsa Ephias" w:date="2022-09-28T10:48:00Z">
            <w:rPr>
              <w:ins w:id="127" w:author="Chitsa Ephias" w:date="2022-09-27T12:44:00Z"/>
              <w:rFonts w:ascii="Tahoma" w:hAnsi="Tahoma" w:cs="Tahoma"/>
              <w:snapToGrid w:val="0"/>
              <w:color w:val="000000"/>
              <w:sz w:val="22"/>
              <w:szCs w:val="22"/>
            </w:rPr>
          </w:rPrChange>
        </w:rPr>
        <w:pPrChange w:id="128" w:author="Chitsa Ephias" w:date="2022-09-28T12:01:00Z">
          <w:pPr>
            <w:pStyle w:val="BodyText"/>
            <w:tabs>
              <w:tab w:val="left" w:pos="432"/>
            </w:tabs>
          </w:pPr>
        </w:pPrChange>
      </w:pPr>
    </w:p>
    <w:p w14:paraId="51CEAF0F" w14:textId="77777777" w:rsidR="00727F19" w:rsidRPr="0082783A" w:rsidRDefault="00727F19">
      <w:pPr>
        <w:pStyle w:val="BodyText"/>
        <w:tabs>
          <w:tab w:val="left" w:pos="432"/>
        </w:tabs>
        <w:spacing w:line="360" w:lineRule="auto"/>
        <w:rPr>
          <w:ins w:id="129" w:author="Chitsa Ephias" w:date="2022-09-27T12:44:00Z"/>
          <w:rFonts w:ascii="Times New Roman" w:hAnsi="Times New Roman"/>
          <w:color w:val="000000"/>
          <w:sz w:val="22"/>
          <w:szCs w:val="22"/>
          <w:rPrChange w:id="130" w:author="Chitsa Ephias" w:date="2022-09-28T10:48:00Z">
            <w:rPr>
              <w:ins w:id="131" w:author="Chitsa Ephias" w:date="2022-09-27T12:44:00Z"/>
              <w:rFonts w:ascii="Tahoma" w:hAnsi="Tahoma" w:cs="Tahoma"/>
              <w:color w:val="000000"/>
              <w:sz w:val="22"/>
              <w:szCs w:val="22"/>
            </w:rPr>
          </w:rPrChange>
        </w:rPr>
        <w:pPrChange w:id="132" w:author="Chitsa Ephias" w:date="2022-09-28T12:01:00Z">
          <w:pPr>
            <w:pStyle w:val="BodyText"/>
            <w:tabs>
              <w:tab w:val="left" w:pos="432"/>
            </w:tabs>
          </w:pPr>
        </w:pPrChange>
      </w:pPr>
      <w:ins w:id="133" w:author="Chitsa Ephias" w:date="2022-09-27T12:44:00Z">
        <w:r w:rsidRPr="0082783A">
          <w:rPr>
            <w:rFonts w:ascii="Times New Roman" w:hAnsi="Times New Roman"/>
            <w:snapToGrid w:val="0"/>
            <w:color w:val="000000"/>
            <w:sz w:val="22"/>
            <w:szCs w:val="22"/>
            <w:rPrChange w:id="134" w:author="Chitsa Ephias" w:date="2022-09-28T10:48:00Z">
              <w:rPr>
                <w:rFonts w:ascii="Tahoma" w:hAnsi="Tahoma" w:cs="Tahoma"/>
                <w:snapToGrid w:val="0"/>
                <w:color w:val="000000"/>
                <w:sz w:val="22"/>
                <w:szCs w:val="22"/>
              </w:rPr>
            </w:rPrChange>
          </w:rPr>
          <w:t>Copyright Protection</w:t>
        </w:r>
      </w:ins>
    </w:p>
    <w:p w14:paraId="675D6010" w14:textId="60EB34B6" w:rsidR="00727F19" w:rsidRPr="0082783A" w:rsidRDefault="00727F19">
      <w:pPr>
        <w:spacing w:after="0" w:line="360" w:lineRule="auto"/>
        <w:jc w:val="both"/>
        <w:rPr>
          <w:ins w:id="135" w:author="Chitsa Ephias" w:date="2022-09-27T12:44:00Z"/>
          <w:rFonts w:cs="Times New Roman"/>
          <w:color w:val="000000"/>
          <w:rPrChange w:id="136" w:author="Chitsa Ephias" w:date="2022-09-28T10:48:00Z">
            <w:rPr>
              <w:ins w:id="137" w:author="Chitsa Ephias" w:date="2022-09-27T12:44:00Z"/>
              <w:rFonts w:ascii="Tahoma" w:hAnsi="Tahoma" w:cs="Tahoma"/>
              <w:color w:val="000000"/>
            </w:rPr>
          </w:rPrChange>
        </w:rPr>
        <w:pPrChange w:id="138" w:author="Chitsa Ephias" w:date="2022-09-28T12:01:00Z">
          <w:pPr>
            <w:spacing w:line="240" w:lineRule="auto"/>
            <w:jc w:val="both"/>
          </w:pPr>
        </w:pPrChange>
      </w:pPr>
      <w:ins w:id="139" w:author="Chitsa Ephias" w:date="2022-09-27T12:44:00Z">
        <w:r w:rsidRPr="0082783A">
          <w:rPr>
            <w:rFonts w:cs="Times New Roman"/>
            <w:color w:val="000000"/>
            <w:rPrChange w:id="140" w:author="Chitsa Ephias" w:date="2022-09-28T10:48:00Z">
              <w:rPr>
                <w:rFonts w:ascii="Tahoma" w:hAnsi="Tahoma" w:cs="Tahoma"/>
                <w:color w:val="000000"/>
              </w:rPr>
            </w:rPrChange>
          </w:rPr>
          <w:t xml:space="preserve">This document is proprietary and is owned by </w:t>
        </w:r>
      </w:ins>
      <w:ins w:id="141" w:author="Chitsa Ephias" w:date="2022-09-28T10:51:00Z">
        <w:r w:rsidR="000B22BC">
          <w:rPr>
            <w:rFonts w:cs="Times New Roman"/>
            <w:color w:val="000000"/>
          </w:rPr>
          <w:t xml:space="preserve">the </w:t>
        </w:r>
      </w:ins>
      <w:ins w:id="142" w:author="Chitsa Ephias" w:date="2022-09-27T12:44:00Z">
        <w:r w:rsidRPr="0082783A">
          <w:rPr>
            <w:rFonts w:cs="Times New Roman"/>
            <w:color w:val="000000"/>
            <w:rPrChange w:id="143" w:author="Chitsa Ephias" w:date="2022-09-28T10:48:00Z">
              <w:rPr>
                <w:rFonts w:ascii="Tahoma" w:hAnsi="Tahoma" w:cs="Tahoma"/>
                <w:color w:val="000000"/>
              </w:rPr>
            </w:rPrChange>
          </w:rPr>
          <w:t>IDBZ</w:t>
        </w:r>
        <w:r w:rsidRPr="0082783A">
          <w:rPr>
            <w:rFonts w:cs="Times New Roman"/>
            <w:snapToGrid w:val="0"/>
            <w:color w:val="000000"/>
            <w:rPrChange w:id="144" w:author="Chitsa Ephias" w:date="2022-09-28T10:48:00Z">
              <w:rPr>
                <w:rFonts w:ascii="Tahoma" w:hAnsi="Tahoma" w:cs="Tahoma"/>
                <w:snapToGrid w:val="0"/>
                <w:color w:val="000000"/>
              </w:rPr>
            </w:rPrChange>
          </w:rPr>
          <w:t xml:space="preserve">. All the information and images contained in this document are copyright material and the property of </w:t>
        </w:r>
      </w:ins>
      <w:ins w:id="145" w:author="Chitsa Ephias" w:date="2022-09-28T10:52:00Z">
        <w:r w:rsidR="00B702A5">
          <w:rPr>
            <w:rFonts w:cs="Times New Roman"/>
            <w:snapToGrid w:val="0"/>
            <w:color w:val="000000"/>
          </w:rPr>
          <w:t xml:space="preserve">the </w:t>
        </w:r>
      </w:ins>
      <w:ins w:id="146" w:author="Chitsa Ephias" w:date="2022-09-27T12:44:00Z">
        <w:r w:rsidRPr="0082783A">
          <w:rPr>
            <w:rFonts w:cs="Times New Roman"/>
            <w:snapToGrid w:val="0"/>
            <w:color w:val="000000"/>
            <w:rPrChange w:id="147" w:author="Chitsa Ephias" w:date="2022-09-28T10:48:00Z">
              <w:rPr>
                <w:rFonts w:ascii="Tahoma" w:hAnsi="Tahoma" w:cs="Tahoma"/>
                <w:snapToGrid w:val="0"/>
                <w:color w:val="000000"/>
              </w:rPr>
            </w:rPrChange>
          </w:rPr>
          <w:t>IDBZ unless otherwise indicated. T</w:t>
        </w:r>
        <w:r w:rsidRPr="0082783A">
          <w:rPr>
            <w:rFonts w:cs="Times New Roman"/>
            <w:color w:val="000000"/>
            <w:rPrChange w:id="148" w:author="Chitsa Ephias" w:date="2022-09-28T10:48:00Z">
              <w:rPr>
                <w:rFonts w:ascii="Tahoma" w:hAnsi="Tahoma" w:cs="Tahoma"/>
                <w:color w:val="000000"/>
              </w:rPr>
            </w:rPrChange>
          </w:rPr>
          <w:t xml:space="preserve">he information it contains is confidential. This information is intended for internal use only </w:t>
        </w:r>
        <w:r w:rsidRPr="0082783A">
          <w:rPr>
            <w:rFonts w:cs="Times New Roman"/>
            <w:snapToGrid w:val="0"/>
            <w:color w:val="000000"/>
            <w:rPrChange w:id="149" w:author="Chitsa Ephias" w:date="2022-09-28T10:48:00Z">
              <w:rPr>
                <w:rFonts w:ascii="Tahoma" w:hAnsi="Tahoma" w:cs="Tahoma"/>
                <w:snapToGrid w:val="0"/>
                <w:color w:val="000000"/>
              </w:rPr>
            </w:rPrChange>
          </w:rPr>
          <w:t>by employees of</w:t>
        </w:r>
      </w:ins>
      <w:ins w:id="150" w:author="Chitsa Ephias" w:date="2022-09-28T10:52:00Z">
        <w:r w:rsidR="00B702A5">
          <w:rPr>
            <w:rFonts w:cs="Times New Roman"/>
            <w:snapToGrid w:val="0"/>
            <w:color w:val="000000"/>
          </w:rPr>
          <w:t xml:space="preserve"> the</w:t>
        </w:r>
      </w:ins>
      <w:ins w:id="151" w:author="Chitsa Ephias" w:date="2022-09-27T12:44:00Z">
        <w:r w:rsidRPr="0082783A">
          <w:rPr>
            <w:rFonts w:cs="Times New Roman"/>
            <w:snapToGrid w:val="0"/>
            <w:color w:val="000000"/>
            <w:rPrChange w:id="152" w:author="Chitsa Ephias" w:date="2022-09-28T10:48:00Z">
              <w:rPr>
                <w:rFonts w:ascii="Tahoma" w:hAnsi="Tahoma" w:cs="Tahoma"/>
                <w:snapToGrid w:val="0"/>
                <w:color w:val="000000"/>
              </w:rPr>
            </w:rPrChange>
          </w:rPr>
          <w:t xml:space="preserve"> IDBZ </w:t>
        </w:r>
        <w:r w:rsidRPr="0082783A">
          <w:rPr>
            <w:rFonts w:cs="Times New Roman"/>
            <w:color w:val="000000"/>
            <w:rPrChange w:id="153" w:author="Chitsa Ephias" w:date="2022-09-28T10:48:00Z">
              <w:rPr>
                <w:rFonts w:ascii="Tahoma" w:hAnsi="Tahoma" w:cs="Tahoma"/>
                <w:color w:val="000000"/>
              </w:rPr>
            </w:rPrChange>
          </w:rPr>
          <w:t xml:space="preserve">and may only be used in connection with </w:t>
        </w:r>
      </w:ins>
      <w:ins w:id="154" w:author="Chitsa Ephias" w:date="2022-09-28T10:52:00Z">
        <w:r w:rsidR="00B702A5">
          <w:rPr>
            <w:rFonts w:cs="Times New Roman"/>
            <w:color w:val="000000"/>
          </w:rPr>
          <w:t xml:space="preserve">the </w:t>
        </w:r>
      </w:ins>
      <w:ins w:id="155" w:author="Chitsa Ephias" w:date="2022-09-27T12:44:00Z">
        <w:r w:rsidRPr="0082783A">
          <w:rPr>
            <w:rFonts w:cs="Times New Roman"/>
            <w:color w:val="000000"/>
            <w:rPrChange w:id="156" w:author="Chitsa Ephias" w:date="2022-09-28T10:48:00Z">
              <w:rPr>
                <w:rFonts w:ascii="Tahoma" w:hAnsi="Tahoma" w:cs="Tahoma"/>
                <w:color w:val="000000"/>
              </w:rPr>
            </w:rPrChange>
          </w:rPr>
          <w:t>IDBZ business.</w:t>
        </w:r>
      </w:ins>
    </w:p>
    <w:p w14:paraId="043B3892" w14:textId="77777777" w:rsidR="00727F19" w:rsidRPr="0082783A" w:rsidRDefault="00727F19">
      <w:pPr>
        <w:pStyle w:val="BodyText"/>
        <w:tabs>
          <w:tab w:val="left" w:pos="432"/>
        </w:tabs>
        <w:spacing w:line="360" w:lineRule="auto"/>
        <w:jc w:val="both"/>
        <w:rPr>
          <w:ins w:id="157" w:author="Chitsa Ephias" w:date="2022-09-27T12:44:00Z"/>
          <w:rFonts w:ascii="Times New Roman" w:hAnsi="Times New Roman"/>
          <w:color w:val="000000"/>
          <w:sz w:val="22"/>
          <w:szCs w:val="22"/>
          <w:rPrChange w:id="158" w:author="Chitsa Ephias" w:date="2022-09-28T10:48:00Z">
            <w:rPr>
              <w:ins w:id="159" w:author="Chitsa Ephias" w:date="2022-09-27T12:44:00Z"/>
              <w:rFonts w:ascii="Tahoma" w:hAnsi="Tahoma" w:cs="Tahoma"/>
              <w:color w:val="000000"/>
              <w:sz w:val="22"/>
              <w:szCs w:val="22"/>
            </w:rPr>
          </w:rPrChange>
        </w:rPr>
        <w:pPrChange w:id="160" w:author="Chitsa Ephias" w:date="2022-09-28T12:01:00Z">
          <w:pPr>
            <w:pStyle w:val="BodyText"/>
            <w:tabs>
              <w:tab w:val="left" w:pos="432"/>
            </w:tabs>
            <w:jc w:val="both"/>
          </w:pPr>
        </w:pPrChange>
      </w:pPr>
    </w:p>
    <w:p w14:paraId="6EF5E04D" w14:textId="77777777" w:rsidR="00727F19" w:rsidRPr="0082783A" w:rsidRDefault="00727F19">
      <w:pPr>
        <w:spacing w:after="0" w:line="360" w:lineRule="auto"/>
        <w:jc w:val="both"/>
        <w:rPr>
          <w:ins w:id="161" w:author="Chitsa Ephias" w:date="2022-09-27T12:44:00Z"/>
          <w:rFonts w:cs="Times New Roman"/>
          <w:snapToGrid w:val="0"/>
          <w:color w:val="000000"/>
          <w:rPrChange w:id="162" w:author="Chitsa Ephias" w:date="2022-09-28T10:48:00Z">
            <w:rPr>
              <w:ins w:id="163" w:author="Chitsa Ephias" w:date="2022-09-27T12:44:00Z"/>
              <w:rFonts w:ascii="Tahoma" w:hAnsi="Tahoma" w:cs="Tahoma"/>
              <w:snapToGrid w:val="0"/>
              <w:color w:val="000000"/>
            </w:rPr>
          </w:rPrChange>
        </w:rPr>
        <w:pPrChange w:id="164" w:author="Chitsa Ephias" w:date="2022-09-28T12:01:00Z">
          <w:pPr>
            <w:jc w:val="both"/>
          </w:pPr>
        </w:pPrChange>
      </w:pPr>
      <w:ins w:id="165" w:author="Chitsa Ephias" w:date="2022-09-27T12:44:00Z">
        <w:r w:rsidRPr="0082783A">
          <w:rPr>
            <w:rFonts w:cs="Times New Roman"/>
            <w:snapToGrid w:val="0"/>
            <w:color w:val="000000"/>
            <w:rPrChange w:id="166" w:author="Chitsa Ephias" w:date="2022-09-28T10:48:00Z">
              <w:rPr>
                <w:rFonts w:ascii="Tahoma" w:hAnsi="Tahoma" w:cs="Tahoma"/>
                <w:snapToGrid w:val="0"/>
                <w:color w:val="000000"/>
              </w:rPr>
            </w:rPrChange>
          </w:rPr>
          <w:t xml:space="preserve">By accessing this document you agree to be bound by all of the above terms and conditions. </w:t>
        </w:r>
      </w:ins>
    </w:p>
    <w:p w14:paraId="69AACAB4" w14:textId="77777777" w:rsidR="00727F19" w:rsidRPr="0082783A" w:rsidRDefault="00727F19">
      <w:pPr>
        <w:pStyle w:val="BodyText"/>
        <w:tabs>
          <w:tab w:val="left" w:pos="432"/>
        </w:tabs>
        <w:spacing w:line="360" w:lineRule="auto"/>
        <w:jc w:val="both"/>
        <w:rPr>
          <w:ins w:id="167" w:author="Chitsa Ephias" w:date="2022-09-27T12:44:00Z"/>
          <w:rFonts w:ascii="Times New Roman" w:hAnsi="Times New Roman"/>
          <w:color w:val="000000"/>
          <w:sz w:val="22"/>
          <w:szCs w:val="22"/>
          <w:rPrChange w:id="168" w:author="Chitsa Ephias" w:date="2022-09-28T10:48:00Z">
            <w:rPr>
              <w:ins w:id="169" w:author="Chitsa Ephias" w:date="2022-09-27T12:44:00Z"/>
              <w:rFonts w:ascii="Tahoma" w:hAnsi="Tahoma" w:cs="Tahoma"/>
              <w:color w:val="000000"/>
              <w:sz w:val="22"/>
              <w:szCs w:val="22"/>
            </w:rPr>
          </w:rPrChange>
        </w:rPr>
        <w:pPrChange w:id="170" w:author="Chitsa Ephias" w:date="2022-09-28T12:01:00Z">
          <w:pPr>
            <w:pStyle w:val="BodyText"/>
            <w:tabs>
              <w:tab w:val="left" w:pos="432"/>
            </w:tabs>
            <w:jc w:val="both"/>
          </w:pPr>
        </w:pPrChange>
      </w:pPr>
    </w:p>
    <w:p w14:paraId="582F4869" w14:textId="52707A27" w:rsidR="00727F19" w:rsidRPr="0082783A" w:rsidRDefault="00727F19">
      <w:pPr>
        <w:spacing w:after="0" w:line="360" w:lineRule="auto"/>
        <w:jc w:val="both"/>
        <w:rPr>
          <w:ins w:id="171" w:author="Chitsa Ephias" w:date="2022-09-27T12:44:00Z"/>
          <w:rFonts w:cs="Times New Roman"/>
          <w:snapToGrid w:val="0"/>
          <w:color w:val="000000"/>
          <w:rPrChange w:id="172" w:author="Chitsa Ephias" w:date="2022-09-28T10:48:00Z">
            <w:rPr>
              <w:ins w:id="173" w:author="Chitsa Ephias" w:date="2022-09-27T12:44:00Z"/>
              <w:rFonts w:ascii="Tahoma" w:hAnsi="Tahoma" w:cs="Tahoma"/>
              <w:snapToGrid w:val="0"/>
              <w:color w:val="000000"/>
            </w:rPr>
          </w:rPrChange>
        </w:rPr>
        <w:pPrChange w:id="174" w:author="Chitsa Ephias" w:date="2022-09-28T12:01:00Z">
          <w:pPr>
            <w:jc w:val="both"/>
          </w:pPr>
        </w:pPrChange>
      </w:pPr>
      <w:ins w:id="175" w:author="Chitsa Ephias" w:date="2022-09-27T12:44:00Z">
        <w:r w:rsidRPr="0082783A">
          <w:rPr>
            <w:rFonts w:cs="Times New Roman"/>
            <w:snapToGrid w:val="0"/>
            <w:color w:val="000000"/>
            <w:rPrChange w:id="176" w:author="Chitsa Ephias" w:date="2022-09-28T10:48:00Z">
              <w:rPr>
                <w:rFonts w:ascii="Tahoma" w:hAnsi="Tahoma" w:cs="Tahoma"/>
                <w:snapToGrid w:val="0"/>
                <w:color w:val="000000"/>
              </w:rPr>
            </w:rPrChange>
          </w:rPr>
          <w:t xml:space="preserve">None of the information or images contained in this document may be copied, reproduced, republished, downloaded or distributed either in whole or in part to any person or entity outside </w:t>
        </w:r>
      </w:ins>
      <w:ins w:id="177" w:author="Chitsa Ephias" w:date="2022-09-28T10:53:00Z">
        <w:r w:rsidR="00B702A5">
          <w:rPr>
            <w:rFonts w:cs="Times New Roman"/>
            <w:snapToGrid w:val="0"/>
            <w:color w:val="000000"/>
          </w:rPr>
          <w:t xml:space="preserve">the </w:t>
        </w:r>
      </w:ins>
      <w:ins w:id="178" w:author="Chitsa Ephias" w:date="2022-09-27T12:44:00Z">
        <w:r w:rsidRPr="0082783A">
          <w:rPr>
            <w:rFonts w:cs="Times New Roman"/>
            <w:snapToGrid w:val="0"/>
            <w:color w:val="000000"/>
            <w:rPrChange w:id="179" w:author="Chitsa Ephias" w:date="2022-09-28T10:48:00Z">
              <w:rPr>
                <w:rFonts w:ascii="Tahoma" w:hAnsi="Tahoma" w:cs="Tahoma"/>
                <w:snapToGrid w:val="0"/>
                <w:color w:val="000000"/>
              </w:rPr>
            </w:rPrChange>
          </w:rPr>
          <w:t xml:space="preserve">IDBZ except with the express permission in writing from an authorized representative of </w:t>
        </w:r>
      </w:ins>
      <w:ins w:id="180" w:author="Chitsa Ephias" w:date="2022-09-28T10:54:00Z">
        <w:r w:rsidR="00B702A5">
          <w:rPr>
            <w:rFonts w:cs="Times New Roman"/>
            <w:snapToGrid w:val="0"/>
            <w:color w:val="000000"/>
          </w:rPr>
          <w:t xml:space="preserve">the </w:t>
        </w:r>
      </w:ins>
      <w:ins w:id="181" w:author="Chitsa Ephias" w:date="2022-09-27T12:44:00Z">
        <w:r w:rsidRPr="0082783A">
          <w:rPr>
            <w:rFonts w:cs="Times New Roman"/>
            <w:snapToGrid w:val="0"/>
            <w:color w:val="000000"/>
            <w:rPrChange w:id="182" w:author="Chitsa Ephias" w:date="2022-09-28T10:48:00Z">
              <w:rPr>
                <w:rFonts w:ascii="Tahoma" w:hAnsi="Tahoma" w:cs="Tahoma"/>
                <w:snapToGrid w:val="0"/>
                <w:color w:val="000000"/>
              </w:rPr>
            </w:rPrChange>
          </w:rPr>
          <w:t>IDBZ.</w:t>
        </w:r>
      </w:ins>
    </w:p>
    <w:p w14:paraId="3B8478AD" w14:textId="77777777" w:rsidR="00727F19" w:rsidRPr="0082783A" w:rsidRDefault="00727F19">
      <w:pPr>
        <w:pStyle w:val="List"/>
        <w:tabs>
          <w:tab w:val="left" w:pos="2127"/>
          <w:tab w:val="left" w:pos="2552"/>
          <w:tab w:val="left" w:pos="8100"/>
        </w:tabs>
        <w:spacing w:line="360" w:lineRule="auto"/>
        <w:rPr>
          <w:ins w:id="183" w:author="Chitsa Ephias" w:date="2022-09-27T12:44:00Z"/>
          <w:rFonts w:ascii="Times New Roman" w:hAnsi="Times New Roman"/>
          <w:color w:val="000000"/>
          <w:sz w:val="22"/>
          <w:szCs w:val="22"/>
          <w:rPrChange w:id="184" w:author="Chitsa Ephias" w:date="2022-09-28T10:48:00Z">
            <w:rPr>
              <w:ins w:id="185" w:author="Chitsa Ephias" w:date="2022-09-27T12:44:00Z"/>
              <w:rFonts w:ascii="Tahoma" w:hAnsi="Tahoma" w:cs="Tahoma"/>
              <w:color w:val="000000"/>
              <w:sz w:val="22"/>
              <w:szCs w:val="22"/>
            </w:rPr>
          </w:rPrChange>
        </w:rPr>
        <w:pPrChange w:id="186" w:author="Chitsa Ephias" w:date="2022-09-28T12:01:00Z">
          <w:pPr>
            <w:pStyle w:val="List"/>
            <w:tabs>
              <w:tab w:val="left" w:pos="2127"/>
              <w:tab w:val="left" w:pos="2552"/>
              <w:tab w:val="left" w:pos="8100"/>
            </w:tabs>
          </w:pPr>
        </w:pPrChange>
      </w:pPr>
    </w:p>
    <w:p w14:paraId="6416528C" w14:textId="77777777" w:rsidR="00727F19" w:rsidRPr="0082783A" w:rsidRDefault="00727F19">
      <w:pPr>
        <w:pStyle w:val="ListParagraph"/>
        <w:numPr>
          <w:ilvl w:val="0"/>
          <w:numId w:val="152"/>
        </w:numPr>
        <w:spacing w:after="0" w:line="360" w:lineRule="auto"/>
        <w:jc w:val="both"/>
        <w:rPr>
          <w:ins w:id="187" w:author="Chitsa Ephias" w:date="2022-09-27T12:44:00Z"/>
          <w:rFonts w:cs="Times New Roman"/>
          <w:b/>
          <w:rPrChange w:id="188" w:author="Chitsa Ephias" w:date="2022-09-28T10:48:00Z">
            <w:rPr>
              <w:ins w:id="189" w:author="Chitsa Ephias" w:date="2022-09-27T12:44:00Z"/>
              <w:rFonts w:ascii="Tahoma" w:hAnsi="Tahoma" w:cs="Tahoma"/>
              <w:b/>
            </w:rPr>
          </w:rPrChange>
        </w:rPr>
        <w:pPrChange w:id="190" w:author="Chitsa Ephias" w:date="2022-09-28T12:01:00Z">
          <w:pPr>
            <w:pStyle w:val="ListParagraph"/>
            <w:numPr>
              <w:numId w:val="152"/>
            </w:numPr>
            <w:spacing w:before="100" w:beforeAutospacing="1" w:after="100" w:afterAutospacing="1" w:line="360" w:lineRule="auto"/>
            <w:ind w:left="360" w:hanging="360"/>
            <w:jc w:val="both"/>
          </w:pPr>
        </w:pPrChange>
      </w:pPr>
      <w:ins w:id="191" w:author="Chitsa Ephias" w:date="2022-09-27T12:44:00Z">
        <w:r w:rsidRPr="0082783A">
          <w:rPr>
            <w:rFonts w:cs="Times New Roman"/>
            <w:b/>
            <w:rPrChange w:id="192" w:author="Chitsa Ephias" w:date="2022-09-28T10:48:00Z">
              <w:rPr>
                <w:rFonts w:ascii="Tahoma" w:hAnsi="Tahoma" w:cs="Tahoma"/>
                <w:b/>
              </w:rPr>
            </w:rPrChange>
          </w:rPr>
          <w:t>Policy Statement</w:t>
        </w:r>
      </w:ins>
    </w:p>
    <w:p w14:paraId="4769AC8F" w14:textId="2FD05A89" w:rsidR="00727F19" w:rsidRDefault="00727F19" w:rsidP="00CD3F7C">
      <w:pPr>
        <w:spacing w:after="0" w:line="360" w:lineRule="auto"/>
        <w:jc w:val="both"/>
        <w:rPr>
          <w:ins w:id="193" w:author="Chitsa Ephias" w:date="2022-09-28T12:02:00Z"/>
          <w:rFonts w:cs="Times New Roman"/>
          <w:color w:val="000000"/>
        </w:rPr>
      </w:pPr>
      <w:ins w:id="194" w:author="Chitsa Ephias" w:date="2022-09-27T12:44:00Z">
        <w:r w:rsidRPr="0082783A">
          <w:rPr>
            <w:rFonts w:cs="Times New Roman"/>
            <w:color w:val="000000"/>
            <w:rPrChange w:id="195" w:author="Chitsa Ephias" w:date="2022-09-28T10:48:00Z">
              <w:rPr>
                <w:rFonts w:ascii="Tahoma" w:hAnsi="Tahoma" w:cs="Tahoma"/>
                <w:color w:val="000000"/>
              </w:rPr>
            </w:rPrChange>
          </w:rPr>
          <w:t>This section provides essential background information that forms the foundation of the policy. This section may consists of the following paragraphs:</w:t>
        </w:r>
      </w:ins>
    </w:p>
    <w:p w14:paraId="672E0A77" w14:textId="0AD00AB9" w:rsidR="00CD3F7C" w:rsidRDefault="00CD3F7C" w:rsidP="00CD3F7C">
      <w:pPr>
        <w:spacing w:after="0" w:line="360" w:lineRule="auto"/>
        <w:jc w:val="both"/>
        <w:rPr>
          <w:ins w:id="196" w:author="Chitsa Ephias" w:date="2022-09-28T12:02:00Z"/>
          <w:rFonts w:cs="Times New Roman"/>
          <w:color w:val="000000"/>
        </w:rPr>
      </w:pPr>
    </w:p>
    <w:p w14:paraId="6A380251" w14:textId="0EDEDA3A" w:rsidR="00CD3F7C" w:rsidRDefault="00CD3F7C" w:rsidP="00CD3F7C">
      <w:pPr>
        <w:spacing w:after="0" w:line="360" w:lineRule="auto"/>
        <w:jc w:val="both"/>
        <w:rPr>
          <w:ins w:id="197" w:author="Chitsa Ephias" w:date="2022-09-28T12:02:00Z"/>
          <w:rFonts w:cs="Times New Roman"/>
          <w:color w:val="000000"/>
        </w:rPr>
      </w:pPr>
    </w:p>
    <w:p w14:paraId="16668E88" w14:textId="77777777" w:rsidR="00CD3F7C" w:rsidRPr="0082783A" w:rsidRDefault="00CD3F7C">
      <w:pPr>
        <w:spacing w:after="0" w:line="360" w:lineRule="auto"/>
        <w:jc w:val="both"/>
        <w:rPr>
          <w:ins w:id="198" w:author="Chitsa Ephias" w:date="2022-09-27T12:44:00Z"/>
          <w:rFonts w:cs="Times New Roman"/>
          <w:color w:val="000000"/>
          <w:rPrChange w:id="199" w:author="Chitsa Ephias" w:date="2022-09-28T10:48:00Z">
            <w:rPr>
              <w:ins w:id="200" w:author="Chitsa Ephias" w:date="2022-09-27T12:44:00Z"/>
              <w:rFonts w:ascii="Tahoma" w:hAnsi="Tahoma" w:cs="Tahoma"/>
              <w:color w:val="000000"/>
            </w:rPr>
          </w:rPrChange>
        </w:rPr>
        <w:pPrChange w:id="201" w:author="Chitsa Ephias" w:date="2022-09-28T12:01:00Z">
          <w:pPr>
            <w:spacing w:before="100" w:beforeAutospacing="1"/>
            <w:jc w:val="both"/>
          </w:pPr>
        </w:pPrChange>
      </w:pPr>
    </w:p>
    <w:p w14:paraId="795BD430" w14:textId="570D2541" w:rsidR="00727F19" w:rsidRPr="00CD3F7C" w:rsidRDefault="00727F19">
      <w:pPr>
        <w:pStyle w:val="ListParagraph"/>
        <w:numPr>
          <w:ilvl w:val="1"/>
          <w:numId w:val="152"/>
        </w:numPr>
        <w:spacing w:after="0" w:line="360" w:lineRule="auto"/>
        <w:jc w:val="both"/>
        <w:rPr>
          <w:ins w:id="202" w:author="Chitsa Ephias" w:date="2022-09-27T12:44:00Z"/>
          <w:rFonts w:cs="Times New Roman"/>
          <w:b/>
          <w:rPrChange w:id="203" w:author="Chitsa Ephias" w:date="2022-09-28T12:03:00Z">
            <w:rPr>
              <w:ins w:id="204" w:author="Chitsa Ephias" w:date="2022-09-27T12:44:00Z"/>
              <w:rFonts w:ascii="Tahoma" w:hAnsi="Tahoma" w:cs="Tahoma"/>
              <w:b/>
            </w:rPr>
          </w:rPrChange>
        </w:rPr>
        <w:pPrChange w:id="205" w:author="Chitsa Ephias" w:date="2022-09-28T12:03:00Z">
          <w:pPr>
            <w:pStyle w:val="ListParagraph"/>
            <w:spacing w:before="100" w:beforeAutospacing="1" w:after="0" w:line="240" w:lineRule="auto"/>
            <w:ind w:left="1080"/>
          </w:pPr>
        </w:pPrChange>
      </w:pPr>
      <w:ins w:id="206" w:author="Chitsa Ephias" w:date="2022-09-27T12:44:00Z">
        <w:r w:rsidRPr="0082783A">
          <w:rPr>
            <w:rFonts w:cs="Times New Roman"/>
            <w:b/>
            <w:rPrChange w:id="207" w:author="Chitsa Ephias" w:date="2022-09-28T10:48:00Z">
              <w:rPr>
                <w:rFonts w:ascii="Tahoma" w:hAnsi="Tahoma" w:cs="Tahoma"/>
                <w:b/>
              </w:rPr>
            </w:rPrChange>
          </w:rPr>
          <w:lastRenderedPageBreak/>
          <w:t>Overview</w:t>
        </w:r>
      </w:ins>
    </w:p>
    <w:p w14:paraId="0532F504" w14:textId="19D02A54" w:rsidR="00E812ED" w:rsidRDefault="00E812ED" w:rsidP="00CD3F7C">
      <w:pPr>
        <w:spacing w:after="0" w:line="360" w:lineRule="auto"/>
        <w:ind w:left="360"/>
        <w:jc w:val="both"/>
        <w:rPr>
          <w:ins w:id="208" w:author="Chitsa Ephias" w:date="2022-09-28T12:02:00Z"/>
          <w:rFonts w:cs="Times New Roman"/>
          <w:color w:val="000000"/>
        </w:rPr>
      </w:pPr>
      <w:ins w:id="209" w:author="Chitsa Ephias" w:date="2022-09-28T11:01:00Z">
        <w:r w:rsidRPr="00E812ED">
          <w:rPr>
            <w:rFonts w:cs="Times New Roman"/>
            <w:color w:val="000000"/>
          </w:rPr>
          <w:t xml:space="preserve">This Policy aims to provide a coherent framework and an agenda for the many people challenges that will need to be addressed to allow the Bank to realise its vision to be the Employer of Choice. The goal of becoming the Employer of Choice is aspirational and motivating. It requires a multi-year commitment to continuous improvement and organisational transformation. </w:t>
        </w:r>
      </w:ins>
    </w:p>
    <w:p w14:paraId="61F48C70" w14:textId="77777777" w:rsidR="00CD3F7C" w:rsidRPr="00E812ED" w:rsidRDefault="00CD3F7C">
      <w:pPr>
        <w:spacing w:after="0" w:line="360" w:lineRule="auto"/>
        <w:ind w:left="360"/>
        <w:jc w:val="both"/>
        <w:rPr>
          <w:ins w:id="210" w:author="Chitsa Ephias" w:date="2022-09-28T11:01:00Z"/>
          <w:rFonts w:cs="Times New Roman"/>
          <w:color w:val="000000"/>
        </w:rPr>
        <w:pPrChange w:id="211" w:author="Chitsa Ephias" w:date="2022-09-28T12:01:00Z">
          <w:pPr>
            <w:spacing w:after="240"/>
            <w:ind w:left="360"/>
            <w:jc w:val="both"/>
          </w:pPr>
        </w:pPrChange>
      </w:pPr>
    </w:p>
    <w:p w14:paraId="2D428E48" w14:textId="77777777" w:rsidR="00727F19" w:rsidRPr="0082783A" w:rsidRDefault="00727F19">
      <w:pPr>
        <w:pStyle w:val="ListParagraph"/>
        <w:numPr>
          <w:ilvl w:val="1"/>
          <w:numId w:val="152"/>
        </w:numPr>
        <w:spacing w:after="0" w:line="360" w:lineRule="auto"/>
        <w:jc w:val="both"/>
        <w:rPr>
          <w:ins w:id="212" w:author="Chitsa Ephias" w:date="2022-09-27T12:44:00Z"/>
          <w:rFonts w:cs="Times New Roman"/>
          <w:b/>
          <w:color w:val="44546A" w:themeColor="text2"/>
          <w:rPrChange w:id="213" w:author="Chitsa Ephias" w:date="2022-09-28T10:48:00Z">
            <w:rPr>
              <w:ins w:id="214" w:author="Chitsa Ephias" w:date="2022-09-27T12:44:00Z"/>
              <w:rFonts w:ascii="Tahoma" w:hAnsi="Tahoma" w:cs="Tahoma"/>
              <w:b/>
              <w:color w:val="44546A" w:themeColor="text2"/>
            </w:rPr>
          </w:rPrChange>
        </w:rPr>
        <w:pPrChange w:id="215" w:author="Chitsa Ephias" w:date="2022-09-28T12:01:00Z">
          <w:pPr>
            <w:pStyle w:val="ListParagraph"/>
            <w:numPr>
              <w:ilvl w:val="1"/>
              <w:numId w:val="152"/>
            </w:numPr>
            <w:spacing w:before="100" w:beforeAutospacing="1" w:after="0" w:line="240" w:lineRule="auto"/>
            <w:ind w:left="1080" w:hanging="720"/>
            <w:jc w:val="both"/>
          </w:pPr>
        </w:pPrChange>
      </w:pPr>
      <w:ins w:id="216" w:author="Chitsa Ephias" w:date="2022-09-27T12:44:00Z">
        <w:r w:rsidRPr="0082783A">
          <w:rPr>
            <w:rFonts w:cs="Times New Roman"/>
            <w:b/>
            <w:rPrChange w:id="217" w:author="Chitsa Ephias" w:date="2022-09-28T10:48:00Z">
              <w:rPr>
                <w:rFonts w:ascii="Tahoma" w:hAnsi="Tahoma" w:cs="Tahoma"/>
                <w:b/>
              </w:rPr>
            </w:rPrChange>
          </w:rPr>
          <w:t>Purpose</w:t>
        </w:r>
      </w:ins>
    </w:p>
    <w:p w14:paraId="570790ED" w14:textId="21445789" w:rsidR="000C5BE4" w:rsidRDefault="000C5BE4" w:rsidP="00CD3F7C">
      <w:pPr>
        <w:spacing w:after="0" w:line="360" w:lineRule="auto"/>
        <w:ind w:left="414" w:hanging="54"/>
        <w:jc w:val="both"/>
        <w:rPr>
          <w:ins w:id="218" w:author="Chitsa Ephias" w:date="2022-09-28T12:01:00Z"/>
          <w:rFonts w:cs="Times New Roman"/>
          <w:color w:val="000000"/>
        </w:rPr>
      </w:pPr>
      <w:ins w:id="219" w:author="Chitsa Ephias" w:date="2022-09-28T11:05:00Z">
        <w:r w:rsidRPr="000C5BE4">
          <w:rPr>
            <w:rFonts w:cs="Times New Roman"/>
            <w:color w:val="000000"/>
          </w:rPr>
          <w:t xml:space="preserve">The purpose of this Human Resources Policy is to provide staff throughout </w:t>
        </w:r>
      </w:ins>
      <w:ins w:id="220" w:author="Chitsa Ephias" w:date="2022-09-28T11:07:00Z">
        <w:r>
          <w:rPr>
            <w:rFonts w:cs="Times New Roman"/>
            <w:color w:val="000000"/>
          </w:rPr>
          <w:t xml:space="preserve">the </w:t>
        </w:r>
      </w:ins>
      <w:ins w:id="221" w:author="Chitsa Ephias" w:date="2022-09-28T11:05:00Z">
        <w:r w:rsidRPr="000C5BE4">
          <w:rPr>
            <w:rFonts w:cs="Times New Roman"/>
            <w:color w:val="000000"/>
          </w:rPr>
          <w:t>IDBZ with a source of continuing guidelines. In compiling this Policy, the principle of equal opportunities for all whereby no staff member shall be discriminated against, on the grounds of</w:t>
        </w:r>
      </w:ins>
      <w:ins w:id="222" w:author="Chitsa Ephias" w:date="2022-09-28T11:09:00Z">
        <w:r>
          <w:rPr>
            <w:rFonts w:cs="Times New Roman"/>
            <w:color w:val="000000"/>
          </w:rPr>
          <w:t xml:space="preserve"> </w:t>
        </w:r>
        <w:r w:rsidRPr="000C5BE4">
          <w:rPr>
            <w:rFonts w:cs="Times New Roman"/>
            <w:color w:val="000000"/>
          </w:rPr>
          <w:t xml:space="preserve">race, </w:t>
        </w:r>
      </w:ins>
      <w:ins w:id="223" w:author="Chitsa Ephias" w:date="2022-09-28T11:10:00Z">
        <w:r w:rsidRPr="000C5BE4">
          <w:rPr>
            <w:rFonts w:cs="Times New Roman"/>
            <w:color w:val="000000"/>
          </w:rPr>
          <w:t xml:space="preserve">colour, creed, </w:t>
        </w:r>
      </w:ins>
      <w:ins w:id="224" w:author="Chitsa Ephias" w:date="2022-09-28T11:09:00Z">
        <w:r w:rsidRPr="000C5BE4">
          <w:rPr>
            <w:rFonts w:cs="Times New Roman"/>
            <w:color w:val="000000"/>
          </w:rPr>
          <w:t xml:space="preserve">nationality, gender, sexual orientation, gender identity, religion, age, </w:t>
        </w:r>
      </w:ins>
      <w:ins w:id="225" w:author="Chitsa Ephias" w:date="2022-09-28T11:11:00Z">
        <w:r w:rsidRPr="000C5BE4">
          <w:rPr>
            <w:rFonts w:cs="Times New Roman"/>
            <w:color w:val="000000"/>
          </w:rPr>
          <w:t xml:space="preserve">marital status </w:t>
        </w:r>
      </w:ins>
      <w:ins w:id="226" w:author="Chitsa Ephias" w:date="2022-09-28T11:09:00Z">
        <w:r w:rsidRPr="000C5BE4">
          <w:rPr>
            <w:rFonts w:cs="Times New Roman"/>
            <w:color w:val="000000"/>
          </w:rPr>
          <w:t>or family status, pregnancy, handicap, or any other legally protected status. This policy is gender-neutral, meaning it compensates men and women equally for equal work.</w:t>
        </w:r>
      </w:ins>
      <w:ins w:id="227" w:author="Chitsa Ephias" w:date="2022-09-28T11:05:00Z">
        <w:r w:rsidRPr="000C5BE4">
          <w:rPr>
            <w:rFonts w:cs="Times New Roman"/>
            <w:color w:val="000000"/>
          </w:rPr>
          <w:t xml:space="preserve"> </w:t>
        </w:r>
      </w:ins>
      <w:ins w:id="228" w:author="Chitsa Ephias" w:date="2022-09-28T11:11:00Z">
        <w:r>
          <w:rPr>
            <w:rFonts w:cs="Times New Roman"/>
            <w:color w:val="000000"/>
          </w:rPr>
          <w:t xml:space="preserve"> </w:t>
        </w:r>
      </w:ins>
    </w:p>
    <w:p w14:paraId="55DEF018" w14:textId="77777777" w:rsidR="00CD3F7C" w:rsidRDefault="00CD3F7C">
      <w:pPr>
        <w:spacing w:after="0" w:line="360" w:lineRule="auto"/>
        <w:ind w:left="414" w:hanging="54"/>
        <w:jc w:val="both"/>
        <w:rPr>
          <w:ins w:id="229" w:author="Chitsa Ephias" w:date="2022-09-28T11:09:00Z"/>
          <w:rFonts w:cs="Times New Roman"/>
          <w:color w:val="000000"/>
        </w:rPr>
        <w:pPrChange w:id="230" w:author="Chitsa Ephias" w:date="2022-09-28T12:01:00Z">
          <w:pPr>
            <w:ind w:left="414" w:hanging="54"/>
            <w:jc w:val="both"/>
          </w:pPr>
        </w:pPrChange>
      </w:pPr>
    </w:p>
    <w:p w14:paraId="705C831D" w14:textId="77777777" w:rsidR="00727F19" w:rsidRPr="0082783A" w:rsidRDefault="00727F19">
      <w:pPr>
        <w:pStyle w:val="ListParagraph"/>
        <w:numPr>
          <w:ilvl w:val="1"/>
          <w:numId w:val="152"/>
        </w:numPr>
        <w:spacing w:after="0" w:line="360" w:lineRule="auto"/>
        <w:jc w:val="both"/>
        <w:rPr>
          <w:ins w:id="231" w:author="Chitsa Ephias" w:date="2022-09-27T12:44:00Z"/>
          <w:rFonts w:cs="Times New Roman"/>
          <w:b/>
          <w:rPrChange w:id="232" w:author="Chitsa Ephias" w:date="2022-09-28T10:48:00Z">
            <w:rPr>
              <w:ins w:id="233" w:author="Chitsa Ephias" w:date="2022-09-27T12:44:00Z"/>
              <w:rFonts w:ascii="Tahoma" w:hAnsi="Tahoma" w:cs="Tahoma"/>
              <w:b/>
            </w:rPr>
          </w:rPrChange>
        </w:rPr>
        <w:pPrChange w:id="234" w:author="Chitsa Ephias" w:date="2022-09-28T12:01:00Z">
          <w:pPr>
            <w:pStyle w:val="ListParagraph"/>
            <w:numPr>
              <w:ilvl w:val="1"/>
              <w:numId w:val="152"/>
            </w:numPr>
            <w:spacing w:before="100" w:beforeAutospacing="1" w:after="0" w:line="240" w:lineRule="auto"/>
            <w:ind w:left="1080" w:hanging="720"/>
            <w:jc w:val="both"/>
          </w:pPr>
        </w:pPrChange>
      </w:pPr>
      <w:ins w:id="235" w:author="Chitsa Ephias" w:date="2022-09-27T12:44:00Z">
        <w:r w:rsidRPr="0082783A">
          <w:rPr>
            <w:rFonts w:cs="Times New Roman"/>
            <w:b/>
            <w:rPrChange w:id="236" w:author="Chitsa Ephias" w:date="2022-09-28T10:48:00Z">
              <w:rPr>
                <w:rFonts w:ascii="Tahoma" w:hAnsi="Tahoma" w:cs="Tahoma"/>
                <w:b/>
              </w:rPr>
            </w:rPrChange>
          </w:rPr>
          <w:t xml:space="preserve">Scope </w:t>
        </w:r>
      </w:ins>
    </w:p>
    <w:p w14:paraId="458E17DE" w14:textId="05800648" w:rsidR="00150AD2" w:rsidRDefault="00150AD2" w:rsidP="00CD3F7C">
      <w:pPr>
        <w:spacing w:after="0" w:line="360" w:lineRule="auto"/>
        <w:ind w:left="360"/>
        <w:jc w:val="both"/>
        <w:rPr>
          <w:ins w:id="237" w:author="Chitsa Ephias" w:date="2022-09-28T12:01:00Z"/>
          <w:rFonts w:cs="Times New Roman"/>
          <w:color w:val="000000"/>
        </w:rPr>
      </w:pPr>
      <w:ins w:id="238" w:author="Chitsa Ephias" w:date="2022-09-28T11:17:00Z">
        <w:r w:rsidRPr="00926B24">
          <w:rPr>
            <w:rFonts w:cs="Times New Roman"/>
            <w:color w:val="000000"/>
            <w:rPrChange w:id="239" w:author="Chitsa Ephias" w:date="2022-09-28T11:36:00Z">
              <w:rPr>
                <w:rFonts w:cs="Times New Roman"/>
                <w:szCs w:val="24"/>
              </w:rPr>
            </w:rPrChange>
          </w:rPr>
          <w:t xml:space="preserve">This Policy applies to all </w:t>
        </w:r>
      </w:ins>
      <w:ins w:id="240" w:author="Chitsa Ephias" w:date="2022-09-28T11:18:00Z">
        <w:r w:rsidRPr="00926B24">
          <w:rPr>
            <w:rFonts w:cs="Times New Roman"/>
            <w:color w:val="000000"/>
            <w:rPrChange w:id="241" w:author="Chitsa Ephias" w:date="2022-09-28T11:36:00Z">
              <w:rPr>
                <w:rFonts w:cs="Times New Roman"/>
                <w:szCs w:val="24"/>
              </w:rPr>
            </w:rPrChange>
          </w:rPr>
          <w:t>employees</w:t>
        </w:r>
      </w:ins>
      <w:ins w:id="242" w:author="Chitsa Ephias" w:date="2022-09-28T11:17:00Z">
        <w:r w:rsidRPr="00926B24">
          <w:rPr>
            <w:rFonts w:cs="Times New Roman"/>
            <w:color w:val="000000"/>
            <w:rPrChange w:id="243" w:author="Chitsa Ephias" w:date="2022-09-28T11:36:00Z">
              <w:rPr>
                <w:rFonts w:cs="Times New Roman"/>
                <w:szCs w:val="24"/>
              </w:rPr>
            </w:rPrChange>
          </w:rPr>
          <w:t xml:space="preserve"> </w:t>
        </w:r>
      </w:ins>
      <w:ins w:id="244" w:author="Chitsa Ephias" w:date="2022-09-28T11:18:00Z">
        <w:r w:rsidRPr="00926B24">
          <w:rPr>
            <w:rFonts w:cs="Times New Roman"/>
            <w:color w:val="000000"/>
            <w:rPrChange w:id="245" w:author="Chitsa Ephias" w:date="2022-09-28T11:36:00Z">
              <w:rPr>
                <w:rFonts w:cs="Times New Roman"/>
                <w:szCs w:val="24"/>
              </w:rPr>
            </w:rPrChange>
          </w:rPr>
          <w:t>of</w:t>
        </w:r>
      </w:ins>
      <w:ins w:id="246" w:author="Chitsa Ephias" w:date="2022-09-28T11:17:00Z">
        <w:r w:rsidRPr="00926B24">
          <w:rPr>
            <w:rFonts w:cs="Times New Roman"/>
            <w:color w:val="000000"/>
            <w:rPrChange w:id="247" w:author="Chitsa Ephias" w:date="2022-09-28T11:36:00Z">
              <w:rPr>
                <w:rFonts w:cs="Times New Roman"/>
                <w:szCs w:val="24"/>
              </w:rPr>
            </w:rPrChange>
          </w:rPr>
          <w:t xml:space="preserve"> the Bank. </w:t>
        </w:r>
      </w:ins>
    </w:p>
    <w:p w14:paraId="1B7DAA49" w14:textId="77777777" w:rsidR="00CD3F7C" w:rsidRPr="00926B24" w:rsidRDefault="00CD3F7C">
      <w:pPr>
        <w:spacing w:after="0" w:line="360" w:lineRule="auto"/>
        <w:ind w:left="360"/>
        <w:jc w:val="both"/>
        <w:rPr>
          <w:ins w:id="248" w:author="Chitsa Ephias" w:date="2022-09-28T11:17:00Z"/>
          <w:rFonts w:cs="Times New Roman"/>
          <w:color w:val="000000"/>
          <w:rPrChange w:id="249" w:author="Chitsa Ephias" w:date="2022-09-28T11:36:00Z">
            <w:rPr>
              <w:ins w:id="250" w:author="Chitsa Ephias" w:date="2022-09-28T11:17:00Z"/>
              <w:rFonts w:cs="Times New Roman"/>
              <w:szCs w:val="24"/>
            </w:rPr>
          </w:rPrChange>
        </w:rPr>
        <w:pPrChange w:id="251" w:author="Chitsa Ephias" w:date="2022-09-28T12:01:00Z">
          <w:pPr>
            <w:pStyle w:val="ListParagraph"/>
            <w:numPr>
              <w:numId w:val="153"/>
            </w:numPr>
            <w:tabs>
              <w:tab w:val="left" w:pos="5544"/>
            </w:tabs>
            <w:spacing w:after="0" w:line="360" w:lineRule="auto"/>
            <w:ind w:hanging="360"/>
            <w:jc w:val="both"/>
          </w:pPr>
        </w:pPrChange>
      </w:pPr>
    </w:p>
    <w:p w14:paraId="26DCECFD" w14:textId="77777777" w:rsidR="00727F19" w:rsidRPr="0082783A" w:rsidRDefault="00727F19">
      <w:pPr>
        <w:pStyle w:val="ListParagraph"/>
        <w:numPr>
          <w:ilvl w:val="1"/>
          <w:numId w:val="152"/>
        </w:numPr>
        <w:spacing w:after="0" w:line="360" w:lineRule="auto"/>
        <w:jc w:val="both"/>
        <w:rPr>
          <w:ins w:id="252" w:author="Chitsa Ephias" w:date="2022-09-27T12:44:00Z"/>
          <w:rFonts w:cs="Times New Roman"/>
          <w:b/>
          <w:rPrChange w:id="253" w:author="Chitsa Ephias" w:date="2022-09-28T10:48:00Z">
            <w:rPr>
              <w:ins w:id="254" w:author="Chitsa Ephias" w:date="2022-09-27T12:44:00Z"/>
              <w:rFonts w:ascii="Tahoma" w:hAnsi="Tahoma" w:cs="Tahoma"/>
              <w:b/>
            </w:rPr>
          </w:rPrChange>
        </w:rPr>
        <w:pPrChange w:id="255" w:author="Chitsa Ephias" w:date="2022-09-28T12:01:00Z">
          <w:pPr>
            <w:pStyle w:val="ListParagraph"/>
            <w:numPr>
              <w:ilvl w:val="1"/>
              <w:numId w:val="152"/>
            </w:numPr>
            <w:spacing w:before="100" w:beforeAutospacing="1" w:after="0" w:line="240" w:lineRule="auto"/>
            <w:ind w:left="1080" w:hanging="720"/>
            <w:jc w:val="both"/>
          </w:pPr>
        </w:pPrChange>
      </w:pPr>
      <w:ins w:id="256" w:author="Chitsa Ephias" w:date="2022-09-27T12:44:00Z">
        <w:r w:rsidRPr="0082783A">
          <w:rPr>
            <w:rFonts w:cs="Times New Roman"/>
            <w:b/>
            <w:rPrChange w:id="257" w:author="Chitsa Ephias" w:date="2022-09-28T10:48:00Z">
              <w:rPr>
                <w:rFonts w:ascii="Tahoma" w:hAnsi="Tahoma" w:cs="Tahoma"/>
                <w:b/>
              </w:rPr>
            </w:rPrChange>
          </w:rPr>
          <w:t xml:space="preserve">Compliance </w:t>
        </w:r>
      </w:ins>
    </w:p>
    <w:p w14:paraId="5E7BD985" w14:textId="04E4E4DE" w:rsidR="00727F19" w:rsidRDefault="00A82AAC" w:rsidP="00CD3F7C">
      <w:pPr>
        <w:spacing w:after="0" w:line="360" w:lineRule="auto"/>
        <w:ind w:left="360"/>
        <w:jc w:val="both"/>
        <w:rPr>
          <w:ins w:id="258" w:author="Chitsa Ephias" w:date="2022-09-28T12:01:00Z"/>
          <w:rFonts w:cs="Times New Roman"/>
          <w:color w:val="000000"/>
        </w:rPr>
      </w:pPr>
      <w:ins w:id="259" w:author="Chitsa Ephias" w:date="2022-09-28T11:24:00Z">
        <w:r w:rsidRPr="00A82AAC">
          <w:rPr>
            <w:rFonts w:cs="Times New Roman"/>
            <w:color w:val="000000"/>
          </w:rPr>
          <w:t xml:space="preserve">It is mandatory for all Bank </w:t>
        </w:r>
      </w:ins>
      <w:ins w:id="260" w:author="Chitsa Ephias" w:date="2022-09-28T11:26:00Z">
        <w:r>
          <w:rPr>
            <w:rFonts w:cs="Times New Roman"/>
            <w:color w:val="000000"/>
          </w:rPr>
          <w:t xml:space="preserve">Staff </w:t>
        </w:r>
      </w:ins>
      <w:ins w:id="261" w:author="Chitsa Ephias" w:date="2022-09-28T11:24:00Z">
        <w:r w:rsidRPr="00A82AAC">
          <w:rPr>
            <w:rFonts w:cs="Times New Roman"/>
            <w:color w:val="000000"/>
          </w:rPr>
          <w:t>to comply with this Policy. Any exceptions to this Policy shall require Board Approval.</w:t>
        </w:r>
      </w:ins>
    </w:p>
    <w:p w14:paraId="5C2CD02B" w14:textId="77777777" w:rsidR="00CD3F7C" w:rsidRDefault="00CD3F7C">
      <w:pPr>
        <w:spacing w:after="0" w:line="360" w:lineRule="auto"/>
        <w:ind w:left="360"/>
        <w:jc w:val="both"/>
        <w:rPr>
          <w:ins w:id="262" w:author="Chitsa Ephias" w:date="2022-09-28T11:25:00Z"/>
          <w:rFonts w:cs="Times New Roman"/>
          <w:color w:val="000000"/>
        </w:rPr>
        <w:pPrChange w:id="263" w:author="Chitsa Ephias" w:date="2022-09-28T12:01:00Z">
          <w:pPr>
            <w:ind w:left="360"/>
            <w:jc w:val="both"/>
          </w:pPr>
        </w:pPrChange>
      </w:pPr>
    </w:p>
    <w:p w14:paraId="2282BD26" w14:textId="77777777" w:rsidR="00727F19" w:rsidRPr="00926B24" w:rsidRDefault="00727F19">
      <w:pPr>
        <w:pStyle w:val="ListParagraph"/>
        <w:numPr>
          <w:ilvl w:val="1"/>
          <w:numId w:val="152"/>
        </w:numPr>
        <w:spacing w:after="0" w:line="360" w:lineRule="auto"/>
        <w:jc w:val="both"/>
        <w:rPr>
          <w:ins w:id="264" w:author="Chitsa Ephias" w:date="2022-09-27T12:44:00Z"/>
          <w:rFonts w:cs="Times New Roman"/>
          <w:b/>
          <w:rPrChange w:id="265" w:author="Chitsa Ephias" w:date="2022-09-28T11:35:00Z">
            <w:rPr>
              <w:ins w:id="266" w:author="Chitsa Ephias" w:date="2022-09-27T12:44:00Z"/>
              <w:rFonts w:ascii="Tahoma" w:hAnsi="Tahoma" w:cs="Tahoma"/>
              <w:b/>
              <w:sz w:val="22"/>
              <w:szCs w:val="22"/>
            </w:rPr>
          </w:rPrChange>
        </w:rPr>
        <w:pPrChange w:id="267" w:author="Chitsa Ephias" w:date="2022-09-28T12:01:00Z">
          <w:pPr>
            <w:pStyle w:val="NormalWeb"/>
            <w:numPr>
              <w:numId w:val="152"/>
            </w:numPr>
            <w:spacing w:before="100" w:beforeAutospacing="1" w:after="240"/>
            <w:ind w:left="360" w:firstLine="66"/>
            <w:jc w:val="both"/>
          </w:pPr>
        </w:pPrChange>
      </w:pPr>
      <w:ins w:id="268" w:author="Chitsa Ephias" w:date="2022-09-27T12:44:00Z">
        <w:r w:rsidRPr="00926B24">
          <w:rPr>
            <w:rFonts w:cs="Times New Roman"/>
            <w:b/>
            <w:rPrChange w:id="269" w:author="Chitsa Ephias" w:date="2022-09-28T11:35:00Z">
              <w:rPr>
                <w:rFonts w:ascii="Tahoma" w:hAnsi="Tahoma" w:cs="Tahoma"/>
                <w:b/>
                <w:sz w:val="22"/>
              </w:rPr>
            </w:rPrChange>
          </w:rPr>
          <w:t>Related Information</w:t>
        </w:r>
      </w:ins>
    </w:p>
    <w:p w14:paraId="035941AF" w14:textId="77777777" w:rsidR="00926B24" w:rsidRPr="00926B24" w:rsidRDefault="00926B24">
      <w:pPr>
        <w:spacing w:after="0" w:line="360" w:lineRule="auto"/>
        <w:ind w:firstLine="360"/>
        <w:jc w:val="both"/>
        <w:rPr>
          <w:ins w:id="270" w:author="Chitsa Ephias" w:date="2022-09-28T11:33:00Z"/>
          <w:rFonts w:cs="Times New Roman"/>
          <w:color w:val="000000"/>
          <w:rPrChange w:id="271" w:author="Chitsa Ephias" w:date="2022-09-28T11:33:00Z">
            <w:rPr>
              <w:ins w:id="272" w:author="Chitsa Ephias" w:date="2022-09-28T11:33:00Z"/>
            </w:rPr>
          </w:rPrChange>
        </w:rPr>
        <w:pPrChange w:id="273" w:author="Chitsa Ephias" w:date="2022-09-28T12:01:00Z">
          <w:pPr>
            <w:pStyle w:val="ListParagraph"/>
            <w:numPr>
              <w:numId w:val="156"/>
            </w:numPr>
            <w:spacing w:after="240"/>
            <w:ind w:left="1440" w:hanging="360"/>
            <w:jc w:val="both"/>
          </w:pPr>
        </w:pPrChange>
      </w:pPr>
      <w:ins w:id="274" w:author="Chitsa Ephias" w:date="2022-09-28T11:33:00Z">
        <w:r w:rsidRPr="00926B24">
          <w:rPr>
            <w:rFonts w:cs="Times New Roman"/>
            <w:color w:val="000000"/>
            <w:rPrChange w:id="275" w:author="Chitsa Ephias" w:date="2022-09-28T11:33:00Z">
              <w:rPr/>
            </w:rPrChange>
          </w:rPr>
          <w:t>This Policy should be read in conjunction with:</w:t>
        </w:r>
      </w:ins>
    </w:p>
    <w:p w14:paraId="12397E84" w14:textId="6A67A80C" w:rsidR="00926B24" w:rsidRPr="00926B24" w:rsidRDefault="00926B24">
      <w:pPr>
        <w:pStyle w:val="ListParagraph"/>
        <w:numPr>
          <w:ilvl w:val="0"/>
          <w:numId w:val="156"/>
        </w:numPr>
        <w:spacing w:after="0" w:line="360" w:lineRule="auto"/>
        <w:jc w:val="both"/>
        <w:rPr>
          <w:ins w:id="276" w:author="Chitsa Ephias" w:date="2022-09-28T11:33:00Z"/>
          <w:rFonts w:cs="Times New Roman"/>
          <w:color w:val="000000"/>
        </w:rPr>
        <w:pPrChange w:id="277" w:author="Chitsa Ephias" w:date="2022-09-28T12:01:00Z">
          <w:pPr>
            <w:pStyle w:val="ListParagraph"/>
            <w:numPr>
              <w:numId w:val="156"/>
            </w:numPr>
            <w:spacing w:after="240"/>
            <w:ind w:left="1440" w:hanging="360"/>
            <w:jc w:val="both"/>
          </w:pPr>
        </w:pPrChange>
      </w:pPr>
      <w:ins w:id="278" w:author="Chitsa Ephias" w:date="2022-09-28T11:33:00Z">
        <w:r w:rsidRPr="00926B24">
          <w:rPr>
            <w:rFonts w:cs="Times New Roman"/>
            <w:color w:val="000000"/>
          </w:rPr>
          <w:t>ILO Conventions on Labour Practices</w:t>
        </w:r>
      </w:ins>
      <w:ins w:id="279" w:author="Chitsa Ephias" w:date="2022-09-28T11:56:00Z">
        <w:r w:rsidR="005174ED">
          <w:rPr>
            <w:rFonts w:cs="Times New Roman"/>
            <w:color w:val="000000"/>
          </w:rPr>
          <w:t>;</w:t>
        </w:r>
      </w:ins>
    </w:p>
    <w:p w14:paraId="42B73A50" w14:textId="00C63D93" w:rsidR="00926B24" w:rsidRPr="00926B24" w:rsidRDefault="00926B24">
      <w:pPr>
        <w:pStyle w:val="ListParagraph"/>
        <w:numPr>
          <w:ilvl w:val="0"/>
          <w:numId w:val="156"/>
        </w:numPr>
        <w:spacing w:after="0" w:line="360" w:lineRule="auto"/>
        <w:jc w:val="both"/>
        <w:rPr>
          <w:ins w:id="280" w:author="Chitsa Ephias" w:date="2022-09-28T11:33:00Z"/>
          <w:rFonts w:cs="Times New Roman"/>
          <w:color w:val="000000"/>
        </w:rPr>
        <w:pPrChange w:id="281" w:author="Chitsa Ephias" w:date="2022-09-28T12:01:00Z">
          <w:pPr>
            <w:pStyle w:val="ListParagraph"/>
            <w:numPr>
              <w:numId w:val="156"/>
            </w:numPr>
            <w:spacing w:after="240"/>
            <w:ind w:left="1440" w:hanging="360"/>
            <w:jc w:val="both"/>
          </w:pPr>
        </w:pPrChange>
      </w:pPr>
      <w:ins w:id="282" w:author="Chitsa Ephias" w:date="2022-09-28T11:33:00Z">
        <w:r w:rsidRPr="00926B24">
          <w:rPr>
            <w:rFonts w:cs="Times New Roman"/>
            <w:color w:val="000000"/>
          </w:rPr>
          <w:t>Constitution of Zimbabwe Amendment (No. 20) Act 2013</w:t>
        </w:r>
      </w:ins>
      <w:ins w:id="283" w:author="Chitsa Ephias" w:date="2022-09-28T11:56:00Z">
        <w:r w:rsidR="005174ED">
          <w:rPr>
            <w:rFonts w:cs="Times New Roman"/>
            <w:color w:val="000000"/>
          </w:rPr>
          <w:t>;</w:t>
        </w:r>
      </w:ins>
    </w:p>
    <w:p w14:paraId="0A44D6EC" w14:textId="3E7D39AC" w:rsidR="00926B24" w:rsidRPr="00926B24" w:rsidRDefault="00926B24">
      <w:pPr>
        <w:pStyle w:val="ListParagraph"/>
        <w:numPr>
          <w:ilvl w:val="0"/>
          <w:numId w:val="156"/>
        </w:numPr>
        <w:spacing w:after="0" w:line="360" w:lineRule="auto"/>
        <w:jc w:val="both"/>
        <w:rPr>
          <w:ins w:id="284" w:author="Chitsa Ephias" w:date="2022-09-28T11:33:00Z"/>
          <w:rFonts w:cs="Times New Roman"/>
          <w:color w:val="000000"/>
        </w:rPr>
        <w:pPrChange w:id="285" w:author="Chitsa Ephias" w:date="2022-09-28T12:01:00Z">
          <w:pPr>
            <w:pStyle w:val="ListParagraph"/>
            <w:numPr>
              <w:numId w:val="156"/>
            </w:numPr>
            <w:spacing w:after="240"/>
            <w:ind w:left="1440" w:hanging="360"/>
            <w:jc w:val="both"/>
          </w:pPr>
        </w:pPrChange>
      </w:pPr>
      <w:ins w:id="286" w:author="Chitsa Ephias" w:date="2022-09-28T11:33:00Z">
        <w:r w:rsidRPr="00926B24">
          <w:rPr>
            <w:rFonts w:cs="Times New Roman"/>
            <w:color w:val="000000"/>
          </w:rPr>
          <w:t>The Labour Act [Chapter 28:01]</w:t>
        </w:r>
      </w:ins>
      <w:ins w:id="287" w:author="Chitsa Ephias" w:date="2022-09-28T11:57:00Z">
        <w:r w:rsidR="005174ED">
          <w:rPr>
            <w:rFonts w:cs="Times New Roman"/>
            <w:color w:val="000000"/>
          </w:rPr>
          <w:t>;</w:t>
        </w:r>
      </w:ins>
    </w:p>
    <w:p w14:paraId="0DF5D6A2" w14:textId="58722605" w:rsidR="00926B24" w:rsidRPr="00926B24" w:rsidRDefault="00926B24">
      <w:pPr>
        <w:pStyle w:val="ListParagraph"/>
        <w:numPr>
          <w:ilvl w:val="0"/>
          <w:numId w:val="156"/>
        </w:numPr>
        <w:spacing w:after="0" w:line="360" w:lineRule="auto"/>
        <w:jc w:val="both"/>
        <w:rPr>
          <w:ins w:id="288" w:author="Chitsa Ephias" w:date="2022-09-28T11:33:00Z"/>
          <w:rFonts w:cs="Times New Roman"/>
          <w:color w:val="000000"/>
        </w:rPr>
        <w:pPrChange w:id="289" w:author="Chitsa Ephias" w:date="2022-09-28T12:01:00Z">
          <w:pPr>
            <w:pStyle w:val="ListParagraph"/>
            <w:numPr>
              <w:numId w:val="156"/>
            </w:numPr>
            <w:spacing w:after="240"/>
            <w:ind w:left="1440" w:hanging="360"/>
            <w:jc w:val="both"/>
          </w:pPr>
        </w:pPrChange>
      </w:pPr>
      <w:ins w:id="290" w:author="Chitsa Ephias" w:date="2022-09-28T11:33:00Z">
        <w:r w:rsidRPr="00926B24">
          <w:rPr>
            <w:rFonts w:cs="Times New Roman"/>
            <w:color w:val="000000"/>
          </w:rPr>
          <w:t>The Public Entities Corporate Governance Act [Chapter 10:31]</w:t>
        </w:r>
      </w:ins>
      <w:ins w:id="291" w:author="Chitsa Ephias" w:date="2022-09-28T11:57:00Z">
        <w:r w:rsidR="005174ED">
          <w:rPr>
            <w:rFonts w:cs="Times New Roman"/>
            <w:color w:val="000000"/>
          </w:rPr>
          <w:t>;</w:t>
        </w:r>
      </w:ins>
      <w:ins w:id="292" w:author="Chitsa Ephias" w:date="2022-09-28T11:33:00Z">
        <w:r w:rsidRPr="00926B24">
          <w:rPr>
            <w:rFonts w:cs="Times New Roman"/>
            <w:color w:val="000000"/>
          </w:rPr>
          <w:t xml:space="preserve"> </w:t>
        </w:r>
      </w:ins>
    </w:p>
    <w:p w14:paraId="2B37AF7D" w14:textId="7E714151" w:rsidR="00926B24" w:rsidRPr="00926B24" w:rsidRDefault="00926B24">
      <w:pPr>
        <w:pStyle w:val="ListParagraph"/>
        <w:numPr>
          <w:ilvl w:val="0"/>
          <w:numId w:val="156"/>
        </w:numPr>
        <w:spacing w:after="0" w:line="360" w:lineRule="auto"/>
        <w:jc w:val="both"/>
        <w:rPr>
          <w:ins w:id="293" w:author="Chitsa Ephias" w:date="2022-09-28T11:33:00Z"/>
          <w:rFonts w:cs="Times New Roman"/>
          <w:color w:val="000000"/>
        </w:rPr>
        <w:pPrChange w:id="294" w:author="Chitsa Ephias" w:date="2022-09-28T12:01:00Z">
          <w:pPr>
            <w:pStyle w:val="ListParagraph"/>
            <w:numPr>
              <w:numId w:val="156"/>
            </w:numPr>
            <w:spacing w:after="240"/>
            <w:ind w:left="1440" w:hanging="360"/>
            <w:jc w:val="both"/>
          </w:pPr>
        </w:pPrChange>
      </w:pPr>
      <w:ins w:id="295" w:author="Chitsa Ephias" w:date="2022-09-28T11:33:00Z">
        <w:r w:rsidRPr="00926B24">
          <w:rPr>
            <w:rFonts w:cs="Times New Roman"/>
            <w:color w:val="000000"/>
          </w:rPr>
          <w:t>The Public Finance Management Act [Chapter 22:19]</w:t>
        </w:r>
      </w:ins>
      <w:ins w:id="296" w:author="Chitsa Ephias" w:date="2022-09-28T11:57:00Z">
        <w:r w:rsidR="005174ED">
          <w:rPr>
            <w:rFonts w:cs="Times New Roman"/>
            <w:color w:val="000000"/>
          </w:rPr>
          <w:t>;</w:t>
        </w:r>
      </w:ins>
    </w:p>
    <w:p w14:paraId="12540F73" w14:textId="60B98007" w:rsidR="00926B24" w:rsidRPr="00926B24" w:rsidRDefault="00926B24">
      <w:pPr>
        <w:pStyle w:val="ListParagraph"/>
        <w:numPr>
          <w:ilvl w:val="0"/>
          <w:numId w:val="156"/>
        </w:numPr>
        <w:spacing w:after="0" w:line="360" w:lineRule="auto"/>
        <w:jc w:val="both"/>
        <w:rPr>
          <w:ins w:id="297" w:author="Chitsa Ephias" w:date="2022-09-28T11:33:00Z"/>
          <w:rFonts w:cs="Times New Roman"/>
          <w:color w:val="000000"/>
        </w:rPr>
        <w:pPrChange w:id="298" w:author="Chitsa Ephias" w:date="2022-09-28T12:01:00Z">
          <w:pPr>
            <w:pStyle w:val="ListParagraph"/>
            <w:numPr>
              <w:numId w:val="156"/>
            </w:numPr>
            <w:spacing w:after="240"/>
            <w:ind w:left="1440" w:hanging="360"/>
            <w:jc w:val="both"/>
          </w:pPr>
        </w:pPrChange>
      </w:pPr>
      <w:ins w:id="299" w:author="Chitsa Ephias" w:date="2022-09-28T11:33:00Z">
        <w:r w:rsidRPr="00926B24">
          <w:rPr>
            <w:rFonts w:cs="Times New Roman"/>
            <w:color w:val="000000"/>
          </w:rPr>
          <w:t>Statutory Instrument 15, Labour (National Employment Code of Conduct Regulations, 2006 (for professional level and management staff)</w:t>
        </w:r>
      </w:ins>
      <w:ins w:id="300" w:author="Chitsa Ephias" w:date="2022-09-28T11:57:00Z">
        <w:r w:rsidR="005174ED">
          <w:rPr>
            <w:rFonts w:cs="Times New Roman"/>
            <w:color w:val="000000"/>
          </w:rPr>
          <w:t>;</w:t>
        </w:r>
      </w:ins>
    </w:p>
    <w:p w14:paraId="3DE17BBB" w14:textId="20BF2604" w:rsidR="00926B24" w:rsidRPr="00926B24" w:rsidRDefault="00926B24">
      <w:pPr>
        <w:pStyle w:val="ListParagraph"/>
        <w:numPr>
          <w:ilvl w:val="0"/>
          <w:numId w:val="156"/>
        </w:numPr>
        <w:spacing w:after="0" w:line="360" w:lineRule="auto"/>
        <w:jc w:val="both"/>
        <w:rPr>
          <w:ins w:id="301" w:author="Chitsa Ephias" w:date="2022-09-28T11:33:00Z"/>
          <w:rFonts w:cs="Times New Roman"/>
          <w:color w:val="000000"/>
        </w:rPr>
        <w:pPrChange w:id="302" w:author="Chitsa Ephias" w:date="2022-09-28T12:01:00Z">
          <w:pPr>
            <w:pStyle w:val="ListParagraph"/>
            <w:numPr>
              <w:numId w:val="156"/>
            </w:numPr>
            <w:spacing w:after="240"/>
            <w:ind w:left="1440" w:hanging="360"/>
            <w:jc w:val="both"/>
          </w:pPr>
        </w:pPrChange>
      </w:pPr>
      <w:ins w:id="303" w:author="Chitsa Ephias" w:date="2022-09-28T11:33:00Z">
        <w:r w:rsidRPr="00926B24">
          <w:rPr>
            <w:rFonts w:cs="Times New Roman"/>
            <w:color w:val="000000"/>
          </w:rPr>
          <w:lastRenderedPageBreak/>
          <w:t>Statutory Instrument 273 of 2000 Collective Bargaining Agreement for the Banking Undertaking: Code of Conduct for Corporate Support Staff (unionised)</w:t>
        </w:r>
      </w:ins>
      <w:ins w:id="304" w:author="Chitsa Ephias" w:date="2022-09-28T11:57:00Z">
        <w:r w:rsidR="005174ED">
          <w:rPr>
            <w:rFonts w:cs="Times New Roman"/>
            <w:color w:val="000000"/>
          </w:rPr>
          <w:t>;</w:t>
        </w:r>
      </w:ins>
      <w:ins w:id="305" w:author="Chitsa Ephias" w:date="2022-09-28T11:33:00Z">
        <w:r w:rsidRPr="00926B24">
          <w:rPr>
            <w:rFonts w:cs="Times New Roman"/>
            <w:color w:val="000000"/>
          </w:rPr>
          <w:t xml:space="preserve">  </w:t>
        </w:r>
      </w:ins>
    </w:p>
    <w:p w14:paraId="0E547D51" w14:textId="551A2FD4" w:rsidR="00926B24" w:rsidRDefault="00926B24">
      <w:pPr>
        <w:pStyle w:val="ListParagraph"/>
        <w:numPr>
          <w:ilvl w:val="0"/>
          <w:numId w:val="156"/>
        </w:numPr>
        <w:spacing w:after="0" w:line="360" w:lineRule="auto"/>
        <w:jc w:val="both"/>
        <w:rPr>
          <w:ins w:id="306" w:author="Chitsa Ephias" w:date="2022-09-28T11:40:00Z"/>
          <w:rFonts w:cs="Times New Roman"/>
          <w:color w:val="000000"/>
        </w:rPr>
        <w:pPrChange w:id="307" w:author="Chitsa Ephias" w:date="2022-09-28T12:01:00Z">
          <w:pPr>
            <w:pStyle w:val="ListParagraph"/>
            <w:numPr>
              <w:numId w:val="156"/>
            </w:numPr>
            <w:spacing w:after="240"/>
            <w:ind w:left="1440" w:hanging="360"/>
            <w:jc w:val="both"/>
          </w:pPr>
        </w:pPrChange>
      </w:pPr>
      <w:ins w:id="308" w:author="Chitsa Ephias" w:date="2022-09-28T11:33:00Z">
        <w:r w:rsidRPr="00926B24">
          <w:rPr>
            <w:rFonts w:cs="Times New Roman"/>
            <w:color w:val="000000"/>
          </w:rPr>
          <w:t>Standards on Safety, Health, Environment and Quality</w:t>
        </w:r>
      </w:ins>
      <w:ins w:id="309" w:author="Chitsa Ephias" w:date="2022-09-28T11:57:00Z">
        <w:r w:rsidR="005174ED">
          <w:rPr>
            <w:rFonts w:cs="Times New Roman"/>
            <w:color w:val="000000"/>
          </w:rPr>
          <w:t>;</w:t>
        </w:r>
      </w:ins>
    </w:p>
    <w:p w14:paraId="31740356" w14:textId="0FE7992C" w:rsidR="00DC2948" w:rsidRDefault="00F650DF">
      <w:pPr>
        <w:pStyle w:val="ListParagraph"/>
        <w:numPr>
          <w:ilvl w:val="0"/>
          <w:numId w:val="156"/>
        </w:numPr>
        <w:spacing w:after="0" w:line="360" w:lineRule="auto"/>
        <w:jc w:val="both"/>
        <w:rPr>
          <w:ins w:id="310" w:author="Chitsa Ephias" w:date="2022-09-28T11:53:00Z"/>
          <w:rFonts w:cs="Times New Roman"/>
          <w:color w:val="000000"/>
        </w:rPr>
        <w:pPrChange w:id="311" w:author="Chitsa Ephias" w:date="2022-09-28T12:01:00Z">
          <w:pPr>
            <w:pStyle w:val="ListParagraph"/>
            <w:numPr>
              <w:numId w:val="156"/>
            </w:numPr>
            <w:spacing w:after="240"/>
            <w:ind w:left="1440" w:hanging="360"/>
            <w:jc w:val="both"/>
          </w:pPr>
        </w:pPrChange>
      </w:pPr>
      <w:ins w:id="312" w:author="Chitsa Ephias" w:date="2022-09-28T11:51:00Z">
        <w:r>
          <w:rPr>
            <w:rFonts w:cs="Times New Roman"/>
            <w:color w:val="000000"/>
          </w:rPr>
          <w:t>Investigations</w:t>
        </w:r>
      </w:ins>
      <w:ins w:id="313" w:author="Chitsa Ephias" w:date="2022-09-28T11:53:00Z">
        <w:r w:rsidR="00DC2948">
          <w:rPr>
            <w:rFonts w:cs="Times New Roman"/>
            <w:color w:val="000000"/>
          </w:rPr>
          <w:t xml:space="preserve"> Policy</w:t>
        </w:r>
      </w:ins>
      <w:ins w:id="314" w:author="Chitsa Ephias" w:date="2022-09-28T11:57:00Z">
        <w:r w:rsidR="005174ED">
          <w:rPr>
            <w:rFonts w:cs="Times New Roman"/>
            <w:color w:val="000000"/>
          </w:rPr>
          <w:t>;</w:t>
        </w:r>
      </w:ins>
      <w:ins w:id="315" w:author="Chitsa Ephias" w:date="2022-09-28T11:51:00Z">
        <w:r>
          <w:rPr>
            <w:rFonts w:cs="Times New Roman"/>
            <w:color w:val="000000"/>
          </w:rPr>
          <w:t xml:space="preserve"> </w:t>
        </w:r>
      </w:ins>
    </w:p>
    <w:p w14:paraId="0C7AFC45" w14:textId="11A53AEB" w:rsidR="00F650DF" w:rsidRDefault="00DC2948">
      <w:pPr>
        <w:pStyle w:val="ListParagraph"/>
        <w:numPr>
          <w:ilvl w:val="0"/>
          <w:numId w:val="156"/>
        </w:numPr>
        <w:spacing w:after="0" w:line="360" w:lineRule="auto"/>
        <w:jc w:val="both"/>
        <w:rPr>
          <w:ins w:id="316" w:author="Chitsa Ephias" w:date="2022-09-28T11:41:00Z"/>
          <w:rFonts w:cs="Times New Roman"/>
          <w:color w:val="000000"/>
        </w:rPr>
        <w:pPrChange w:id="317" w:author="Chitsa Ephias" w:date="2022-09-28T12:01:00Z">
          <w:pPr>
            <w:pStyle w:val="ListParagraph"/>
            <w:numPr>
              <w:numId w:val="156"/>
            </w:numPr>
            <w:spacing w:after="240"/>
            <w:ind w:left="1440" w:hanging="360"/>
            <w:jc w:val="both"/>
          </w:pPr>
        </w:pPrChange>
      </w:pPr>
      <w:ins w:id="318" w:author="Chitsa Ephias" w:date="2022-09-28T11:53:00Z">
        <w:r>
          <w:rPr>
            <w:rFonts w:cs="Times New Roman"/>
            <w:color w:val="000000"/>
          </w:rPr>
          <w:t xml:space="preserve">Integrity </w:t>
        </w:r>
      </w:ins>
      <w:ins w:id="319" w:author="Chitsa Ephias" w:date="2022-09-28T11:51:00Z">
        <w:r w:rsidR="00F650DF">
          <w:rPr>
            <w:rFonts w:cs="Times New Roman"/>
            <w:color w:val="000000"/>
          </w:rPr>
          <w:t>Management Plan</w:t>
        </w:r>
      </w:ins>
      <w:ins w:id="320" w:author="Chitsa Ephias" w:date="2022-09-28T11:57:00Z">
        <w:r w:rsidR="005174ED">
          <w:rPr>
            <w:rFonts w:cs="Times New Roman"/>
            <w:color w:val="000000"/>
          </w:rPr>
          <w:t>;</w:t>
        </w:r>
      </w:ins>
    </w:p>
    <w:p w14:paraId="381769AD" w14:textId="0A780366" w:rsidR="00F650DF" w:rsidRDefault="00C60FAB">
      <w:pPr>
        <w:pStyle w:val="ListParagraph"/>
        <w:numPr>
          <w:ilvl w:val="0"/>
          <w:numId w:val="156"/>
        </w:numPr>
        <w:spacing w:after="0" w:line="360" w:lineRule="auto"/>
        <w:jc w:val="both"/>
        <w:rPr>
          <w:ins w:id="321" w:author="Chitsa Ephias" w:date="2022-09-28T11:49:00Z"/>
          <w:rFonts w:cs="Times New Roman"/>
          <w:color w:val="000000"/>
        </w:rPr>
        <w:pPrChange w:id="322" w:author="Chitsa Ephias" w:date="2022-09-28T12:01:00Z">
          <w:pPr>
            <w:pStyle w:val="ListParagraph"/>
            <w:numPr>
              <w:numId w:val="156"/>
            </w:numPr>
            <w:spacing w:after="240"/>
            <w:ind w:left="1440" w:hanging="360"/>
            <w:jc w:val="both"/>
          </w:pPr>
        </w:pPrChange>
      </w:pPr>
      <w:ins w:id="323" w:author="Chitsa Ephias" w:date="2022-09-28T11:41:00Z">
        <w:r w:rsidRPr="00E812ED">
          <w:rPr>
            <w:rFonts w:cs="Times New Roman"/>
            <w:color w:val="000000"/>
          </w:rPr>
          <w:t>Communication</w:t>
        </w:r>
      </w:ins>
      <w:ins w:id="324" w:author="Chitsa Ephias" w:date="2022-09-28T11:49:00Z">
        <w:r w:rsidR="00F650DF">
          <w:rPr>
            <w:rFonts w:cs="Times New Roman"/>
            <w:color w:val="000000"/>
          </w:rPr>
          <w:t xml:space="preserve"> Policy</w:t>
        </w:r>
      </w:ins>
      <w:ins w:id="325" w:author="Chitsa Ephias" w:date="2022-09-28T11:57:00Z">
        <w:r w:rsidR="005174ED">
          <w:rPr>
            <w:rFonts w:cs="Times New Roman"/>
            <w:color w:val="000000"/>
          </w:rPr>
          <w:t>;</w:t>
        </w:r>
      </w:ins>
      <w:ins w:id="326" w:author="Chitsa Ephias" w:date="2022-09-28T11:41:00Z">
        <w:r w:rsidRPr="00E812ED">
          <w:rPr>
            <w:rFonts w:cs="Times New Roman"/>
            <w:color w:val="000000"/>
          </w:rPr>
          <w:t xml:space="preserve"> </w:t>
        </w:r>
      </w:ins>
    </w:p>
    <w:p w14:paraId="51B1EC7F" w14:textId="6448EF97" w:rsidR="00C60FAB" w:rsidRPr="00926B24" w:rsidRDefault="00F650DF">
      <w:pPr>
        <w:pStyle w:val="ListParagraph"/>
        <w:numPr>
          <w:ilvl w:val="0"/>
          <w:numId w:val="156"/>
        </w:numPr>
        <w:spacing w:after="0" w:line="360" w:lineRule="auto"/>
        <w:jc w:val="both"/>
        <w:rPr>
          <w:ins w:id="327" w:author="Chitsa Ephias" w:date="2022-09-28T11:33:00Z"/>
          <w:rFonts w:cs="Times New Roman"/>
          <w:color w:val="000000"/>
        </w:rPr>
        <w:pPrChange w:id="328" w:author="Chitsa Ephias" w:date="2022-09-28T12:01:00Z">
          <w:pPr>
            <w:pStyle w:val="ListParagraph"/>
            <w:numPr>
              <w:numId w:val="156"/>
            </w:numPr>
            <w:spacing w:after="240"/>
            <w:ind w:left="1440" w:hanging="360"/>
            <w:jc w:val="both"/>
          </w:pPr>
        </w:pPrChange>
      </w:pPr>
      <w:ins w:id="329" w:author="Chitsa Ephias" w:date="2022-09-28T11:49:00Z">
        <w:r>
          <w:rPr>
            <w:rFonts w:cs="Times New Roman"/>
            <w:color w:val="000000"/>
          </w:rPr>
          <w:t xml:space="preserve">Information </w:t>
        </w:r>
      </w:ins>
      <w:ins w:id="330" w:author="Chitsa Ephias" w:date="2022-09-28T11:41:00Z">
        <w:r w:rsidR="00C60FAB" w:rsidRPr="00E812ED">
          <w:rPr>
            <w:rFonts w:cs="Times New Roman"/>
            <w:color w:val="000000"/>
          </w:rPr>
          <w:t>Disclosure Polic</w:t>
        </w:r>
        <w:r w:rsidR="00C60FAB">
          <w:rPr>
            <w:rFonts w:cs="Times New Roman"/>
            <w:color w:val="000000"/>
          </w:rPr>
          <w:t>y</w:t>
        </w:r>
      </w:ins>
      <w:ins w:id="331" w:author="Chitsa Ephias" w:date="2022-09-28T11:57:00Z">
        <w:r w:rsidR="005174ED">
          <w:rPr>
            <w:rFonts w:cs="Times New Roman"/>
            <w:color w:val="000000"/>
          </w:rPr>
          <w:t>;</w:t>
        </w:r>
      </w:ins>
    </w:p>
    <w:p w14:paraId="5A5851BC" w14:textId="09B1CE62" w:rsidR="00926B24" w:rsidRDefault="00926B24">
      <w:pPr>
        <w:pStyle w:val="ListParagraph"/>
        <w:numPr>
          <w:ilvl w:val="0"/>
          <w:numId w:val="156"/>
        </w:numPr>
        <w:spacing w:after="0" w:line="360" w:lineRule="auto"/>
        <w:jc w:val="both"/>
        <w:rPr>
          <w:ins w:id="332" w:author="Chitsa Ephias" w:date="2022-09-28T11:54:00Z"/>
          <w:rFonts w:cs="Times New Roman"/>
          <w:color w:val="000000"/>
        </w:rPr>
        <w:pPrChange w:id="333" w:author="Chitsa Ephias" w:date="2022-09-28T12:01:00Z">
          <w:pPr>
            <w:pStyle w:val="ListParagraph"/>
            <w:numPr>
              <w:numId w:val="156"/>
            </w:numPr>
            <w:spacing w:after="240"/>
            <w:ind w:left="1440" w:hanging="360"/>
            <w:jc w:val="both"/>
          </w:pPr>
        </w:pPrChange>
      </w:pPr>
      <w:ins w:id="334" w:author="Chitsa Ephias" w:date="2022-09-28T11:33:00Z">
        <w:r w:rsidRPr="00926B24">
          <w:rPr>
            <w:rFonts w:cs="Times New Roman"/>
            <w:color w:val="000000"/>
          </w:rPr>
          <w:t>The Human Resources Procedure Manual</w:t>
        </w:r>
      </w:ins>
      <w:ins w:id="335" w:author="Chitsa Ephias" w:date="2022-09-28T11:58:00Z">
        <w:r w:rsidR="005174ED">
          <w:rPr>
            <w:rFonts w:cs="Times New Roman"/>
            <w:color w:val="000000"/>
          </w:rPr>
          <w:t>;</w:t>
        </w:r>
      </w:ins>
    </w:p>
    <w:p w14:paraId="3BAE6730" w14:textId="760ABDE3" w:rsidR="00DC2948" w:rsidRPr="00926B24" w:rsidRDefault="00DC2948">
      <w:pPr>
        <w:pStyle w:val="ListParagraph"/>
        <w:numPr>
          <w:ilvl w:val="0"/>
          <w:numId w:val="156"/>
        </w:numPr>
        <w:spacing w:after="0" w:line="360" w:lineRule="auto"/>
        <w:jc w:val="both"/>
        <w:rPr>
          <w:ins w:id="336" w:author="Chitsa Ephias" w:date="2022-09-28T11:33:00Z"/>
          <w:rFonts w:cs="Times New Roman"/>
          <w:color w:val="000000"/>
        </w:rPr>
        <w:pPrChange w:id="337" w:author="Chitsa Ephias" w:date="2022-09-28T12:01:00Z">
          <w:pPr>
            <w:pStyle w:val="ListParagraph"/>
            <w:numPr>
              <w:numId w:val="156"/>
            </w:numPr>
            <w:spacing w:after="240"/>
            <w:ind w:left="1440" w:hanging="360"/>
            <w:jc w:val="both"/>
          </w:pPr>
        </w:pPrChange>
      </w:pPr>
      <w:ins w:id="338" w:author="Chitsa Ephias" w:date="2022-09-28T11:54:00Z">
        <w:r>
          <w:rPr>
            <w:rFonts w:cs="Times New Roman"/>
            <w:color w:val="000000"/>
          </w:rPr>
          <w:t>Delegation of Authority Matrix (DAM)</w:t>
        </w:r>
      </w:ins>
      <w:ins w:id="339" w:author="Chitsa Ephias" w:date="2022-09-28T11:58:00Z">
        <w:r w:rsidR="005174ED">
          <w:rPr>
            <w:rFonts w:cs="Times New Roman"/>
            <w:color w:val="000000"/>
          </w:rPr>
          <w:t>;</w:t>
        </w:r>
      </w:ins>
    </w:p>
    <w:p w14:paraId="094473D0" w14:textId="2E79534D" w:rsidR="00926B24" w:rsidRPr="00926B24" w:rsidRDefault="00926B24">
      <w:pPr>
        <w:pStyle w:val="ListParagraph"/>
        <w:numPr>
          <w:ilvl w:val="0"/>
          <w:numId w:val="156"/>
        </w:numPr>
        <w:spacing w:after="0" w:line="360" w:lineRule="auto"/>
        <w:jc w:val="both"/>
        <w:rPr>
          <w:ins w:id="340" w:author="Chitsa Ephias" w:date="2022-09-28T11:33:00Z"/>
          <w:rFonts w:cs="Times New Roman"/>
          <w:color w:val="000000"/>
        </w:rPr>
        <w:pPrChange w:id="341" w:author="Chitsa Ephias" w:date="2022-09-28T12:01:00Z">
          <w:pPr>
            <w:pStyle w:val="ListParagraph"/>
            <w:numPr>
              <w:numId w:val="156"/>
            </w:numPr>
            <w:spacing w:after="240"/>
            <w:ind w:left="1440" w:hanging="360"/>
            <w:jc w:val="both"/>
          </w:pPr>
        </w:pPrChange>
      </w:pPr>
      <w:ins w:id="342" w:author="Chitsa Ephias" w:date="2022-09-28T11:34:00Z">
        <w:r>
          <w:rPr>
            <w:rFonts w:cs="Times New Roman"/>
            <w:color w:val="000000"/>
          </w:rPr>
          <w:t>IDBZ Staff</w:t>
        </w:r>
      </w:ins>
      <w:ins w:id="343" w:author="Chitsa Ephias" w:date="2022-09-28T11:33:00Z">
        <w:r w:rsidRPr="00926B24">
          <w:rPr>
            <w:rFonts w:cs="Times New Roman"/>
            <w:color w:val="000000"/>
          </w:rPr>
          <w:t xml:space="preserve"> </w:t>
        </w:r>
      </w:ins>
      <w:ins w:id="344" w:author="Chitsa Ephias" w:date="2022-09-28T11:34:00Z">
        <w:r>
          <w:rPr>
            <w:rFonts w:cs="Times New Roman"/>
            <w:color w:val="000000"/>
          </w:rPr>
          <w:t>Hand</w:t>
        </w:r>
      </w:ins>
      <w:ins w:id="345" w:author="Chitsa Ephias" w:date="2022-09-28T11:33:00Z">
        <w:r w:rsidRPr="00926B24">
          <w:rPr>
            <w:rFonts w:cs="Times New Roman"/>
            <w:color w:val="000000"/>
          </w:rPr>
          <w:t>book</w:t>
        </w:r>
      </w:ins>
      <w:ins w:id="346" w:author="Chitsa Ephias" w:date="2022-09-28T11:58:00Z">
        <w:r w:rsidR="005174ED">
          <w:rPr>
            <w:rFonts w:cs="Times New Roman"/>
            <w:color w:val="000000"/>
          </w:rPr>
          <w:t>; and</w:t>
        </w:r>
      </w:ins>
      <w:ins w:id="347" w:author="Chitsa Ephias" w:date="2022-09-28T11:33:00Z">
        <w:r w:rsidRPr="00926B24">
          <w:rPr>
            <w:rFonts w:cs="Times New Roman"/>
            <w:color w:val="000000"/>
          </w:rPr>
          <w:t xml:space="preserve"> </w:t>
        </w:r>
      </w:ins>
    </w:p>
    <w:p w14:paraId="496992D5" w14:textId="554E3B1A" w:rsidR="000C5BE4" w:rsidRDefault="00926B24" w:rsidP="00CD3F7C">
      <w:pPr>
        <w:pStyle w:val="ListParagraph"/>
        <w:numPr>
          <w:ilvl w:val="0"/>
          <w:numId w:val="156"/>
        </w:numPr>
        <w:spacing w:after="0" w:line="360" w:lineRule="auto"/>
        <w:jc w:val="both"/>
        <w:rPr>
          <w:ins w:id="348" w:author="Chitsa Ephias" w:date="2022-09-28T12:01:00Z"/>
          <w:rFonts w:cs="Times New Roman"/>
          <w:color w:val="000000"/>
        </w:rPr>
      </w:pPr>
      <w:ins w:id="349" w:author="Chitsa Ephias" w:date="2022-09-28T11:33:00Z">
        <w:r w:rsidRPr="00926B24">
          <w:rPr>
            <w:rFonts w:cs="Times New Roman"/>
            <w:color w:val="000000"/>
          </w:rPr>
          <w:t>Any other rel</w:t>
        </w:r>
      </w:ins>
      <w:ins w:id="350" w:author="Chitsa Ephias" w:date="2022-09-28T11:58:00Z">
        <w:r w:rsidR="00A93210">
          <w:rPr>
            <w:rFonts w:cs="Times New Roman"/>
            <w:color w:val="000000"/>
          </w:rPr>
          <w:t>ated document</w:t>
        </w:r>
      </w:ins>
      <w:ins w:id="351" w:author="Chitsa Ephias" w:date="2022-09-28T11:59:00Z">
        <w:r w:rsidR="00A93210">
          <w:rPr>
            <w:rFonts w:cs="Times New Roman"/>
            <w:color w:val="000000"/>
          </w:rPr>
          <w:t>s</w:t>
        </w:r>
      </w:ins>
      <w:ins w:id="352" w:author="Chitsa Ephias" w:date="2022-09-28T11:35:00Z">
        <w:r>
          <w:rPr>
            <w:rFonts w:cs="Times New Roman"/>
            <w:color w:val="000000"/>
          </w:rPr>
          <w:t>.</w:t>
        </w:r>
      </w:ins>
    </w:p>
    <w:p w14:paraId="353E3661" w14:textId="77777777" w:rsidR="00CD3F7C" w:rsidRPr="00CD3F7C" w:rsidRDefault="00CD3F7C">
      <w:pPr>
        <w:spacing w:after="0" w:line="360" w:lineRule="auto"/>
        <w:jc w:val="both"/>
        <w:rPr>
          <w:ins w:id="353" w:author="Chitsa Ephias" w:date="2022-09-27T12:44:00Z"/>
          <w:rFonts w:cs="Times New Roman"/>
          <w:color w:val="000000"/>
          <w:rPrChange w:id="354" w:author="Chitsa Ephias" w:date="2022-09-28T12:01:00Z">
            <w:rPr>
              <w:ins w:id="355" w:author="Chitsa Ephias" w:date="2022-09-27T12:44:00Z"/>
              <w:rFonts w:ascii="Tahoma" w:hAnsi="Tahoma" w:cs="Tahoma"/>
              <w:sz w:val="22"/>
              <w:szCs w:val="22"/>
            </w:rPr>
          </w:rPrChange>
        </w:rPr>
        <w:pPrChange w:id="356" w:author="Chitsa Ephias" w:date="2022-09-28T12:01:00Z">
          <w:pPr>
            <w:pStyle w:val="NormalWeb"/>
            <w:spacing w:after="240"/>
            <w:ind w:left="426"/>
          </w:pPr>
        </w:pPrChange>
      </w:pPr>
    </w:p>
    <w:p w14:paraId="5112A25D" w14:textId="77777777" w:rsidR="00727F19" w:rsidRPr="00926B24" w:rsidRDefault="00727F19">
      <w:pPr>
        <w:pStyle w:val="ListParagraph"/>
        <w:numPr>
          <w:ilvl w:val="1"/>
          <w:numId w:val="152"/>
        </w:numPr>
        <w:spacing w:after="0" w:line="360" w:lineRule="auto"/>
        <w:jc w:val="both"/>
        <w:rPr>
          <w:ins w:id="357" w:author="Chitsa Ephias" w:date="2022-09-27T12:44:00Z"/>
          <w:rFonts w:cs="Times New Roman"/>
          <w:b/>
          <w:rPrChange w:id="358" w:author="Chitsa Ephias" w:date="2022-09-28T11:36:00Z">
            <w:rPr>
              <w:ins w:id="359" w:author="Chitsa Ephias" w:date="2022-09-27T12:44:00Z"/>
              <w:rFonts w:ascii="Tahoma" w:hAnsi="Tahoma" w:cs="Tahoma"/>
              <w:b/>
              <w:sz w:val="22"/>
              <w:szCs w:val="22"/>
            </w:rPr>
          </w:rPrChange>
        </w:rPr>
        <w:pPrChange w:id="360" w:author="Chitsa Ephias" w:date="2022-09-28T12:01:00Z">
          <w:pPr>
            <w:pStyle w:val="NormalWeb"/>
            <w:numPr>
              <w:numId w:val="152"/>
            </w:numPr>
            <w:spacing w:before="100" w:beforeAutospacing="1" w:after="240"/>
            <w:ind w:left="360" w:firstLine="66"/>
            <w:jc w:val="both"/>
          </w:pPr>
        </w:pPrChange>
      </w:pPr>
      <w:ins w:id="361" w:author="Chitsa Ephias" w:date="2022-09-27T12:44:00Z">
        <w:r w:rsidRPr="00926B24">
          <w:rPr>
            <w:rFonts w:cs="Times New Roman"/>
            <w:b/>
            <w:rPrChange w:id="362" w:author="Chitsa Ephias" w:date="2022-09-28T11:36:00Z">
              <w:rPr>
                <w:rFonts w:ascii="Tahoma" w:hAnsi="Tahoma" w:cs="Tahoma"/>
                <w:b/>
                <w:sz w:val="22"/>
              </w:rPr>
            </w:rPrChange>
          </w:rPr>
          <w:t>Policy Administration</w:t>
        </w:r>
      </w:ins>
    </w:p>
    <w:p w14:paraId="52EBB947" w14:textId="3BD3B724" w:rsidR="00727F19" w:rsidRPr="0082783A" w:rsidRDefault="00686971">
      <w:pPr>
        <w:pStyle w:val="NormalWeb"/>
        <w:spacing w:after="0" w:line="360" w:lineRule="auto"/>
        <w:ind w:left="786" w:firstLine="294"/>
        <w:rPr>
          <w:ins w:id="363" w:author="Chitsa Ephias" w:date="2022-09-27T12:44:00Z"/>
          <w:sz w:val="22"/>
          <w:szCs w:val="22"/>
          <w:rPrChange w:id="364" w:author="Chitsa Ephias" w:date="2022-09-28T10:48:00Z">
            <w:rPr>
              <w:ins w:id="365" w:author="Chitsa Ephias" w:date="2022-09-27T12:44:00Z"/>
              <w:rFonts w:ascii="Tahoma" w:hAnsi="Tahoma" w:cs="Tahoma"/>
              <w:sz w:val="22"/>
              <w:szCs w:val="22"/>
            </w:rPr>
          </w:rPrChange>
        </w:rPr>
        <w:pPrChange w:id="366" w:author="Chitsa Ephias" w:date="2022-09-28T12:01:00Z">
          <w:pPr>
            <w:pStyle w:val="NormalWeb"/>
            <w:spacing w:after="240"/>
            <w:ind w:left="426"/>
          </w:pPr>
        </w:pPrChange>
      </w:pPr>
      <w:ins w:id="367" w:author="Chitsa Ephias" w:date="2022-09-28T11:37:00Z">
        <w:r>
          <w:rPr>
            <w:sz w:val="22"/>
            <w:szCs w:val="22"/>
          </w:rPr>
          <w:t>Director CS</w:t>
        </w:r>
      </w:ins>
      <w:ins w:id="368" w:author="Chitsa Ephias" w:date="2022-09-28T11:38:00Z">
        <w:r>
          <w:rPr>
            <w:sz w:val="22"/>
            <w:szCs w:val="22"/>
          </w:rPr>
          <w:t>HD.</w:t>
        </w:r>
      </w:ins>
    </w:p>
    <w:p w14:paraId="56C1350D" w14:textId="77777777" w:rsidR="00CD3F7C" w:rsidRDefault="00CD3F7C">
      <w:pPr>
        <w:rPr>
          <w:ins w:id="369" w:author="Chitsa Ephias" w:date="2022-09-28T12:00:00Z"/>
          <w:rFonts w:eastAsia="Times New Roman" w:cstheme="majorBidi"/>
          <w:sz w:val="28"/>
          <w:szCs w:val="32"/>
          <w:lang w:eastAsia="en-ZW"/>
        </w:rPr>
      </w:pPr>
      <w:ins w:id="370" w:author="Chitsa Ephias" w:date="2022-09-28T12:00:00Z">
        <w:r>
          <w:rPr>
            <w:rFonts w:eastAsia="Times New Roman"/>
            <w:b/>
            <w:lang w:eastAsia="en-ZW"/>
          </w:rPr>
          <w:br w:type="page"/>
        </w:r>
      </w:ins>
    </w:p>
    <w:p w14:paraId="317076B3" w14:textId="32433125" w:rsidR="00020E71" w:rsidRPr="00AF4042" w:rsidRDefault="008030D7" w:rsidP="00AF4042">
      <w:pPr>
        <w:pStyle w:val="Heading1"/>
        <w:rPr>
          <w:rFonts w:eastAsia="Times New Roman"/>
          <w:b w:val="0"/>
          <w:lang w:eastAsia="en-ZW"/>
        </w:rPr>
      </w:pPr>
      <w:r w:rsidRPr="00AF4042">
        <w:rPr>
          <w:rFonts w:eastAsia="Times New Roman"/>
          <w:b w:val="0"/>
          <w:lang w:eastAsia="en-ZW"/>
        </w:rPr>
        <w:lastRenderedPageBreak/>
        <w:t>ACRONYMS</w:t>
      </w:r>
      <w:r w:rsidR="006B1A38" w:rsidRPr="00AF4042">
        <w:rPr>
          <w:rFonts w:eastAsia="Times New Roman"/>
          <w:b w:val="0"/>
          <w:lang w:eastAsia="en-ZW"/>
        </w:rPr>
        <w:t xml:space="preserve"> and DEFINITION OF TERMS</w:t>
      </w:r>
      <w:bookmarkEnd w:id="4"/>
      <w:bookmarkEnd w:id="5"/>
    </w:p>
    <w:p w14:paraId="42868386" w14:textId="77777777" w:rsidR="00020E71" w:rsidRPr="00AF4042" w:rsidRDefault="00020E71">
      <w:pPr>
        <w:spacing w:after="0" w:line="360" w:lineRule="auto"/>
        <w:rPr>
          <w:rFonts w:cs="Times New Roman"/>
          <w:szCs w:val="24"/>
          <w:lang w:eastAsia="en-ZW"/>
        </w:rPr>
        <w:pPrChange w:id="371" w:author="Chitsa Ephias" w:date="2022-09-28T12:03:00Z">
          <w:pPr>
            <w:spacing w:line="360" w:lineRule="auto"/>
          </w:pPr>
        </w:pPrChange>
      </w:pPr>
    </w:p>
    <w:p w14:paraId="3D7084FF" w14:textId="7BD1B090" w:rsidR="00C4674E" w:rsidRPr="00AB0EFD" w:rsidDel="00AB0EFD" w:rsidRDefault="006B1A38">
      <w:pPr>
        <w:spacing w:after="0" w:line="360" w:lineRule="auto"/>
        <w:ind w:left="2160" w:hanging="2160"/>
        <w:rPr>
          <w:del w:id="372" w:author="Chitsa Ephias" w:date="2022-09-28T12:06:00Z"/>
          <w:rFonts w:cs="Times New Roman"/>
          <w:bCs/>
          <w:szCs w:val="24"/>
          <w:rPrChange w:id="373" w:author="Chitsa Ephias" w:date="2022-09-28T12:04:00Z">
            <w:rPr>
              <w:del w:id="374" w:author="Chitsa Ephias" w:date="2022-09-28T12:06:00Z"/>
              <w:rFonts w:cs="Times New Roman"/>
              <w:b/>
              <w:szCs w:val="24"/>
            </w:rPr>
          </w:rPrChange>
        </w:rPr>
        <w:pPrChange w:id="375" w:author="Chitsa Ephias" w:date="2022-09-28T12:06:00Z">
          <w:pPr>
            <w:spacing w:line="360" w:lineRule="auto"/>
          </w:pPr>
        </w:pPrChange>
      </w:pPr>
      <w:r w:rsidRPr="00AF4042">
        <w:rPr>
          <w:rFonts w:cs="Times New Roman"/>
          <w:b/>
          <w:szCs w:val="24"/>
        </w:rPr>
        <w:t>BFOD</w:t>
      </w:r>
      <w:r w:rsidR="00EA6A39" w:rsidRPr="00AF4042">
        <w:rPr>
          <w:rFonts w:eastAsia="Times New Roman" w:cs="Times New Roman"/>
          <w:b/>
          <w:szCs w:val="24"/>
          <w:lang w:eastAsia="en-ZW"/>
        </w:rPr>
        <w:tab/>
      </w:r>
      <w:del w:id="376" w:author="Chitsa Ephias" w:date="2022-09-28T12:06:00Z">
        <w:r w:rsidR="00EA6A39" w:rsidRPr="00AF4042" w:rsidDel="00AB0EFD">
          <w:rPr>
            <w:rFonts w:eastAsia="Times New Roman" w:cs="Times New Roman"/>
            <w:b/>
            <w:szCs w:val="24"/>
            <w:lang w:eastAsia="en-ZW"/>
          </w:rPr>
          <w:tab/>
        </w:r>
      </w:del>
      <w:r w:rsidRPr="00AB0EFD">
        <w:rPr>
          <w:rFonts w:eastAsia="Times New Roman" w:cs="Times New Roman"/>
          <w:bCs/>
          <w:szCs w:val="24"/>
          <w:lang w:eastAsia="en-ZW"/>
          <w:rPrChange w:id="377" w:author="Chitsa Ephias" w:date="2022-09-28T12:04:00Z">
            <w:rPr>
              <w:rFonts w:eastAsia="Times New Roman" w:cs="Times New Roman"/>
              <w:b/>
              <w:szCs w:val="24"/>
              <w:lang w:eastAsia="en-ZW"/>
            </w:rPr>
          </w:rPrChange>
        </w:rPr>
        <w:t>Best Fare of the Day- defined as</w:t>
      </w:r>
      <w:r w:rsidRPr="00AB0EFD">
        <w:rPr>
          <w:rFonts w:cs="Times New Roman"/>
          <w:bCs/>
          <w:szCs w:val="24"/>
          <w:rPrChange w:id="378" w:author="Chitsa Ephias" w:date="2022-09-28T12:04:00Z">
            <w:rPr>
              <w:rFonts w:cs="Times New Roman"/>
              <w:b/>
              <w:szCs w:val="24"/>
            </w:rPr>
          </w:rPrChange>
        </w:rPr>
        <w:t xml:space="preserve"> the best priced airfare available for the </w:t>
      </w:r>
    </w:p>
    <w:p w14:paraId="20AAF1E5" w14:textId="3B63CC38" w:rsidR="006B1A38" w:rsidRPr="00AB0EFD" w:rsidRDefault="00C4674E">
      <w:pPr>
        <w:spacing w:after="0" w:line="360" w:lineRule="auto"/>
        <w:ind w:left="2160" w:hanging="2160"/>
        <w:rPr>
          <w:rFonts w:eastAsia="Times New Roman" w:cs="Times New Roman"/>
          <w:bCs/>
          <w:szCs w:val="24"/>
          <w:lang w:eastAsia="en-ZW"/>
          <w:rPrChange w:id="379" w:author="Chitsa Ephias" w:date="2022-09-28T12:04:00Z">
            <w:rPr>
              <w:rFonts w:eastAsia="Times New Roman" w:cs="Times New Roman"/>
              <w:b/>
              <w:szCs w:val="24"/>
              <w:lang w:eastAsia="en-ZW"/>
            </w:rPr>
          </w:rPrChange>
        </w:rPr>
        <w:pPrChange w:id="380" w:author="Chitsa Ephias" w:date="2022-09-28T12:06:00Z">
          <w:pPr>
            <w:spacing w:line="360" w:lineRule="auto"/>
          </w:pPr>
        </w:pPrChange>
      </w:pPr>
      <w:del w:id="381" w:author="Chitsa Ephias" w:date="2022-09-28T12:06:00Z">
        <w:r w:rsidRPr="00AB0EFD" w:rsidDel="00AB0EFD">
          <w:rPr>
            <w:rFonts w:cs="Times New Roman"/>
            <w:bCs/>
            <w:szCs w:val="24"/>
            <w:rPrChange w:id="382" w:author="Chitsa Ephias" w:date="2022-09-28T12:04:00Z">
              <w:rPr>
                <w:rFonts w:cs="Times New Roman"/>
                <w:b/>
                <w:szCs w:val="24"/>
              </w:rPr>
            </w:rPrChange>
          </w:rPr>
          <w:delText xml:space="preserve">                        </w:delText>
        </w:r>
      </w:del>
      <w:r w:rsidRPr="00AB0EFD">
        <w:rPr>
          <w:rFonts w:cs="Times New Roman"/>
          <w:bCs/>
          <w:szCs w:val="24"/>
          <w:rPrChange w:id="383" w:author="Chitsa Ephias" w:date="2022-09-28T12:04:00Z">
            <w:rPr>
              <w:rFonts w:cs="Times New Roman"/>
              <w:b/>
              <w:szCs w:val="24"/>
            </w:rPr>
          </w:rPrChange>
        </w:rPr>
        <w:t xml:space="preserve">day </w:t>
      </w:r>
    </w:p>
    <w:p w14:paraId="590EAE10" w14:textId="5F002441" w:rsidR="00DE6DFC" w:rsidRPr="00AF4042" w:rsidRDefault="00DE6DFC">
      <w:pPr>
        <w:spacing w:after="0" w:line="360" w:lineRule="auto"/>
        <w:rPr>
          <w:rFonts w:eastAsia="Times New Roman" w:cs="Times New Roman"/>
          <w:b/>
          <w:szCs w:val="24"/>
          <w:lang w:eastAsia="en-ZW"/>
        </w:rPr>
        <w:pPrChange w:id="384" w:author="Chitsa Ephias" w:date="2022-09-28T12:03:00Z">
          <w:pPr>
            <w:spacing w:line="360" w:lineRule="auto"/>
          </w:pPr>
        </w:pPrChange>
      </w:pPr>
      <w:r w:rsidRPr="00AF4042">
        <w:rPr>
          <w:rFonts w:eastAsia="Times New Roman" w:cs="Times New Roman"/>
          <w:b/>
          <w:szCs w:val="24"/>
          <w:lang w:eastAsia="en-ZW"/>
        </w:rPr>
        <w:t>CEO</w:t>
      </w:r>
      <w:r w:rsidRPr="00AF4042">
        <w:rPr>
          <w:rFonts w:eastAsia="Times New Roman" w:cs="Times New Roman"/>
          <w:b/>
          <w:szCs w:val="24"/>
          <w:lang w:eastAsia="en-ZW"/>
        </w:rPr>
        <w:tab/>
      </w:r>
      <w:r w:rsidRPr="00AF4042">
        <w:rPr>
          <w:rFonts w:eastAsia="Times New Roman" w:cs="Times New Roman"/>
          <w:b/>
          <w:szCs w:val="24"/>
          <w:lang w:eastAsia="en-ZW"/>
        </w:rPr>
        <w:tab/>
      </w:r>
      <w:ins w:id="385" w:author="Chitsa Ephias" w:date="2022-09-28T12:06:00Z">
        <w:r w:rsidR="00AB0EFD">
          <w:rPr>
            <w:rFonts w:eastAsia="Times New Roman" w:cs="Times New Roman"/>
            <w:b/>
            <w:szCs w:val="24"/>
            <w:lang w:eastAsia="en-ZW"/>
          </w:rPr>
          <w:tab/>
        </w:r>
      </w:ins>
      <w:r w:rsidRPr="00AB0EFD">
        <w:rPr>
          <w:rFonts w:eastAsia="Times New Roman" w:cs="Times New Roman"/>
          <w:bCs/>
          <w:szCs w:val="24"/>
          <w:lang w:eastAsia="en-ZW"/>
          <w:rPrChange w:id="386" w:author="Chitsa Ephias" w:date="2022-09-28T12:04:00Z">
            <w:rPr>
              <w:rFonts w:eastAsia="Times New Roman" w:cs="Times New Roman"/>
              <w:b/>
              <w:szCs w:val="24"/>
              <w:lang w:eastAsia="en-ZW"/>
            </w:rPr>
          </w:rPrChange>
        </w:rPr>
        <w:t>Chief Executive Officer</w:t>
      </w:r>
    </w:p>
    <w:p w14:paraId="23388DC8" w14:textId="75B3D4C4" w:rsidR="00EA6A39" w:rsidRPr="00AF4042" w:rsidRDefault="00EA6A39">
      <w:pPr>
        <w:spacing w:after="0" w:line="360" w:lineRule="auto"/>
        <w:rPr>
          <w:rFonts w:eastAsia="Times New Roman" w:cs="Times New Roman"/>
          <w:b/>
          <w:szCs w:val="24"/>
          <w:lang w:eastAsia="en-ZW"/>
        </w:rPr>
        <w:pPrChange w:id="387" w:author="Chitsa Ephias" w:date="2022-09-28T12:03:00Z">
          <w:pPr>
            <w:spacing w:line="360" w:lineRule="auto"/>
          </w:pPr>
        </w:pPrChange>
      </w:pPr>
      <w:r w:rsidRPr="00AF4042">
        <w:rPr>
          <w:rFonts w:eastAsia="Times New Roman" w:cs="Times New Roman"/>
          <w:b/>
          <w:szCs w:val="24"/>
          <w:lang w:eastAsia="en-ZW"/>
        </w:rPr>
        <w:t xml:space="preserve">CS </w:t>
      </w:r>
      <w:r w:rsidRPr="00AF4042">
        <w:rPr>
          <w:rFonts w:eastAsia="Times New Roman" w:cs="Times New Roman"/>
          <w:b/>
          <w:szCs w:val="24"/>
          <w:lang w:eastAsia="en-ZW"/>
        </w:rPr>
        <w:tab/>
      </w:r>
      <w:r w:rsidRPr="00AF4042">
        <w:rPr>
          <w:rFonts w:eastAsia="Times New Roman" w:cs="Times New Roman"/>
          <w:b/>
          <w:szCs w:val="24"/>
          <w:lang w:eastAsia="en-ZW"/>
        </w:rPr>
        <w:tab/>
      </w:r>
      <w:ins w:id="388" w:author="Chitsa Ephias" w:date="2022-09-28T12:06:00Z">
        <w:r w:rsidR="00AB0EFD">
          <w:rPr>
            <w:rFonts w:eastAsia="Times New Roman" w:cs="Times New Roman"/>
            <w:b/>
            <w:szCs w:val="24"/>
            <w:lang w:eastAsia="en-ZW"/>
          </w:rPr>
          <w:tab/>
        </w:r>
      </w:ins>
      <w:r w:rsidRPr="00AB0EFD">
        <w:rPr>
          <w:rFonts w:eastAsia="Times New Roman" w:cs="Times New Roman"/>
          <w:bCs/>
          <w:szCs w:val="24"/>
          <w:lang w:eastAsia="en-ZW"/>
          <w:rPrChange w:id="389" w:author="Chitsa Ephias" w:date="2022-09-28T12:04:00Z">
            <w:rPr>
              <w:rFonts w:eastAsia="Times New Roman" w:cs="Times New Roman"/>
              <w:b/>
              <w:szCs w:val="24"/>
              <w:lang w:eastAsia="en-ZW"/>
            </w:rPr>
          </w:rPrChange>
        </w:rPr>
        <w:t>Corporate Support</w:t>
      </w:r>
    </w:p>
    <w:p w14:paraId="4BA3EFB2" w14:textId="7E431BC6" w:rsidR="00DE6DFC" w:rsidRPr="00AF4042" w:rsidRDefault="00DE6DFC">
      <w:pPr>
        <w:spacing w:after="0" w:line="360" w:lineRule="auto"/>
        <w:rPr>
          <w:rFonts w:eastAsia="Times New Roman" w:cs="Times New Roman"/>
          <w:b/>
          <w:szCs w:val="24"/>
          <w:lang w:eastAsia="en-ZW"/>
        </w:rPr>
        <w:pPrChange w:id="390" w:author="Chitsa Ephias" w:date="2022-09-28T12:03:00Z">
          <w:pPr>
            <w:spacing w:line="360" w:lineRule="auto"/>
          </w:pPr>
        </w:pPrChange>
      </w:pPr>
      <w:r w:rsidRPr="00AF4042">
        <w:rPr>
          <w:rFonts w:eastAsia="Times New Roman" w:cs="Times New Roman"/>
          <w:b/>
          <w:szCs w:val="24"/>
          <w:lang w:eastAsia="en-ZW"/>
        </w:rPr>
        <w:t>CS</w:t>
      </w:r>
      <w:ins w:id="391" w:author="Chitsa Ephias" w:date="2022-09-27T12:53:00Z">
        <w:r w:rsidR="002F3906">
          <w:rPr>
            <w:rFonts w:eastAsia="Times New Roman" w:cs="Times New Roman"/>
            <w:b/>
            <w:szCs w:val="24"/>
            <w:lang w:eastAsia="en-ZW"/>
          </w:rPr>
          <w:t>H</w:t>
        </w:r>
      </w:ins>
      <w:r w:rsidRPr="00AF4042">
        <w:rPr>
          <w:rFonts w:eastAsia="Times New Roman" w:cs="Times New Roman"/>
          <w:b/>
          <w:szCs w:val="24"/>
          <w:lang w:eastAsia="en-ZW"/>
        </w:rPr>
        <w:t>D</w:t>
      </w:r>
      <w:del w:id="392" w:author="Chitsa Ephias" w:date="2022-09-27T12:53:00Z">
        <w:r w:rsidRPr="00AF4042" w:rsidDel="002F3906">
          <w:rPr>
            <w:rFonts w:eastAsia="Times New Roman" w:cs="Times New Roman"/>
            <w:b/>
            <w:szCs w:val="24"/>
            <w:lang w:eastAsia="en-ZW"/>
          </w:rPr>
          <w:delText>R</w:delText>
        </w:r>
      </w:del>
      <w:r w:rsidRPr="00AF4042">
        <w:rPr>
          <w:rFonts w:eastAsia="Times New Roman" w:cs="Times New Roman"/>
          <w:b/>
          <w:szCs w:val="24"/>
          <w:lang w:eastAsia="en-ZW"/>
        </w:rPr>
        <w:tab/>
      </w:r>
      <w:r w:rsidRPr="00AF4042">
        <w:rPr>
          <w:rFonts w:eastAsia="Times New Roman" w:cs="Times New Roman"/>
          <w:b/>
          <w:szCs w:val="24"/>
          <w:lang w:eastAsia="en-ZW"/>
        </w:rPr>
        <w:tab/>
      </w:r>
      <w:ins w:id="393" w:author="Chitsa Ephias" w:date="2022-09-28T12:06:00Z">
        <w:r w:rsidR="00AB0EFD">
          <w:rPr>
            <w:rFonts w:eastAsia="Times New Roman" w:cs="Times New Roman"/>
            <w:b/>
            <w:szCs w:val="24"/>
            <w:lang w:eastAsia="en-ZW"/>
          </w:rPr>
          <w:tab/>
        </w:r>
      </w:ins>
      <w:r w:rsidRPr="00AB0EFD">
        <w:rPr>
          <w:rFonts w:eastAsia="Times New Roman" w:cs="Times New Roman"/>
          <w:bCs/>
          <w:szCs w:val="24"/>
          <w:lang w:eastAsia="en-ZW"/>
          <w:rPrChange w:id="394" w:author="Chitsa Ephias" w:date="2022-09-28T12:04:00Z">
            <w:rPr>
              <w:rFonts w:eastAsia="Times New Roman" w:cs="Times New Roman"/>
              <w:b/>
              <w:szCs w:val="24"/>
              <w:lang w:eastAsia="en-ZW"/>
            </w:rPr>
          </w:rPrChange>
        </w:rPr>
        <w:t>Corporate Services</w:t>
      </w:r>
      <w:ins w:id="395" w:author="Kuhudzai Kudzaishe" w:date="2022-09-15T11:22:00Z">
        <w:r w:rsidR="005B72B3" w:rsidRPr="00AB0EFD">
          <w:rPr>
            <w:rFonts w:eastAsia="Times New Roman" w:cs="Times New Roman"/>
            <w:bCs/>
            <w:szCs w:val="24"/>
            <w:lang w:eastAsia="en-ZW"/>
            <w:rPrChange w:id="396" w:author="Chitsa Ephias" w:date="2022-09-28T12:04:00Z">
              <w:rPr>
                <w:rFonts w:eastAsia="Times New Roman" w:cs="Times New Roman"/>
                <w:b/>
                <w:szCs w:val="24"/>
                <w:lang w:eastAsia="en-ZW"/>
              </w:rPr>
            </w:rPrChange>
          </w:rPr>
          <w:t xml:space="preserve"> and </w:t>
        </w:r>
      </w:ins>
      <w:ins w:id="397" w:author="Kuhudzai Kudzaishe" w:date="2022-09-15T11:24:00Z">
        <w:r w:rsidR="005B72B3" w:rsidRPr="00AB0EFD">
          <w:rPr>
            <w:rFonts w:eastAsia="Times New Roman" w:cs="Times New Roman"/>
            <w:bCs/>
            <w:szCs w:val="24"/>
            <w:lang w:eastAsia="en-ZW"/>
            <w:rPrChange w:id="398" w:author="Chitsa Ephias" w:date="2022-09-28T12:04:00Z">
              <w:rPr>
                <w:rFonts w:eastAsia="Times New Roman" w:cs="Times New Roman"/>
                <w:b/>
                <w:szCs w:val="24"/>
                <w:lang w:eastAsia="en-ZW"/>
              </w:rPr>
            </w:rPrChange>
          </w:rPr>
          <w:t>Human Resources</w:t>
        </w:r>
      </w:ins>
      <w:r w:rsidRPr="00AF4042">
        <w:rPr>
          <w:rFonts w:eastAsia="Times New Roman" w:cs="Times New Roman"/>
          <w:b/>
          <w:szCs w:val="24"/>
          <w:lang w:eastAsia="en-ZW"/>
        </w:rPr>
        <w:t xml:space="preserve"> </w:t>
      </w:r>
    </w:p>
    <w:p w14:paraId="6B2F68C9" w14:textId="169AD7AF" w:rsidR="00DE6DFC" w:rsidRPr="00AF4042" w:rsidRDefault="006B1A38">
      <w:pPr>
        <w:spacing w:after="0" w:line="360" w:lineRule="auto"/>
        <w:rPr>
          <w:rFonts w:eastAsia="Times New Roman" w:cs="Times New Roman"/>
          <w:b/>
          <w:szCs w:val="24"/>
          <w:lang w:eastAsia="en-ZW"/>
        </w:rPr>
        <w:pPrChange w:id="399" w:author="Chitsa Ephias" w:date="2022-09-28T12:03:00Z">
          <w:pPr>
            <w:spacing w:line="360" w:lineRule="auto"/>
          </w:pPr>
        </w:pPrChange>
      </w:pPr>
      <w:r w:rsidRPr="00AF4042">
        <w:rPr>
          <w:rFonts w:eastAsia="Times New Roman" w:cs="Times New Roman"/>
          <w:b/>
          <w:szCs w:val="24"/>
          <w:lang w:eastAsia="en-ZW"/>
        </w:rPr>
        <w:t>HIV</w:t>
      </w:r>
      <w:r w:rsidR="00EA6A39" w:rsidRPr="00AF4042">
        <w:rPr>
          <w:rFonts w:eastAsia="Times New Roman" w:cs="Times New Roman"/>
          <w:b/>
          <w:szCs w:val="24"/>
          <w:lang w:eastAsia="en-ZW"/>
        </w:rPr>
        <w:tab/>
      </w:r>
      <w:r w:rsidR="00EA6A39" w:rsidRPr="00AF4042">
        <w:rPr>
          <w:rFonts w:eastAsia="Times New Roman" w:cs="Times New Roman"/>
          <w:b/>
          <w:szCs w:val="24"/>
          <w:lang w:eastAsia="en-ZW"/>
        </w:rPr>
        <w:tab/>
      </w:r>
      <w:ins w:id="400" w:author="Chitsa Ephias" w:date="2022-09-28T12:06:00Z">
        <w:r w:rsidR="00AB0EFD">
          <w:rPr>
            <w:rFonts w:eastAsia="Times New Roman" w:cs="Times New Roman"/>
            <w:b/>
            <w:szCs w:val="24"/>
            <w:lang w:eastAsia="en-ZW"/>
          </w:rPr>
          <w:tab/>
        </w:r>
      </w:ins>
      <w:r w:rsidR="002B58F7" w:rsidRPr="00AB0EFD">
        <w:rPr>
          <w:rFonts w:eastAsia="Times New Roman" w:cs="Times New Roman"/>
          <w:bCs/>
          <w:szCs w:val="24"/>
          <w:lang w:eastAsia="en-ZW"/>
          <w:rPrChange w:id="401" w:author="Chitsa Ephias" w:date="2022-09-28T12:04:00Z">
            <w:rPr>
              <w:rFonts w:eastAsia="Times New Roman" w:cs="Times New Roman"/>
              <w:b/>
              <w:szCs w:val="24"/>
              <w:lang w:eastAsia="en-ZW"/>
            </w:rPr>
          </w:rPrChange>
        </w:rPr>
        <w:t>Human Immune Virus</w:t>
      </w:r>
    </w:p>
    <w:p w14:paraId="14D3E128" w14:textId="2ABE8221" w:rsidR="00AE63B9" w:rsidRDefault="00DE6DFC" w:rsidP="00AB0EFD">
      <w:pPr>
        <w:spacing w:after="0" w:line="360" w:lineRule="auto"/>
        <w:rPr>
          <w:ins w:id="402" w:author="Chitsa Ephias" w:date="2022-09-28T12:04:00Z"/>
          <w:rFonts w:eastAsia="Times New Roman" w:cs="Times New Roman"/>
          <w:b/>
          <w:szCs w:val="24"/>
          <w:lang w:eastAsia="en-ZW"/>
        </w:rPr>
      </w:pPr>
      <w:r w:rsidRPr="00AF4042">
        <w:rPr>
          <w:rFonts w:eastAsia="Times New Roman" w:cs="Times New Roman"/>
          <w:b/>
          <w:szCs w:val="24"/>
          <w:lang w:eastAsia="en-ZW"/>
        </w:rPr>
        <w:t>HR</w:t>
      </w:r>
      <w:r w:rsidRPr="00AF4042">
        <w:rPr>
          <w:rFonts w:eastAsia="Times New Roman" w:cs="Times New Roman"/>
          <w:b/>
          <w:szCs w:val="24"/>
          <w:lang w:eastAsia="en-ZW"/>
        </w:rPr>
        <w:tab/>
      </w:r>
      <w:r w:rsidRPr="00AF4042">
        <w:rPr>
          <w:rFonts w:eastAsia="Times New Roman" w:cs="Times New Roman"/>
          <w:b/>
          <w:szCs w:val="24"/>
          <w:lang w:eastAsia="en-ZW"/>
        </w:rPr>
        <w:tab/>
      </w:r>
      <w:ins w:id="403" w:author="Chitsa Ephias" w:date="2022-09-28T12:06:00Z">
        <w:r w:rsidR="00AB0EFD">
          <w:rPr>
            <w:rFonts w:eastAsia="Times New Roman" w:cs="Times New Roman"/>
            <w:b/>
            <w:szCs w:val="24"/>
            <w:lang w:eastAsia="en-ZW"/>
          </w:rPr>
          <w:tab/>
        </w:r>
      </w:ins>
      <w:r w:rsidRPr="00AB0EFD">
        <w:rPr>
          <w:rFonts w:eastAsia="Times New Roman" w:cs="Times New Roman"/>
          <w:bCs/>
          <w:szCs w:val="24"/>
          <w:lang w:eastAsia="en-ZW"/>
          <w:rPrChange w:id="404" w:author="Chitsa Ephias" w:date="2022-09-28T12:04:00Z">
            <w:rPr>
              <w:rFonts w:eastAsia="Times New Roman" w:cs="Times New Roman"/>
              <w:b/>
              <w:szCs w:val="24"/>
              <w:lang w:eastAsia="en-ZW"/>
            </w:rPr>
          </w:rPrChange>
        </w:rPr>
        <w:t>Human Resources</w:t>
      </w:r>
      <w:r w:rsidR="002B58F7" w:rsidRPr="00AF4042">
        <w:rPr>
          <w:rFonts w:eastAsia="Times New Roman" w:cs="Times New Roman"/>
          <w:b/>
          <w:szCs w:val="24"/>
          <w:lang w:eastAsia="en-ZW"/>
        </w:rPr>
        <w:t xml:space="preserve"> </w:t>
      </w:r>
      <w:r w:rsidR="006B1A38" w:rsidRPr="00AF4042">
        <w:rPr>
          <w:rFonts w:eastAsia="Times New Roman" w:cs="Times New Roman"/>
          <w:b/>
          <w:szCs w:val="24"/>
          <w:lang w:eastAsia="en-ZW"/>
        </w:rPr>
        <w:t xml:space="preserve"> </w:t>
      </w:r>
    </w:p>
    <w:p w14:paraId="0466F010" w14:textId="390E6082" w:rsidR="00AB0EFD" w:rsidRPr="00AF4042" w:rsidRDefault="00AB0EFD">
      <w:pPr>
        <w:spacing w:after="0" w:line="360" w:lineRule="auto"/>
        <w:rPr>
          <w:rFonts w:eastAsia="Times New Roman" w:cs="Times New Roman"/>
          <w:b/>
          <w:szCs w:val="24"/>
          <w:lang w:eastAsia="en-ZW"/>
        </w:rPr>
        <w:pPrChange w:id="405" w:author="Chitsa Ephias" w:date="2022-09-28T12:03:00Z">
          <w:pPr>
            <w:spacing w:line="360" w:lineRule="auto"/>
          </w:pPr>
        </w:pPrChange>
      </w:pPr>
      <w:ins w:id="406" w:author="Chitsa Ephias" w:date="2022-09-28T12:04:00Z">
        <w:r>
          <w:rPr>
            <w:rFonts w:eastAsia="Times New Roman" w:cs="Times New Roman"/>
            <w:b/>
            <w:szCs w:val="24"/>
            <w:lang w:eastAsia="en-ZW"/>
          </w:rPr>
          <w:t>HR</w:t>
        </w:r>
      </w:ins>
      <w:ins w:id="407" w:author="Chitsa Ephias" w:date="2022-09-28T12:05:00Z">
        <w:r>
          <w:rPr>
            <w:rFonts w:eastAsia="Times New Roman" w:cs="Times New Roman"/>
            <w:b/>
            <w:szCs w:val="24"/>
            <w:lang w:eastAsia="en-ZW"/>
          </w:rPr>
          <w:t>M</w:t>
        </w:r>
        <w:r>
          <w:rPr>
            <w:rFonts w:eastAsia="Times New Roman" w:cs="Times New Roman"/>
            <w:b/>
            <w:szCs w:val="24"/>
            <w:lang w:eastAsia="en-ZW"/>
          </w:rPr>
          <w:tab/>
        </w:r>
        <w:r>
          <w:rPr>
            <w:rFonts w:eastAsia="Times New Roman" w:cs="Times New Roman"/>
            <w:b/>
            <w:szCs w:val="24"/>
            <w:lang w:eastAsia="en-ZW"/>
          </w:rPr>
          <w:tab/>
        </w:r>
      </w:ins>
      <w:ins w:id="408" w:author="Chitsa Ephias" w:date="2022-09-28T12:06:00Z">
        <w:r>
          <w:rPr>
            <w:rFonts w:eastAsia="Times New Roman" w:cs="Times New Roman"/>
            <w:b/>
            <w:szCs w:val="24"/>
            <w:lang w:eastAsia="en-ZW"/>
          </w:rPr>
          <w:tab/>
        </w:r>
      </w:ins>
      <w:ins w:id="409" w:author="Chitsa Ephias" w:date="2022-09-28T12:05:00Z">
        <w:r w:rsidRPr="00AB0EFD">
          <w:rPr>
            <w:rFonts w:eastAsia="Times New Roman" w:cs="Times New Roman"/>
            <w:bCs/>
            <w:szCs w:val="24"/>
            <w:lang w:eastAsia="en-ZW"/>
            <w:rPrChange w:id="410" w:author="Chitsa Ephias" w:date="2022-09-28T12:05:00Z">
              <w:rPr>
                <w:rFonts w:eastAsia="Times New Roman" w:cs="Times New Roman"/>
                <w:b/>
                <w:szCs w:val="24"/>
                <w:lang w:eastAsia="en-ZW"/>
              </w:rPr>
            </w:rPrChange>
          </w:rPr>
          <w:t>Human Resources Management</w:t>
        </w:r>
      </w:ins>
    </w:p>
    <w:p w14:paraId="1F717202" w14:textId="3953BDE7" w:rsidR="00EA6A39" w:rsidRPr="00AF4042" w:rsidRDefault="00EA6A39">
      <w:pPr>
        <w:spacing w:after="0" w:line="360" w:lineRule="auto"/>
        <w:rPr>
          <w:rFonts w:eastAsia="Times New Roman" w:cs="Times New Roman"/>
          <w:b/>
          <w:szCs w:val="24"/>
          <w:lang w:eastAsia="en-ZW"/>
        </w:rPr>
        <w:pPrChange w:id="411" w:author="Chitsa Ephias" w:date="2022-09-28T12:03:00Z">
          <w:pPr>
            <w:spacing w:line="360" w:lineRule="auto"/>
          </w:pPr>
        </w:pPrChange>
      </w:pPr>
      <w:r w:rsidRPr="00AF4042">
        <w:rPr>
          <w:rFonts w:eastAsia="Times New Roman" w:cs="Times New Roman"/>
          <w:b/>
          <w:szCs w:val="24"/>
          <w:lang w:eastAsia="en-ZW"/>
        </w:rPr>
        <w:t>ML</w:t>
      </w:r>
      <w:r w:rsidRPr="00AF4042">
        <w:rPr>
          <w:rFonts w:eastAsia="Times New Roman" w:cs="Times New Roman"/>
          <w:b/>
          <w:szCs w:val="24"/>
          <w:lang w:eastAsia="en-ZW"/>
        </w:rPr>
        <w:tab/>
      </w:r>
      <w:r w:rsidRPr="00AF4042">
        <w:rPr>
          <w:rFonts w:eastAsia="Times New Roman" w:cs="Times New Roman"/>
          <w:b/>
          <w:szCs w:val="24"/>
          <w:lang w:eastAsia="en-ZW"/>
        </w:rPr>
        <w:tab/>
      </w:r>
      <w:ins w:id="412" w:author="Chitsa Ephias" w:date="2022-09-28T12:07:00Z">
        <w:r w:rsidR="00AB0EFD">
          <w:rPr>
            <w:rFonts w:eastAsia="Times New Roman" w:cs="Times New Roman"/>
            <w:b/>
            <w:szCs w:val="24"/>
            <w:lang w:eastAsia="en-ZW"/>
          </w:rPr>
          <w:tab/>
        </w:r>
      </w:ins>
      <w:r w:rsidRPr="00AB0EFD">
        <w:rPr>
          <w:rFonts w:eastAsia="Times New Roman" w:cs="Times New Roman"/>
          <w:bCs/>
          <w:szCs w:val="24"/>
          <w:lang w:eastAsia="en-ZW"/>
          <w:rPrChange w:id="413" w:author="Chitsa Ephias" w:date="2022-09-28T12:04:00Z">
            <w:rPr>
              <w:rFonts w:eastAsia="Times New Roman" w:cs="Times New Roman"/>
              <w:b/>
              <w:szCs w:val="24"/>
              <w:lang w:eastAsia="en-ZW"/>
            </w:rPr>
          </w:rPrChange>
        </w:rPr>
        <w:t>Management Level</w:t>
      </w:r>
    </w:p>
    <w:p w14:paraId="5E2F6C39" w14:textId="303E52BA" w:rsidR="006B1A38" w:rsidRPr="00AB0EFD" w:rsidRDefault="006B1A38">
      <w:pPr>
        <w:spacing w:after="0" w:line="360" w:lineRule="auto"/>
        <w:rPr>
          <w:rFonts w:eastAsia="Times New Roman" w:cs="Times New Roman"/>
          <w:bCs/>
          <w:szCs w:val="24"/>
          <w:lang w:eastAsia="en-ZW"/>
          <w:rPrChange w:id="414" w:author="Chitsa Ephias" w:date="2022-09-28T12:05:00Z">
            <w:rPr>
              <w:rFonts w:eastAsia="Times New Roman" w:cs="Times New Roman"/>
              <w:b/>
              <w:szCs w:val="24"/>
              <w:lang w:eastAsia="en-ZW"/>
            </w:rPr>
          </w:rPrChange>
        </w:rPr>
        <w:pPrChange w:id="415" w:author="Chitsa Ephias" w:date="2022-09-28T12:03:00Z">
          <w:pPr>
            <w:spacing w:line="360" w:lineRule="auto"/>
          </w:pPr>
        </w:pPrChange>
      </w:pPr>
      <w:r w:rsidRPr="00AF4042">
        <w:rPr>
          <w:rFonts w:eastAsia="Times New Roman" w:cs="Times New Roman"/>
          <w:b/>
          <w:szCs w:val="24"/>
          <w:lang w:eastAsia="en-ZW"/>
        </w:rPr>
        <w:t>PL</w:t>
      </w:r>
      <w:r w:rsidR="00EA6A39" w:rsidRPr="00AF4042">
        <w:rPr>
          <w:rFonts w:eastAsia="Times New Roman" w:cs="Times New Roman"/>
          <w:b/>
          <w:szCs w:val="24"/>
          <w:lang w:eastAsia="en-ZW"/>
        </w:rPr>
        <w:tab/>
      </w:r>
      <w:r w:rsidR="00DD1B7B" w:rsidRPr="00AF4042">
        <w:rPr>
          <w:rFonts w:eastAsia="Times New Roman" w:cs="Times New Roman"/>
          <w:b/>
          <w:szCs w:val="24"/>
          <w:lang w:eastAsia="en-ZW"/>
        </w:rPr>
        <w:tab/>
      </w:r>
      <w:ins w:id="416" w:author="Chitsa Ephias" w:date="2022-09-28T12:07:00Z">
        <w:r w:rsidR="00AB0EFD">
          <w:rPr>
            <w:rFonts w:eastAsia="Times New Roman" w:cs="Times New Roman"/>
            <w:b/>
            <w:szCs w:val="24"/>
            <w:lang w:eastAsia="en-ZW"/>
          </w:rPr>
          <w:tab/>
        </w:r>
      </w:ins>
      <w:r w:rsidRPr="00AB0EFD">
        <w:rPr>
          <w:rFonts w:eastAsia="Times New Roman" w:cs="Times New Roman"/>
          <w:bCs/>
          <w:szCs w:val="24"/>
          <w:lang w:eastAsia="en-ZW"/>
          <w:rPrChange w:id="417" w:author="Chitsa Ephias" w:date="2022-09-28T12:05:00Z">
            <w:rPr>
              <w:rFonts w:eastAsia="Times New Roman" w:cs="Times New Roman"/>
              <w:b/>
              <w:szCs w:val="24"/>
              <w:lang w:eastAsia="en-ZW"/>
            </w:rPr>
          </w:rPrChange>
        </w:rPr>
        <w:t>Professional Level</w:t>
      </w:r>
    </w:p>
    <w:p w14:paraId="5C57BB12" w14:textId="5FB4080F" w:rsidR="00EA6A39" w:rsidRPr="00AF4042" w:rsidRDefault="00EA6A39">
      <w:pPr>
        <w:spacing w:after="0" w:line="360" w:lineRule="auto"/>
        <w:rPr>
          <w:rFonts w:eastAsia="Times New Roman" w:cs="Times New Roman"/>
          <w:b/>
          <w:szCs w:val="24"/>
          <w:lang w:eastAsia="en-ZW"/>
        </w:rPr>
        <w:pPrChange w:id="418" w:author="Chitsa Ephias" w:date="2022-09-28T12:03:00Z">
          <w:pPr>
            <w:spacing w:line="360" w:lineRule="auto"/>
          </w:pPr>
        </w:pPrChange>
      </w:pPr>
      <w:r w:rsidRPr="00AF4042">
        <w:rPr>
          <w:rFonts w:eastAsia="Times New Roman" w:cs="Times New Roman"/>
          <w:b/>
          <w:szCs w:val="24"/>
          <w:lang w:eastAsia="en-ZW"/>
        </w:rPr>
        <w:t>SHE</w:t>
      </w:r>
      <w:r w:rsidRPr="00AF4042">
        <w:rPr>
          <w:rFonts w:eastAsia="Times New Roman" w:cs="Times New Roman"/>
          <w:b/>
          <w:szCs w:val="24"/>
          <w:lang w:eastAsia="en-ZW"/>
        </w:rPr>
        <w:tab/>
      </w:r>
      <w:r w:rsidRPr="00AF4042">
        <w:rPr>
          <w:rFonts w:eastAsia="Times New Roman" w:cs="Times New Roman"/>
          <w:b/>
          <w:szCs w:val="24"/>
          <w:lang w:eastAsia="en-ZW"/>
        </w:rPr>
        <w:tab/>
      </w:r>
      <w:ins w:id="419" w:author="Chitsa Ephias" w:date="2022-09-28T12:07:00Z">
        <w:r w:rsidR="00AB0EFD">
          <w:rPr>
            <w:rFonts w:eastAsia="Times New Roman" w:cs="Times New Roman"/>
            <w:b/>
            <w:szCs w:val="24"/>
            <w:lang w:eastAsia="en-ZW"/>
          </w:rPr>
          <w:tab/>
        </w:r>
      </w:ins>
      <w:r w:rsidRPr="00AB0EFD">
        <w:rPr>
          <w:rFonts w:eastAsia="Times New Roman" w:cs="Times New Roman"/>
          <w:bCs/>
          <w:szCs w:val="24"/>
          <w:lang w:eastAsia="en-ZW"/>
          <w:rPrChange w:id="420" w:author="Chitsa Ephias" w:date="2022-09-28T12:05:00Z">
            <w:rPr>
              <w:rFonts w:eastAsia="Times New Roman" w:cs="Times New Roman"/>
              <w:b/>
              <w:szCs w:val="24"/>
              <w:lang w:eastAsia="en-ZW"/>
            </w:rPr>
          </w:rPrChange>
        </w:rPr>
        <w:t>Safety, Health</w:t>
      </w:r>
      <w:ins w:id="421" w:author="Chitsa Ephias" w:date="2022-09-28T12:05:00Z">
        <w:r w:rsidR="00AB0EFD">
          <w:rPr>
            <w:rFonts w:eastAsia="Times New Roman" w:cs="Times New Roman"/>
            <w:bCs/>
            <w:szCs w:val="24"/>
            <w:lang w:eastAsia="en-ZW"/>
          </w:rPr>
          <w:t>,</w:t>
        </w:r>
      </w:ins>
      <w:r w:rsidRPr="00AB0EFD">
        <w:rPr>
          <w:rFonts w:eastAsia="Times New Roman" w:cs="Times New Roman"/>
          <w:bCs/>
          <w:szCs w:val="24"/>
          <w:lang w:eastAsia="en-ZW"/>
          <w:rPrChange w:id="422" w:author="Chitsa Ephias" w:date="2022-09-28T12:05:00Z">
            <w:rPr>
              <w:rFonts w:eastAsia="Times New Roman" w:cs="Times New Roman"/>
              <w:b/>
              <w:szCs w:val="24"/>
              <w:lang w:eastAsia="en-ZW"/>
            </w:rPr>
          </w:rPrChange>
        </w:rPr>
        <w:t xml:space="preserve"> and Environment</w:t>
      </w:r>
    </w:p>
    <w:p w14:paraId="2CB07EC0" w14:textId="2F6459A1" w:rsidR="00DD1B7B" w:rsidRPr="00AF4042" w:rsidRDefault="00DD1B7B">
      <w:pPr>
        <w:spacing w:after="0" w:line="360" w:lineRule="auto"/>
        <w:rPr>
          <w:rFonts w:eastAsia="Times New Roman" w:cs="Times New Roman"/>
          <w:b/>
          <w:szCs w:val="24"/>
          <w:lang w:eastAsia="en-ZW"/>
        </w:rPr>
        <w:pPrChange w:id="423" w:author="Chitsa Ephias" w:date="2022-09-28T12:03:00Z">
          <w:pPr>
            <w:spacing w:line="360" w:lineRule="auto"/>
          </w:pPr>
        </w:pPrChange>
      </w:pPr>
      <w:r w:rsidRPr="00AF4042">
        <w:rPr>
          <w:rFonts w:eastAsia="Times New Roman" w:cs="Times New Roman"/>
          <w:b/>
          <w:szCs w:val="24"/>
          <w:lang w:eastAsia="en-ZW"/>
        </w:rPr>
        <w:t>TOIL</w:t>
      </w:r>
      <w:r w:rsidRPr="00AF4042">
        <w:rPr>
          <w:rFonts w:eastAsia="Times New Roman" w:cs="Times New Roman"/>
          <w:b/>
          <w:szCs w:val="24"/>
          <w:lang w:eastAsia="en-ZW"/>
        </w:rPr>
        <w:tab/>
      </w:r>
      <w:r w:rsidRPr="00AF4042">
        <w:rPr>
          <w:rFonts w:eastAsia="Times New Roman" w:cs="Times New Roman"/>
          <w:b/>
          <w:szCs w:val="24"/>
          <w:lang w:eastAsia="en-ZW"/>
        </w:rPr>
        <w:tab/>
      </w:r>
      <w:ins w:id="424" w:author="Chitsa Ephias" w:date="2022-09-28T12:07:00Z">
        <w:r w:rsidR="00AB0EFD">
          <w:rPr>
            <w:rFonts w:eastAsia="Times New Roman" w:cs="Times New Roman"/>
            <w:b/>
            <w:szCs w:val="24"/>
            <w:lang w:eastAsia="en-ZW"/>
          </w:rPr>
          <w:tab/>
        </w:r>
      </w:ins>
      <w:r w:rsidRPr="00AB0EFD">
        <w:rPr>
          <w:rFonts w:eastAsia="Times New Roman" w:cs="Times New Roman"/>
          <w:bCs/>
          <w:szCs w:val="24"/>
          <w:lang w:eastAsia="en-ZW"/>
          <w:rPrChange w:id="425" w:author="Chitsa Ephias" w:date="2022-09-28T12:05:00Z">
            <w:rPr>
              <w:rFonts w:eastAsia="Times New Roman" w:cs="Times New Roman"/>
              <w:b/>
              <w:szCs w:val="24"/>
              <w:lang w:eastAsia="en-ZW"/>
            </w:rPr>
          </w:rPrChange>
        </w:rPr>
        <w:t>Time off in Lieu</w:t>
      </w:r>
    </w:p>
    <w:p w14:paraId="09FB6418" w14:textId="4BACA95F" w:rsidR="00C4674E" w:rsidRPr="00AF4042" w:rsidRDefault="00C4674E">
      <w:pPr>
        <w:spacing w:after="0" w:line="360" w:lineRule="auto"/>
        <w:rPr>
          <w:rFonts w:eastAsia="Times New Roman" w:cs="Times New Roman"/>
          <w:b/>
          <w:szCs w:val="24"/>
          <w:lang w:eastAsia="en-ZW"/>
        </w:rPr>
        <w:pPrChange w:id="426" w:author="Chitsa Ephias" w:date="2022-09-28T12:03:00Z">
          <w:pPr>
            <w:spacing w:line="360" w:lineRule="auto"/>
          </w:pPr>
        </w:pPrChange>
      </w:pPr>
      <w:r w:rsidRPr="00AF4042">
        <w:rPr>
          <w:rFonts w:eastAsia="Times New Roman" w:cs="Times New Roman"/>
          <w:b/>
          <w:szCs w:val="24"/>
          <w:lang w:eastAsia="en-ZW"/>
        </w:rPr>
        <w:t xml:space="preserve">CILL              </w:t>
      </w:r>
      <w:del w:id="427" w:author="Chitsa Ephias" w:date="2022-09-28T12:07:00Z">
        <w:r w:rsidRPr="00AF4042" w:rsidDel="00F42831">
          <w:rPr>
            <w:rFonts w:eastAsia="Times New Roman" w:cs="Times New Roman"/>
            <w:b/>
            <w:szCs w:val="24"/>
            <w:lang w:eastAsia="en-ZW"/>
          </w:rPr>
          <w:delText xml:space="preserve"> </w:delText>
        </w:r>
      </w:del>
      <w:ins w:id="428" w:author="Chitsa Ephias" w:date="2022-09-28T12:07:00Z">
        <w:r w:rsidR="00F42831">
          <w:rPr>
            <w:rFonts w:eastAsia="Times New Roman" w:cs="Times New Roman"/>
            <w:b/>
            <w:szCs w:val="24"/>
            <w:lang w:eastAsia="en-ZW"/>
          </w:rPr>
          <w:tab/>
        </w:r>
        <w:r w:rsidR="00F42831">
          <w:rPr>
            <w:rFonts w:eastAsia="Times New Roman" w:cs="Times New Roman"/>
            <w:b/>
            <w:szCs w:val="24"/>
            <w:lang w:eastAsia="en-ZW"/>
          </w:rPr>
          <w:tab/>
        </w:r>
      </w:ins>
      <w:r w:rsidRPr="00AB0EFD">
        <w:rPr>
          <w:rFonts w:eastAsia="Times New Roman" w:cs="Times New Roman"/>
          <w:bCs/>
          <w:szCs w:val="24"/>
          <w:lang w:eastAsia="en-ZW"/>
          <w:rPrChange w:id="429" w:author="Chitsa Ephias" w:date="2022-09-28T12:05:00Z">
            <w:rPr>
              <w:rFonts w:eastAsia="Times New Roman" w:cs="Times New Roman"/>
              <w:b/>
              <w:szCs w:val="24"/>
              <w:lang w:eastAsia="en-ZW"/>
            </w:rPr>
          </w:rPrChange>
        </w:rPr>
        <w:t>Cash in Lieu of Leave</w:t>
      </w:r>
    </w:p>
    <w:p w14:paraId="0C3BA61E" w14:textId="64977ECC" w:rsidR="00DC3B28" w:rsidRPr="00AF4042" w:rsidRDefault="00DC3B28">
      <w:pPr>
        <w:spacing w:after="0" w:line="360" w:lineRule="auto"/>
        <w:rPr>
          <w:rFonts w:eastAsia="Times New Roman" w:cs="Times New Roman"/>
          <w:b/>
          <w:szCs w:val="24"/>
          <w:lang w:eastAsia="en-ZW"/>
        </w:rPr>
        <w:pPrChange w:id="430" w:author="Chitsa Ephias" w:date="2022-09-28T12:03:00Z">
          <w:pPr>
            <w:spacing w:line="360" w:lineRule="auto"/>
          </w:pPr>
        </w:pPrChange>
      </w:pPr>
      <w:r w:rsidRPr="00AF4042">
        <w:rPr>
          <w:rFonts w:eastAsia="Times New Roman" w:cs="Times New Roman"/>
          <w:b/>
          <w:szCs w:val="24"/>
          <w:lang w:eastAsia="en-ZW"/>
        </w:rPr>
        <w:t xml:space="preserve">OIC                 </w:t>
      </w:r>
      <w:ins w:id="431" w:author="Chitsa Ephias" w:date="2022-09-28T12:07:00Z">
        <w:r w:rsidR="00F42831">
          <w:rPr>
            <w:rFonts w:eastAsia="Times New Roman" w:cs="Times New Roman"/>
            <w:b/>
            <w:szCs w:val="24"/>
            <w:lang w:eastAsia="en-ZW"/>
          </w:rPr>
          <w:tab/>
        </w:r>
      </w:ins>
      <w:r w:rsidRPr="00AB0EFD">
        <w:rPr>
          <w:rFonts w:eastAsia="Times New Roman" w:cs="Times New Roman"/>
          <w:bCs/>
          <w:szCs w:val="24"/>
          <w:lang w:eastAsia="en-ZW"/>
          <w:rPrChange w:id="432" w:author="Chitsa Ephias" w:date="2022-09-28T12:05:00Z">
            <w:rPr>
              <w:rFonts w:eastAsia="Times New Roman" w:cs="Times New Roman"/>
              <w:b/>
              <w:szCs w:val="24"/>
              <w:lang w:eastAsia="en-ZW"/>
            </w:rPr>
          </w:rPrChange>
        </w:rPr>
        <w:t>Officer In Charge</w:t>
      </w:r>
    </w:p>
    <w:p w14:paraId="6760859E" w14:textId="1B13571D" w:rsidR="00DC3B28" w:rsidRDefault="00DC3B28">
      <w:pPr>
        <w:spacing w:after="0" w:line="360" w:lineRule="auto"/>
        <w:rPr>
          <w:rFonts w:eastAsia="Times New Roman" w:cs="Times New Roman"/>
          <w:b/>
          <w:szCs w:val="24"/>
          <w:lang w:eastAsia="en-ZW"/>
        </w:rPr>
        <w:pPrChange w:id="433" w:author="Chitsa Ephias" w:date="2022-09-28T12:03:00Z">
          <w:pPr>
            <w:spacing w:line="360" w:lineRule="auto"/>
          </w:pPr>
        </w:pPrChange>
      </w:pPr>
      <w:r w:rsidRPr="00AF4042">
        <w:rPr>
          <w:rFonts w:eastAsia="Times New Roman" w:cs="Times New Roman"/>
          <w:b/>
          <w:szCs w:val="24"/>
          <w:lang w:eastAsia="en-ZW"/>
        </w:rPr>
        <w:t xml:space="preserve">SI                      </w:t>
      </w:r>
      <w:ins w:id="434" w:author="Chitsa Ephias" w:date="2022-09-28T12:07:00Z">
        <w:r w:rsidR="00F42831">
          <w:rPr>
            <w:rFonts w:eastAsia="Times New Roman" w:cs="Times New Roman"/>
            <w:b/>
            <w:szCs w:val="24"/>
            <w:lang w:eastAsia="en-ZW"/>
          </w:rPr>
          <w:tab/>
        </w:r>
      </w:ins>
      <w:r w:rsidRPr="00AB0EFD">
        <w:rPr>
          <w:rFonts w:eastAsia="Times New Roman" w:cs="Times New Roman"/>
          <w:bCs/>
          <w:szCs w:val="24"/>
          <w:lang w:eastAsia="en-ZW"/>
          <w:rPrChange w:id="435" w:author="Chitsa Ephias" w:date="2022-09-28T12:06:00Z">
            <w:rPr>
              <w:rFonts w:eastAsia="Times New Roman" w:cs="Times New Roman"/>
              <w:b/>
              <w:szCs w:val="24"/>
              <w:lang w:eastAsia="en-ZW"/>
            </w:rPr>
          </w:rPrChange>
        </w:rPr>
        <w:t>Statutory Instrument</w:t>
      </w:r>
    </w:p>
    <w:p w14:paraId="45F7A468" w14:textId="7FD66DB3" w:rsidR="00EF5D5E" w:rsidRPr="00EF5D5E" w:rsidRDefault="003147D5">
      <w:pPr>
        <w:spacing w:after="0" w:line="360" w:lineRule="auto"/>
        <w:rPr>
          <w:rFonts w:eastAsia="Times New Roman" w:cs="Times New Roman"/>
          <w:b/>
          <w:szCs w:val="24"/>
          <w:lang w:val="en-US" w:eastAsia="en-ZW"/>
        </w:rPr>
        <w:pPrChange w:id="436" w:author="Chitsa Ephias" w:date="2022-09-28T12:03:00Z">
          <w:pPr>
            <w:spacing w:line="360" w:lineRule="auto"/>
          </w:pPr>
        </w:pPrChange>
      </w:pPr>
      <w:commentRangeStart w:id="437"/>
      <w:r w:rsidRPr="003147D5">
        <w:rPr>
          <w:rFonts w:eastAsia="Times New Roman" w:cs="Times New Roman"/>
          <w:b/>
          <w:szCs w:val="24"/>
          <w:lang w:val="en-US" w:eastAsia="en-ZW"/>
        </w:rPr>
        <w:t>CRPU</w:t>
      </w:r>
      <w:commentRangeEnd w:id="437"/>
      <w:r w:rsidRPr="003147D5">
        <w:rPr>
          <w:sz w:val="16"/>
          <w:szCs w:val="16"/>
        </w:rPr>
        <w:commentReference w:id="437"/>
      </w:r>
      <w:ins w:id="438" w:author="Kuhudzai Kudzaishe" w:date="2022-09-15T11:46:00Z">
        <w:r w:rsidR="007B33D9">
          <w:rPr>
            <w:rFonts w:eastAsia="Times New Roman" w:cs="Times New Roman"/>
            <w:b/>
            <w:szCs w:val="24"/>
            <w:lang w:val="en-US" w:eastAsia="en-ZW"/>
          </w:rPr>
          <w:t xml:space="preserve">              </w:t>
        </w:r>
      </w:ins>
      <w:ins w:id="439" w:author="Chitsa Ephias" w:date="2022-09-28T12:07:00Z">
        <w:r w:rsidR="00F42831">
          <w:rPr>
            <w:rFonts w:eastAsia="Times New Roman" w:cs="Times New Roman"/>
            <w:b/>
            <w:szCs w:val="24"/>
            <w:lang w:val="en-US" w:eastAsia="en-ZW"/>
          </w:rPr>
          <w:tab/>
        </w:r>
      </w:ins>
      <w:ins w:id="440" w:author="Kuhudzai Kudzaishe" w:date="2022-09-15T11:46:00Z">
        <w:r w:rsidR="007B33D9" w:rsidRPr="00AB0EFD">
          <w:rPr>
            <w:rFonts w:eastAsia="Times New Roman" w:cs="Times New Roman"/>
            <w:bCs/>
            <w:szCs w:val="24"/>
            <w:lang w:val="en-US" w:eastAsia="en-ZW"/>
            <w:rPrChange w:id="441" w:author="Chitsa Ephias" w:date="2022-09-28T12:06:00Z">
              <w:rPr>
                <w:rFonts w:eastAsia="Times New Roman" w:cs="Times New Roman"/>
                <w:b/>
                <w:szCs w:val="24"/>
                <w:lang w:val="en-US" w:eastAsia="en-ZW"/>
              </w:rPr>
            </w:rPrChange>
          </w:rPr>
          <w:t>Credit and Policies Unit</w:t>
        </w:r>
      </w:ins>
    </w:p>
    <w:p w14:paraId="1991687F" w14:textId="228496B8" w:rsidR="003147D5" w:rsidRPr="003147D5" w:rsidDel="00F42831" w:rsidRDefault="003147D5">
      <w:pPr>
        <w:spacing w:after="0" w:line="360" w:lineRule="auto"/>
        <w:ind w:left="2160" w:hanging="2160"/>
        <w:rPr>
          <w:del w:id="442" w:author="Chitsa Ephias" w:date="2022-09-28T12:08:00Z"/>
          <w:rFonts w:eastAsia="Times New Roman" w:cs="Times New Roman"/>
          <w:bCs/>
          <w:szCs w:val="24"/>
          <w:lang w:eastAsia="en-ZW"/>
        </w:rPr>
        <w:pPrChange w:id="443" w:author="Chitsa Ephias" w:date="2022-09-28T12:08:00Z">
          <w:pPr>
            <w:spacing w:line="360" w:lineRule="auto"/>
          </w:pPr>
        </w:pPrChange>
      </w:pPr>
      <w:r w:rsidRPr="003147D5">
        <w:rPr>
          <w:rFonts w:eastAsia="Times New Roman" w:cs="Times New Roman"/>
          <w:b/>
          <w:szCs w:val="24"/>
          <w:lang w:eastAsia="en-ZW"/>
        </w:rPr>
        <w:t>Promotion</w:t>
      </w:r>
      <w:r w:rsidRPr="003147D5">
        <w:rPr>
          <w:rFonts w:eastAsia="Times New Roman" w:cs="Times New Roman"/>
          <w:b/>
          <w:szCs w:val="24"/>
          <w:lang w:eastAsia="en-ZW"/>
        </w:rPr>
        <w:tab/>
      </w:r>
      <w:del w:id="444" w:author="Chitsa Ephias" w:date="2022-09-28T12:08:00Z">
        <w:r w:rsidRPr="003147D5" w:rsidDel="00F42831">
          <w:rPr>
            <w:rFonts w:eastAsia="Times New Roman" w:cs="Times New Roman"/>
            <w:szCs w:val="24"/>
            <w:lang w:eastAsia="en-ZW"/>
          </w:rPr>
          <w:delText>of</w:delText>
        </w:r>
        <w:r w:rsidRPr="003147D5" w:rsidDel="00F42831">
          <w:rPr>
            <w:rFonts w:eastAsia="Times New Roman" w:cs="Times New Roman"/>
            <w:b/>
            <w:szCs w:val="24"/>
            <w:lang w:eastAsia="en-ZW"/>
          </w:rPr>
          <w:delText xml:space="preserve"> </w:delText>
        </w:r>
        <w:r w:rsidRPr="003147D5" w:rsidDel="00F42831">
          <w:rPr>
            <w:rFonts w:eastAsia="Times New Roman" w:cs="Times New Roman"/>
            <w:bCs/>
            <w:szCs w:val="24"/>
            <w:lang w:eastAsia="en-ZW"/>
          </w:rPr>
          <w:delText>the</w:delText>
        </w:r>
      </w:del>
      <w:ins w:id="445" w:author="Chitsa Ephias" w:date="2022-09-28T12:08:00Z">
        <w:r w:rsidR="00F42831">
          <w:rPr>
            <w:rFonts w:eastAsia="Times New Roman" w:cs="Times New Roman"/>
            <w:szCs w:val="24"/>
            <w:lang w:eastAsia="en-ZW"/>
          </w:rPr>
          <w:t>refers to the</w:t>
        </w:r>
      </w:ins>
      <w:r w:rsidRPr="003147D5">
        <w:rPr>
          <w:rFonts w:eastAsia="Times New Roman" w:cs="Times New Roman"/>
          <w:bCs/>
          <w:szCs w:val="24"/>
          <w:lang w:eastAsia="en-ZW"/>
        </w:rPr>
        <w:t xml:space="preserve"> appointment of existing members of staff to another post or office at a</w:t>
      </w:r>
    </w:p>
    <w:p w14:paraId="7A628542" w14:textId="6DCD0C86" w:rsidR="003147D5" w:rsidRPr="003147D5" w:rsidRDefault="00F42831">
      <w:pPr>
        <w:spacing w:after="0" w:line="360" w:lineRule="auto"/>
        <w:ind w:left="2160" w:hanging="2160"/>
        <w:rPr>
          <w:rFonts w:eastAsia="Times New Roman" w:cs="Times New Roman"/>
          <w:b/>
          <w:szCs w:val="24"/>
          <w:lang w:eastAsia="en-ZW"/>
        </w:rPr>
        <w:pPrChange w:id="446" w:author="Chitsa Ephias" w:date="2022-09-28T12:08:00Z">
          <w:pPr>
            <w:spacing w:line="360" w:lineRule="auto"/>
            <w:ind w:left="720" w:firstLine="720"/>
          </w:pPr>
        </w:pPrChange>
      </w:pPr>
      <w:ins w:id="447" w:author="Chitsa Ephias" w:date="2022-09-28T12:08:00Z">
        <w:r>
          <w:rPr>
            <w:rFonts w:eastAsia="Times New Roman" w:cs="Times New Roman"/>
            <w:bCs/>
            <w:szCs w:val="24"/>
            <w:lang w:eastAsia="en-ZW"/>
          </w:rPr>
          <w:t xml:space="preserve"> </w:t>
        </w:r>
      </w:ins>
      <w:r w:rsidR="003147D5" w:rsidRPr="003147D5">
        <w:rPr>
          <w:rFonts w:eastAsia="Times New Roman" w:cs="Times New Roman"/>
          <w:bCs/>
          <w:szCs w:val="24"/>
          <w:lang w:eastAsia="en-ZW"/>
        </w:rPr>
        <w:t>higher grade than the one previously held</w:t>
      </w:r>
      <w:r w:rsidR="003147D5" w:rsidRPr="003147D5">
        <w:rPr>
          <w:rFonts w:eastAsia="Times New Roman" w:cs="Times New Roman"/>
          <w:szCs w:val="24"/>
          <w:lang w:eastAsia="en-ZW"/>
        </w:rPr>
        <w:t>.</w:t>
      </w:r>
    </w:p>
    <w:p w14:paraId="309F2CDD" w14:textId="3C8DF532" w:rsidR="003147D5" w:rsidRPr="003147D5" w:rsidDel="005A4273" w:rsidRDefault="003147D5">
      <w:pPr>
        <w:spacing w:after="0" w:line="360" w:lineRule="auto"/>
        <w:rPr>
          <w:del w:id="448" w:author="Chitsa Ephias" w:date="2022-09-28T12:10:00Z"/>
          <w:rFonts w:eastAsia="Times New Roman" w:cs="Times New Roman"/>
          <w:szCs w:val="24"/>
          <w:lang w:eastAsia="en-ZW"/>
        </w:rPr>
        <w:pPrChange w:id="449" w:author="Chitsa Ephias" w:date="2022-09-28T12:03:00Z">
          <w:pPr>
            <w:spacing w:line="360" w:lineRule="auto"/>
          </w:pPr>
        </w:pPrChange>
      </w:pPr>
      <w:r w:rsidRPr="003147D5">
        <w:rPr>
          <w:rFonts w:eastAsia="Times New Roman" w:cs="Times New Roman"/>
          <w:b/>
          <w:szCs w:val="24"/>
          <w:lang w:eastAsia="en-ZW"/>
        </w:rPr>
        <w:t xml:space="preserve">Staff </w:t>
      </w:r>
      <w:del w:id="450" w:author="Chitsa Ephias" w:date="2022-09-28T12:08:00Z">
        <w:r w:rsidRPr="003147D5" w:rsidDel="008D7361">
          <w:rPr>
            <w:rFonts w:eastAsia="Times New Roman" w:cs="Times New Roman"/>
            <w:b/>
            <w:szCs w:val="24"/>
            <w:lang w:eastAsia="en-ZW"/>
          </w:rPr>
          <w:delText>members</w:delText>
        </w:r>
      </w:del>
      <w:ins w:id="451" w:author="Chitsa Ephias" w:date="2022-09-28T12:08:00Z">
        <w:r w:rsidR="008D7361">
          <w:rPr>
            <w:rFonts w:eastAsia="Times New Roman" w:cs="Times New Roman"/>
            <w:b/>
            <w:szCs w:val="24"/>
            <w:lang w:eastAsia="en-ZW"/>
          </w:rPr>
          <w:t>M</w:t>
        </w:r>
        <w:r w:rsidR="008D7361" w:rsidRPr="003147D5">
          <w:rPr>
            <w:rFonts w:eastAsia="Times New Roman" w:cs="Times New Roman"/>
            <w:b/>
            <w:szCs w:val="24"/>
            <w:lang w:eastAsia="en-ZW"/>
          </w:rPr>
          <w:t>embers</w:t>
        </w:r>
      </w:ins>
      <w:r w:rsidRPr="003147D5">
        <w:rPr>
          <w:rFonts w:eastAsia="Times New Roman" w:cs="Times New Roman"/>
          <w:b/>
          <w:szCs w:val="24"/>
          <w:lang w:eastAsia="en-ZW"/>
        </w:rPr>
        <w:tab/>
      </w:r>
      <w:del w:id="452" w:author="Chitsa Ephias" w:date="2022-09-28T12:09:00Z">
        <w:r w:rsidRPr="003147D5" w:rsidDel="005A4273">
          <w:rPr>
            <w:rFonts w:eastAsia="Times New Roman" w:cs="Times New Roman"/>
            <w:szCs w:val="24"/>
            <w:lang w:eastAsia="en-ZW"/>
          </w:rPr>
          <w:delText xml:space="preserve">include </w:delText>
        </w:r>
      </w:del>
      <w:ins w:id="453" w:author="Chitsa Ephias" w:date="2022-09-28T12:09:00Z">
        <w:r w:rsidR="005A4273">
          <w:rPr>
            <w:rFonts w:eastAsia="Times New Roman" w:cs="Times New Roman"/>
            <w:szCs w:val="24"/>
            <w:lang w:eastAsia="en-ZW"/>
          </w:rPr>
          <w:t xml:space="preserve">refers </w:t>
        </w:r>
      </w:ins>
      <w:r w:rsidRPr="003147D5">
        <w:rPr>
          <w:rFonts w:eastAsia="Times New Roman" w:cs="Times New Roman"/>
          <w:szCs w:val="24"/>
          <w:lang w:eastAsia="en-ZW"/>
        </w:rPr>
        <w:t xml:space="preserve">all </w:t>
      </w:r>
      <w:del w:id="454" w:author="Chitsa Ephias" w:date="2022-09-28T12:09:00Z">
        <w:r w:rsidRPr="003147D5" w:rsidDel="005A4273">
          <w:rPr>
            <w:rFonts w:eastAsia="Times New Roman" w:cs="Times New Roman"/>
            <w:szCs w:val="24"/>
            <w:lang w:eastAsia="en-ZW"/>
          </w:rPr>
          <w:delText>permanent</w:delText>
        </w:r>
      </w:del>
      <w:ins w:id="455" w:author="Chitsa Ephias" w:date="2022-09-28T12:09:00Z">
        <w:r w:rsidR="005A4273">
          <w:rPr>
            <w:rFonts w:eastAsia="Times New Roman" w:cs="Times New Roman"/>
            <w:szCs w:val="24"/>
            <w:lang w:eastAsia="en-ZW"/>
          </w:rPr>
          <w:t>regu</w:t>
        </w:r>
      </w:ins>
      <w:ins w:id="456" w:author="Chitsa Ephias" w:date="2022-09-28T12:10:00Z">
        <w:r w:rsidR="005A4273">
          <w:rPr>
            <w:rFonts w:eastAsia="Times New Roman" w:cs="Times New Roman"/>
            <w:szCs w:val="24"/>
            <w:lang w:eastAsia="en-ZW"/>
          </w:rPr>
          <w:t>lar</w:t>
        </w:r>
      </w:ins>
      <w:r w:rsidRPr="003147D5">
        <w:rPr>
          <w:rFonts w:eastAsia="Times New Roman" w:cs="Times New Roman"/>
          <w:szCs w:val="24"/>
          <w:lang w:eastAsia="en-ZW"/>
        </w:rPr>
        <w:t xml:space="preserve">, </w:t>
      </w:r>
      <w:del w:id="457" w:author="Chitsa Ephias" w:date="2022-09-28T12:10:00Z">
        <w:r w:rsidRPr="003147D5" w:rsidDel="005A4273">
          <w:rPr>
            <w:rFonts w:eastAsia="Times New Roman" w:cs="Times New Roman"/>
            <w:szCs w:val="24"/>
            <w:lang w:eastAsia="en-ZW"/>
          </w:rPr>
          <w:delText xml:space="preserve">part-time, </w:delText>
        </w:r>
      </w:del>
      <w:r w:rsidRPr="003147D5">
        <w:rPr>
          <w:rFonts w:eastAsia="Times New Roman" w:cs="Times New Roman"/>
          <w:szCs w:val="24"/>
          <w:lang w:eastAsia="en-ZW"/>
        </w:rPr>
        <w:t>temporary</w:t>
      </w:r>
      <w:ins w:id="458" w:author="Chitsa Ephias" w:date="2022-09-28T12:10:00Z">
        <w:r w:rsidR="005A4273">
          <w:rPr>
            <w:rFonts w:eastAsia="Times New Roman" w:cs="Times New Roman"/>
            <w:szCs w:val="24"/>
            <w:lang w:eastAsia="en-ZW"/>
          </w:rPr>
          <w:t>,</w:t>
        </w:r>
      </w:ins>
      <w:r w:rsidRPr="003147D5">
        <w:rPr>
          <w:rFonts w:eastAsia="Times New Roman" w:cs="Times New Roman"/>
          <w:szCs w:val="24"/>
          <w:lang w:eastAsia="en-ZW"/>
        </w:rPr>
        <w:t xml:space="preserve"> </w:t>
      </w:r>
      <w:del w:id="459" w:author="Chitsa Ephias" w:date="2022-09-28T12:10:00Z">
        <w:r w:rsidRPr="003147D5" w:rsidDel="005A4273">
          <w:rPr>
            <w:rFonts w:eastAsia="Times New Roman" w:cs="Times New Roman"/>
            <w:szCs w:val="24"/>
            <w:lang w:eastAsia="en-ZW"/>
          </w:rPr>
          <w:delText xml:space="preserve">and </w:delText>
        </w:r>
      </w:del>
      <w:ins w:id="460" w:author="Chitsa Ephias" w:date="2022-09-28T12:10:00Z">
        <w:r w:rsidR="005A4273">
          <w:rPr>
            <w:rFonts w:eastAsia="Times New Roman" w:cs="Times New Roman"/>
            <w:szCs w:val="24"/>
            <w:lang w:eastAsia="en-ZW"/>
          </w:rPr>
          <w:t xml:space="preserve">or </w:t>
        </w:r>
      </w:ins>
      <w:r w:rsidRPr="003147D5">
        <w:rPr>
          <w:rFonts w:eastAsia="Times New Roman" w:cs="Times New Roman"/>
          <w:szCs w:val="24"/>
          <w:lang w:eastAsia="en-ZW"/>
        </w:rPr>
        <w:t>contract Staff</w:t>
      </w:r>
      <w:ins w:id="461" w:author="Chitsa Ephias" w:date="2022-09-28T12:10:00Z">
        <w:r w:rsidR="005A4273">
          <w:rPr>
            <w:rFonts w:eastAsia="Times New Roman" w:cs="Times New Roman"/>
            <w:szCs w:val="24"/>
            <w:lang w:eastAsia="en-ZW"/>
          </w:rPr>
          <w:t xml:space="preserve"> </w:t>
        </w:r>
      </w:ins>
    </w:p>
    <w:p w14:paraId="6588E5BC" w14:textId="77777777" w:rsidR="003147D5" w:rsidRPr="003147D5" w:rsidRDefault="003147D5">
      <w:pPr>
        <w:spacing w:after="0" w:line="360" w:lineRule="auto"/>
        <w:ind w:left="2160" w:hanging="2160"/>
        <w:rPr>
          <w:rFonts w:eastAsia="Times New Roman" w:cs="Times New Roman"/>
          <w:b/>
          <w:szCs w:val="24"/>
          <w:lang w:eastAsia="en-ZW"/>
        </w:rPr>
        <w:pPrChange w:id="462" w:author="Chitsa Ephias" w:date="2022-09-28T12:11:00Z">
          <w:pPr>
            <w:spacing w:line="360" w:lineRule="auto"/>
            <w:ind w:left="1440" w:firstLine="720"/>
          </w:pPr>
        </w:pPrChange>
      </w:pPr>
      <w:r w:rsidRPr="003147D5">
        <w:rPr>
          <w:rFonts w:eastAsia="Times New Roman" w:cs="Times New Roman"/>
          <w:szCs w:val="24"/>
          <w:lang w:eastAsia="en-ZW"/>
        </w:rPr>
        <w:t>members, including volunteers.</w:t>
      </w:r>
    </w:p>
    <w:p w14:paraId="4FE25A20" w14:textId="77777777" w:rsidR="003147D5" w:rsidRPr="003147D5" w:rsidRDefault="003147D5">
      <w:pPr>
        <w:spacing w:after="0" w:line="360" w:lineRule="auto"/>
        <w:rPr>
          <w:rFonts w:eastAsia="Times New Roman" w:cs="Times New Roman"/>
          <w:szCs w:val="24"/>
          <w:lang w:eastAsia="en-ZW"/>
        </w:rPr>
        <w:pPrChange w:id="463" w:author="Chitsa Ephias" w:date="2022-09-28T12:03:00Z">
          <w:pPr>
            <w:spacing w:line="360" w:lineRule="auto"/>
          </w:pPr>
        </w:pPrChange>
      </w:pPr>
      <w:r w:rsidRPr="003147D5">
        <w:rPr>
          <w:rFonts w:eastAsia="Times New Roman" w:cs="Times New Roman"/>
          <w:b/>
          <w:szCs w:val="24"/>
          <w:lang w:eastAsia="en-ZW"/>
        </w:rPr>
        <w:t xml:space="preserve"> Business with the Bank</w:t>
      </w:r>
      <w:r w:rsidRPr="003147D5">
        <w:rPr>
          <w:rFonts w:eastAsia="Times New Roman" w:cs="Times New Roman"/>
          <w:b/>
          <w:szCs w:val="24"/>
          <w:lang w:eastAsia="en-ZW"/>
        </w:rPr>
        <w:tab/>
      </w:r>
      <w:r w:rsidRPr="003147D5">
        <w:rPr>
          <w:rFonts w:eastAsia="Times New Roman" w:cs="Times New Roman"/>
          <w:szCs w:val="24"/>
          <w:lang w:eastAsia="en-ZW"/>
        </w:rPr>
        <w:t>means that within 12 months of offering a gift, the would-be gift giver 1) has or will submit a bid or proposal to the</w:t>
      </w:r>
      <w:r w:rsidRPr="003147D5">
        <w:rPr>
          <w:rFonts w:eastAsia="Times New Roman" w:cs="Times New Roman"/>
          <w:i/>
          <w:szCs w:val="24"/>
          <w:lang w:eastAsia="en-ZW"/>
        </w:rPr>
        <w:t xml:space="preserve"> Bank </w:t>
      </w:r>
      <w:r w:rsidRPr="003147D5">
        <w:rPr>
          <w:rFonts w:eastAsia="Times New Roman" w:cs="Times New Roman"/>
          <w:szCs w:val="24"/>
          <w:lang w:eastAsia="en-ZW"/>
        </w:rPr>
        <w:t xml:space="preserve">to perform services or provide supplies or equipment, or 2) has or will submit an application for a permit, license or regulatory approval of any kind. </w:t>
      </w:r>
    </w:p>
    <w:p w14:paraId="39A86EFE" w14:textId="7030AFB5" w:rsidR="003147D5" w:rsidRPr="003147D5" w:rsidRDefault="003147D5">
      <w:pPr>
        <w:spacing w:after="0" w:line="360" w:lineRule="auto"/>
        <w:rPr>
          <w:rFonts w:eastAsia="Times New Roman" w:cs="Times New Roman"/>
          <w:szCs w:val="24"/>
          <w:lang w:eastAsia="en-ZW"/>
        </w:rPr>
        <w:pPrChange w:id="464" w:author="Chitsa Ephias" w:date="2022-09-28T12:03:00Z">
          <w:pPr>
            <w:spacing w:line="360" w:lineRule="auto"/>
          </w:pPr>
        </w:pPrChange>
      </w:pPr>
      <w:r w:rsidRPr="003147D5">
        <w:rPr>
          <w:rFonts w:eastAsia="Times New Roman" w:cs="Times New Roman"/>
          <w:b/>
          <w:szCs w:val="24"/>
          <w:lang w:eastAsia="en-ZW"/>
        </w:rPr>
        <w:t>Gift</w:t>
      </w:r>
      <w:r w:rsidRPr="003147D5">
        <w:rPr>
          <w:rFonts w:eastAsia="Times New Roman" w:cs="Times New Roman"/>
          <w:b/>
          <w:szCs w:val="24"/>
          <w:lang w:eastAsia="en-ZW"/>
        </w:rPr>
        <w:tab/>
      </w:r>
      <w:r w:rsidRPr="003147D5">
        <w:rPr>
          <w:rFonts w:eastAsia="Times New Roman" w:cs="Times New Roman"/>
          <w:szCs w:val="24"/>
          <w:lang w:eastAsia="en-ZW"/>
        </w:rPr>
        <w:t xml:space="preserve">means any bestowal of money, any item of value, service, loan, thing or promise, discount or rebate for which something of equal or greater value is not exchanged.  Payments for travel, entertainment and food are gifts. “Gift” does not include 1) any discount or rebate made in the regular course of business and offered to the general public without regard to the individual’s connection with the </w:t>
      </w:r>
      <w:r w:rsidRPr="0065677A">
        <w:rPr>
          <w:rFonts w:eastAsia="Times New Roman" w:cs="Times New Roman"/>
          <w:szCs w:val="24"/>
          <w:lang w:eastAsia="en-ZW"/>
          <w:rPrChange w:id="465" w:author="Natasha [2]" w:date="2022-09-29T09:25:00Z">
            <w:rPr>
              <w:rFonts w:eastAsia="Times New Roman" w:cs="Times New Roman"/>
              <w:i/>
              <w:szCs w:val="24"/>
              <w:lang w:eastAsia="en-ZW"/>
            </w:rPr>
          </w:rPrChange>
        </w:rPr>
        <w:t>Bank</w:t>
      </w:r>
      <w:r w:rsidRPr="003147D5">
        <w:rPr>
          <w:rFonts w:eastAsia="Times New Roman" w:cs="Times New Roman"/>
          <w:szCs w:val="24"/>
          <w:lang w:eastAsia="en-ZW"/>
        </w:rPr>
        <w:t xml:space="preserve"> 2) inheritances, 3) plaques or trophies, and 4) </w:t>
      </w:r>
      <w:ins w:id="466" w:author="Natasha [2]" w:date="2022-09-29T09:24:00Z">
        <w:r w:rsidR="0065677A">
          <w:rPr>
            <w:rFonts w:eastAsia="Times New Roman" w:cs="Times New Roman"/>
            <w:szCs w:val="24"/>
            <w:lang w:eastAsia="en-ZW"/>
          </w:rPr>
          <w:t xml:space="preserve">charitable </w:t>
        </w:r>
      </w:ins>
      <w:commentRangeStart w:id="467"/>
      <w:commentRangeStart w:id="468"/>
      <w:commentRangeStart w:id="469"/>
      <w:commentRangeStart w:id="470"/>
      <w:del w:id="471" w:author="Natasha [2]" w:date="2022-09-29T09:24:00Z">
        <w:r w:rsidRPr="003147D5" w:rsidDel="0065677A">
          <w:rPr>
            <w:rFonts w:eastAsia="Times New Roman" w:cs="Times New Roman"/>
            <w:szCs w:val="24"/>
            <w:lang w:eastAsia="en-ZW"/>
          </w:rPr>
          <w:delText>campaign</w:delText>
        </w:r>
        <w:commentRangeEnd w:id="467"/>
        <w:r w:rsidRPr="003147D5" w:rsidDel="0065677A">
          <w:rPr>
            <w:rFonts w:eastAsia="Times New Roman" w:cs="Times New Roman"/>
            <w:szCs w:val="24"/>
            <w:lang w:eastAsia="en-ZW"/>
          </w:rPr>
          <w:commentReference w:id="467"/>
        </w:r>
        <w:commentRangeEnd w:id="468"/>
        <w:r w:rsidR="00EB3DBB" w:rsidDel="0065677A">
          <w:rPr>
            <w:rStyle w:val="CommentReference"/>
          </w:rPr>
          <w:commentReference w:id="468"/>
        </w:r>
        <w:commentRangeEnd w:id="469"/>
        <w:r w:rsidR="00DC1F18" w:rsidDel="0065677A">
          <w:rPr>
            <w:rStyle w:val="CommentReference"/>
          </w:rPr>
          <w:commentReference w:id="469"/>
        </w:r>
        <w:commentRangeEnd w:id="470"/>
        <w:r w:rsidR="0065677A" w:rsidDel="0065677A">
          <w:rPr>
            <w:rStyle w:val="CommentReference"/>
          </w:rPr>
          <w:commentReference w:id="470"/>
        </w:r>
        <w:r w:rsidRPr="003147D5" w:rsidDel="0065677A">
          <w:rPr>
            <w:rFonts w:eastAsia="Times New Roman" w:cs="Times New Roman"/>
            <w:szCs w:val="24"/>
            <w:lang w:eastAsia="en-ZW"/>
          </w:rPr>
          <w:delText xml:space="preserve"> </w:delText>
        </w:r>
      </w:del>
      <w:r w:rsidRPr="003147D5">
        <w:rPr>
          <w:rFonts w:eastAsia="Times New Roman" w:cs="Times New Roman"/>
          <w:szCs w:val="24"/>
          <w:lang w:eastAsia="en-ZW"/>
        </w:rPr>
        <w:t xml:space="preserve">contributions.   </w:t>
      </w:r>
    </w:p>
    <w:p w14:paraId="0DB6D94C" w14:textId="7288A067" w:rsidR="003147D5" w:rsidRDefault="003147D5">
      <w:pPr>
        <w:spacing w:after="0" w:line="360" w:lineRule="auto"/>
        <w:rPr>
          <w:rFonts w:eastAsia="Times New Roman" w:cs="Times New Roman"/>
          <w:b/>
          <w:bCs/>
          <w:szCs w:val="24"/>
          <w:lang w:eastAsia="en-ZW"/>
        </w:rPr>
        <w:pPrChange w:id="472" w:author="Chitsa Ephias" w:date="2022-09-28T12:03:00Z">
          <w:pPr>
            <w:spacing w:line="360" w:lineRule="auto"/>
          </w:pPr>
        </w:pPrChange>
      </w:pPr>
      <w:r w:rsidRPr="003147D5">
        <w:rPr>
          <w:rFonts w:eastAsia="Times New Roman" w:cs="Times New Roman"/>
          <w:b/>
          <w:bCs/>
          <w:szCs w:val="24"/>
          <w:lang w:eastAsia="en-ZW"/>
        </w:rPr>
        <w:lastRenderedPageBreak/>
        <w:t>Entertainment</w:t>
      </w:r>
      <w:r w:rsidRPr="003147D5">
        <w:rPr>
          <w:rFonts w:eastAsia="Times New Roman" w:cs="Times New Roman"/>
          <w:bCs/>
          <w:szCs w:val="24"/>
          <w:lang w:eastAsia="en-ZW"/>
        </w:rPr>
        <w:tab/>
        <w:t>includes all hospitality received including accommodation, meals (for example working lunches, dinners and breakfasts), drinks and paid-for outings of all kinds. Tea, coffee or light refreshments, e.g. biscuits received at the offices of a third party do not constitute entertainment</w:t>
      </w:r>
      <w:r w:rsidRPr="003147D5">
        <w:rPr>
          <w:rFonts w:eastAsia="Times New Roman" w:cs="Times New Roman"/>
          <w:b/>
          <w:bCs/>
          <w:szCs w:val="24"/>
          <w:lang w:eastAsia="en-ZW"/>
        </w:rPr>
        <w:t xml:space="preserve">. </w:t>
      </w:r>
    </w:p>
    <w:p w14:paraId="7E7E9563" w14:textId="15609FA6" w:rsidR="00EB3DBB" w:rsidRPr="00EB3DBB" w:rsidRDefault="00EB3DBB">
      <w:pPr>
        <w:spacing w:after="0" w:line="360" w:lineRule="auto"/>
        <w:rPr>
          <w:rFonts w:eastAsia="Times New Roman" w:cs="Times New Roman"/>
          <w:bCs/>
          <w:szCs w:val="24"/>
          <w:lang w:eastAsia="en-ZW"/>
        </w:rPr>
        <w:pPrChange w:id="473" w:author="Chitsa Ephias" w:date="2022-09-28T12:03:00Z">
          <w:pPr>
            <w:spacing w:line="360" w:lineRule="auto"/>
          </w:pPr>
        </w:pPrChange>
      </w:pPr>
      <w:r>
        <w:rPr>
          <w:rFonts w:eastAsia="Times New Roman" w:cs="Times New Roman"/>
          <w:b/>
          <w:bCs/>
          <w:szCs w:val="24"/>
          <w:lang w:eastAsia="en-ZW"/>
        </w:rPr>
        <w:t>Individual Consultant</w:t>
      </w:r>
      <w:r>
        <w:rPr>
          <w:rFonts w:eastAsia="Times New Roman" w:cs="Times New Roman"/>
          <w:bCs/>
          <w:szCs w:val="24"/>
          <w:lang w:eastAsia="en-ZW"/>
        </w:rPr>
        <w:tab/>
      </w:r>
      <w:commentRangeStart w:id="474"/>
      <w:del w:id="475" w:author="Natasha [2]" w:date="2022-09-29T09:32:00Z">
        <w:r w:rsidRPr="00AF4042" w:rsidDel="00184F2F">
          <w:rPr>
            <w:rFonts w:eastAsia="Calibri" w:cs="Times New Roman"/>
            <w:iCs/>
            <w:szCs w:val="24"/>
          </w:rPr>
          <w:delText xml:space="preserve">a recognized authority or specialist in a specific area or field and is engaged by the Bank to provide those services in an individual capacity. </w:delText>
        </w:r>
        <w:commentRangeStart w:id="476"/>
        <w:commentRangeStart w:id="477"/>
        <w:r w:rsidRPr="00AF4042" w:rsidDel="00184F2F">
          <w:rPr>
            <w:rFonts w:eastAsia="Calibri" w:cs="Times New Roman"/>
            <w:iCs/>
            <w:szCs w:val="24"/>
          </w:rPr>
          <w:delText xml:space="preserve">This includes </w:delText>
        </w:r>
      </w:del>
      <w:del w:id="478" w:author="Natasha [2]" w:date="2022-09-29T09:30:00Z">
        <w:r w:rsidRPr="00AF4042" w:rsidDel="0065677A">
          <w:rPr>
            <w:rFonts w:eastAsia="Calibri" w:cs="Times New Roman"/>
            <w:iCs/>
            <w:szCs w:val="24"/>
          </w:rPr>
          <w:delText>non-professional</w:delText>
        </w:r>
      </w:del>
      <w:del w:id="479" w:author="Natasha [2]" w:date="2022-09-29T09:32:00Z">
        <w:r w:rsidRPr="00AF4042" w:rsidDel="00184F2F">
          <w:rPr>
            <w:rFonts w:eastAsia="Calibri" w:cs="Times New Roman"/>
            <w:iCs/>
            <w:szCs w:val="24"/>
          </w:rPr>
          <w:delText xml:space="preserve"> individuals and former staff members who may not have any “specialist” authority or expertise.</w:delText>
        </w:r>
        <w:commentRangeEnd w:id="476"/>
        <w:r w:rsidR="00DC1F18" w:rsidDel="00184F2F">
          <w:rPr>
            <w:rStyle w:val="CommentReference"/>
          </w:rPr>
          <w:commentReference w:id="476"/>
        </w:r>
        <w:commentRangeEnd w:id="477"/>
        <w:r w:rsidR="0065677A" w:rsidDel="00184F2F">
          <w:rPr>
            <w:rStyle w:val="CommentReference"/>
          </w:rPr>
          <w:commentReference w:id="477"/>
        </w:r>
      </w:del>
      <w:ins w:id="480" w:author="Natasha [2]" w:date="2022-09-29T09:32:00Z">
        <w:r w:rsidR="00184F2F">
          <w:rPr>
            <w:rFonts w:eastAsia="Calibri" w:cs="Times New Roman"/>
            <w:iCs/>
            <w:szCs w:val="24"/>
          </w:rPr>
          <w:t>is an individual engaged by the bank to provide services in a</w:t>
        </w:r>
      </w:ins>
      <w:ins w:id="481" w:author="Natasha [2]" w:date="2022-09-29T09:33:00Z">
        <w:r w:rsidR="00184F2F">
          <w:rPr>
            <w:rFonts w:eastAsia="Calibri" w:cs="Times New Roman"/>
            <w:iCs/>
            <w:szCs w:val="24"/>
          </w:rPr>
          <w:t>n</w:t>
        </w:r>
      </w:ins>
      <w:ins w:id="482" w:author="Natasha [2]" w:date="2022-09-29T09:32:00Z">
        <w:r w:rsidR="00184F2F">
          <w:rPr>
            <w:rFonts w:eastAsia="Calibri" w:cs="Times New Roman"/>
            <w:iCs/>
            <w:szCs w:val="24"/>
          </w:rPr>
          <w:t xml:space="preserve"> individual capacity.</w:t>
        </w:r>
      </w:ins>
      <w:commentRangeEnd w:id="474"/>
      <w:ins w:id="483" w:author="Natasha [2]" w:date="2022-09-29T09:33:00Z">
        <w:r w:rsidR="00070063">
          <w:rPr>
            <w:rStyle w:val="CommentReference"/>
          </w:rPr>
          <w:commentReference w:id="474"/>
        </w:r>
      </w:ins>
    </w:p>
    <w:p w14:paraId="55A2C01F" w14:textId="77777777" w:rsidR="003147D5" w:rsidRPr="00AF4042" w:rsidRDefault="003147D5" w:rsidP="00AF4042">
      <w:pPr>
        <w:spacing w:line="360" w:lineRule="auto"/>
        <w:rPr>
          <w:rFonts w:eastAsia="Times New Roman" w:cs="Times New Roman"/>
          <w:b/>
          <w:szCs w:val="24"/>
          <w:lang w:eastAsia="en-ZW"/>
        </w:rPr>
      </w:pPr>
    </w:p>
    <w:p w14:paraId="7CF2EB7E" w14:textId="77777777" w:rsidR="00DD1B7B" w:rsidRPr="00AF4042" w:rsidRDefault="00DD1B7B" w:rsidP="00AF4042">
      <w:pPr>
        <w:spacing w:line="360" w:lineRule="auto"/>
        <w:rPr>
          <w:rFonts w:eastAsia="Times New Roman" w:cs="Times New Roman"/>
          <w:b/>
          <w:szCs w:val="24"/>
          <w:lang w:eastAsia="en-ZW"/>
        </w:rPr>
      </w:pPr>
    </w:p>
    <w:p w14:paraId="0E412C99" w14:textId="77777777" w:rsidR="00020E71" w:rsidRPr="00AF4042" w:rsidRDefault="00020E71" w:rsidP="00AF4042">
      <w:pPr>
        <w:spacing w:line="360" w:lineRule="auto"/>
        <w:rPr>
          <w:rFonts w:eastAsia="Times New Roman" w:cs="Times New Roman"/>
          <w:b/>
          <w:szCs w:val="24"/>
          <w:lang w:eastAsia="en-ZW"/>
        </w:rPr>
      </w:pPr>
      <w:r w:rsidRPr="00AF4042">
        <w:rPr>
          <w:rFonts w:eastAsia="Times New Roman" w:cs="Times New Roman"/>
          <w:b/>
          <w:szCs w:val="24"/>
          <w:lang w:eastAsia="en-ZW"/>
        </w:rPr>
        <w:br w:type="page"/>
      </w:r>
    </w:p>
    <w:sdt>
      <w:sdtPr>
        <w:rPr>
          <w:rFonts w:eastAsiaTheme="minorHAnsi" w:cstheme="minorBidi"/>
          <w:b w:val="0"/>
          <w:sz w:val="24"/>
          <w:szCs w:val="22"/>
          <w:lang w:val="en-ZW"/>
        </w:rPr>
        <w:id w:val="473875236"/>
        <w:docPartObj>
          <w:docPartGallery w:val="Table of Contents"/>
          <w:docPartUnique/>
        </w:docPartObj>
      </w:sdtPr>
      <w:sdtEndPr>
        <w:rPr>
          <w:bCs/>
          <w:noProof/>
        </w:rPr>
      </w:sdtEndPr>
      <w:sdtContent>
        <w:p w14:paraId="1EBB32B6" w14:textId="5FBA6E1D" w:rsidR="00AF4042" w:rsidRPr="00997125" w:rsidRDefault="00AF4042" w:rsidP="00AF4042">
          <w:pPr>
            <w:pStyle w:val="TOCHeading"/>
          </w:pPr>
          <w:r w:rsidRPr="00997125">
            <w:t>Table of Contents</w:t>
          </w:r>
        </w:p>
        <w:p w14:paraId="23CBFF38" w14:textId="6E1B9966" w:rsidR="00082F4D" w:rsidRDefault="00AF4042">
          <w:pPr>
            <w:pStyle w:val="TOC1"/>
            <w:rPr>
              <w:rFonts w:asciiTheme="minorHAnsi" w:eastAsiaTheme="minorEastAsia" w:hAnsiTheme="minorHAnsi"/>
              <w:noProof/>
              <w:sz w:val="22"/>
              <w:lang w:eastAsia="en-ZW"/>
            </w:rPr>
          </w:pPr>
          <w:r w:rsidRPr="00997125">
            <w:rPr>
              <w:b/>
            </w:rPr>
            <w:fldChar w:fldCharType="begin"/>
          </w:r>
          <w:r w:rsidRPr="00997125">
            <w:rPr>
              <w:b/>
            </w:rPr>
            <w:instrText xml:space="preserve"> TOC \o "1-3" \h \z \u </w:instrText>
          </w:r>
          <w:r w:rsidRPr="00997125">
            <w:rPr>
              <w:b/>
            </w:rPr>
            <w:fldChar w:fldCharType="separate"/>
          </w:r>
          <w:hyperlink w:anchor="_Toc114058887" w:history="1">
            <w:r w:rsidR="00082F4D" w:rsidRPr="003C789F">
              <w:rPr>
                <w:rStyle w:val="Hyperlink"/>
                <w:rFonts w:eastAsia="Times New Roman"/>
                <w:noProof/>
                <w:lang w:eastAsia="en-ZW"/>
              </w:rPr>
              <w:t>ACRONYMS and DEFINITION OF TERMS</w:t>
            </w:r>
            <w:r w:rsidR="00082F4D">
              <w:rPr>
                <w:noProof/>
                <w:webHidden/>
              </w:rPr>
              <w:tab/>
            </w:r>
            <w:r w:rsidR="00082F4D">
              <w:rPr>
                <w:noProof/>
                <w:webHidden/>
              </w:rPr>
              <w:fldChar w:fldCharType="begin"/>
            </w:r>
            <w:r w:rsidR="00082F4D">
              <w:rPr>
                <w:noProof/>
                <w:webHidden/>
              </w:rPr>
              <w:instrText xml:space="preserve"> PAGEREF _Toc114058887 \h </w:instrText>
            </w:r>
            <w:r w:rsidR="00082F4D">
              <w:rPr>
                <w:noProof/>
                <w:webHidden/>
              </w:rPr>
            </w:r>
            <w:r w:rsidR="00082F4D">
              <w:rPr>
                <w:noProof/>
                <w:webHidden/>
              </w:rPr>
              <w:fldChar w:fldCharType="separate"/>
            </w:r>
            <w:r w:rsidR="00082F4D">
              <w:rPr>
                <w:noProof/>
                <w:webHidden/>
              </w:rPr>
              <w:t>2</w:t>
            </w:r>
            <w:r w:rsidR="00082F4D">
              <w:rPr>
                <w:noProof/>
                <w:webHidden/>
              </w:rPr>
              <w:fldChar w:fldCharType="end"/>
            </w:r>
          </w:hyperlink>
        </w:p>
        <w:p w14:paraId="640ABAAB" w14:textId="2BBE69EF" w:rsidR="00082F4D" w:rsidRDefault="0065677A">
          <w:pPr>
            <w:pStyle w:val="TOC1"/>
            <w:rPr>
              <w:rFonts w:asciiTheme="minorHAnsi" w:eastAsiaTheme="minorEastAsia" w:hAnsiTheme="minorHAnsi"/>
              <w:noProof/>
              <w:sz w:val="22"/>
              <w:lang w:eastAsia="en-ZW"/>
            </w:rPr>
          </w:pPr>
          <w:hyperlink w:anchor="_Toc114058888" w:history="1">
            <w:r w:rsidR="00082F4D" w:rsidRPr="003C789F">
              <w:rPr>
                <w:rStyle w:val="Hyperlink"/>
                <w:noProof/>
              </w:rPr>
              <w:t>PREAMBLE</w:t>
            </w:r>
            <w:r w:rsidR="00082F4D">
              <w:rPr>
                <w:noProof/>
                <w:webHidden/>
              </w:rPr>
              <w:tab/>
            </w:r>
            <w:r w:rsidR="00082F4D">
              <w:rPr>
                <w:noProof/>
                <w:webHidden/>
              </w:rPr>
              <w:fldChar w:fldCharType="begin"/>
            </w:r>
            <w:r w:rsidR="00082F4D">
              <w:rPr>
                <w:noProof/>
                <w:webHidden/>
              </w:rPr>
              <w:instrText xml:space="preserve"> PAGEREF _Toc114058888 \h </w:instrText>
            </w:r>
            <w:r w:rsidR="00082F4D">
              <w:rPr>
                <w:noProof/>
                <w:webHidden/>
              </w:rPr>
            </w:r>
            <w:r w:rsidR="00082F4D">
              <w:rPr>
                <w:noProof/>
                <w:webHidden/>
              </w:rPr>
              <w:fldChar w:fldCharType="separate"/>
            </w:r>
            <w:r w:rsidR="00082F4D">
              <w:rPr>
                <w:noProof/>
                <w:webHidden/>
              </w:rPr>
              <w:t>8</w:t>
            </w:r>
            <w:r w:rsidR="00082F4D">
              <w:rPr>
                <w:noProof/>
                <w:webHidden/>
              </w:rPr>
              <w:fldChar w:fldCharType="end"/>
            </w:r>
          </w:hyperlink>
        </w:p>
        <w:p w14:paraId="0AA81C39" w14:textId="364C2D54" w:rsidR="00082F4D" w:rsidRDefault="0065677A">
          <w:pPr>
            <w:pStyle w:val="TOC1"/>
            <w:rPr>
              <w:rFonts w:asciiTheme="minorHAnsi" w:eastAsiaTheme="minorEastAsia" w:hAnsiTheme="minorHAnsi"/>
              <w:noProof/>
              <w:sz w:val="22"/>
              <w:lang w:eastAsia="en-ZW"/>
            </w:rPr>
          </w:pPr>
          <w:hyperlink w:anchor="_Toc114058889" w:history="1">
            <w:r w:rsidR="00082F4D" w:rsidRPr="003C789F">
              <w:rPr>
                <w:rStyle w:val="Hyperlink"/>
                <w:noProof/>
              </w:rPr>
              <w:t>CONTEXT</w:t>
            </w:r>
            <w:r w:rsidR="00082F4D">
              <w:rPr>
                <w:noProof/>
                <w:webHidden/>
              </w:rPr>
              <w:tab/>
            </w:r>
            <w:r w:rsidR="00082F4D">
              <w:rPr>
                <w:noProof/>
                <w:webHidden/>
              </w:rPr>
              <w:fldChar w:fldCharType="begin"/>
            </w:r>
            <w:r w:rsidR="00082F4D">
              <w:rPr>
                <w:noProof/>
                <w:webHidden/>
              </w:rPr>
              <w:instrText xml:space="preserve"> PAGEREF _Toc114058889 \h </w:instrText>
            </w:r>
            <w:r w:rsidR="00082F4D">
              <w:rPr>
                <w:noProof/>
                <w:webHidden/>
              </w:rPr>
            </w:r>
            <w:r w:rsidR="00082F4D">
              <w:rPr>
                <w:noProof/>
                <w:webHidden/>
              </w:rPr>
              <w:fldChar w:fldCharType="separate"/>
            </w:r>
            <w:r w:rsidR="00082F4D">
              <w:rPr>
                <w:noProof/>
                <w:webHidden/>
              </w:rPr>
              <w:t>9</w:t>
            </w:r>
            <w:r w:rsidR="00082F4D">
              <w:rPr>
                <w:noProof/>
                <w:webHidden/>
              </w:rPr>
              <w:fldChar w:fldCharType="end"/>
            </w:r>
          </w:hyperlink>
        </w:p>
        <w:p w14:paraId="6E4F71F9" w14:textId="193F6EE8" w:rsidR="00082F4D" w:rsidRDefault="0065677A">
          <w:pPr>
            <w:pStyle w:val="TOC1"/>
            <w:rPr>
              <w:rFonts w:asciiTheme="minorHAnsi" w:eastAsiaTheme="minorEastAsia" w:hAnsiTheme="minorHAnsi"/>
              <w:noProof/>
              <w:sz w:val="22"/>
              <w:lang w:eastAsia="en-ZW"/>
            </w:rPr>
          </w:pPr>
          <w:hyperlink w:anchor="_Toc114058890" w:history="1">
            <w:r w:rsidR="00082F4D" w:rsidRPr="003C789F">
              <w:rPr>
                <w:rStyle w:val="Hyperlink"/>
                <w:noProof/>
              </w:rPr>
              <w:t>INTRODUCTION</w:t>
            </w:r>
            <w:r w:rsidR="00082F4D">
              <w:rPr>
                <w:noProof/>
                <w:webHidden/>
              </w:rPr>
              <w:tab/>
            </w:r>
            <w:r w:rsidR="00082F4D">
              <w:rPr>
                <w:noProof/>
                <w:webHidden/>
              </w:rPr>
              <w:fldChar w:fldCharType="begin"/>
            </w:r>
            <w:r w:rsidR="00082F4D">
              <w:rPr>
                <w:noProof/>
                <w:webHidden/>
              </w:rPr>
              <w:instrText xml:space="preserve"> PAGEREF _Toc114058890 \h </w:instrText>
            </w:r>
            <w:r w:rsidR="00082F4D">
              <w:rPr>
                <w:noProof/>
                <w:webHidden/>
              </w:rPr>
            </w:r>
            <w:r w:rsidR="00082F4D">
              <w:rPr>
                <w:noProof/>
                <w:webHidden/>
              </w:rPr>
              <w:fldChar w:fldCharType="separate"/>
            </w:r>
            <w:r w:rsidR="00082F4D">
              <w:rPr>
                <w:noProof/>
                <w:webHidden/>
              </w:rPr>
              <w:t>10</w:t>
            </w:r>
            <w:r w:rsidR="00082F4D">
              <w:rPr>
                <w:noProof/>
                <w:webHidden/>
              </w:rPr>
              <w:fldChar w:fldCharType="end"/>
            </w:r>
          </w:hyperlink>
        </w:p>
        <w:p w14:paraId="78D4514B" w14:textId="60DD45D8" w:rsidR="00082F4D" w:rsidRDefault="0065677A">
          <w:pPr>
            <w:pStyle w:val="TOC1"/>
            <w:rPr>
              <w:rFonts w:asciiTheme="minorHAnsi" w:eastAsiaTheme="minorEastAsia" w:hAnsiTheme="minorHAnsi"/>
              <w:noProof/>
              <w:sz w:val="22"/>
              <w:lang w:eastAsia="en-ZW"/>
            </w:rPr>
          </w:pPr>
          <w:hyperlink w:anchor="_Toc114058891" w:history="1">
            <w:r w:rsidR="00082F4D" w:rsidRPr="003C789F">
              <w:rPr>
                <w:rStyle w:val="Hyperlink"/>
                <w:rFonts w:eastAsia="Times New Roman"/>
                <w:noProof/>
              </w:rPr>
              <w:t>OWNERSHIP AND PROTECTION</w:t>
            </w:r>
            <w:r w:rsidR="00082F4D">
              <w:rPr>
                <w:noProof/>
                <w:webHidden/>
              </w:rPr>
              <w:tab/>
            </w:r>
            <w:r w:rsidR="00082F4D">
              <w:rPr>
                <w:noProof/>
                <w:webHidden/>
              </w:rPr>
              <w:fldChar w:fldCharType="begin"/>
            </w:r>
            <w:r w:rsidR="00082F4D">
              <w:rPr>
                <w:noProof/>
                <w:webHidden/>
              </w:rPr>
              <w:instrText xml:space="preserve"> PAGEREF _Toc114058891 \h </w:instrText>
            </w:r>
            <w:r w:rsidR="00082F4D">
              <w:rPr>
                <w:noProof/>
                <w:webHidden/>
              </w:rPr>
            </w:r>
            <w:r w:rsidR="00082F4D">
              <w:rPr>
                <w:noProof/>
                <w:webHidden/>
              </w:rPr>
              <w:fldChar w:fldCharType="separate"/>
            </w:r>
            <w:r w:rsidR="00082F4D">
              <w:rPr>
                <w:noProof/>
                <w:webHidden/>
              </w:rPr>
              <w:t>10</w:t>
            </w:r>
            <w:r w:rsidR="00082F4D">
              <w:rPr>
                <w:noProof/>
                <w:webHidden/>
              </w:rPr>
              <w:fldChar w:fldCharType="end"/>
            </w:r>
          </w:hyperlink>
        </w:p>
        <w:p w14:paraId="043FA38F" w14:textId="41B40320" w:rsidR="00082F4D" w:rsidRDefault="0065677A">
          <w:pPr>
            <w:pStyle w:val="TOC1"/>
            <w:rPr>
              <w:rFonts w:asciiTheme="minorHAnsi" w:eastAsiaTheme="minorEastAsia" w:hAnsiTheme="minorHAnsi"/>
              <w:noProof/>
              <w:sz w:val="22"/>
              <w:lang w:eastAsia="en-ZW"/>
            </w:rPr>
          </w:pPr>
          <w:hyperlink w:anchor="_Toc114058892" w:history="1">
            <w:r w:rsidR="00082F4D" w:rsidRPr="003C789F">
              <w:rPr>
                <w:rStyle w:val="Hyperlink"/>
                <w:rFonts w:eastAsia="Times New Roman"/>
                <w:noProof/>
              </w:rPr>
              <w:t>BANK’S AMBITION</w:t>
            </w:r>
            <w:r w:rsidR="00082F4D">
              <w:rPr>
                <w:noProof/>
                <w:webHidden/>
              </w:rPr>
              <w:tab/>
            </w:r>
            <w:r w:rsidR="00082F4D">
              <w:rPr>
                <w:noProof/>
                <w:webHidden/>
              </w:rPr>
              <w:fldChar w:fldCharType="begin"/>
            </w:r>
            <w:r w:rsidR="00082F4D">
              <w:rPr>
                <w:noProof/>
                <w:webHidden/>
              </w:rPr>
              <w:instrText xml:space="preserve"> PAGEREF _Toc114058892 \h </w:instrText>
            </w:r>
            <w:r w:rsidR="00082F4D">
              <w:rPr>
                <w:noProof/>
                <w:webHidden/>
              </w:rPr>
            </w:r>
            <w:r w:rsidR="00082F4D">
              <w:rPr>
                <w:noProof/>
                <w:webHidden/>
              </w:rPr>
              <w:fldChar w:fldCharType="separate"/>
            </w:r>
            <w:r w:rsidR="00082F4D">
              <w:rPr>
                <w:noProof/>
                <w:webHidden/>
              </w:rPr>
              <w:t>11</w:t>
            </w:r>
            <w:r w:rsidR="00082F4D">
              <w:rPr>
                <w:noProof/>
                <w:webHidden/>
              </w:rPr>
              <w:fldChar w:fldCharType="end"/>
            </w:r>
          </w:hyperlink>
        </w:p>
        <w:p w14:paraId="18725B6D" w14:textId="3900E3CD" w:rsidR="00082F4D" w:rsidRDefault="0065677A">
          <w:pPr>
            <w:pStyle w:val="TOC1"/>
            <w:rPr>
              <w:rFonts w:asciiTheme="minorHAnsi" w:eastAsiaTheme="minorEastAsia" w:hAnsiTheme="minorHAnsi"/>
              <w:noProof/>
              <w:sz w:val="22"/>
              <w:lang w:eastAsia="en-ZW"/>
            </w:rPr>
          </w:pPr>
          <w:hyperlink w:anchor="_Toc114058893" w:history="1">
            <w:r w:rsidR="00082F4D" w:rsidRPr="003C789F">
              <w:rPr>
                <w:rStyle w:val="Hyperlink"/>
                <w:noProof/>
              </w:rPr>
              <w:t>CHAPTER 1:  EMPLOYMENT</w:t>
            </w:r>
            <w:r w:rsidR="00082F4D">
              <w:rPr>
                <w:noProof/>
                <w:webHidden/>
              </w:rPr>
              <w:tab/>
            </w:r>
            <w:r w:rsidR="00082F4D">
              <w:rPr>
                <w:noProof/>
                <w:webHidden/>
              </w:rPr>
              <w:fldChar w:fldCharType="begin"/>
            </w:r>
            <w:r w:rsidR="00082F4D">
              <w:rPr>
                <w:noProof/>
                <w:webHidden/>
              </w:rPr>
              <w:instrText xml:space="preserve"> PAGEREF _Toc114058893 \h </w:instrText>
            </w:r>
            <w:r w:rsidR="00082F4D">
              <w:rPr>
                <w:noProof/>
                <w:webHidden/>
              </w:rPr>
            </w:r>
            <w:r w:rsidR="00082F4D">
              <w:rPr>
                <w:noProof/>
                <w:webHidden/>
              </w:rPr>
              <w:fldChar w:fldCharType="separate"/>
            </w:r>
            <w:r w:rsidR="00082F4D">
              <w:rPr>
                <w:noProof/>
                <w:webHidden/>
              </w:rPr>
              <w:t>12</w:t>
            </w:r>
            <w:r w:rsidR="00082F4D">
              <w:rPr>
                <w:noProof/>
                <w:webHidden/>
              </w:rPr>
              <w:fldChar w:fldCharType="end"/>
            </w:r>
          </w:hyperlink>
        </w:p>
        <w:p w14:paraId="762A1A18" w14:textId="57471969"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894" w:history="1">
            <w:r w:rsidR="00082F4D" w:rsidRPr="003C789F">
              <w:rPr>
                <w:rStyle w:val="Hyperlink"/>
                <w:rFonts w:cs="Times New Roman"/>
                <w:noProof/>
              </w:rPr>
              <w:t>1.2</w:t>
            </w:r>
            <w:r w:rsidR="00082F4D">
              <w:rPr>
                <w:rFonts w:asciiTheme="minorHAnsi" w:eastAsiaTheme="minorEastAsia" w:hAnsiTheme="minorHAnsi"/>
                <w:noProof/>
                <w:sz w:val="22"/>
                <w:lang w:eastAsia="en-ZW"/>
              </w:rPr>
              <w:tab/>
            </w:r>
            <w:r w:rsidR="00082F4D" w:rsidRPr="003C789F">
              <w:rPr>
                <w:rStyle w:val="Hyperlink"/>
                <w:rFonts w:cs="Times New Roman"/>
                <w:noProof/>
              </w:rPr>
              <w:t>Recruitment and Selection</w:t>
            </w:r>
            <w:r w:rsidR="00082F4D">
              <w:rPr>
                <w:noProof/>
                <w:webHidden/>
              </w:rPr>
              <w:tab/>
            </w:r>
            <w:r w:rsidR="00082F4D">
              <w:rPr>
                <w:noProof/>
                <w:webHidden/>
              </w:rPr>
              <w:fldChar w:fldCharType="begin"/>
            </w:r>
            <w:r w:rsidR="00082F4D">
              <w:rPr>
                <w:noProof/>
                <w:webHidden/>
              </w:rPr>
              <w:instrText xml:space="preserve"> PAGEREF _Toc114058894 \h </w:instrText>
            </w:r>
            <w:r w:rsidR="00082F4D">
              <w:rPr>
                <w:noProof/>
                <w:webHidden/>
              </w:rPr>
            </w:r>
            <w:r w:rsidR="00082F4D">
              <w:rPr>
                <w:noProof/>
                <w:webHidden/>
              </w:rPr>
              <w:fldChar w:fldCharType="separate"/>
            </w:r>
            <w:r w:rsidR="00082F4D">
              <w:rPr>
                <w:noProof/>
                <w:webHidden/>
              </w:rPr>
              <w:t>12</w:t>
            </w:r>
            <w:r w:rsidR="00082F4D">
              <w:rPr>
                <w:noProof/>
                <w:webHidden/>
              </w:rPr>
              <w:fldChar w:fldCharType="end"/>
            </w:r>
          </w:hyperlink>
        </w:p>
        <w:p w14:paraId="4837FF15" w14:textId="707DC113"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895" w:history="1">
            <w:r w:rsidR="00082F4D" w:rsidRPr="003C789F">
              <w:rPr>
                <w:rStyle w:val="Hyperlink"/>
                <w:noProof/>
                <w:lang w:eastAsia="en-ZW"/>
              </w:rPr>
              <w:t>1.2.1</w:t>
            </w:r>
            <w:r w:rsidR="00082F4D">
              <w:rPr>
                <w:rFonts w:asciiTheme="minorHAnsi" w:eastAsiaTheme="minorEastAsia" w:hAnsiTheme="minorHAnsi"/>
                <w:noProof/>
                <w:sz w:val="22"/>
                <w:lang w:eastAsia="en-ZW"/>
              </w:rPr>
              <w:tab/>
            </w:r>
            <w:r w:rsidR="00082F4D" w:rsidRPr="003C789F">
              <w:rPr>
                <w:rStyle w:val="Hyperlink"/>
                <w:noProof/>
                <w:lang w:eastAsia="en-ZW"/>
              </w:rPr>
              <w:t>Staff Promotions</w:t>
            </w:r>
            <w:r w:rsidR="00082F4D">
              <w:rPr>
                <w:noProof/>
                <w:webHidden/>
              </w:rPr>
              <w:tab/>
            </w:r>
            <w:r w:rsidR="00082F4D">
              <w:rPr>
                <w:noProof/>
                <w:webHidden/>
              </w:rPr>
              <w:fldChar w:fldCharType="begin"/>
            </w:r>
            <w:r w:rsidR="00082F4D">
              <w:rPr>
                <w:noProof/>
                <w:webHidden/>
              </w:rPr>
              <w:instrText xml:space="preserve"> PAGEREF _Toc114058895 \h </w:instrText>
            </w:r>
            <w:r w:rsidR="00082F4D">
              <w:rPr>
                <w:noProof/>
                <w:webHidden/>
              </w:rPr>
            </w:r>
            <w:r w:rsidR="00082F4D">
              <w:rPr>
                <w:noProof/>
                <w:webHidden/>
              </w:rPr>
              <w:fldChar w:fldCharType="separate"/>
            </w:r>
            <w:r w:rsidR="00082F4D">
              <w:rPr>
                <w:noProof/>
                <w:webHidden/>
              </w:rPr>
              <w:t>13</w:t>
            </w:r>
            <w:r w:rsidR="00082F4D">
              <w:rPr>
                <w:noProof/>
                <w:webHidden/>
              </w:rPr>
              <w:fldChar w:fldCharType="end"/>
            </w:r>
          </w:hyperlink>
        </w:p>
        <w:p w14:paraId="2741A5EB" w14:textId="4A2E3F33"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896" w:history="1">
            <w:r w:rsidR="00082F4D" w:rsidRPr="003C789F">
              <w:rPr>
                <w:rStyle w:val="Hyperlink"/>
                <w:noProof/>
              </w:rPr>
              <w:t>1.2.2</w:t>
            </w:r>
            <w:r w:rsidR="00082F4D">
              <w:rPr>
                <w:rFonts w:asciiTheme="minorHAnsi" w:eastAsiaTheme="minorEastAsia" w:hAnsiTheme="minorHAnsi"/>
                <w:noProof/>
                <w:sz w:val="22"/>
                <w:lang w:eastAsia="en-ZW"/>
              </w:rPr>
              <w:tab/>
            </w:r>
            <w:r w:rsidR="00082F4D" w:rsidRPr="003C789F">
              <w:rPr>
                <w:rStyle w:val="Hyperlink"/>
                <w:noProof/>
              </w:rPr>
              <w:t>Skills Inventories/Competency Framework</w:t>
            </w:r>
            <w:r w:rsidR="00082F4D">
              <w:rPr>
                <w:noProof/>
                <w:webHidden/>
              </w:rPr>
              <w:tab/>
            </w:r>
            <w:r w:rsidR="00082F4D">
              <w:rPr>
                <w:noProof/>
                <w:webHidden/>
              </w:rPr>
              <w:fldChar w:fldCharType="begin"/>
            </w:r>
            <w:r w:rsidR="00082F4D">
              <w:rPr>
                <w:noProof/>
                <w:webHidden/>
              </w:rPr>
              <w:instrText xml:space="preserve"> PAGEREF _Toc114058896 \h </w:instrText>
            </w:r>
            <w:r w:rsidR="00082F4D">
              <w:rPr>
                <w:noProof/>
                <w:webHidden/>
              </w:rPr>
            </w:r>
            <w:r w:rsidR="00082F4D">
              <w:rPr>
                <w:noProof/>
                <w:webHidden/>
              </w:rPr>
              <w:fldChar w:fldCharType="separate"/>
            </w:r>
            <w:r w:rsidR="00082F4D">
              <w:rPr>
                <w:noProof/>
                <w:webHidden/>
              </w:rPr>
              <w:t>14</w:t>
            </w:r>
            <w:r w:rsidR="00082F4D">
              <w:rPr>
                <w:noProof/>
                <w:webHidden/>
              </w:rPr>
              <w:fldChar w:fldCharType="end"/>
            </w:r>
          </w:hyperlink>
        </w:p>
        <w:p w14:paraId="1C86E152" w14:textId="3A16E8AA"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897" w:history="1">
            <w:r w:rsidR="00082F4D" w:rsidRPr="003C789F">
              <w:rPr>
                <w:rStyle w:val="Hyperlink"/>
                <w:noProof/>
              </w:rPr>
              <w:t>1.2.3</w:t>
            </w:r>
            <w:r w:rsidR="00082F4D">
              <w:rPr>
                <w:rFonts w:asciiTheme="minorHAnsi" w:eastAsiaTheme="minorEastAsia" w:hAnsiTheme="minorHAnsi"/>
                <w:noProof/>
                <w:sz w:val="22"/>
                <w:lang w:eastAsia="en-ZW"/>
              </w:rPr>
              <w:tab/>
            </w:r>
            <w:r w:rsidR="00082F4D" w:rsidRPr="003C789F">
              <w:rPr>
                <w:rStyle w:val="Hyperlink"/>
                <w:noProof/>
              </w:rPr>
              <w:t>Recruitment of Fixed Term Contract Staff</w:t>
            </w:r>
            <w:r w:rsidR="00082F4D">
              <w:rPr>
                <w:noProof/>
                <w:webHidden/>
              </w:rPr>
              <w:tab/>
            </w:r>
            <w:r w:rsidR="00082F4D">
              <w:rPr>
                <w:noProof/>
                <w:webHidden/>
              </w:rPr>
              <w:fldChar w:fldCharType="begin"/>
            </w:r>
            <w:r w:rsidR="00082F4D">
              <w:rPr>
                <w:noProof/>
                <w:webHidden/>
              </w:rPr>
              <w:instrText xml:space="preserve"> PAGEREF _Toc114058897 \h </w:instrText>
            </w:r>
            <w:r w:rsidR="00082F4D">
              <w:rPr>
                <w:noProof/>
                <w:webHidden/>
              </w:rPr>
            </w:r>
            <w:r w:rsidR="00082F4D">
              <w:rPr>
                <w:noProof/>
                <w:webHidden/>
              </w:rPr>
              <w:fldChar w:fldCharType="separate"/>
            </w:r>
            <w:r w:rsidR="00082F4D">
              <w:rPr>
                <w:noProof/>
                <w:webHidden/>
              </w:rPr>
              <w:t>14</w:t>
            </w:r>
            <w:r w:rsidR="00082F4D">
              <w:rPr>
                <w:noProof/>
                <w:webHidden/>
              </w:rPr>
              <w:fldChar w:fldCharType="end"/>
            </w:r>
          </w:hyperlink>
        </w:p>
        <w:p w14:paraId="7D7EBC0F" w14:textId="581F16B6"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898" w:history="1">
            <w:r w:rsidR="00082F4D" w:rsidRPr="003C789F">
              <w:rPr>
                <w:rStyle w:val="Hyperlink"/>
                <w:noProof/>
                <w:lang w:eastAsia="en-ZW"/>
              </w:rPr>
              <w:t>1.2.4</w:t>
            </w:r>
            <w:r w:rsidR="00082F4D">
              <w:rPr>
                <w:rFonts w:asciiTheme="minorHAnsi" w:eastAsiaTheme="minorEastAsia" w:hAnsiTheme="minorHAnsi"/>
                <w:noProof/>
                <w:sz w:val="22"/>
                <w:lang w:eastAsia="en-ZW"/>
              </w:rPr>
              <w:tab/>
            </w:r>
            <w:r w:rsidR="00082F4D" w:rsidRPr="003C789F">
              <w:rPr>
                <w:rStyle w:val="Hyperlink"/>
                <w:noProof/>
                <w:lang w:eastAsia="en-ZW"/>
              </w:rPr>
              <w:t>Recruitment of CEO and Other Senior Staff Members</w:t>
            </w:r>
            <w:r w:rsidR="00082F4D">
              <w:rPr>
                <w:noProof/>
                <w:webHidden/>
              </w:rPr>
              <w:tab/>
            </w:r>
            <w:r w:rsidR="00082F4D">
              <w:rPr>
                <w:noProof/>
                <w:webHidden/>
              </w:rPr>
              <w:fldChar w:fldCharType="begin"/>
            </w:r>
            <w:r w:rsidR="00082F4D">
              <w:rPr>
                <w:noProof/>
                <w:webHidden/>
              </w:rPr>
              <w:instrText xml:space="preserve"> PAGEREF _Toc114058898 \h </w:instrText>
            </w:r>
            <w:r w:rsidR="00082F4D">
              <w:rPr>
                <w:noProof/>
                <w:webHidden/>
              </w:rPr>
            </w:r>
            <w:r w:rsidR="00082F4D">
              <w:rPr>
                <w:noProof/>
                <w:webHidden/>
              </w:rPr>
              <w:fldChar w:fldCharType="separate"/>
            </w:r>
            <w:r w:rsidR="00082F4D">
              <w:rPr>
                <w:noProof/>
                <w:webHidden/>
              </w:rPr>
              <w:t>14</w:t>
            </w:r>
            <w:r w:rsidR="00082F4D">
              <w:rPr>
                <w:noProof/>
                <w:webHidden/>
              </w:rPr>
              <w:fldChar w:fldCharType="end"/>
            </w:r>
          </w:hyperlink>
        </w:p>
        <w:p w14:paraId="02019146" w14:textId="0E1D839E"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899" w:history="1">
            <w:r w:rsidR="00082F4D" w:rsidRPr="003C789F">
              <w:rPr>
                <w:rStyle w:val="Hyperlink"/>
                <w:noProof/>
                <w:lang w:eastAsia="en-ZW"/>
              </w:rPr>
              <w:t>1.2.5</w:t>
            </w:r>
            <w:r w:rsidR="00082F4D">
              <w:rPr>
                <w:rFonts w:asciiTheme="minorHAnsi" w:eastAsiaTheme="minorEastAsia" w:hAnsiTheme="minorHAnsi"/>
                <w:noProof/>
                <w:sz w:val="22"/>
                <w:lang w:eastAsia="en-ZW"/>
              </w:rPr>
              <w:tab/>
            </w:r>
            <w:r w:rsidR="00082F4D" w:rsidRPr="003C789F">
              <w:rPr>
                <w:rStyle w:val="Hyperlink"/>
                <w:noProof/>
                <w:lang w:eastAsia="en-ZW"/>
              </w:rPr>
              <w:t>Engagement of Consultants, Investees and Executing Entities</w:t>
            </w:r>
            <w:r w:rsidR="00082F4D">
              <w:rPr>
                <w:noProof/>
                <w:webHidden/>
              </w:rPr>
              <w:tab/>
            </w:r>
            <w:r w:rsidR="00082F4D">
              <w:rPr>
                <w:noProof/>
                <w:webHidden/>
              </w:rPr>
              <w:fldChar w:fldCharType="begin"/>
            </w:r>
            <w:r w:rsidR="00082F4D">
              <w:rPr>
                <w:noProof/>
                <w:webHidden/>
              </w:rPr>
              <w:instrText xml:space="preserve"> PAGEREF _Toc114058899 \h </w:instrText>
            </w:r>
            <w:r w:rsidR="00082F4D">
              <w:rPr>
                <w:noProof/>
                <w:webHidden/>
              </w:rPr>
            </w:r>
            <w:r w:rsidR="00082F4D">
              <w:rPr>
                <w:noProof/>
                <w:webHidden/>
              </w:rPr>
              <w:fldChar w:fldCharType="separate"/>
            </w:r>
            <w:r w:rsidR="00082F4D">
              <w:rPr>
                <w:noProof/>
                <w:webHidden/>
              </w:rPr>
              <w:t>15</w:t>
            </w:r>
            <w:r w:rsidR="00082F4D">
              <w:rPr>
                <w:noProof/>
                <w:webHidden/>
              </w:rPr>
              <w:fldChar w:fldCharType="end"/>
            </w:r>
          </w:hyperlink>
        </w:p>
        <w:p w14:paraId="112EEDCB" w14:textId="68314F75"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00" w:history="1">
            <w:r w:rsidR="00082F4D" w:rsidRPr="003C789F">
              <w:rPr>
                <w:rStyle w:val="Hyperlink"/>
                <w:noProof/>
                <w:lang w:eastAsia="en-ZW"/>
              </w:rPr>
              <w:t>1.2.6</w:t>
            </w:r>
            <w:r w:rsidR="00082F4D">
              <w:rPr>
                <w:rFonts w:asciiTheme="minorHAnsi" w:eastAsiaTheme="minorEastAsia" w:hAnsiTheme="minorHAnsi"/>
                <w:noProof/>
                <w:sz w:val="22"/>
                <w:lang w:eastAsia="en-ZW"/>
              </w:rPr>
              <w:tab/>
            </w:r>
            <w:r w:rsidR="00082F4D" w:rsidRPr="003C789F">
              <w:rPr>
                <w:rStyle w:val="Hyperlink"/>
                <w:noProof/>
                <w:lang w:eastAsia="en-ZW"/>
              </w:rPr>
              <w:t>External Recruitment Sources</w:t>
            </w:r>
            <w:r w:rsidR="00082F4D">
              <w:rPr>
                <w:noProof/>
                <w:webHidden/>
              </w:rPr>
              <w:tab/>
            </w:r>
            <w:r w:rsidR="00082F4D">
              <w:rPr>
                <w:noProof/>
                <w:webHidden/>
              </w:rPr>
              <w:fldChar w:fldCharType="begin"/>
            </w:r>
            <w:r w:rsidR="00082F4D">
              <w:rPr>
                <w:noProof/>
                <w:webHidden/>
              </w:rPr>
              <w:instrText xml:space="preserve"> PAGEREF _Toc114058900 \h </w:instrText>
            </w:r>
            <w:r w:rsidR="00082F4D">
              <w:rPr>
                <w:noProof/>
                <w:webHidden/>
              </w:rPr>
            </w:r>
            <w:r w:rsidR="00082F4D">
              <w:rPr>
                <w:noProof/>
                <w:webHidden/>
              </w:rPr>
              <w:fldChar w:fldCharType="separate"/>
            </w:r>
            <w:r w:rsidR="00082F4D">
              <w:rPr>
                <w:noProof/>
                <w:webHidden/>
              </w:rPr>
              <w:t>17</w:t>
            </w:r>
            <w:r w:rsidR="00082F4D">
              <w:rPr>
                <w:noProof/>
                <w:webHidden/>
              </w:rPr>
              <w:fldChar w:fldCharType="end"/>
            </w:r>
          </w:hyperlink>
        </w:p>
        <w:p w14:paraId="5065438A" w14:textId="6E903DF1"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01" w:history="1">
            <w:r w:rsidR="00082F4D" w:rsidRPr="003C789F">
              <w:rPr>
                <w:rStyle w:val="Hyperlink"/>
                <w:noProof/>
                <w:lang w:eastAsia="en-ZW"/>
              </w:rPr>
              <w:t>1.2.7</w:t>
            </w:r>
            <w:r w:rsidR="00082F4D">
              <w:rPr>
                <w:rFonts w:asciiTheme="minorHAnsi" w:eastAsiaTheme="minorEastAsia" w:hAnsiTheme="minorHAnsi"/>
                <w:noProof/>
                <w:sz w:val="22"/>
                <w:lang w:eastAsia="en-ZW"/>
              </w:rPr>
              <w:tab/>
            </w:r>
            <w:r w:rsidR="00082F4D" w:rsidRPr="003C789F">
              <w:rPr>
                <w:rStyle w:val="Hyperlink"/>
                <w:noProof/>
                <w:lang w:eastAsia="en-ZW"/>
              </w:rPr>
              <w:t>Exclusion of family members/relatives from employment</w:t>
            </w:r>
            <w:r w:rsidR="00082F4D">
              <w:rPr>
                <w:noProof/>
                <w:webHidden/>
              </w:rPr>
              <w:tab/>
            </w:r>
            <w:r w:rsidR="00082F4D">
              <w:rPr>
                <w:noProof/>
                <w:webHidden/>
              </w:rPr>
              <w:fldChar w:fldCharType="begin"/>
            </w:r>
            <w:r w:rsidR="00082F4D">
              <w:rPr>
                <w:noProof/>
                <w:webHidden/>
              </w:rPr>
              <w:instrText xml:space="preserve"> PAGEREF _Toc114058901 \h </w:instrText>
            </w:r>
            <w:r w:rsidR="00082F4D">
              <w:rPr>
                <w:noProof/>
                <w:webHidden/>
              </w:rPr>
            </w:r>
            <w:r w:rsidR="00082F4D">
              <w:rPr>
                <w:noProof/>
                <w:webHidden/>
              </w:rPr>
              <w:fldChar w:fldCharType="separate"/>
            </w:r>
            <w:r w:rsidR="00082F4D">
              <w:rPr>
                <w:noProof/>
                <w:webHidden/>
              </w:rPr>
              <w:t>17</w:t>
            </w:r>
            <w:r w:rsidR="00082F4D">
              <w:rPr>
                <w:noProof/>
                <w:webHidden/>
              </w:rPr>
              <w:fldChar w:fldCharType="end"/>
            </w:r>
          </w:hyperlink>
        </w:p>
        <w:p w14:paraId="57DCD7DA" w14:textId="49F7C65D"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02" w:history="1">
            <w:r w:rsidR="00082F4D" w:rsidRPr="003C789F">
              <w:rPr>
                <w:rStyle w:val="Hyperlink"/>
                <w:noProof/>
                <w:lang w:eastAsia="en-ZW"/>
              </w:rPr>
              <w:t>1.2.8</w:t>
            </w:r>
            <w:r w:rsidR="00082F4D">
              <w:rPr>
                <w:rFonts w:asciiTheme="minorHAnsi" w:eastAsiaTheme="minorEastAsia" w:hAnsiTheme="minorHAnsi"/>
                <w:noProof/>
                <w:sz w:val="22"/>
                <w:lang w:eastAsia="en-ZW"/>
              </w:rPr>
              <w:tab/>
            </w:r>
            <w:r w:rsidR="00082F4D" w:rsidRPr="003C789F">
              <w:rPr>
                <w:rStyle w:val="Hyperlink"/>
                <w:noProof/>
                <w:lang w:eastAsia="en-ZW"/>
              </w:rPr>
              <w:t>Security and Health Checks</w:t>
            </w:r>
            <w:r w:rsidR="00082F4D">
              <w:rPr>
                <w:noProof/>
                <w:webHidden/>
              </w:rPr>
              <w:tab/>
            </w:r>
            <w:r w:rsidR="00082F4D">
              <w:rPr>
                <w:noProof/>
                <w:webHidden/>
              </w:rPr>
              <w:fldChar w:fldCharType="begin"/>
            </w:r>
            <w:r w:rsidR="00082F4D">
              <w:rPr>
                <w:noProof/>
                <w:webHidden/>
              </w:rPr>
              <w:instrText xml:space="preserve"> PAGEREF _Toc114058902 \h </w:instrText>
            </w:r>
            <w:r w:rsidR="00082F4D">
              <w:rPr>
                <w:noProof/>
                <w:webHidden/>
              </w:rPr>
            </w:r>
            <w:r w:rsidR="00082F4D">
              <w:rPr>
                <w:noProof/>
                <w:webHidden/>
              </w:rPr>
              <w:fldChar w:fldCharType="separate"/>
            </w:r>
            <w:r w:rsidR="00082F4D">
              <w:rPr>
                <w:noProof/>
                <w:webHidden/>
              </w:rPr>
              <w:t>18</w:t>
            </w:r>
            <w:r w:rsidR="00082F4D">
              <w:rPr>
                <w:noProof/>
                <w:webHidden/>
              </w:rPr>
              <w:fldChar w:fldCharType="end"/>
            </w:r>
          </w:hyperlink>
        </w:p>
        <w:p w14:paraId="4E51B46A" w14:textId="4C81CC6D"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03" w:history="1">
            <w:r w:rsidR="00082F4D" w:rsidRPr="003C789F">
              <w:rPr>
                <w:rStyle w:val="Hyperlink"/>
                <w:noProof/>
                <w:lang w:eastAsia="en-ZW"/>
              </w:rPr>
              <w:t>1.2.9</w:t>
            </w:r>
            <w:r w:rsidR="00082F4D">
              <w:rPr>
                <w:rFonts w:asciiTheme="minorHAnsi" w:eastAsiaTheme="minorEastAsia" w:hAnsiTheme="minorHAnsi"/>
                <w:noProof/>
                <w:sz w:val="22"/>
                <w:lang w:eastAsia="en-ZW"/>
              </w:rPr>
              <w:tab/>
            </w:r>
            <w:r w:rsidR="00082F4D" w:rsidRPr="003C789F">
              <w:rPr>
                <w:rStyle w:val="Hyperlink"/>
                <w:noProof/>
                <w:lang w:eastAsia="en-ZW"/>
              </w:rPr>
              <w:t>Transport, Accommodation for Shortlisted Candidates</w:t>
            </w:r>
            <w:r w:rsidR="00082F4D">
              <w:rPr>
                <w:noProof/>
                <w:webHidden/>
              </w:rPr>
              <w:tab/>
            </w:r>
            <w:r w:rsidR="00082F4D">
              <w:rPr>
                <w:noProof/>
                <w:webHidden/>
              </w:rPr>
              <w:fldChar w:fldCharType="begin"/>
            </w:r>
            <w:r w:rsidR="00082F4D">
              <w:rPr>
                <w:noProof/>
                <w:webHidden/>
              </w:rPr>
              <w:instrText xml:space="preserve"> PAGEREF _Toc114058903 \h </w:instrText>
            </w:r>
            <w:r w:rsidR="00082F4D">
              <w:rPr>
                <w:noProof/>
                <w:webHidden/>
              </w:rPr>
            </w:r>
            <w:r w:rsidR="00082F4D">
              <w:rPr>
                <w:noProof/>
                <w:webHidden/>
              </w:rPr>
              <w:fldChar w:fldCharType="separate"/>
            </w:r>
            <w:r w:rsidR="00082F4D">
              <w:rPr>
                <w:noProof/>
                <w:webHidden/>
              </w:rPr>
              <w:t>19</w:t>
            </w:r>
            <w:r w:rsidR="00082F4D">
              <w:rPr>
                <w:noProof/>
                <w:webHidden/>
              </w:rPr>
              <w:fldChar w:fldCharType="end"/>
            </w:r>
          </w:hyperlink>
        </w:p>
        <w:p w14:paraId="2F8327C4" w14:textId="2C01DDB2"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04" w:history="1">
            <w:r w:rsidR="00082F4D" w:rsidRPr="003C789F">
              <w:rPr>
                <w:rStyle w:val="Hyperlink"/>
                <w:rFonts w:eastAsia="Calibri"/>
                <w:noProof/>
              </w:rPr>
              <w:t>1.2.10</w:t>
            </w:r>
            <w:r w:rsidR="00082F4D">
              <w:rPr>
                <w:rFonts w:asciiTheme="minorHAnsi" w:eastAsiaTheme="minorEastAsia" w:hAnsiTheme="minorHAnsi"/>
                <w:noProof/>
                <w:sz w:val="22"/>
                <w:lang w:eastAsia="en-ZW"/>
              </w:rPr>
              <w:tab/>
            </w:r>
            <w:r w:rsidR="00082F4D" w:rsidRPr="003C789F">
              <w:rPr>
                <w:rStyle w:val="Hyperlink"/>
                <w:rFonts w:eastAsia="Calibri"/>
                <w:noProof/>
              </w:rPr>
              <w:t>Appointment</w:t>
            </w:r>
            <w:r w:rsidR="00082F4D">
              <w:rPr>
                <w:noProof/>
                <w:webHidden/>
              </w:rPr>
              <w:tab/>
            </w:r>
            <w:r w:rsidR="00082F4D">
              <w:rPr>
                <w:noProof/>
                <w:webHidden/>
              </w:rPr>
              <w:fldChar w:fldCharType="begin"/>
            </w:r>
            <w:r w:rsidR="00082F4D">
              <w:rPr>
                <w:noProof/>
                <w:webHidden/>
              </w:rPr>
              <w:instrText xml:space="preserve"> PAGEREF _Toc114058904 \h </w:instrText>
            </w:r>
            <w:r w:rsidR="00082F4D">
              <w:rPr>
                <w:noProof/>
                <w:webHidden/>
              </w:rPr>
            </w:r>
            <w:r w:rsidR="00082F4D">
              <w:rPr>
                <w:noProof/>
                <w:webHidden/>
              </w:rPr>
              <w:fldChar w:fldCharType="separate"/>
            </w:r>
            <w:r w:rsidR="00082F4D">
              <w:rPr>
                <w:noProof/>
                <w:webHidden/>
              </w:rPr>
              <w:t>19</w:t>
            </w:r>
            <w:r w:rsidR="00082F4D">
              <w:rPr>
                <w:noProof/>
                <w:webHidden/>
              </w:rPr>
              <w:fldChar w:fldCharType="end"/>
            </w:r>
          </w:hyperlink>
        </w:p>
        <w:p w14:paraId="55995B33" w14:textId="21495C77" w:rsidR="00082F4D" w:rsidRDefault="0065677A">
          <w:pPr>
            <w:pStyle w:val="TOC2"/>
            <w:tabs>
              <w:tab w:val="right" w:leader="dot" w:pos="9016"/>
            </w:tabs>
            <w:rPr>
              <w:rFonts w:asciiTheme="minorHAnsi" w:eastAsiaTheme="minorEastAsia" w:hAnsiTheme="minorHAnsi"/>
              <w:noProof/>
              <w:sz w:val="22"/>
              <w:lang w:eastAsia="en-ZW"/>
            </w:rPr>
          </w:pPr>
          <w:hyperlink w:anchor="_Toc114058905" w:history="1">
            <w:r w:rsidR="00082F4D" w:rsidRPr="003C789F">
              <w:rPr>
                <w:rStyle w:val="Hyperlink"/>
                <w:rFonts w:eastAsia="Calibri"/>
                <w:noProof/>
              </w:rPr>
              <w:t>1.3 Induction</w:t>
            </w:r>
            <w:r w:rsidR="00082F4D">
              <w:rPr>
                <w:noProof/>
                <w:webHidden/>
              </w:rPr>
              <w:tab/>
            </w:r>
            <w:r w:rsidR="00082F4D">
              <w:rPr>
                <w:noProof/>
                <w:webHidden/>
              </w:rPr>
              <w:fldChar w:fldCharType="begin"/>
            </w:r>
            <w:r w:rsidR="00082F4D">
              <w:rPr>
                <w:noProof/>
                <w:webHidden/>
              </w:rPr>
              <w:instrText xml:space="preserve"> PAGEREF _Toc114058905 \h </w:instrText>
            </w:r>
            <w:r w:rsidR="00082F4D">
              <w:rPr>
                <w:noProof/>
                <w:webHidden/>
              </w:rPr>
            </w:r>
            <w:r w:rsidR="00082F4D">
              <w:rPr>
                <w:noProof/>
                <w:webHidden/>
              </w:rPr>
              <w:fldChar w:fldCharType="separate"/>
            </w:r>
            <w:r w:rsidR="00082F4D">
              <w:rPr>
                <w:noProof/>
                <w:webHidden/>
              </w:rPr>
              <w:t>19</w:t>
            </w:r>
            <w:r w:rsidR="00082F4D">
              <w:rPr>
                <w:noProof/>
                <w:webHidden/>
              </w:rPr>
              <w:fldChar w:fldCharType="end"/>
            </w:r>
          </w:hyperlink>
        </w:p>
        <w:p w14:paraId="774C9AED" w14:textId="227FB168" w:rsidR="00082F4D" w:rsidRDefault="0065677A">
          <w:pPr>
            <w:pStyle w:val="TOC2"/>
            <w:tabs>
              <w:tab w:val="right" w:leader="dot" w:pos="9016"/>
            </w:tabs>
            <w:rPr>
              <w:rFonts w:asciiTheme="minorHAnsi" w:eastAsiaTheme="minorEastAsia" w:hAnsiTheme="minorHAnsi"/>
              <w:noProof/>
              <w:sz w:val="22"/>
              <w:lang w:eastAsia="en-ZW"/>
            </w:rPr>
          </w:pPr>
          <w:hyperlink w:anchor="_Toc114058906" w:history="1">
            <w:r w:rsidR="00082F4D" w:rsidRPr="003C789F">
              <w:rPr>
                <w:rStyle w:val="Hyperlink"/>
                <w:rFonts w:cs="Times New Roman"/>
                <w:noProof/>
              </w:rPr>
              <w:t>1.4 Conditions of service</w:t>
            </w:r>
            <w:r w:rsidR="00082F4D">
              <w:rPr>
                <w:noProof/>
                <w:webHidden/>
              </w:rPr>
              <w:tab/>
            </w:r>
            <w:r w:rsidR="00082F4D">
              <w:rPr>
                <w:noProof/>
                <w:webHidden/>
              </w:rPr>
              <w:fldChar w:fldCharType="begin"/>
            </w:r>
            <w:r w:rsidR="00082F4D">
              <w:rPr>
                <w:noProof/>
                <w:webHidden/>
              </w:rPr>
              <w:instrText xml:space="preserve"> PAGEREF _Toc114058906 \h </w:instrText>
            </w:r>
            <w:r w:rsidR="00082F4D">
              <w:rPr>
                <w:noProof/>
                <w:webHidden/>
              </w:rPr>
            </w:r>
            <w:r w:rsidR="00082F4D">
              <w:rPr>
                <w:noProof/>
                <w:webHidden/>
              </w:rPr>
              <w:fldChar w:fldCharType="separate"/>
            </w:r>
            <w:r w:rsidR="00082F4D">
              <w:rPr>
                <w:noProof/>
                <w:webHidden/>
              </w:rPr>
              <w:t>20</w:t>
            </w:r>
            <w:r w:rsidR="00082F4D">
              <w:rPr>
                <w:noProof/>
                <w:webHidden/>
              </w:rPr>
              <w:fldChar w:fldCharType="end"/>
            </w:r>
          </w:hyperlink>
        </w:p>
        <w:p w14:paraId="50E06969" w14:textId="1E1A1769"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15" w:history="1">
            <w:r w:rsidR="00082F4D" w:rsidRPr="003C789F">
              <w:rPr>
                <w:rStyle w:val="Hyperlink"/>
                <w:noProof/>
                <w:lang w:eastAsia="en-ZW"/>
              </w:rPr>
              <w:t>1.4.1</w:t>
            </w:r>
            <w:r w:rsidR="00082F4D">
              <w:rPr>
                <w:rFonts w:asciiTheme="minorHAnsi" w:eastAsiaTheme="minorEastAsia" w:hAnsiTheme="minorHAnsi"/>
                <w:noProof/>
                <w:sz w:val="22"/>
                <w:lang w:eastAsia="en-ZW"/>
              </w:rPr>
              <w:tab/>
            </w:r>
            <w:r w:rsidR="00082F4D" w:rsidRPr="003C789F">
              <w:rPr>
                <w:rStyle w:val="Hyperlink"/>
                <w:noProof/>
                <w:lang w:eastAsia="en-ZW"/>
              </w:rPr>
              <w:t>Bank Remuneration  and Salary Structure</w:t>
            </w:r>
            <w:r w:rsidR="00082F4D">
              <w:rPr>
                <w:noProof/>
                <w:webHidden/>
              </w:rPr>
              <w:tab/>
            </w:r>
            <w:r w:rsidR="00082F4D">
              <w:rPr>
                <w:noProof/>
                <w:webHidden/>
              </w:rPr>
              <w:fldChar w:fldCharType="begin"/>
            </w:r>
            <w:r w:rsidR="00082F4D">
              <w:rPr>
                <w:noProof/>
                <w:webHidden/>
              </w:rPr>
              <w:instrText xml:space="preserve"> PAGEREF _Toc114058915 \h </w:instrText>
            </w:r>
            <w:r w:rsidR="00082F4D">
              <w:rPr>
                <w:noProof/>
                <w:webHidden/>
              </w:rPr>
            </w:r>
            <w:r w:rsidR="00082F4D">
              <w:rPr>
                <w:noProof/>
                <w:webHidden/>
              </w:rPr>
              <w:fldChar w:fldCharType="separate"/>
            </w:r>
            <w:r w:rsidR="00082F4D">
              <w:rPr>
                <w:noProof/>
                <w:webHidden/>
              </w:rPr>
              <w:t>20</w:t>
            </w:r>
            <w:r w:rsidR="00082F4D">
              <w:rPr>
                <w:noProof/>
                <w:webHidden/>
              </w:rPr>
              <w:fldChar w:fldCharType="end"/>
            </w:r>
          </w:hyperlink>
        </w:p>
        <w:p w14:paraId="4C38CFF7" w14:textId="055EE41F"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16" w:history="1">
            <w:r w:rsidR="00082F4D" w:rsidRPr="003C789F">
              <w:rPr>
                <w:rStyle w:val="Hyperlink"/>
                <w:noProof/>
                <w:lang w:eastAsia="en-ZW"/>
              </w:rPr>
              <w:t>1.4.2</w:t>
            </w:r>
            <w:r w:rsidR="00082F4D">
              <w:rPr>
                <w:rFonts w:asciiTheme="minorHAnsi" w:eastAsiaTheme="minorEastAsia" w:hAnsiTheme="minorHAnsi"/>
                <w:noProof/>
                <w:sz w:val="22"/>
                <w:lang w:eastAsia="en-ZW"/>
              </w:rPr>
              <w:tab/>
            </w:r>
            <w:r w:rsidR="00082F4D" w:rsidRPr="003C789F">
              <w:rPr>
                <w:rStyle w:val="Hyperlink"/>
                <w:noProof/>
                <w:lang w:eastAsia="en-ZW"/>
              </w:rPr>
              <w:t>Hours of work, Overtime and Flexi-time</w:t>
            </w:r>
            <w:r w:rsidR="00082F4D">
              <w:rPr>
                <w:noProof/>
                <w:webHidden/>
              </w:rPr>
              <w:tab/>
            </w:r>
            <w:r w:rsidR="00082F4D">
              <w:rPr>
                <w:noProof/>
                <w:webHidden/>
              </w:rPr>
              <w:fldChar w:fldCharType="begin"/>
            </w:r>
            <w:r w:rsidR="00082F4D">
              <w:rPr>
                <w:noProof/>
                <w:webHidden/>
              </w:rPr>
              <w:instrText xml:space="preserve"> PAGEREF _Toc114058916 \h </w:instrText>
            </w:r>
            <w:r w:rsidR="00082F4D">
              <w:rPr>
                <w:noProof/>
                <w:webHidden/>
              </w:rPr>
            </w:r>
            <w:r w:rsidR="00082F4D">
              <w:rPr>
                <w:noProof/>
                <w:webHidden/>
              </w:rPr>
              <w:fldChar w:fldCharType="separate"/>
            </w:r>
            <w:r w:rsidR="00082F4D">
              <w:rPr>
                <w:noProof/>
                <w:webHidden/>
              </w:rPr>
              <w:t>22</w:t>
            </w:r>
            <w:r w:rsidR="00082F4D">
              <w:rPr>
                <w:noProof/>
                <w:webHidden/>
              </w:rPr>
              <w:fldChar w:fldCharType="end"/>
            </w:r>
          </w:hyperlink>
        </w:p>
        <w:p w14:paraId="3A8F0302" w14:textId="056885C7"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17" w:history="1">
            <w:r w:rsidR="00082F4D" w:rsidRPr="003C789F">
              <w:rPr>
                <w:rStyle w:val="Hyperlink"/>
                <w:noProof/>
                <w:lang w:eastAsia="en-ZW"/>
              </w:rPr>
              <w:t>1.4.3</w:t>
            </w:r>
            <w:r w:rsidR="00082F4D">
              <w:rPr>
                <w:rFonts w:asciiTheme="minorHAnsi" w:eastAsiaTheme="minorEastAsia" w:hAnsiTheme="minorHAnsi"/>
                <w:noProof/>
                <w:sz w:val="22"/>
                <w:lang w:eastAsia="en-ZW"/>
              </w:rPr>
              <w:tab/>
            </w:r>
            <w:r w:rsidR="00082F4D" w:rsidRPr="003C789F">
              <w:rPr>
                <w:rStyle w:val="Hyperlink"/>
                <w:noProof/>
                <w:lang w:eastAsia="en-ZW"/>
              </w:rPr>
              <w:t>Relocation and staff transfer</w:t>
            </w:r>
            <w:r w:rsidR="00082F4D">
              <w:rPr>
                <w:noProof/>
                <w:webHidden/>
              </w:rPr>
              <w:tab/>
            </w:r>
            <w:r w:rsidR="00082F4D">
              <w:rPr>
                <w:noProof/>
                <w:webHidden/>
              </w:rPr>
              <w:fldChar w:fldCharType="begin"/>
            </w:r>
            <w:r w:rsidR="00082F4D">
              <w:rPr>
                <w:noProof/>
                <w:webHidden/>
              </w:rPr>
              <w:instrText xml:space="preserve"> PAGEREF _Toc114058917 \h </w:instrText>
            </w:r>
            <w:r w:rsidR="00082F4D">
              <w:rPr>
                <w:noProof/>
                <w:webHidden/>
              </w:rPr>
            </w:r>
            <w:r w:rsidR="00082F4D">
              <w:rPr>
                <w:noProof/>
                <w:webHidden/>
              </w:rPr>
              <w:fldChar w:fldCharType="separate"/>
            </w:r>
            <w:r w:rsidR="00082F4D">
              <w:rPr>
                <w:noProof/>
                <w:webHidden/>
              </w:rPr>
              <w:t>24</w:t>
            </w:r>
            <w:r w:rsidR="00082F4D">
              <w:rPr>
                <w:noProof/>
                <w:webHidden/>
              </w:rPr>
              <w:fldChar w:fldCharType="end"/>
            </w:r>
          </w:hyperlink>
        </w:p>
        <w:p w14:paraId="1B733A1F" w14:textId="1978102D"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18" w:history="1">
            <w:r w:rsidR="00082F4D" w:rsidRPr="003C789F">
              <w:rPr>
                <w:rStyle w:val="Hyperlink"/>
                <w:noProof/>
                <w:lang w:eastAsia="en-ZW"/>
              </w:rPr>
              <w:t>1.4.4</w:t>
            </w:r>
            <w:r w:rsidR="00082F4D">
              <w:rPr>
                <w:rFonts w:asciiTheme="minorHAnsi" w:eastAsiaTheme="minorEastAsia" w:hAnsiTheme="minorHAnsi"/>
                <w:noProof/>
                <w:sz w:val="22"/>
                <w:lang w:eastAsia="en-ZW"/>
              </w:rPr>
              <w:tab/>
            </w:r>
            <w:r w:rsidR="00082F4D" w:rsidRPr="003C789F">
              <w:rPr>
                <w:rStyle w:val="Hyperlink"/>
                <w:noProof/>
                <w:lang w:eastAsia="en-ZW"/>
              </w:rPr>
              <w:t>Acting</w:t>
            </w:r>
            <w:r w:rsidR="00082F4D">
              <w:rPr>
                <w:noProof/>
                <w:webHidden/>
              </w:rPr>
              <w:tab/>
            </w:r>
            <w:r w:rsidR="00082F4D">
              <w:rPr>
                <w:noProof/>
                <w:webHidden/>
              </w:rPr>
              <w:fldChar w:fldCharType="begin"/>
            </w:r>
            <w:r w:rsidR="00082F4D">
              <w:rPr>
                <w:noProof/>
                <w:webHidden/>
              </w:rPr>
              <w:instrText xml:space="preserve"> PAGEREF _Toc114058918 \h </w:instrText>
            </w:r>
            <w:r w:rsidR="00082F4D">
              <w:rPr>
                <w:noProof/>
                <w:webHidden/>
              </w:rPr>
            </w:r>
            <w:r w:rsidR="00082F4D">
              <w:rPr>
                <w:noProof/>
                <w:webHidden/>
              </w:rPr>
              <w:fldChar w:fldCharType="separate"/>
            </w:r>
            <w:r w:rsidR="00082F4D">
              <w:rPr>
                <w:noProof/>
                <w:webHidden/>
              </w:rPr>
              <w:t>25</w:t>
            </w:r>
            <w:r w:rsidR="00082F4D">
              <w:rPr>
                <w:noProof/>
                <w:webHidden/>
              </w:rPr>
              <w:fldChar w:fldCharType="end"/>
            </w:r>
          </w:hyperlink>
        </w:p>
        <w:p w14:paraId="2E897B4C" w14:textId="176A1697"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19" w:history="1">
            <w:r w:rsidR="00082F4D" w:rsidRPr="003C789F">
              <w:rPr>
                <w:rStyle w:val="Hyperlink"/>
                <w:noProof/>
              </w:rPr>
              <w:t>1.5</w:t>
            </w:r>
            <w:r w:rsidR="00082F4D">
              <w:rPr>
                <w:rFonts w:asciiTheme="minorHAnsi" w:eastAsiaTheme="minorEastAsia" w:hAnsiTheme="minorHAnsi"/>
                <w:noProof/>
                <w:sz w:val="22"/>
                <w:lang w:eastAsia="en-ZW"/>
              </w:rPr>
              <w:tab/>
            </w:r>
            <w:r w:rsidR="00082F4D" w:rsidRPr="003C789F">
              <w:rPr>
                <w:rStyle w:val="Hyperlink"/>
                <w:noProof/>
              </w:rPr>
              <w:t>Gratuity and Long-Term Service</w:t>
            </w:r>
            <w:r w:rsidR="00082F4D">
              <w:rPr>
                <w:noProof/>
                <w:webHidden/>
              </w:rPr>
              <w:tab/>
            </w:r>
            <w:r w:rsidR="00082F4D">
              <w:rPr>
                <w:noProof/>
                <w:webHidden/>
              </w:rPr>
              <w:fldChar w:fldCharType="begin"/>
            </w:r>
            <w:r w:rsidR="00082F4D">
              <w:rPr>
                <w:noProof/>
                <w:webHidden/>
              </w:rPr>
              <w:instrText xml:space="preserve"> PAGEREF _Toc114058919 \h </w:instrText>
            </w:r>
            <w:r w:rsidR="00082F4D">
              <w:rPr>
                <w:noProof/>
                <w:webHidden/>
              </w:rPr>
            </w:r>
            <w:r w:rsidR="00082F4D">
              <w:rPr>
                <w:noProof/>
                <w:webHidden/>
              </w:rPr>
              <w:fldChar w:fldCharType="separate"/>
            </w:r>
            <w:r w:rsidR="00082F4D">
              <w:rPr>
                <w:noProof/>
                <w:webHidden/>
              </w:rPr>
              <w:t>26</w:t>
            </w:r>
            <w:r w:rsidR="00082F4D">
              <w:rPr>
                <w:noProof/>
                <w:webHidden/>
              </w:rPr>
              <w:fldChar w:fldCharType="end"/>
            </w:r>
          </w:hyperlink>
        </w:p>
        <w:p w14:paraId="6B4BE9C0" w14:textId="6AC36910"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0" w:history="1">
            <w:r w:rsidR="00082F4D" w:rsidRPr="003C789F">
              <w:rPr>
                <w:rStyle w:val="Hyperlink"/>
                <w:rFonts w:eastAsia="Calibri"/>
                <w:noProof/>
              </w:rPr>
              <w:t>1.5.1</w:t>
            </w:r>
            <w:r w:rsidR="00082F4D">
              <w:rPr>
                <w:rFonts w:asciiTheme="minorHAnsi" w:eastAsiaTheme="minorEastAsia" w:hAnsiTheme="minorHAnsi"/>
                <w:noProof/>
                <w:sz w:val="22"/>
                <w:lang w:eastAsia="en-ZW"/>
              </w:rPr>
              <w:tab/>
            </w:r>
            <w:r w:rsidR="00082F4D" w:rsidRPr="003C789F">
              <w:rPr>
                <w:rStyle w:val="Hyperlink"/>
                <w:rFonts w:eastAsia="Calibri"/>
                <w:noProof/>
              </w:rPr>
              <w:t>Gratuity</w:t>
            </w:r>
            <w:r w:rsidR="00082F4D">
              <w:rPr>
                <w:noProof/>
                <w:webHidden/>
              </w:rPr>
              <w:tab/>
            </w:r>
            <w:r w:rsidR="00082F4D">
              <w:rPr>
                <w:noProof/>
                <w:webHidden/>
              </w:rPr>
              <w:fldChar w:fldCharType="begin"/>
            </w:r>
            <w:r w:rsidR="00082F4D">
              <w:rPr>
                <w:noProof/>
                <w:webHidden/>
              </w:rPr>
              <w:instrText xml:space="preserve"> PAGEREF _Toc114058920 \h </w:instrText>
            </w:r>
            <w:r w:rsidR="00082F4D">
              <w:rPr>
                <w:noProof/>
                <w:webHidden/>
              </w:rPr>
            </w:r>
            <w:r w:rsidR="00082F4D">
              <w:rPr>
                <w:noProof/>
                <w:webHidden/>
              </w:rPr>
              <w:fldChar w:fldCharType="separate"/>
            </w:r>
            <w:r w:rsidR="00082F4D">
              <w:rPr>
                <w:noProof/>
                <w:webHidden/>
              </w:rPr>
              <w:t>26</w:t>
            </w:r>
            <w:r w:rsidR="00082F4D">
              <w:rPr>
                <w:noProof/>
                <w:webHidden/>
              </w:rPr>
              <w:fldChar w:fldCharType="end"/>
            </w:r>
          </w:hyperlink>
        </w:p>
        <w:p w14:paraId="5A534E1B" w14:textId="796932E2"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1" w:history="1">
            <w:r w:rsidR="00082F4D" w:rsidRPr="003C789F">
              <w:rPr>
                <w:rStyle w:val="Hyperlink"/>
                <w:rFonts w:eastAsia="Calibri"/>
                <w:noProof/>
              </w:rPr>
              <w:t>1.5.2</w:t>
            </w:r>
            <w:r w:rsidR="00082F4D">
              <w:rPr>
                <w:rFonts w:asciiTheme="minorHAnsi" w:eastAsiaTheme="minorEastAsia" w:hAnsiTheme="minorHAnsi"/>
                <w:noProof/>
                <w:sz w:val="22"/>
                <w:lang w:eastAsia="en-ZW"/>
              </w:rPr>
              <w:tab/>
            </w:r>
            <w:r w:rsidR="00082F4D" w:rsidRPr="003C789F">
              <w:rPr>
                <w:rStyle w:val="Hyperlink"/>
                <w:rFonts w:eastAsia="Calibri"/>
                <w:noProof/>
              </w:rPr>
              <w:t>Long service</w:t>
            </w:r>
            <w:r w:rsidR="00082F4D">
              <w:rPr>
                <w:noProof/>
                <w:webHidden/>
              </w:rPr>
              <w:tab/>
            </w:r>
            <w:r w:rsidR="00082F4D">
              <w:rPr>
                <w:noProof/>
                <w:webHidden/>
              </w:rPr>
              <w:fldChar w:fldCharType="begin"/>
            </w:r>
            <w:r w:rsidR="00082F4D">
              <w:rPr>
                <w:noProof/>
                <w:webHidden/>
              </w:rPr>
              <w:instrText xml:space="preserve"> PAGEREF _Toc114058921 \h </w:instrText>
            </w:r>
            <w:r w:rsidR="00082F4D">
              <w:rPr>
                <w:noProof/>
                <w:webHidden/>
              </w:rPr>
            </w:r>
            <w:r w:rsidR="00082F4D">
              <w:rPr>
                <w:noProof/>
                <w:webHidden/>
              </w:rPr>
              <w:fldChar w:fldCharType="separate"/>
            </w:r>
            <w:r w:rsidR="00082F4D">
              <w:rPr>
                <w:noProof/>
                <w:webHidden/>
              </w:rPr>
              <w:t>27</w:t>
            </w:r>
            <w:r w:rsidR="00082F4D">
              <w:rPr>
                <w:noProof/>
                <w:webHidden/>
              </w:rPr>
              <w:fldChar w:fldCharType="end"/>
            </w:r>
          </w:hyperlink>
        </w:p>
        <w:p w14:paraId="48E83641" w14:textId="28602512"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22" w:history="1">
            <w:r w:rsidR="00082F4D" w:rsidRPr="003C789F">
              <w:rPr>
                <w:rStyle w:val="Hyperlink"/>
                <w:rFonts w:eastAsia="Times New Roman" w:cs="Times New Roman"/>
                <w:noProof/>
                <w:lang w:val="en-US"/>
              </w:rPr>
              <w:t>1.6</w:t>
            </w:r>
            <w:r w:rsidR="00082F4D">
              <w:rPr>
                <w:rFonts w:asciiTheme="minorHAnsi" w:eastAsiaTheme="minorEastAsia" w:hAnsiTheme="minorHAnsi"/>
                <w:noProof/>
                <w:sz w:val="22"/>
                <w:lang w:eastAsia="en-ZW"/>
              </w:rPr>
              <w:tab/>
            </w:r>
            <w:r w:rsidR="00082F4D" w:rsidRPr="003C789F">
              <w:rPr>
                <w:rStyle w:val="Hyperlink"/>
                <w:rFonts w:eastAsia="Times New Roman" w:cs="Times New Roman"/>
                <w:noProof/>
                <w:lang w:val="en-US"/>
              </w:rPr>
              <w:t>Travel and subsistence</w:t>
            </w:r>
            <w:r w:rsidR="00082F4D">
              <w:rPr>
                <w:noProof/>
                <w:webHidden/>
              </w:rPr>
              <w:tab/>
            </w:r>
            <w:r w:rsidR="00082F4D">
              <w:rPr>
                <w:noProof/>
                <w:webHidden/>
              </w:rPr>
              <w:fldChar w:fldCharType="begin"/>
            </w:r>
            <w:r w:rsidR="00082F4D">
              <w:rPr>
                <w:noProof/>
                <w:webHidden/>
              </w:rPr>
              <w:instrText xml:space="preserve"> PAGEREF _Toc114058922 \h </w:instrText>
            </w:r>
            <w:r w:rsidR="00082F4D">
              <w:rPr>
                <w:noProof/>
                <w:webHidden/>
              </w:rPr>
            </w:r>
            <w:r w:rsidR="00082F4D">
              <w:rPr>
                <w:noProof/>
                <w:webHidden/>
              </w:rPr>
              <w:fldChar w:fldCharType="separate"/>
            </w:r>
            <w:r w:rsidR="00082F4D">
              <w:rPr>
                <w:noProof/>
                <w:webHidden/>
              </w:rPr>
              <w:t>28</w:t>
            </w:r>
            <w:r w:rsidR="00082F4D">
              <w:rPr>
                <w:noProof/>
                <w:webHidden/>
              </w:rPr>
              <w:fldChar w:fldCharType="end"/>
            </w:r>
          </w:hyperlink>
        </w:p>
        <w:p w14:paraId="0F762A4B" w14:textId="1FE382A9"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3" w:history="1">
            <w:r w:rsidR="00082F4D" w:rsidRPr="003C789F">
              <w:rPr>
                <w:rStyle w:val="Hyperlink"/>
                <w:noProof/>
              </w:rPr>
              <w:t>1.6.1</w:t>
            </w:r>
            <w:r w:rsidR="00082F4D">
              <w:rPr>
                <w:rFonts w:asciiTheme="minorHAnsi" w:eastAsiaTheme="minorEastAsia" w:hAnsiTheme="minorHAnsi"/>
                <w:noProof/>
                <w:sz w:val="22"/>
                <w:lang w:eastAsia="en-ZW"/>
              </w:rPr>
              <w:tab/>
            </w:r>
            <w:r w:rsidR="00082F4D" w:rsidRPr="003C789F">
              <w:rPr>
                <w:rStyle w:val="Hyperlink"/>
                <w:noProof/>
              </w:rPr>
              <w:t>Accommodation</w:t>
            </w:r>
            <w:r w:rsidR="00082F4D">
              <w:rPr>
                <w:noProof/>
                <w:webHidden/>
              </w:rPr>
              <w:tab/>
            </w:r>
            <w:r w:rsidR="00082F4D">
              <w:rPr>
                <w:noProof/>
                <w:webHidden/>
              </w:rPr>
              <w:fldChar w:fldCharType="begin"/>
            </w:r>
            <w:r w:rsidR="00082F4D">
              <w:rPr>
                <w:noProof/>
                <w:webHidden/>
              </w:rPr>
              <w:instrText xml:space="preserve"> PAGEREF _Toc114058923 \h </w:instrText>
            </w:r>
            <w:r w:rsidR="00082F4D">
              <w:rPr>
                <w:noProof/>
                <w:webHidden/>
              </w:rPr>
            </w:r>
            <w:r w:rsidR="00082F4D">
              <w:rPr>
                <w:noProof/>
                <w:webHidden/>
              </w:rPr>
              <w:fldChar w:fldCharType="separate"/>
            </w:r>
            <w:r w:rsidR="00082F4D">
              <w:rPr>
                <w:noProof/>
                <w:webHidden/>
              </w:rPr>
              <w:t>28</w:t>
            </w:r>
            <w:r w:rsidR="00082F4D">
              <w:rPr>
                <w:noProof/>
                <w:webHidden/>
              </w:rPr>
              <w:fldChar w:fldCharType="end"/>
            </w:r>
          </w:hyperlink>
        </w:p>
        <w:p w14:paraId="43412815" w14:textId="54E8D214"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4" w:history="1">
            <w:r w:rsidR="00082F4D" w:rsidRPr="003C789F">
              <w:rPr>
                <w:rStyle w:val="Hyperlink"/>
                <w:noProof/>
              </w:rPr>
              <w:t>1.6.2</w:t>
            </w:r>
            <w:r w:rsidR="00082F4D">
              <w:rPr>
                <w:rFonts w:asciiTheme="minorHAnsi" w:eastAsiaTheme="minorEastAsia" w:hAnsiTheme="minorHAnsi"/>
                <w:noProof/>
                <w:sz w:val="22"/>
                <w:lang w:eastAsia="en-ZW"/>
              </w:rPr>
              <w:tab/>
            </w:r>
            <w:r w:rsidR="00082F4D" w:rsidRPr="003C789F">
              <w:rPr>
                <w:rStyle w:val="Hyperlink"/>
                <w:noProof/>
              </w:rPr>
              <w:t>Medical Insurance during travel</w:t>
            </w:r>
            <w:r w:rsidR="00082F4D">
              <w:rPr>
                <w:noProof/>
                <w:webHidden/>
              </w:rPr>
              <w:tab/>
            </w:r>
            <w:r w:rsidR="00082F4D">
              <w:rPr>
                <w:noProof/>
                <w:webHidden/>
              </w:rPr>
              <w:fldChar w:fldCharType="begin"/>
            </w:r>
            <w:r w:rsidR="00082F4D">
              <w:rPr>
                <w:noProof/>
                <w:webHidden/>
              </w:rPr>
              <w:instrText xml:space="preserve"> PAGEREF _Toc114058924 \h </w:instrText>
            </w:r>
            <w:r w:rsidR="00082F4D">
              <w:rPr>
                <w:noProof/>
                <w:webHidden/>
              </w:rPr>
            </w:r>
            <w:r w:rsidR="00082F4D">
              <w:rPr>
                <w:noProof/>
                <w:webHidden/>
              </w:rPr>
              <w:fldChar w:fldCharType="separate"/>
            </w:r>
            <w:r w:rsidR="00082F4D">
              <w:rPr>
                <w:noProof/>
                <w:webHidden/>
              </w:rPr>
              <w:t>29</w:t>
            </w:r>
            <w:r w:rsidR="00082F4D">
              <w:rPr>
                <w:noProof/>
                <w:webHidden/>
              </w:rPr>
              <w:fldChar w:fldCharType="end"/>
            </w:r>
          </w:hyperlink>
        </w:p>
        <w:p w14:paraId="35AB873E" w14:textId="04AD2562"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25" w:history="1">
            <w:r w:rsidR="00082F4D" w:rsidRPr="003C789F">
              <w:rPr>
                <w:rStyle w:val="Hyperlink"/>
                <w:noProof/>
              </w:rPr>
              <w:t>1.7</w:t>
            </w:r>
            <w:r w:rsidR="00082F4D">
              <w:rPr>
                <w:rFonts w:asciiTheme="minorHAnsi" w:eastAsiaTheme="minorEastAsia" w:hAnsiTheme="minorHAnsi"/>
                <w:noProof/>
                <w:sz w:val="22"/>
                <w:lang w:eastAsia="en-ZW"/>
              </w:rPr>
              <w:tab/>
            </w:r>
            <w:r w:rsidR="00082F4D" w:rsidRPr="003C789F">
              <w:rPr>
                <w:rStyle w:val="Hyperlink"/>
                <w:noProof/>
              </w:rPr>
              <w:t>Leave</w:t>
            </w:r>
            <w:r w:rsidR="00082F4D">
              <w:rPr>
                <w:noProof/>
                <w:webHidden/>
              </w:rPr>
              <w:tab/>
            </w:r>
            <w:r w:rsidR="00082F4D">
              <w:rPr>
                <w:noProof/>
                <w:webHidden/>
              </w:rPr>
              <w:fldChar w:fldCharType="begin"/>
            </w:r>
            <w:r w:rsidR="00082F4D">
              <w:rPr>
                <w:noProof/>
                <w:webHidden/>
              </w:rPr>
              <w:instrText xml:space="preserve"> PAGEREF _Toc114058925 \h </w:instrText>
            </w:r>
            <w:r w:rsidR="00082F4D">
              <w:rPr>
                <w:noProof/>
                <w:webHidden/>
              </w:rPr>
            </w:r>
            <w:r w:rsidR="00082F4D">
              <w:rPr>
                <w:noProof/>
                <w:webHidden/>
              </w:rPr>
              <w:fldChar w:fldCharType="separate"/>
            </w:r>
            <w:r w:rsidR="00082F4D">
              <w:rPr>
                <w:noProof/>
                <w:webHidden/>
              </w:rPr>
              <w:t>30</w:t>
            </w:r>
            <w:r w:rsidR="00082F4D">
              <w:rPr>
                <w:noProof/>
                <w:webHidden/>
              </w:rPr>
              <w:fldChar w:fldCharType="end"/>
            </w:r>
          </w:hyperlink>
        </w:p>
        <w:p w14:paraId="107038A8" w14:textId="5A2F95D4"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6" w:history="1">
            <w:r w:rsidR="00082F4D" w:rsidRPr="003C789F">
              <w:rPr>
                <w:rStyle w:val="Hyperlink"/>
                <w:rFonts w:eastAsia="Calibri"/>
                <w:noProof/>
              </w:rPr>
              <w:t>1.7.1</w:t>
            </w:r>
            <w:r w:rsidR="00082F4D">
              <w:rPr>
                <w:rFonts w:asciiTheme="minorHAnsi" w:eastAsiaTheme="minorEastAsia" w:hAnsiTheme="minorHAnsi"/>
                <w:noProof/>
                <w:sz w:val="22"/>
                <w:lang w:eastAsia="en-ZW"/>
              </w:rPr>
              <w:tab/>
            </w:r>
            <w:r w:rsidR="00082F4D" w:rsidRPr="003C789F">
              <w:rPr>
                <w:rStyle w:val="Hyperlink"/>
                <w:noProof/>
              </w:rPr>
              <w:t>Annual Vacation Leave</w:t>
            </w:r>
            <w:r w:rsidR="00082F4D">
              <w:rPr>
                <w:noProof/>
                <w:webHidden/>
              </w:rPr>
              <w:tab/>
            </w:r>
            <w:r w:rsidR="00082F4D">
              <w:rPr>
                <w:noProof/>
                <w:webHidden/>
              </w:rPr>
              <w:fldChar w:fldCharType="begin"/>
            </w:r>
            <w:r w:rsidR="00082F4D">
              <w:rPr>
                <w:noProof/>
                <w:webHidden/>
              </w:rPr>
              <w:instrText xml:space="preserve"> PAGEREF _Toc114058926 \h </w:instrText>
            </w:r>
            <w:r w:rsidR="00082F4D">
              <w:rPr>
                <w:noProof/>
                <w:webHidden/>
              </w:rPr>
            </w:r>
            <w:r w:rsidR="00082F4D">
              <w:rPr>
                <w:noProof/>
                <w:webHidden/>
              </w:rPr>
              <w:fldChar w:fldCharType="separate"/>
            </w:r>
            <w:r w:rsidR="00082F4D">
              <w:rPr>
                <w:noProof/>
                <w:webHidden/>
              </w:rPr>
              <w:t>31</w:t>
            </w:r>
            <w:r w:rsidR="00082F4D">
              <w:rPr>
                <w:noProof/>
                <w:webHidden/>
              </w:rPr>
              <w:fldChar w:fldCharType="end"/>
            </w:r>
          </w:hyperlink>
        </w:p>
        <w:p w14:paraId="3C3A446C" w14:textId="3E4798FA"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7" w:history="1">
            <w:r w:rsidR="00082F4D" w:rsidRPr="003C789F">
              <w:rPr>
                <w:rStyle w:val="Hyperlink"/>
                <w:noProof/>
                <w:lang w:eastAsia="en-ZW"/>
              </w:rPr>
              <w:t>1.7.2</w:t>
            </w:r>
            <w:r w:rsidR="00082F4D">
              <w:rPr>
                <w:rFonts w:asciiTheme="minorHAnsi" w:eastAsiaTheme="minorEastAsia" w:hAnsiTheme="minorHAnsi"/>
                <w:noProof/>
                <w:sz w:val="22"/>
                <w:lang w:eastAsia="en-ZW"/>
              </w:rPr>
              <w:tab/>
            </w:r>
            <w:r w:rsidR="00082F4D" w:rsidRPr="003C789F">
              <w:rPr>
                <w:rStyle w:val="Hyperlink"/>
                <w:noProof/>
                <w:lang w:eastAsia="en-ZW"/>
              </w:rPr>
              <w:t>Advance Vacation Leave</w:t>
            </w:r>
            <w:r w:rsidR="00082F4D">
              <w:rPr>
                <w:noProof/>
                <w:webHidden/>
              </w:rPr>
              <w:tab/>
            </w:r>
            <w:r w:rsidR="00082F4D">
              <w:rPr>
                <w:noProof/>
                <w:webHidden/>
              </w:rPr>
              <w:fldChar w:fldCharType="begin"/>
            </w:r>
            <w:r w:rsidR="00082F4D">
              <w:rPr>
                <w:noProof/>
                <w:webHidden/>
              </w:rPr>
              <w:instrText xml:space="preserve"> PAGEREF _Toc114058927 \h </w:instrText>
            </w:r>
            <w:r w:rsidR="00082F4D">
              <w:rPr>
                <w:noProof/>
                <w:webHidden/>
              </w:rPr>
            </w:r>
            <w:r w:rsidR="00082F4D">
              <w:rPr>
                <w:noProof/>
                <w:webHidden/>
              </w:rPr>
              <w:fldChar w:fldCharType="separate"/>
            </w:r>
            <w:r w:rsidR="00082F4D">
              <w:rPr>
                <w:noProof/>
                <w:webHidden/>
              </w:rPr>
              <w:t>32</w:t>
            </w:r>
            <w:r w:rsidR="00082F4D">
              <w:rPr>
                <w:noProof/>
                <w:webHidden/>
              </w:rPr>
              <w:fldChar w:fldCharType="end"/>
            </w:r>
          </w:hyperlink>
        </w:p>
        <w:p w14:paraId="225FB056" w14:textId="2369EB39"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8" w:history="1">
            <w:r w:rsidR="00082F4D" w:rsidRPr="003C789F">
              <w:rPr>
                <w:rStyle w:val="Hyperlink"/>
                <w:noProof/>
                <w:lang w:eastAsia="en-ZW"/>
              </w:rPr>
              <w:t>1.7.3</w:t>
            </w:r>
            <w:r w:rsidR="00082F4D">
              <w:rPr>
                <w:rFonts w:asciiTheme="minorHAnsi" w:eastAsiaTheme="minorEastAsia" w:hAnsiTheme="minorHAnsi"/>
                <w:noProof/>
                <w:sz w:val="22"/>
                <w:lang w:eastAsia="en-ZW"/>
              </w:rPr>
              <w:tab/>
            </w:r>
            <w:r w:rsidR="00082F4D" w:rsidRPr="003C789F">
              <w:rPr>
                <w:rStyle w:val="Hyperlink"/>
                <w:noProof/>
                <w:lang w:eastAsia="en-ZW"/>
              </w:rPr>
              <w:t>Maternity Leave</w:t>
            </w:r>
            <w:r w:rsidR="00082F4D">
              <w:rPr>
                <w:noProof/>
                <w:webHidden/>
              </w:rPr>
              <w:tab/>
            </w:r>
            <w:r w:rsidR="00082F4D">
              <w:rPr>
                <w:noProof/>
                <w:webHidden/>
              </w:rPr>
              <w:fldChar w:fldCharType="begin"/>
            </w:r>
            <w:r w:rsidR="00082F4D">
              <w:rPr>
                <w:noProof/>
                <w:webHidden/>
              </w:rPr>
              <w:instrText xml:space="preserve"> PAGEREF _Toc114058928 \h </w:instrText>
            </w:r>
            <w:r w:rsidR="00082F4D">
              <w:rPr>
                <w:noProof/>
                <w:webHidden/>
              </w:rPr>
            </w:r>
            <w:r w:rsidR="00082F4D">
              <w:rPr>
                <w:noProof/>
                <w:webHidden/>
              </w:rPr>
              <w:fldChar w:fldCharType="separate"/>
            </w:r>
            <w:r w:rsidR="00082F4D">
              <w:rPr>
                <w:noProof/>
                <w:webHidden/>
              </w:rPr>
              <w:t>32</w:t>
            </w:r>
            <w:r w:rsidR="00082F4D">
              <w:rPr>
                <w:noProof/>
                <w:webHidden/>
              </w:rPr>
              <w:fldChar w:fldCharType="end"/>
            </w:r>
          </w:hyperlink>
        </w:p>
        <w:p w14:paraId="4BFCA98F" w14:textId="53893ED8"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29" w:history="1">
            <w:r w:rsidR="00082F4D" w:rsidRPr="003C789F">
              <w:rPr>
                <w:rStyle w:val="Hyperlink"/>
                <w:rFonts w:eastAsia="Calibri"/>
                <w:noProof/>
              </w:rPr>
              <w:t>1.7.4</w:t>
            </w:r>
            <w:r w:rsidR="00082F4D">
              <w:rPr>
                <w:rFonts w:asciiTheme="minorHAnsi" w:eastAsiaTheme="minorEastAsia" w:hAnsiTheme="minorHAnsi"/>
                <w:noProof/>
                <w:sz w:val="22"/>
                <w:lang w:eastAsia="en-ZW"/>
              </w:rPr>
              <w:tab/>
            </w:r>
            <w:r w:rsidR="00082F4D" w:rsidRPr="003C789F">
              <w:rPr>
                <w:rStyle w:val="Hyperlink"/>
                <w:rFonts w:eastAsia="Calibri"/>
                <w:noProof/>
              </w:rPr>
              <w:t>Paternity Leave</w:t>
            </w:r>
            <w:r w:rsidR="00082F4D">
              <w:rPr>
                <w:noProof/>
                <w:webHidden/>
              </w:rPr>
              <w:tab/>
            </w:r>
            <w:r w:rsidR="00082F4D">
              <w:rPr>
                <w:noProof/>
                <w:webHidden/>
              </w:rPr>
              <w:fldChar w:fldCharType="begin"/>
            </w:r>
            <w:r w:rsidR="00082F4D">
              <w:rPr>
                <w:noProof/>
                <w:webHidden/>
              </w:rPr>
              <w:instrText xml:space="preserve"> PAGEREF _Toc114058929 \h </w:instrText>
            </w:r>
            <w:r w:rsidR="00082F4D">
              <w:rPr>
                <w:noProof/>
                <w:webHidden/>
              </w:rPr>
            </w:r>
            <w:r w:rsidR="00082F4D">
              <w:rPr>
                <w:noProof/>
                <w:webHidden/>
              </w:rPr>
              <w:fldChar w:fldCharType="separate"/>
            </w:r>
            <w:r w:rsidR="00082F4D">
              <w:rPr>
                <w:noProof/>
                <w:webHidden/>
              </w:rPr>
              <w:t>33</w:t>
            </w:r>
            <w:r w:rsidR="00082F4D">
              <w:rPr>
                <w:noProof/>
                <w:webHidden/>
              </w:rPr>
              <w:fldChar w:fldCharType="end"/>
            </w:r>
          </w:hyperlink>
        </w:p>
        <w:p w14:paraId="3701B661" w14:textId="554B0408"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0" w:history="1">
            <w:r w:rsidR="00082F4D" w:rsidRPr="003C789F">
              <w:rPr>
                <w:rStyle w:val="Hyperlink"/>
                <w:noProof/>
              </w:rPr>
              <w:t>1.7.5</w:t>
            </w:r>
            <w:r w:rsidR="00082F4D">
              <w:rPr>
                <w:rFonts w:asciiTheme="minorHAnsi" w:eastAsiaTheme="minorEastAsia" w:hAnsiTheme="minorHAnsi"/>
                <w:noProof/>
                <w:sz w:val="22"/>
                <w:lang w:eastAsia="en-ZW"/>
              </w:rPr>
              <w:tab/>
            </w:r>
            <w:r w:rsidR="00082F4D" w:rsidRPr="003C789F">
              <w:rPr>
                <w:rStyle w:val="Hyperlink"/>
                <w:noProof/>
              </w:rPr>
              <w:t>Sick Leave</w:t>
            </w:r>
            <w:r w:rsidR="00082F4D">
              <w:rPr>
                <w:noProof/>
                <w:webHidden/>
              </w:rPr>
              <w:tab/>
            </w:r>
            <w:r w:rsidR="00082F4D">
              <w:rPr>
                <w:noProof/>
                <w:webHidden/>
              </w:rPr>
              <w:fldChar w:fldCharType="begin"/>
            </w:r>
            <w:r w:rsidR="00082F4D">
              <w:rPr>
                <w:noProof/>
                <w:webHidden/>
              </w:rPr>
              <w:instrText xml:space="preserve"> PAGEREF _Toc114058930 \h </w:instrText>
            </w:r>
            <w:r w:rsidR="00082F4D">
              <w:rPr>
                <w:noProof/>
                <w:webHidden/>
              </w:rPr>
            </w:r>
            <w:r w:rsidR="00082F4D">
              <w:rPr>
                <w:noProof/>
                <w:webHidden/>
              </w:rPr>
              <w:fldChar w:fldCharType="separate"/>
            </w:r>
            <w:r w:rsidR="00082F4D">
              <w:rPr>
                <w:noProof/>
                <w:webHidden/>
              </w:rPr>
              <w:t>33</w:t>
            </w:r>
            <w:r w:rsidR="00082F4D">
              <w:rPr>
                <w:noProof/>
                <w:webHidden/>
              </w:rPr>
              <w:fldChar w:fldCharType="end"/>
            </w:r>
          </w:hyperlink>
        </w:p>
        <w:p w14:paraId="57BE8280" w14:textId="2946E2BD"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1" w:history="1">
            <w:r w:rsidR="00082F4D" w:rsidRPr="003C789F">
              <w:rPr>
                <w:rStyle w:val="Hyperlink"/>
                <w:noProof/>
              </w:rPr>
              <w:t>1.7.6</w:t>
            </w:r>
            <w:r w:rsidR="00082F4D">
              <w:rPr>
                <w:rFonts w:asciiTheme="minorHAnsi" w:eastAsiaTheme="minorEastAsia" w:hAnsiTheme="minorHAnsi"/>
                <w:noProof/>
                <w:sz w:val="22"/>
                <w:lang w:eastAsia="en-ZW"/>
              </w:rPr>
              <w:tab/>
            </w:r>
            <w:r w:rsidR="00082F4D" w:rsidRPr="003C789F">
              <w:rPr>
                <w:rStyle w:val="Hyperlink"/>
                <w:noProof/>
              </w:rPr>
              <w:t>Special Leave/Compassionate Leave</w:t>
            </w:r>
            <w:r w:rsidR="00082F4D">
              <w:rPr>
                <w:noProof/>
                <w:webHidden/>
              </w:rPr>
              <w:tab/>
            </w:r>
            <w:r w:rsidR="00082F4D">
              <w:rPr>
                <w:noProof/>
                <w:webHidden/>
              </w:rPr>
              <w:fldChar w:fldCharType="begin"/>
            </w:r>
            <w:r w:rsidR="00082F4D">
              <w:rPr>
                <w:noProof/>
                <w:webHidden/>
              </w:rPr>
              <w:instrText xml:space="preserve"> PAGEREF _Toc114058931 \h </w:instrText>
            </w:r>
            <w:r w:rsidR="00082F4D">
              <w:rPr>
                <w:noProof/>
                <w:webHidden/>
              </w:rPr>
            </w:r>
            <w:r w:rsidR="00082F4D">
              <w:rPr>
                <w:noProof/>
                <w:webHidden/>
              </w:rPr>
              <w:fldChar w:fldCharType="separate"/>
            </w:r>
            <w:r w:rsidR="00082F4D">
              <w:rPr>
                <w:noProof/>
                <w:webHidden/>
              </w:rPr>
              <w:t>34</w:t>
            </w:r>
            <w:r w:rsidR="00082F4D">
              <w:rPr>
                <w:noProof/>
                <w:webHidden/>
              </w:rPr>
              <w:fldChar w:fldCharType="end"/>
            </w:r>
          </w:hyperlink>
        </w:p>
        <w:p w14:paraId="42A14B7B" w14:textId="7DAB3330"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2" w:history="1">
            <w:r w:rsidR="00082F4D" w:rsidRPr="003C789F">
              <w:rPr>
                <w:rStyle w:val="Hyperlink"/>
                <w:rFonts w:eastAsia="Calibri"/>
                <w:noProof/>
              </w:rPr>
              <w:t>1.7.7</w:t>
            </w:r>
            <w:r w:rsidR="00082F4D">
              <w:rPr>
                <w:rFonts w:asciiTheme="minorHAnsi" w:eastAsiaTheme="minorEastAsia" w:hAnsiTheme="minorHAnsi"/>
                <w:noProof/>
                <w:sz w:val="22"/>
                <w:lang w:eastAsia="en-ZW"/>
              </w:rPr>
              <w:tab/>
            </w:r>
            <w:r w:rsidR="00082F4D" w:rsidRPr="003C789F">
              <w:rPr>
                <w:rStyle w:val="Hyperlink"/>
                <w:rFonts w:eastAsia="Calibri"/>
                <w:noProof/>
              </w:rPr>
              <w:t>Casual Leave/Time off in Lieu</w:t>
            </w:r>
            <w:r w:rsidR="00082F4D">
              <w:rPr>
                <w:noProof/>
                <w:webHidden/>
              </w:rPr>
              <w:tab/>
            </w:r>
            <w:r w:rsidR="00082F4D">
              <w:rPr>
                <w:noProof/>
                <w:webHidden/>
              </w:rPr>
              <w:fldChar w:fldCharType="begin"/>
            </w:r>
            <w:r w:rsidR="00082F4D">
              <w:rPr>
                <w:noProof/>
                <w:webHidden/>
              </w:rPr>
              <w:instrText xml:space="preserve"> PAGEREF _Toc114058932 \h </w:instrText>
            </w:r>
            <w:r w:rsidR="00082F4D">
              <w:rPr>
                <w:noProof/>
                <w:webHidden/>
              </w:rPr>
            </w:r>
            <w:r w:rsidR="00082F4D">
              <w:rPr>
                <w:noProof/>
                <w:webHidden/>
              </w:rPr>
              <w:fldChar w:fldCharType="separate"/>
            </w:r>
            <w:r w:rsidR="00082F4D">
              <w:rPr>
                <w:noProof/>
                <w:webHidden/>
              </w:rPr>
              <w:t>34</w:t>
            </w:r>
            <w:r w:rsidR="00082F4D">
              <w:rPr>
                <w:noProof/>
                <w:webHidden/>
              </w:rPr>
              <w:fldChar w:fldCharType="end"/>
            </w:r>
          </w:hyperlink>
        </w:p>
        <w:p w14:paraId="40D98580" w14:textId="17B72F1B"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3" w:history="1">
            <w:r w:rsidR="00082F4D" w:rsidRPr="003C789F">
              <w:rPr>
                <w:rStyle w:val="Hyperlink"/>
                <w:noProof/>
              </w:rPr>
              <w:t>1.7.8</w:t>
            </w:r>
            <w:r w:rsidR="00082F4D">
              <w:rPr>
                <w:rFonts w:asciiTheme="minorHAnsi" w:eastAsiaTheme="minorEastAsia" w:hAnsiTheme="minorHAnsi"/>
                <w:noProof/>
                <w:sz w:val="22"/>
                <w:lang w:eastAsia="en-ZW"/>
              </w:rPr>
              <w:tab/>
            </w:r>
            <w:r w:rsidR="00082F4D" w:rsidRPr="003C789F">
              <w:rPr>
                <w:rStyle w:val="Hyperlink"/>
                <w:noProof/>
              </w:rPr>
              <w:t>Unpaid Leave</w:t>
            </w:r>
            <w:r w:rsidR="00082F4D">
              <w:rPr>
                <w:noProof/>
                <w:webHidden/>
              </w:rPr>
              <w:tab/>
            </w:r>
            <w:r w:rsidR="00082F4D">
              <w:rPr>
                <w:noProof/>
                <w:webHidden/>
              </w:rPr>
              <w:fldChar w:fldCharType="begin"/>
            </w:r>
            <w:r w:rsidR="00082F4D">
              <w:rPr>
                <w:noProof/>
                <w:webHidden/>
              </w:rPr>
              <w:instrText xml:space="preserve"> PAGEREF _Toc114058933 \h </w:instrText>
            </w:r>
            <w:r w:rsidR="00082F4D">
              <w:rPr>
                <w:noProof/>
                <w:webHidden/>
              </w:rPr>
            </w:r>
            <w:r w:rsidR="00082F4D">
              <w:rPr>
                <w:noProof/>
                <w:webHidden/>
              </w:rPr>
              <w:fldChar w:fldCharType="separate"/>
            </w:r>
            <w:r w:rsidR="00082F4D">
              <w:rPr>
                <w:noProof/>
                <w:webHidden/>
              </w:rPr>
              <w:t>34</w:t>
            </w:r>
            <w:r w:rsidR="00082F4D">
              <w:rPr>
                <w:noProof/>
                <w:webHidden/>
              </w:rPr>
              <w:fldChar w:fldCharType="end"/>
            </w:r>
          </w:hyperlink>
        </w:p>
        <w:p w14:paraId="73E354D7" w14:textId="366E0DC7"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4" w:history="1">
            <w:r w:rsidR="00082F4D" w:rsidRPr="003C789F">
              <w:rPr>
                <w:rStyle w:val="Hyperlink"/>
                <w:rFonts w:eastAsia="Calibri"/>
                <w:noProof/>
              </w:rPr>
              <w:t>1.7.9</w:t>
            </w:r>
            <w:r w:rsidR="00082F4D">
              <w:rPr>
                <w:rFonts w:asciiTheme="minorHAnsi" w:eastAsiaTheme="minorEastAsia" w:hAnsiTheme="minorHAnsi"/>
                <w:noProof/>
                <w:sz w:val="22"/>
                <w:lang w:eastAsia="en-ZW"/>
              </w:rPr>
              <w:tab/>
            </w:r>
            <w:r w:rsidR="00082F4D" w:rsidRPr="003C789F">
              <w:rPr>
                <w:rStyle w:val="Hyperlink"/>
                <w:rFonts w:eastAsia="Calibri"/>
                <w:noProof/>
              </w:rPr>
              <w:t>Adoption Leave</w:t>
            </w:r>
            <w:r w:rsidR="00082F4D">
              <w:rPr>
                <w:noProof/>
                <w:webHidden/>
              </w:rPr>
              <w:tab/>
            </w:r>
            <w:r w:rsidR="00082F4D">
              <w:rPr>
                <w:noProof/>
                <w:webHidden/>
              </w:rPr>
              <w:fldChar w:fldCharType="begin"/>
            </w:r>
            <w:r w:rsidR="00082F4D">
              <w:rPr>
                <w:noProof/>
                <w:webHidden/>
              </w:rPr>
              <w:instrText xml:space="preserve"> PAGEREF _Toc114058934 \h </w:instrText>
            </w:r>
            <w:r w:rsidR="00082F4D">
              <w:rPr>
                <w:noProof/>
                <w:webHidden/>
              </w:rPr>
            </w:r>
            <w:r w:rsidR="00082F4D">
              <w:rPr>
                <w:noProof/>
                <w:webHidden/>
              </w:rPr>
              <w:fldChar w:fldCharType="separate"/>
            </w:r>
            <w:r w:rsidR="00082F4D">
              <w:rPr>
                <w:noProof/>
                <w:webHidden/>
              </w:rPr>
              <w:t>35</w:t>
            </w:r>
            <w:r w:rsidR="00082F4D">
              <w:rPr>
                <w:noProof/>
                <w:webHidden/>
              </w:rPr>
              <w:fldChar w:fldCharType="end"/>
            </w:r>
          </w:hyperlink>
        </w:p>
        <w:p w14:paraId="733AB809" w14:textId="1C752B88"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5" w:history="1">
            <w:r w:rsidR="00082F4D" w:rsidRPr="003C789F">
              <w:rPr>
                <w:rStyle w:val="Hyperlink"/>
                <w:noProof/>
              </w:rPr>
              <w:t>1.7.10</w:t>
            </w:r>
            <w:r w:rsidR="00082F4D">
              <w:rPr>
                <w:rFonts w:asciiTheme="minorHAnsi" w:eastAsiaTheme="minorEastAsia" w:hAnsiTheme="minorHAnsi"/>
                <w:noProof/>
                <w:sz w:val="22"/>
                <w:lang w:eastAsia="en-ZW"/>
              </w:rPr>
              <w:tab/>
            </w:r>
            <w:r w:rsidR="00082F4D" w:rsidRPr="003C789F">
              <w:rPr>
                <w:rStyle w:val="Hyperlink"/>
                <w:noProof/>
              </w:rPr>
              <w:t>Study Leave</w:t>
            </w:r>
            <w:r w:rsidR="00082F4D">
              <w:rPr>
                <w:noProof/>
                <w:webHidden/>
              </w:rPr>
              <w:tab/>
            </w:r>
            <w:r w:rsidR="00082F4D">
              <w:rPr>
                <w:noProof/>
                <w:webHidden/>
              </w:rPr>
              <w:fldChar w:fldCharType="begin"/>
            </w:r>
            <w:r w:rsidR="00082F4D">
              <w:rPr>
                <w:noProof/>
                <w:webHidden/>
              </w:rPr>
              <w:instrText xml:space="preserve"> PAGEREF _Toc114058935 \h </w:instrText>
            </w:r>
            <w:r w:rsidR="00082F4D">
              <w:rPr>
                <w:noProof/>
                <w:webHidden/>
              </w:rPr>
            </w:r>
            <w:r w:rsidR="00082F4D">
              <w:rPr>
                <w:noProof/>
                <w:webHidden/>
              </w:rPr>
              <w:fldChar w:fldCharType="separate"/>
            </w:r>
            <w:r w:rsidR="00082F4D">
              <w:rPr>
                <w:noProof/>
                <w:webHidden/>
              </w:rPr>
              <w:t>35</w:t>
            </w:r>
            <w:r w:rsidR="00082F4D">
              <w:rPr>
                <w:noProof/>
                <w:webHidden/>
              </w:rPr>
              <w:fldChar w:fldCharType="end"/>
            </w:r>
          </w:hyperlink>
        </w:p>
        <w:p w14:paraId="2EB31BE5" w14:textId="51F5E759"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6" w:history="1">
            <w:r w:rsidR="00082F4D" w:rsidRPr="003C789F">
              <w:rPr>
                <w:rStyle w:val="Hyperlink"/>
                <w:noProof/>
              </w:rPr>
              <w:t>1.7.11</w:t>
            </w:r>
            <w:r w:rsidR="00082F4D">
              <w:rPr>
                <w:rFonts w:asciiTheme="minorHAnsi" w:eastAsiaTheme="minorEastAsia" w:hAnsiTheme="minorHAnsi"/>
                <w:noProof/>
                <w:sz w:val="22"/>
                <w:lang w:eastAsia="en-ZW"/>
              </w:rPr>
              <w:tab/>
            </w:r>
            <w:r w:rsidR="00082F4D" w:rsidRPr="003C789F">
              <w:rPr>
                <w:rStyle w:val="Hyperlink"/>
                <w:noProof/>
              </w:rPr>
              <w:t>Part-Time Study and Sabbaticals</w:t>
            </w:r>
            <w:r w:rsidR="00082F4D">
              <w:rPr>
                <w:noProof/>
                <w:webHidden/>
              </w:rPr>
              <w:tab/>
            </w:r>
            <w:r w:rsidR="00082F4D">
              <w:rPr>
                <w:noProof/>
                <w:webHidden/>
              </w:rPr>
              <w:fldChar w:fldCharType="begin"/>
            </w:r>
            <w:r w:rsidR="00082F4D">
              <w:rPr>
                <w:noProof/>
                <w:webHidden/>
              </w:rPr>
              <w:instrText xml:space="preserve"> PAGEREF _Toc114058936 \h </w:instrText>
            </w:r>
            <w:r w:rsidR="00082F4D">
              <w:rPr>
                <w:noProof/>
                <w:webHidden/>
              </w:rPr>
            </w:r>
            <w:r w:rsidR="00082F4D">
              <w:rPr>
                <w:noProof/>
                <w:webHidden/>
              </w:rPr>
              <w:fldChar w:fldCharType="separate"/>
            </w:r>
            <w:r w:rsidR="00082F4D">
              <w:rPr>
                <w:noProof/>
                <w:webHidden/>
              </w:rPr>
              <w:t>35</w:t>
            </w:r>
            <w:r w:rsidR="00082F4D">
              <w:rPr>
                <w:noProof/>
                <w:webHidden/>
              </w:rPr>
              <w:fldChar w:fldCharType="end"/>
            </w:r>
          </w:hyperlink>
        </w:p>
        <w:p w14:paraId="2841E5F4" w14:textId="08C705FD"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37" w:history="1">
            <w:r w:rsidR="00082F4D" w:rsidRPr="003C789F">
              <w:rPr>
                <w:rStyle w:val="Hyperlink"/>
                <w:rFonts w:eastAsia="Times New Roman"/>
                <w:noProof/>
                <w:lang w:val="en-US"/>
              </w:rPr>
              <w:t>1.8</w:t>
            </w:r>
            <w:r w:rsidR="00082F4D">
              <w:rPr>
                <w:rFonts w:asciiTheme="minorHAnsi" w:eastAsiaTheme="minorEastAsia" w:hAnsiTheme="minorHAnsi"/>
                <w:noProof/>
                <w:sz w:val="22"/>
                <w:lang w:eastAsia="en-ZW"/>
              </w:rPr>
              <w:tab/>
            </w:r>
            <w:r w:rsidR="00082F4D" w:rsidRPr="003C789F">
              <w:rPr>
                <w:rStyle w:val="Hyperlink"/>
                <w:rFonts w:eastAsia="Times New Roman"/>
                <w:noProof/>
                <w:lang w:val="en-US"/>
              </w:rPr>
              <w:t>Termination or separation</w:t>
            </w:r>
            <w:r w:rsidR="00082F4D">
              <w:rPr>
                <w:noProof/>
                <w:webHidden/>
              </w:rPr>
              <w:tab/>
            </w:r>
            <w:r w:rsidR="00082F4D">
              <w:rPr>
                <w:noProof/>
                <w:webHidden/>
              </w:rPr>
              <w:fldChar w:fldCharType="begin"/>
            </w:r>
            <w:r w:rsidR="00082F4D">
              <w:rPr>
                <w:noProof/>
                <w:webHidden/>
              </w:rPr>
              <w:instrText xml:space="preserve"> PAGEREF _Toc114058937 \h </w:instrText>
            </w:r>
            <w:r w:rsidR="00082F4D">
              <w:rPr>
                <w:noProof/>
                <w:webHidden/>
              </w:rPr>
            </w:r>
            <w:r w:rsidR="00082F4D">
              <w:rPr>
                <w:noProof/>
                <w:webHidden/>
              </w:rPr>
              <w:fldChar w:fldCharType="separate"/>
            </w:r>
            <w:r w:rsidR="00082F4D">
              <w:rPr>
                <w:noProof/>
                <w:webHidden/>
              </w:rPr>
              <w:t>36</w:t>
            </w:r>
            <w:r w:rsidR="00082F4D">
              <w:rPr>
                <w:noProof/>
                <w:webHidden/>
              </w:rPr>
              <w:fldChar w:fldCharType="end"/>
            </w:r>
          </w:hyperlink>
        </w:p>
        <w:p w14:paraId="031F793E" w14:textId="3F0FFA79"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8" w:history="1">
            <w:r w:rsidR="00082F4D" w:rsidRPr="003C789F">
              <w:rPr>
                <w:rStyle w:val="Hyperlink"/>
                <w:noProof/>
              </w:rPr>
              <w:t>1.8.1</w:t>
            </w:r>
            <w:r w:rsidR="00082F4D">
              <w:rPr>
                <w:rFonts w:asciiTheme="minorHAnsi" w:eastAsiaTheme="minorEastAsia" w:hAnsiTheme="minorHAnsi"/>
                <w:noProof/>
                <w:sz w:val="22"/>
                <w:lang w:eastAsia="en-ZW"/>
              </w:rPr>
              <w:tab/>
            </w:r>
            <w:r w:rsidR="00082F4D" w:rsidRPr="003C789F">
              <w:rPr>
                <w:rStyle w:val="Hyperlink"/>
                <w:noProof/>
              </w:rPr>
              <w:t>Clearance of Debt and Surrender of Bank Assets</w:t>
            </w:r>
            <w:r w:rsidR="00082F4D">
              <w:rPr>
                <w:noProof/>
                <w:webHidden/>
              </w:rPr>
              <w:tab/>
            </w:r>
            <w:r w:rsidR="00082F4D">
              <w:rPr>
                <w:noProof/>
                <w:webHidden/>
              </w:rPr>
              <w:fldChar w:fldCharType="begin"/>
            </w:r>
            <w:r w:rsidR="00082F4D">
              <w:rPr>
                <w:noProof/>
                <w:webHidden/>
              </w:rPr>
              <w:instrText xml:space="preserve"> PAGEREF _Toc114058938 \h </w:instrText>
            </w:r>
            <w:r w:rsidR="00082F4D">
              <w:rPr>
                <w:noProof/>
                <w:webHidden/>
              </w:rPr>
            </w:r>
            <w:r w:rsidR="00082F4D">
              <w:rPr>
                <w:noProof/>
                <w:webHidden/>
              </w:rPr>
              <w:fldChar w:fldCharType="separate"/>
            </w:r>
            <w:r w:rsidR="00082F4D">
              <w:rPr>
                <w:noProof/>
                <w:webHidden/>
              </w:rPr>
              <w:t>37</w:t>
            </w:r>
            <w:r w:rsidR="00082F4D">
              <w:rPr>
                <w:noProof/>
                <w:webHidden/>
              </w:rPr>
              <w:fldChar w:fldCharType="end"/>
            </w:r>
          </w:hyperlink>
        </w:p>
        <w:p w14:paraId="697AEA75" w14:textId="6BB4DBA7"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39" w:history="1">
            <w:r w:rsidR="00082F4D" w:rsidRPr="003C789F">
              <w:rPr>
                <w:rStyle w:val="Hyperlink"/>
                <w:noProof/>
                <w:lang w:eastAsia="en-ZW"/>
              </w:rPr>
              <w:t>1.8.2</w:t>
            </w:r>
            <w:r w:rsidR="00082F4D">
              <w:rPr>
                <w:rFonts w:asciiTheme="minorHAnsi" w:eastAsiaTheme="minorEastAsia" w:hAnsiTheme="minorHAnsi"/>
                <w:noProof/>
                <w:sz w:val="22"/>
                <w:lang w:eastAsia="en-ZW"/>
              </w:rPr>
              <w:tab/>
            </w:r>
            <w:r w:rsidR="00082F4D" w:rsidRPr="003C789F">
              <w:rPr>
                <w:rStyle w:val="Hyperlink"/>
                <w:noProof/>
                <w:lang w:eastAsia="en-ZW"/>
              </w:rPr>
              <w:t>Exit Interview</w:t>
            </w:r>
            <w:r w:rsidR="00082F4D">
              <w:rPr>
                <w:noProof/>
                <w:webHidden/>
              </w:rPr>
              <w:tab/>
            </w:r>
            <w:r w:rsidR="00082F4D">
              <w:rPr>
                <w:noProof/>
                <w:webHidden/>
              </w:rPr>
              <w:fldChar w:fldCharType="begin"/>
            </w:r>
            <w:r w:rsidR="00082F4D">
              <w:rPr>
                <w:noProof/>
                <w:webHidden/>
              </w:rPr>
              <w:instrText xml:space="preserve"> PAGEREF _Toc114058939 \h </w:instrText>
            </w:r>
            <w:r w:rsidR="00082F4D">
              <w:rPr>
                <w:noProof/>
                <w:webHidden/>
              </w:rPr>
            </w:r>
            <w:r w:rsidR="00082F4D">
              <w:rPr>
                <w:noProof/>
                <w:webHidden/>
              </w:rPr>
              <w:fldChar w:fldCharType="separate"/>
            </w:r>
            <w:r w:rsidR="00082F4D">
              <w:rPr>
                <w:noProof/>
                <w:webHidden/>
              </w:rPr>
              <w:t>38</w:t>
            </w:r>
            <w:r w:rsidR="00082F4D">
              <w:rPr>
                <w:noProof/>
                <w:webHidden/>
              </w:rPr>
              <w:fldChar w:fldCharType="end"/>
            </w:r>
          </w:hyperlink>
        </w:p>
        <w:p w14:paraId="2B81676B" w14:textId="77EE14FD"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40" w:history="1">
            <w:r w:rsidR="00082F4D" w:rsidRPr="003C789F">
              <w:rPr>
                <w:rStyle w:val="Hyperlink"/>
                <w:rFonts w:eastAsia="Calibri"/>
                <w:noProof/>
              </w:rPr>
              <w:t>1.8.3</w:t>
            </w:r>
            <w:r w:rsidR="00082F4D">
              <w:rPr>
                <w:rFonts w:asciiTheme="minorHAnsi" w:eastAsiaTheme="minorEastAsia" w:hAnsiTheme="minorHAnsi"/>
                <w:noProof/>
                <w:sz w:val="22"/>
                <w:lang w:eastAsia="en-ZW"/>
              </w:rPr>
              <w:tab/>
            </w:r>
            <w:r w:rsidR="00082F4D" w:rsidRPr="003C789F">
              <w:rPr>
                <w:rStyle w:val="Hyperlink"/>
                <w:rFonts w:eastAsia="Calibri"/>
                <w:noProof/>
              </w:rPr>
              <w:t>Retirement</w:t>
            </w:r>
            <w:r w:rsidR="00082F4D">
              <w:rPr>
                <w:noProof/>
                <w:webHidden/>
              </w:rPr>
              <w:tab/>
            </w:r>
            <w:r w:rsidR="00082F4D">
              <w:rPr>
                <w:noProof/>
                <w:webHidden/>
              </w:rPr>
              <w:fldChar w:fldCharType="begin"/>
            </w:r>
            <w:r w:rsidR="00082F4D">
              <w:rPr>
                <w:noProof/>
                <w:webHidden/>
              </w:rPr>
              <w:instrText xml:space="preserve"> PAGEREF _Toc114058940 \h </w:instrText>
            </w:r>
            <w:r w:rsidR="00082F4D">
              <w:rPr>
                <w:noProof/>
                <w:webHidden/>
              </w:rPr>
            </w:r>
            <w:r w:rsidR="00082F4D">
              <w:rPr>
                <w:noProof/>
                <w:webHidden/>
              </w:rPr>
              <w:fldChar w:fldCharType="separate"/>
            </w:r>
            <w:r w:rsidR="00082F4D">
              <w:rPr>
                <w:noProof/>
                <w:webHidden/>
              </w:rPr>
              <w:t>38</w:t>
            </w:r>
            <w:r w:rsidR="00082F4D">
              <w:rPr>
                <w:noProof/>
                <w:webHidden/>
              </w:rPr>
              <w:fldChar w:fldCharType="end"/>
            </w:r>
          </w:hyperlink>
        </w:p>
        <w:p w14:paraId="1E694758" w14:textId="73B0206E"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41" w:history="1">
            <w:r w:rsidR="00082F4D" w:rsidRPr="003C789F">
              <w:rPr>
                <w:rStyle w:val="Hyperlink"/>
                <w:noProof/>
                <w:lang w:eastAsia="en-ZW"/>
              </w:rPr>
              <w:t>1.8.4</w:t>
            </w:r>
            <w:r w:rsidR="00082F4D">
              <w:rPr>
                <w:rFonts w:asciiTheme="minorHAnsi" w:eastAsiaTheme="minorEastAsia" w:hAnsiTheme="minorHAnsi"/>
                <w:noProof/>
                <w:sz w:val="22"/>
                <w:lang w:eastAsia="en-ZW"/>
              </w:rPr>
              <w:tab/>
            </w:r>
            <w:r w:rsidR="00082F4D" w:rsidRPr="003C789F">
              <w:rPr>
                <w:rStyle w:val="Hyperlink"/>
                <w:noProof/>
                <w:lang w:eastAsia="en-ZW"/>
              </w:rPr>
              <w:t>Cooling Off Period / Re- Employment</w:t>
            </w:r>
            <w:r w:rsidR="00082F4D">
              <w:rPr>
                <w:noProof/>
                <w:webHidden/>
              </w:rPr>
              <w:tab/>
            </w:r>
            <w:r w:rsidR="00082F4D">
              <w:rPr>
                <w:noProof/>
                <w:webHidden/>
              </w:rPr>
              <w:fldChar w:fldCharType="begin"/>
            </w:r>
            <w:r w:rsidR="00082F4D">
              <w:rPr>
                <w:noProof/>
                <w:webHidden/>
              </w:rPr>
              <w:instrText xml:space="preserve"> PAGEREF _Toc114058941 \h </w:instrText>
            </w:r>
            <w:r w:rsidR="00082F4D">
              <w:rPr>
                <w:noProof/>
                <w:webHidden/>
              </w:rPr>
            </w:r>
            <w:r w:rsidR="00082F4D">
              <w:rPr>
                <w:noProof/>
                <w:webHidden/>
              </w:rPr>
              <w:fldChar w:fldCharType="separate"/>
            </w:r>
            <w:r w:rsidR="00082F4D">
              <w:rPr>
                <w:noProof/>
                <w:webHidden/>
              </w:rPr>
              <w:t>39</w:t>
            </w:r>
            <w:r w:rsidR="00082F4D">
              <w:rPr>
                <w:noProof/>
                <w:webHidden/>
              </w:rPr>
              <w:fldChar w:fldCharType="end"/>
            </w:r>
          </w:hyperlink>
        </w:p>
        <w:p w14:paraId="47E2BBC8" w14:textId="50E1723F"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42" w:history="1">
            <w:r w:rsidR="00082F4D" w:rsidRPr="003C789F">
              <w:rPr>
                <w:rStyle w:val="Hyperlink"/>
                <w:noProof/>
              </w:rPr>
              <w:t>1.8.5</w:t>
            </w:r>
            <w:r w:rsidR="00082F4D">
              <w:rPr>
                <w:rFonts w:asciiTheme="minorHAnsi" w:eastAsiaTheme="minorEastAsia" w:hAnsiTheme="minorHAnsi"/>
                <w:noProof/>
                <w:sz w:val="22"/>
                <w:lang w:eastAsia="en-ZW"/>
              </w:rPr>
              <w:tab/>
            </w:r>
            <w:r w:rsidR="00082F4D" w:rsidRPr="003C789F">
              <w:rPr>
                <w:rStyle w:val="Hyperlink"/>
                <w:noProof/>
              </w:rPr>
              <w:t>Certificate of Service/Confirmation of Service</w:t>
            </w:r>
            <w:r w:rsidR="00082F4D">
              <w:rPr>
                <w:noProof/>
                <w:webHidden/>
              </w:rPr>
              <w:tab/>
            </w:r>
            <w:r w:rsidR="00082F4D">
              <w:rPr>
                <w:noProof/>
                <w:webHidden/>
              </w:rPr>
              <w:fldChar w:fldCharType="begin"/>
            </w:r>
            <w:r w:rsidR="00082F4D">
              <w:rPr>
                <w:noProof/>
                <w:webHidden/>
              </w:rPr>
              <w:instrText xml:space="preserve"> PAGEREF _Toc114058942 \h </w:instrText>
            </w:r>
            <w:r w:rsidR="00082F4D">
              <w:rPr>
                <w:noProof/>
                <w:webHidden/>
              </w:rPr>
            </w:r>
            <w:r w:rsidR="00082F4D">
              <w:rPr>
                <w:noProof/>
                <w:webHidden/>
              </w:rPr>
              <w:fldChar w:fldCharType="separate"/>
            </w:r>
            <w:r w:rsidR="00082F4D">
              <w:rPr>
                <w:noProof/>
                <w:webHidden/>
              </w:rPr>
              <w:t>39</w:t>
            </w:r>
            <w:r w:rsidR="00082F4D">
              <w:rPr>
                <w:noProof/>
                <w:webHidden/>
              </w:rPr>
              <w:fldChar w:fldCharType="end"/>
            </w:r>
          </w:hyperlink>
        </w:p>
        <w:p w14:paraId="604AC610" w14:textId="2BF52B18" w:rsidR="00082F4D" w:rsidRDefault="0065677A">
          <w:pPr>
            <w:pStyle w:val="TOC1"/>
            <w:rPr>
              <w:rFonts w:asciiTheme="minorHAnsi" w:eastAsiaTheme="minorEastAsia" w:hAnsiTheme="minorHAnsi"/>
              <w:noProof/>
              <w:sz w:val="22"/>
              <w:lang w:eastAsia="en-ZW"/>
            </w:rPr>
          </w:pPr>
          <w:hyperlink w:anchor="_Toc114058943" w:history="1">
            <w:r w:rsidR="00082F4D" w:rsidRPr="003C789F">
              <w:rPr>
                <w:rStyle w:val="Hyperlink"/>
                <w:noProof/>
              </w:rPr>
              <w:t>CHAPTER 2:  COMPENSATION AND BENEFITS</w:t>
            </w:r>
            <w:r w:rsidR="00082F4D">
              <w:rPr>
                <w:noProof/>
                <w:webHidden/>
              </w:rPr>
              <w:tab/>
            </w:r>
            <w:r w:rsidR="00082F4D">
              <w:rPr>
                <w:noProof/>
                <w:webHidden/>
              </w:rPr>
              <w:fldChar w:fldCharType="begin"/>
            </w:r>
            <w:r w:rsidR="00082F4D">
              <w:rPr>
                <w:noProof/>
                <w:webHidden/>
              </w:rPr>
              <w:instrText xml:space="preserve"> PAGEREF _Toc114058943 \h </w:instrText>
            </w:r>
            <w:r w:rsidR="00082F4D">
              <w:rPr>
                <w:noProof/>
                <w:webHidden/>
              </w:rPr>
            </w:r>
            <w:r w:rsidR="00082F4D">
              <w:rPr>
                <w:noProof/>
                <w:webHidden/>
              </w:rPr>
              <w:fldChar w:fldCharType="separate"/>
            </w:r>
            <w:r w:rsidR="00082F4D">
              <w:rPr>
                <w:noProof/>
                <w:webHidden/>
              </w:rPr>
              <w:t>40</w:t>
            </w:r>
            <w:r w:rsidR="00082F4D">
              <w:rPr>
                <w:noProof/>
                <w:webHidden/>
              </w:rPr>
              <w:fldChar w:fldCharType="end"/>
            </w:r>
          </w:hyperlink>
        </w:p>
        <w:p w14:paraId="2F9D4EEC" w14:textId="4A4B9A1F"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44" w:history="1">
            <w:r w:rsidR="00082F4D" w:rsidRPr="003C789F">
              <w:rPr>
                <w:rStyle w:val="Hyperlink"/>
                <w:noProof/>
              </w:rPr>
              <w:t>2.1</w:t>
            </w:r>
            <w:r w:rsidR="00082F4D">
              <w:rPr>
                <w:rFonts w:asciiTheme="minorHAnsi" w:eastAsiaTheme="minorEastAsia" w:hAnsiTheme="minorHAnsi"/>
                <w:noProof/>
                <w:sz w:val="22"/>
                <w:lang w:eastAsia="en-ZW"/>
              </w:rPr>
              <w:tab/>
            </w:r>
            <w:r w:rsidR="00082F4D" w:rsidRPr="003C789F">
              <w:rPr>
                <w:rStyle w:val="Hyperlink"/>
                <w:noProof/>
              </w:rPr>
              <w:t>Staff Loans</w:t>
            </w:r>
            <w:r w:rsidR="00082F4D">
              <w:rPr>
                <w:noProof/>
                <w:webHidden/>
              </w:rPr>
              <w:tab/>
            </w:r>
            <w:r w:rsidR="00082F4D">
              <w:rPr>
                <w:noProof/>
                <w:webHidden/>
              </w:rPr>
              <w:fldChar w:fldCharType="begin"/>
            </w:r>
            <w:r w:rsidR="00082F4D">
              <w:rPr>
                <w:noProof/>
                <w:webHidden/>
              </w:rPr>
              <w:instrText xml:space="preserve"> PAGEREF _Toc114058944 \h </w:instrText>
            </w:r>
            <w:r w:rsidR="00082F4D">
              <w:rPr>
                <w:noProof/>
                <w:webHidden/>
              </w:rPr>
            </w:r>
            <w:r w:rsidR="00082F4D">
              <w:rPr>
                <w:noProof/>
                <w:webHidden/>
              </w:rPr>
              <w:fldChar w:fldCharType="separate"/>
            </w:r>
            <w:r w:rsidR="00082F4D">
              <w:rPr>
                <w:noProof/>
                <w:webHidden/>
              </w:rPr>
              <w:t>40</w:t>
            </w:r>
            <w:r w:rsidR="00082F4D">
              <w:rPr>
                <w:noProof/>
                <w:webHidden/>
              </w:rPr>
              <w:fldChar w:fldCharType="end"/>
            </w:r>
          </w:hyperlink>
        </w:p>
        <w:p w14:paraId="40E977EB" w14:textId="24E55F7B"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45" w:history="1">
            <w:r w:rsidR="00082F4D" w:rsidRPr="003C789F">
              <w:rPr>
                <w:rStyle w:val="Hyperlink"/>
                <w:noProof/>
              </w:rPr>
              <w:t>2.1.1</w:t>
            </w:r>
            <w:r w:rsidR="00082F4D">
              <w:rPr>
                <w:rFonts w:asciiTheme="minorHAnsi" w:eastAsiaTheme="minorEastAsia" w:hAnsiTheme="minorHAnsi"/>
                <w:noProof/>
                <w:sz w:val="22"/>
                <w:lang w:eastAsia="en-ZW"/>
              </w:rPr>
              <w:tab/>
            </w:r>
            <w:r w:rsidR="00082F4D" w:rsidRPr="003C789F">
              <w:rPr>
                <w:rStyle w:val="Hyperlink"/>
                <w:noProof/>
              </w:rPr>
              <w:t>Personal Loan</w:t>
            </w:r>
            <w:r w:rsidR="00082F4D">
              <w:rPr>
                <w:noProof/>
                <w:webHidden/>
              </w:rPr>
              <w:tab/>
            </w:r>
            <w:r w:rsidR="00082F4D">
              <w:rPr>
                <w:noProof/>
                <w:webHidden/>
              </w:rPr>
              <w:fldChar w:fldCharType="begin"/>
            </w:r>
            <w:r w:rsidR="00082F4D">
              <w:rPr>
                <w:noProof/>
                <w:webHidden/>
              </w:rPr>
              <w:instrText xml:space="preserve"> PAGEREF _Toc114058945 \h </w:instrText>
            </w:r>
            <w:r w:rsidR="00082F4D">
              <w:rPr>
                <w:noProof/>
                <w:webHidden/>
              </w:rPr>
            </w:r>
            <w:r w:rsidR="00082F4D">
              <w:rPr>
                <w:noProof/>
                <w:webHidden/>
              </w:rPr>
              <w:fldChar w:fldCharType="separate"/>
            </w:r>
            <w:r w:rsidR="00082F4D">
              <w:rPr>
                <w:noProof/>
                <w:webHidden/>
              </w:rPr>
              <w:t>40</w:t>
            </w:r>
            <w:r w:rsidR="00082F4D">
              <w:rPr>
                <w:noProof/>
                <w:webHidden/>
              </w:rPr>
              <w:fldChar w:fldCharType="end"/>
            </w:r>
          </w:hyperlink>
        </w:p>
        <w:p w14:paraId="57AA5773" w14:textId="43E1F6BE"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46" w:history="1">
            <w:r w:rsidR="00082F4D" w:rsidRPr="003C789F">
              <w:rPr>
                <w:rStyle w:val="Hyperlink"/>
                <w:noProof/>
                <w:lang w:eastAsia="en-GB"/>
              </w:rPr>
              <w:t>2.1.2</w:t>
            </w:r>
            <w:r w:rsidR="00082F4D">
              <w:rPr>
                <w:rFonts w:asciiTheme="minorHAnsi" w:eastAsiaTheme="minorEastAsia" w:hAnsiTheme="minorHAnsi"/>
                <w:noProof/>
                <w:sz w:val="22"/>
                <w:lang w:eastAsia="en-ZW"/>
              </w:rPr>
              <w:tab/>
            </w:r>
            <w:r w:rsidR="00082F4D" w:rsidRPr="003C789F">
              <w:rPr>
                <w:rStyle w:val="Hyperlink"/>
                <w:noProof/>
              </w:rPr>
              <w:t>Vehicle Loan</w:t>
            </w:r>
            <w:r w:rsidR="00082F4D">
              <w:rPr>
                <w:noProof/>
                <w:webHidden/>
              </w:rPr>
              <w:tab/>
            </w:r>
            <w:r w:rsidR="00082F4D">
              <w:rPr>
                <w:noProof/>
                <w:webHidden/>
              </w:rPr>
              <w:fldChar w:fldCharType="begin"/>
            </w:r>
            <w:r w:rsidR="00082F4D">
              <w:rPr>
                <w:noProof/>
                <w:webHidden/>
              </w:rPr>
              <w:instrText xml:space="preserve"> PAGEREF _Toc114058946 \h </w:instrText>
            </w:r>
            <w:r w:rsidR="00082F4D">
              <w:rPr>
                <w:noProof/>
                <w:webHidden/>
              </w:rPr>
            </w:r>
            <w:r w:rsidR="00082F4D">
              <w:rPr>
                <w:noProof/>
                <w:webHidden/>
              </w:rPr>
              <w:fldChar w:fldCharType="separate"/>
            </w:r>
            <w:r w:rsidR="00082F4D">
              <w:rPr>
                <w:noProof/>
                <w:webHidden/>
              </w:rPr>
              <w:t>41</w:t>
            </w:r>
            <w:r w:rsidR="00082F4D">
              <w:rPr>
                <w:noProof/>
                <w:webHidden/>
              </w:rPr>
              <w:fldChar w:fldCharType="end"/>
            </w:r>
          </w:hyperlink>
        </w:p>
        <w:p w14:paraId="3CE9B1E4" w14:textId="03819569"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47" w:history="1">
            <w:r w:rsidR="00082F4D" w:rsidRPr="003C789F">
              <w:rPr>
                <w:rStyle w:val="Hyperlink"/>
                <w:noProof/>
              </w:rPr>
              <w:t>2.1.3</w:t>
            </w:r>
            <w:r w:rsidR="00082F4D">
              <w:rPr>
                <w:rFonts w:asciiTheme="minorHAnsi" w:eastAsiaTheme="minorEastAsia" w:hAnsiTheme="minorHAnsi"/>
                <w:noProof/>
                <w:sz w:val="22"/>
                <w:lang w:eastAsia="en-ZW"/>
              </w:rPr>
              <w:tab/>
            </w:r>
            <w:r w:rsidR="00082F4D" w:rsidRPr="003C789F">
              <w:rPr>
                <w:rStyle w:val="Hyperlink"/>
                <w:noProof/>
              </w:rPr>
              <w:t>Housing loans</w:t>
            </w:r>
            <w:r w:rsidR="00082F4D">
              <w:rPr>
                <w:noProof/>
                <w:webHidden/>
              </w:rPr>
              <w:tab/>
            </w:r>
            <w:r w:rsidR="00082F4D">
              <w:rPr>
                <w:noProof/>
                <w:webHidden/>
              </w:rPr>
              <w:fldChar w:fldCharType="begin"/>
            </w:r>
            <w:r w:rsidR="00082F4D">
              <w:rPr>
                <w:noProof/>
                <w:webHidden/>
              </w:rPr>
              <w:instrText xml:space="preserve"> PAGEREF _Toc114058947 \h </w:instrText>
            </w:r>
            <w:r w:rsidR="00082F4D">
              <w:rPr>
                <w:noProof/>
                <w:webHidden/>
              </w:rPr>
            </w:r>
            <w:r w:rsidR="00082F4D">
              <w:rPr>
                <w:noProof/>
                <w:webHidden/>
              </w:rPr>
              <w:fldChar w:fldCharType="separate"/>
            </w:r>
            <w:r w:rsidR="00082F4D">
              <w:rPr>
                <w:noProof/>
                <w:webHidden/>
              </w:rPr>
              <w:t>42</w:t>
            </w:r>
            <w:r w:rsidR="00082F4D">
              <w:rPr>
                <w:noProof/>
                <w:webHidden/>
              </w:rPr>
              <w:fldChar w:fldCharType="end"/>
            </w:r>
          </w:hyperlink>
        </w:p>
        <w:p w14:paraId="6C5A4CDF" w14:textId="22484CCD"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48" w:history="1">
            <w:r w:rsidR="00082F4D" w:rsidRPr="003C789F">
              <w:rPr>
                <w:rStyle w:val="Hyperlink"/>
                <w:noProof/>
              </w:rPr>
              <w:t>2.2</w:t>
            </w:r>
            <w:r w:rsidR="00082F4D">
              <w:rPr>
                <w:rFonts w:asciiTheme="minorHAnsi" w:eastAsiaTheme="minorEastAsia" w:hAnsiTheme="minorHAnsi"/>
                <w:noProof/>
                <w:sz w:val="22"/>
                <w:lang w:eastAsia="en-ZW"/>
              </w:rPr>
              <w:tab/>
            </w:r>
            <w:r w:rsidR="00082F4D" w:rsidRPr="003C789F">
              <w:rPr>
                <w:rStyle w:val="Hyperlink"/>
                <w:noProof/>
              </w:rPr>
              <w:t>Tuition fees, levies</w:t>
            </w:r>
            <w:r w:rsidR="00082F4D">
              <w:rPr>
                <w:noProof/>
                <w:webHidden/>
              </w:rPr>
              <w:tab/>
            </w:r>
            <w:r w:rsidR="00082F4D">
              <w:rPr>
                <w:noProof/>
                <w:webHidden/>
              </w:rPr>
              <w:fldChar w:fldCharType="begin"/>
            </w:r>
            <w:r w:rsidR="00082F4D">
              <w:rPr>
                <w:noProof/>
                <w:webHidden/>
              </w:rPr>
              <w:instrText xml:space="preserve"> PAGEREF _Toc114058948 \h </w:instrText>
            </w:r>
            <w:r w:rsidR="00082F4D">
              <w:rPr>
                <w:noProof/>
                <w:webHidden/>
              </w:rPr>
            </w:r>
            <w:r w:rsidR="00082F4D">
              <w:rPr>
                <w:noProof/>
                <w:webHidden/>
              </w:rPr>
              <w:fldChar w:fldCharType="separate"/>
            </w:r>
            <w:r w:rsidR="00082F4D">
              <w:rPr>
                <w:noProof/>
                <w:webHidden/>
              </w:rPr>
              <w:t>45</w:t>
            </w:r>
            <w:r w:rsidR="00082F4D">
              <w:rPr>
                <w:noProof/>
                <w:webHidden/>
              </w:rPr>
              <w:fldChar w:fldCharType="end"/>
            </w:r>
          </w:hyperlink>
        </w:p>
        <w:p w14:paraId="5F43E711" w14:textId="293FA2CD"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49" w:history="1">
            <w:r w:rsidR="00082F4D" w:rsidRPr="003C789F">
              <w:rPr>
                <w:rStyle w:val="Hyperlink"/>
                <w:noProof/>
              </w:rPr>
              <w:t>2.3</w:t>
            </w:r>
            <w:r w:rsidR="00082F4D">
              <w:rPr>
                <w:rFonts w:asciiTheme="minorHAnsi" w:eastAsiaTheme="minorEastAsia" w:hAnsiTheme="minorHAnsi"/>
                <w:noProof/>
                <w:sz w:val="22"/>
                <w:lang w:eastAsia="en-ZW"/>
              </w:rPr>
              <w:tab/>
            </w:r>
            <w:r w:rsidR="00082F4D" w:rsidRPr="003C789F">
              <w:rPr>
                <w:rStyle w:val="Hyperlink"/>
                <w:noProof/>
              </w:rPr>
              <w:t>Bonuses</w:t>
            </w:r>
            <w:r w:rsidR="00082F4D">
              <w:rPr>
                <w:noProof/>
                <w:webHidden/>
              </w:rPr>
              <w:tab/>
            </w:r>
            <w:r w:rsidR="00082F4D">
              <w:rPr>
                <w:noProof/>
                <w:webHidden/>
              </w:rPr>
              <w:fldChar w:fldCharType="begin"/>
            </w:r>
            <w:r w:rsidR="00082F4D">
              <w:rPr>
                <w:noProof/>
                <w:webHidden/>
              </w:rPr>
              <w:instrText xml:space="preserve"> PAGEREF _Toc114058949 \h </w:instrText>
            </w:r>
            <w:r w:rsidR="00082F4D">
              <w:rPr>
                <w:noProof/>
                <w:webHidden/>
              </w:rPr>
            </w:r>
            <w:r w:rsidR="00082F4D">
              <w:rPr>
                <w:noProof/>
                <w:webHidden/>
              </w:rPr>
              <w:fldChar w:fldCharType="separate"/>
            </w:r>
            <w:r w:rsidR="00082F4D">
              <w:rPr>
                <w:noProof/>
                <w:webHidden/>
              </w:rPr>
              <w:t>47</w:t>
            </w:r>
            <w:r w:rsidR="00082F4D">
              <w:rPr>
                <w:noProof/>
                <w:webHidden/>
              </w:rPr>
              <w:fldChar w:fldCharType="end"/>
            </w:r>
          </w:hyperlink>
        </w:p>
        <w:p w14:paraId="4B047248" w14:textId="62F3B1B2"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50" w:history="1">
            <w:r w:rsidR="00082F4D" w:rsidRPr="003C789F">
              <w:rPr>
                <w:rStyle w:val="Hyperlink"/>
                <w:noProof/>
              </w:rPr>
              <w:t>2.4</w:t>
            </w:r>
            <w:r w:rsidR="00082F4D">
              <w:rPr>
                <w:rFonts w:asciiTheme="minorHAnsi" w:eastAsiaTheme="minorEastAsia" w:hAnsiTheme="minorHAnsi"/>
                <w:noProof/>
                <w:sz w:val="22"/>
                <w:lang w:eastAsia="en-ZW"/>
              </w:rPr>
              <w:tab/>
            </w:r>
            <w:r w:rsidR="00082F4D" w:rsidRPr="003C789F">
              <w:rPr>
                <w:rStyle w:val="Hyperlink"/>
                <w:noProof/>
              </w:rPr>
              <w:t>Medical aid</w:t>
            </w:r>
            <w:r w:rsidR="00082F4D">
              <w:rPr>
                <w:noProof/>
                <w:webHidden/>
              </w:rPr>
              <w:tab/>
            </w:r>
            <w:r w:rsidR="00082F4D">
              <w:rPr>
                <w:noProof/>
                <w:webHidden/>
              </w:rPr>
              <w:fldChar w:fldCharType="begin"/>
            </w:r>
            <w:r w:rsidR="00082F4D">
              <w:rPr>
                <w:noProof/>
                <w:webHidden/>
              </w:rPr>
              <w:instrText xml:space="preserve"> PAGEREF _Toc114058950 \h </w:instrText>
            </w:r>
            <w:r w:rsidR="00082F4D">
              <w:rPr>
                <w:noProof/>
                <w:webHidden/>
              </w:rPr>
            </w:r>
            <w:r w:rsidR="00082F4D">
              <w:rPr>
                <w:noProof/>
                <w:webHidden/>
              </w:rPr>
              <w:fldChar w:fldCharType="separate"/>
            </w:r>
            <w:r w:rsidR="00082F4D">
              <w:rPr>
                <w:noProof/>
                <w:webHidden/>
              </w:rPr>
              <w:t>47</w:t>
            </w:r>
            <w:r w:rsidR="00082F4D">
              <w:rPr>
                <w:noProof/>
                <w:webHidden/>
              </w:rPr>
              <w:fldChar w:fldCharType="end"/>
            </w:r>
          </w:hyperlink>
        </w:p>
        <w:p w14:paraId="04A11EB5" w14:textId="2C0D0628"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51" w:history="1">
            <w:r w:rsidR="00082F4D" w:rsidRPr="003C789F">
              <w:rPr>
                <w:rStyle w:val="Hyperlink"/>
                <w:noProof/>
              </w:rPr>
              <w:t>2.5</w:t>
            </w:r>
            <w:r w:rsidR="00082F4D">
              <w:rPr>
                <w:rFonts w:asciiTheme="minorHAnsi" w:eastAsiaTheme="minorEastAsia" w:hAnsiTheme="minorHAnsi"/>
                <w:noProof/>
                <w:sz w:val="22"/>
                <w:lang w:eastAsia="en-ZW"/>
              </w:rPr>
              <w:tab/>
            </w:r>
            <w:r w:rsidR="00082F4D" w:rsidRPr="003C789F">
              <w:rPr>
                <w:rStyle w:val="Hyperlink"/>
                <w:noProof/>
              </w:rPr>
              <w:t>Funeral</w:t>
            </w:r>
            <w:r w:rsidR="00082F4D">
              <w:rPr>
                <w:noProof/>
                <w:webHidden/>
              </w:rPr>
              <w:tab/>
            </w:r>
            <w:r w:rsidR="00082F4D">
              <w:rPr>
                <w:noProof/>
                <w:webHidden/>
              </w:rPr>
              <w:fldChar w:fldCharType="begin"/>
            </w:r>
            <w:r w:rsidR="00082F4D">
              <w:rPr>
                <w:noProof/>
                <w:webHidden/>
              </w:rPr>
              <w:instrText xml:space="preserve"> PAGEREF _Toc114058951 \h </w:instrText>
            </w:r>
            <w:r w:rsidR="00082F4D">
              <w:rPr>
                <w:noProof/>
                <w:webHidden/>
              </w:rPr>
            </w:r>
            <w:r w:rsidR="00082F4D">
              <w:rPr>
                <w:noProof/>
                <w:webHidden/>
              </w:rPr>
              <w:fldChar w:fldCharType="separate"/>
            </w:r>
            <w:r w:rsidR="00082F4D">
              <w:rPr>
                <w:noProof/>
                <w:webHidden/>
              </w:rPr>
              <w:t>48</w:t>
            </w:r>
            <w:r w:rsidR="00082F4D">
              <w:rPr>
                <w:noProof/>
                <w:webHidden/>
              </w:rPr>
              <w:fldChar w:fldCharType="end"/>
            </w:r>
          </w:hyperlink>
        </w:p>
        <w:p w14:paraId="3423C478" w14:textId="0F0C1702"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52" w:history="1">
            <w:r w:rsidR="00082F4D" w:rsidRPr="003C789F">
              <w:rPr>
                <w:rStyle w:val="Hyperlink"/>
                <w:noProof/>
              </w:rPr>
              <w:t>2.6</w:t>
            </w:r>
            <w:r w:rsidR="00082F4D">
              <w:rPr>
                <w:rFonts w:asciiTheme="minorHAnsi" w:eastAsiaTheme="minorEastAsia" w:hAnsiTheme="minorHAnsi"/>
                <w:noProof/>
                <w:sz w:val="22"/>
                <w:lang w:eastAsia="en-ZW"/>
              </w:rPr>
              <w:tab/>
            </w:r>
            <w:r w:rsidR="00082F4D" w:rsidRPr="003C789F">
              <w:rPr>
                <w:rStyle w:val="Hyperlink"/>
                <w:rFonts w:eastAsia="Times New Roman"/>
                <w:noProof/>
              </w:rPr>
              <w:t>Pension</w:t>
            </w:r>
            <w:r w:rsidR="00082F4D">
              <w:rPr>
                <w:noProof/>
                <w:webHidden/>
              </w:rPr>
              <w:tab/>
            </w:r>
            <w:r w:rsidR="00082F4D">
              <w:rPr>
                <w:noProof/>
                <w:webHidden/>
              </w:rPr>
              <w:fldChar w:fldCharType="begin"/>
            </w:r>
            <w:r w:rsidR="00082F4D">
              <w:rPr>
                <w:noProof/>
                <w:webHidden/>
              </w:rPr>
              <w:instrText xml:space="preserve"> PAGEREF _Toc114058952 \h </w:instrText>
            </w:r>
            <w:r w:rsidR="00082F4D">
              <w:rPr>
                <w:noProof/>
                <w:webHidden/>
              </w:rPr>
            </w:r>
            <w:r w:rsidR="00082F4D">
              <w:rPr>
                <w:noProof/>
                <w:webHidden/>
              </w:rPr>
              <w:fldChar w:fldCharType="separate"/>
            </w:r>
            <w:r w:rsidR="00082F4D">
              <w:rPr>
                <w:noProof/>
                <w:webHidden/>
              </w:rPr>
              <w:t>49</w:t>
            </w:r>
            <w:r w:rsidR="00082F4D">
              <w:rPr>
                <w:noProof/>
                <w:webHidden/>
              </w:rPr>
              <w:fldChar w:fldCharType="end"/>
            </w:r>
          </w:hyperlink>
        </w:p>
        <w:p w14:paraId="5B350AB5" w14:textId="18F4CD76"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53" w:history="1">
            <w:r w:rsidR="00082F4D" w:rsidRPr="003C789F">
              <w:rPr>
                <w:rStyle w:val="Hyperlink"/>
                <w:noProof/>
              </w:rPr>
              <w:t>2.7</w:t>
            </w:r>
            <w:r w:rsidR="00082F4D">
              <w:rPr>
                <w:rFonts w:asciiTheme="minorHAnsi" w:eastAsiaTheme="minorEastAsia" w:hAnsiTheme="minorHAnsi"/>
                <w:noProof/>
                <w:sz w:val="22"/>
                <w:lang w:eastAsia="en-ZW"/>
              </w:rPr>
              <w:tab/>
            </w:r>
            <w:r w:rsidR="00082F4D" w:rsidRPr="003C789F">
              <w:rPr>
                <w:rStyle w:val="Hyperlink"/>
                <w:rFonts w:eastAsia="Times New Roman"/>
                <w:noProof/>
              </w:rPr>
              <w:t>Holiday Travel</w:t>
            </w:r>
            <w:r w:rsidR="00082F4D">
              <w:rPr>
                <w:noProof/>
                <w:webHidden/>
              </w:rPr>
              <w:tab/>
            </w:r>
            <w:r w:rsidR="00082F4D">
              <w:rPr>
                <w:noProof/>
                <w:webHidden/>
              </w:rPr>
              <w:fldChar w:fldCharType="begin"/>
            </w:r>
            <w:r w:rsidR="00082F4D">
              <w:rPr>
                <w:noProof/>
                <w:webHidden/>
              </w:rPr>
              <w:instrText xml:space="preserve"> PAGEREF _Toc114058953 \h </w:instrText>
            </w:r>
            <w:r w:rsidR="00082F4D">
              <w:rPr>
                <w:noProof/>
                <w:webHidden/>
              </w:rPr>
            </w:r>
            <w:r w:rsidR="00082F4D">
              <w:rPr>
                <w:noProof/>
                <w:webHidden/>
              </w:rPr>
              <w:fldChar w:fldCharType="separate"/>
            </w:r>
            <w:r w:rsidR="00082F4D">
              <w:rPr>
                <w:noProof/>
                <w:webHidden/>
              </w:rPr>
              <w:t>49</w:t>
            </w:r>
            <w:r w:rsidR="00082F4D">
              <w:rPr>
                <w:noProof/>
                <w:webHidden/>
              </w:rPr>
              <w:fldChar w:fldCharType="end"/>
            </w:r>
          </w:hyperlink>
        </w:p>
        <w:p w14:paraId="1CE896CD" w14:textId="3FBFF125" w:rsidR="00082F4D" w:rsidRDefault="0065677A">
          <w:pPr>
            <w:pStyle w:val="TOC1"/>
            <w:rPr>
              <w:rFonts w:asciiTheme="minorHAnsi" w:eastAsiaTheme="minorEastAsia" w:hAnsiTheme="minorHAnsi"/>
              <w:noProof/>
              <w:sz w:val="22"/>
              <w:lang w:eastAsia="en-ZW"/>
            </w:rPr>
          </w:pPr>
          <w:hyperlink w:anchor="_Toc114058954" w:history="1">
            <w:r w:rsidR="00082F4D" w:rsidRPr="003C789F">
              <w:rPr>
                <w:rStyle w:val="Hyperlink"/>
                <w:noProof/>
              </w:rPr>
              <w:t>CHAPTER 3: LABOUR RELATIONS</w:t>
            </w:r>
            <w:r w:rsidR="00082F4D">
              <w:rPr>
                <w:noProof/>
                <w:webHidden/>
              </w:rPr>
              <w:tab/>
            </w:r>
            <w:r w:rsidR="00082F4D">
              <w:rPr>
                <w:noProof/>
                <w:webHidden/>
              </w:rPr>
              <w:fldChar w:fldCharType="begin"/>
            </w:r>
            <w:r w:rsidR="00082F4D">
              <w:rPr>
                <w:noProof/>
                <w:webHidden/>
              </w:rPr>
              <w:instrText xml:space="preserve"> PAGEREF _Toc114058954 \h </w:instrText>
            </w:r>
            <w:r w:rsidR="00082F4D">
              <w:rPr>
                <w:noProof/>
                <w:webHidden/>
              </w:rPr>
            </w:r>
            <w:r w:rsidR="00082F4D">
              <w:rPr>
                <w:noProof/>
                <w:webHidden/>
              </w:rPr>
              <w:fldChar w:fldCharType="separate"/>
            </w:r>
            <w:r w:rsidR="00082F4D">
              <w:rPr>
                <w:noProof/>
                <w:webHidden/>
              </w:rPr>
              <w:t>50</w:t>
            </w:r>
            <w:r w:rsidR="00082F4D">
              <w:rPr>
                <w:noProof/>
                <w:webHidden/>
              </w:rPr>
              <w:fldChar w:fldCharType="end"/>
            </w:r>
          </w:hyperlink>
        </w:p>
        <w:p w14:paraId="21EDF02B" w14:textId="33EF7531" w:rsidR="00082F4D" w:rsidRDefault="0065677A">
          <w:pPr>
            <w:pStyle w:val="TOC3"/>
            <w:tabs>
              <w:tab w:val="left" w:pos="1100"/>
              <w:tab w:val="right" w:leader="dot" w:pos="9016"/>
            </w:tabs>
            <w:rPr>
              <w:rFonts w:asciiTheme="minorHAnsi" w:eastAsiaTheme="minorEastAsia" w:hAnsiTheme="minorHAnsi"/>
              <w:noProof/>
              <w:sz w:val="22"/>
              <w:lang w:eastAsia="en-ZW"/>
            </w:rPr>
          </w:pPr>
          <w:hyperlink w:anchor="_Toc114058959" w:history="1">
            <w:r w:rsidR="00082F4D" w:rsidRPr="003C789F">
              <w:rPr>
                <w:rStyle w:val="Hyperlink"/>
                <w:noProof/>
              </w:rPr>
              <w:t>3.1.</w:t>
            </w:r>
            <w:r w:rsidR="00082F4D">
              <w:rPr>
                <w:rFonts w:asciiTheme="minorHAnsi" w:eastAsiaTheme="minorEastAsia" w:hAnsiTheme="minorHAnsi"/>
                <w:noProof/>
                <w:sz w:val="22"/>
                <w:lang w:eastAsia="en-ZW"/>
              </w:rPr>
              <w:tab/>
            </w:r>
            <w:r w:rsidR="00082F4D" w:rsidRPr="003C789F">
              <w:rPr>
                <w:rStyle w:val="Hyperlink"/>
                <w:noProof/>
              </w:rPr>
              <w:t>Specific Objectives</w:t>
            </w:r>
            <w:r w:rsidR="00082F4D">
              <w:rPr>
                <w:noProof/>
                <w:webHidden/>
              </w:rPr>
              <w:tab/>
            </w:r>
            <w:r w:rsidR="00082F4D">
              <w:rPr>
                <w:noProof/>
                <w:webHidden/>
              </w:rPr>
              <w:fldChar w:fldCharType="begin"/>
            </w:r>
            <w:r w:rsidR="00082F4D">
              <w:rPr>
                <w:noProof/>
                <w:webHidden/>
              </w:rPr>
              <w:instrText xml:space="preserve"> PAGEREF _Toc114058959 \h </w:instrText>
            </w:r>
            <w:r w:rsidR="00082F4D">
              <w:rPr>
                <w:noProof/>
                <w:webHidden/>
              </w:rPr>
            </w:r>
            <w:r w:rsidR="00082F4D">
              <w:rPr>
                <w:noProof/>
                <w:webHidden/>
              </w:rPr>
              <w:fldChar w:fldCharType="separate"/>
            </w:r>
            <w:r w:rsidR="00082F4D">
              <w:rPr>
                <w:noProof/>
                <w:webHidden/>
              </w:rPr>
              <w:t>50</w:t>
            </w:r>
            <w:r w:rsidR="00082F4D">
              <w:rPr>
                <w:noProof/>
                <w:webHidden/>
              </w:rPr>
              <w:fldChar w:fldCharType="end"/>
            </w:r>
          </w:hyperlink>
        </w:p>
        <w:p w14:paraId="40237637" w14:textId="5307B8A7" w:rsidR="00082F4D" w:rsidRDefault="0065677A">
          <w:pPr>
            <w:pStyle w:val="TOC3"/>
            <w:tabs>
              <w:tab w:val="left" w:pos="1100"/>
              <w:tab w:val="right" w:leader="dot" w:pos="9016"/>
            </w:tabs>
            <w:rPr>
              <w:rFonts w:asciiTheme="minorHAnsi" w:eastAsiaTheme="minorEastAsia" w:hAnsiTheme="minorHAnsi"/>
              <w:noProof/>
              <w:sz w:val="22"/>
              <w:lang w:eastAsia="en-ZW"/>
            </w:rPr>
          </w:pPr>
          <w:hyperlink w:anchor="_Toc114058960" w:history="1">
            <w:r w:rsidR="00082F4D" w:rsidRPr="003C789F">
              <w:rPr>
                <w:rStyle w:val="Hyperlink"/>
                <w:noProof/>
                <w:lang w:eastAsia="en-ZW"/>
              </w:rPr>
              <w:t>3.2.</w:t>
            </w:r>
            <w:r w:rsidR="00082F4D">
              <w:rPr>
                <w:rFonts w:asciiTheme="minorHAnsi" w:eastAsiaTheme="minorEastAsia" w:hAnsiTheme="minorHAnsi"/>
                <w:noProof/>
                <w:sz w:val="22"/>
                <w:lang w:eastAsia="en-ZW"/>
              </w:rPr>
              <w:tab/>
            </w:r>
            <w:r w:rsidR="00082F4D" w:rsidRPr="003C789F">
              <w:rPr>
                <w:rStyle w:val="Hyperlink"/>
                <w:noProof/>
                <w:lang w:eastAsia="en-ZW"/>
              </w:rPr>
              <w:t>Principles</w:t>
            </w:r>
            <w:r w:rsidR="00082F4D">
              <w:rPr>
                <w:noProof/>
                <w:webHidden/>
              </w:rPr>
              <w:tab/>
            </w:r>
            <w:r w:rsidR="00082F4D">
              <w:rPr>
                <w:noProof/>
                <w:webHidden/>
              </w:rPr>
              <w:fldChar w:fldCharType="begin"/>
            </w:r>
            <w:r w:rsidR="00082F4D">
              <w:rPr>
                <w:noProof/>
                <w:webHidden/>
              </w:rPr>
              <w:instrText xml:space="preserve"> PAGEREF _Toc114058960 \h </w:instrText>
            </w:r>
            <w:r w:rsidR="00082F4D">
              <w:rPr>
                <w:noProof/>
                <w:webHidden/>
              </w:rPr>
            </w:r>
            <w:r w:rsidR="00082F4D">
              <w:rPr>
                <w:noProof/>
                <w:webHidden/>
              </w:rPr>
              <w:fldChar w:fldCharType="separate"/>
            </w:r>
            <w:r w:rsidR="00082F4D">
              <w:rPr>
                <w:noProof/>
                <w:webHidden/>
              </w:rPr>
              <w:t>51</w:t>
            </w:r>
            <w:r w:rsidR="00082F4D">
              <w:rPr>
                <w:noProof/>
                <w:webHidden/>
              </w:rPr>
              <w:fldChar w:fldCharType="end"/>
            </w:r>
          </w:hyperlink>
        </w:p>
        <w:p w14:paraId="2B7AF898" w14:textId="1D18A00D" w:rsidR="00082F4D" w:rsidRDefault="0065677A">
          <w:pPr>
            <w:pStyle w:val="TOC3"/>
            <w:tabs>
              <w:tab w:val="left" w:pos="1100"/>
              <w:tab w:val="right" w:leader="dot" w:pos="9016"/>
            </w:tabs>
            <w:rPr>
              <w:rFonts w:asciiTheme="minorHAnsi" w:eastAsiaTheme="minorEastAsia" w:hAnsiTheme="minorHAnsi"/>
              <w:noProof/>
              <w:sz w:val="22"/>
              <w:lang w:eastAsia="en-ZW"/>
            </w:rPr>
          </w:pPr>
          <w:hyperlink w:anchor="_Toc114058966" w:history="1">
            <w:r w:rsidR="00082F4D" w:rsidRPr="003C789F">
              <w:rPr>
                <w:rStyle w:val="Hyperlink"/>
                <w:noProof/>
                <w:lang w:eastAsia="en-ZW"/>
              </w:rPr>
              <w:t>3.3.</w:t>
            </w:r>
            <w:r w:rsidR="00082F4D">
              <w:rPr>
                <w:rFonts w:asciiTheme="minorHAnsi" w:eastAsiaTheme="minorEastAsia" w:hAnsiTheme="minorHAnsi"/>
                <w:noProof/>
                <w:sz w:val="22"/>
                <w:lang w:eastAsia="en-ZW"/>
              </w:rPr>
              <w:tab/>
            </w:r>
            <w:r w:rsidR="00082F4D" w:rsidRPr="003C789F">
              <w:rPr>
                <w:rStyle w:val="Hyperlink"/>
                <w:noProof/>
                <w:lang w:eastAsia="en-ZW"/>
              </w:rPr>
              <w:t xml:space="preserve">Rights and </w:t>
            </w:r>
            <w:r w:rsidR="00082F4D" w:rsidRPr="003C789F">
              <w:rPr>
                <w:rStyle w:val="Hyperlink"/>
                <w:noProof/>
              </w:rPr>
              <w:t>Obligations</w:t>
            </w:r>
            <w:r w:rsidR="00082F4D">
              <w:rPr>
                <w:noProof/>
                <w:webHidden/>
              </w:rPr>
              <w:tab/>
            </w:r>
            <w:r w:rsidR="00082F4D">
              <w:rPr>
                <w:noProof/>
                <w:webHidden/>
              </w:rPr>
              <w:fldChar w:fldCharType="begin"/>
            </w:r>
            <w:r w:rsidR="00082F4D">
              <w:rPr>
                <w:noProof/>
                <w:webHidden/>
              </w:rPr>
              <w:instrText xml:space="preserve"> PAGEREF _Toc114058966 \h </w:instrText>
            </w:r>
            <w:r w:rsidR="00082F4D">
              <w:rPr>
                <w:noProof/>
                <w:webHidden/>
              </w:rPr>
            </w:r>
            <w:r w:rsidR="00082F4D">
              <w:rPr>
                <w:noProof/>
                <w:webHidden/>
              </w:rPr>
              <w:fldChar w:fldCharType="separate"/>
            </w:r>
            <w:r w:rsidR="00082F4D">
              <w:rPr>
                <w:noProof/>
                <w:webHidden/>
              </w:rPr>
              <w:t>51</w:t>
            </w:r>
            <w:r w:rsidR="00082F4D">
              <w:rPr>
                <w:noProof/>
                <w:webHidden/>
              </w:rPr>
              <w:fldChar w:fldCharType="end"/>
            </w:r>
          </w:hyperlink>
        </w:p>
        <w:p w14:paraId="279FA62D" w14:textId="217B2671"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73" w:history="1">
            <w:r w:rsidR="00082F4D" w:rsidRPr="003C789F">
              <w:rPr>
                <w:rStyle w:val="Hyperlink"/>
                <w:noProof/>
                <w:lang w:eastAsia="en-ZW"/>
              </w:rPr>
              <w:t>3.3.1.</w:t>
            </w:r>
            <w:r w:rsidR="00082F4D">
              <w:rPr>
                <w:rFonts w:asciiTheme="minorHAnsi" w:eastAsiaTheme="minorEastAsia" w:hAnsiTheme="minorHAnsi"/>
                <w:noProof/>
                <w:sz w:val="22"/>
                <w:lang w:eastAsia="en-ZW"/>
              </w:rPr>
              <w:tab/>
            </w:r>
            <w:r w:rsidR="00082F4D" w:rsidRPr="003C789F">
              <w:rPr>
                <w:rStyle w:val="Hyperlink"/>
                <w:noProof/>
                <w:lang w:eastAsia="en-ZW"/>
              </w:rPr>
              <w:t>Staff member Obligations</w:t>
            </w:r>
            <w:r w:rsidR="00082F4D">
              <w:rPr>
                <w:noProof/>
                <w:webHidden/>
              </w:rPr>
              <w:tab/>
            </w:r>
            <w:r w:rsidR="00082F4D">
              <w:rPr>
                <w:noProof/>
                <w:webHidden/>
              </w:rPr>
              <w:fldChar w:fldCharType="begin"/>
            </w:r>
            <w:r w:rsidR="00082F4D">
              <w:rPr>
                <w:noProof/>
                <w:webHidden/>
              </w:rPr>
              <w:instrText xml:space="preserve"> PAGEREF _Toc114058973 \h </w:instrText>
            </w:r>
            <w:r w:rsidR="00082F4D">
              <w:rPr>
                <w:noProof/>
                <w:webHidden/>
              </w:rPr>
            </w:r>
            <w:r w:rsidR="00082F4D">
              <w:rPr>
                <w:noProof/>
                <w:webHidden/>
              </w:rPr>
              <w:fldChar w:fldCharType="separate"/>
            </w:r>
            <w:r w:rsidR="00082F4D">
              <w:rPr>
                <w:noProof/>
                <w:webHidden/>
              </w:rPr>
              <w:t>51</w:t>
            </w:r>
            <w:r w:rsidR="00082F4D">
              <w:rPr>
                <w:noProof/>
                <w:webHidden/>
              </w:rPr>
              <w:fldChar w:fldCharType="end"/>
            </w:r>
          </w:hyperlink>
        </w:p>
        <w:p w14:paraId="32B6E6B6" w14:textId="6CA4FD94"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74" w:history="1">
            <w:r w:rsidR="00082F4D" w:rsidRPr="003C789F">
              <w:rPr>
                <w:rStyle w:val="Hyperlink"/>
                <w:noProof/>
                <w:lang w:eastAsia="en-ZW"/>
              </w:rPr>
              <w:t>3.3.2.</w:t>
            </w:r>
            <w:r w:rsidR="00082F4D">
              <w:rPr>
                <w:rFonts w:asciiTheme="minorHAnsi" w:eastAsiaTheme="minorEastAsia" w:hAnsiTheme="minorHAnsi"/>
                <w:noProof/>
                <w:sz w:val="22"/>
                <w:lang w:eastAsia="en-ZW"/>
              </w:rPr>
              <w:tab/>
            </w:r>
            <w:r w:rsidR="00082F4D" w:rsidRPr="003C789F">
              <w:rPr>
                <w:rStyle w:val="Hyperlink"/>
                <w:noProof/>
                <w:lang w:eastAsia="en-ZW"/>
              </w:rPr>
              <w:t>Staff member Rights</w:t>
            </w:r>
            <w:r w:rsidR="00082F4D">
              <w:rPr>
                <w:noProof/>
                <w:webHidden/>
              </w:rPr>
              <w:tab/>
            </w:r>
            <w:r w:rsidR="00082F4D">
              <w:rPr>
                <w:noProof/>
                <w:webHidden/>
              </w:rPr>
              <w:fldChar w:fldCharType="begin"/>
            </w:r>
            <w:r w:rsidR="00082F4D">
              <w:rPr>
                <w:noProof/>
                <w:webHidden/>
              </w:rPr>
              <w:instrText xml:space="preserve"> PAGEREF _Toc114058974 \h </w:instrText>
            </w:r>
            <w:r w:rsidR="00082F4D">
              <w:rPr>
                <w:noProof/>
                <w:webHidden/>
              </w:rPr>
            </w:r>
            <w:r w:rsidR="00082F4D">
              <w:rPr>
                <w:noProof/>
                <w:webHidden/>
              </w:rPr>
              <w:fldChar w:fldCharType="separate"/>
            </w:r>
            <w:r w:rsidR="00082F4D">
              <w:rPr>
                <w:noProof/>
                <w:webHidden/>
              </w:rPr>
              <w:t>51</w:t>
            </w:r>
            <w:r w:rsidR="00082F4D">
              <w:rPr>
                <w:noProof/>
                <w:webHidden/>
              </w:rPr>
              <w:fldChar w:fldCharType="end"/>
            </w:r>
          </w:hyperlink>
        </w:p>
        <w:p w14:paraId="2DBDB035" w14:textId="6019BDC1"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75" w:history="1">
            <w:r w:rsidR="00082F4D" w:rsidRPr="003C789F">
              <w:rPr>
                <w:rStyle w:val="Hyperlink"/>
                <w:noProof/>
                <w:lang w:eastAsia="en-ZW"/>
              </w:rPr>
              <w:t>3.3.3.</w:t>
            </w:r>
            <w:r w:rsidR="00082F4D">
              <w:rPr>
                <w:rFonts w:asciiTheme="minorHAnsi" w:eastAsiaTheme="minorEastAsia" w:hAnsiTheme="minorHAnsi"/>
                <w:noProof/>
                <w:sz w:val="22"/>
                <w:lang w:eastAsia="en-ZW"/>
              </w:rPr>
              <w:tab/>
            </w:r>
            <w:r w:rsidR="00082F4D" w:rsidRPr="003C789F">
              <w:rPr>
                <w:rStyle w:val="Hyperlink"/>
                <w:noProof/>
                <w:lang w:eastAsia="en-ZW"/>
              </w:rPr>
              <w:t>Management Obligations and Duties</w:t>
            </w:r>
            <w:r w:rsidR="00082F4D">
              <w:rPr>
                <w:noProof/>
                <w:webHidden/>
              </w:rPr>
              <w:tab/>
            </w:r>
            <w:r w:rsidR="00082F4D">
              <w:rPr>
                <w:noProof/>
                <w:webHidden/>
              </w:rPr>
              <w:fldChar w:fldCharType="begin"/>
            </w:r>
            <w:r w:rsidR="00082F4D">
              <w:rPr>
                <w:noProof/>
                <w:webHidden/>
              </w:rPr>
              <w:instrText xml:space="preserve"> PAGEREF _Toc114058975 \h </w:instrText>
            </w:r>
            <w:r w:rsidR="00082F4D">
              <w:rPr>
                <w:noProof/>
                <w:webHidden/>
              </w:rPr>
            </w:r>
            <w:r w:rsidR="00082F4D">
              <w:rPr>
                <w:noProof/>
                <w:webHidden/>
              </w:rPr>
              <w:fldChar w:fldCharType="separate"/>
            </w:r>
            <w:r w:rsidR="00082F4D">
              <w:rPr>
                <w:noProof/>
                <w:webHidden/>
              </w:rPr>
              <w:t>52</w:t>
            </w:r>
            <w:r w:rsidR="00082F4D">
              <w:rPr>
                <w:noProof/>
                <w:webHidden/>
              </w:rPr>
              <w:fldChar w:fldCharType="end"/>
            </w:r>
          </w:hyperlink>
        </w:p>
        <w:p w14:paraId="611D9DCB" w14:textId="5B3EF7B8"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8985" w:history="1">
            <w:r w:rsidR="00082F4D" w:rsidRPr="003C789F">
              <w:rPr>
                <w:rStyle w:val="Hyperlink"/>
                <w:noProof/>
                <w:lang w:eastAsia="en-ZW"/>
              </w:rPr>
              <w:t>3.3.4.</w:t>
            </w:r>
            <w:r w:rsidR="00082F4D">
              <w:rPr>
                <w:rFonts w:asciiTheme="minorHAnsi" w:eastAsiaTheme="minorEastAsia" w:hAnsiTheme="minorHAnsi"/>
                <w:noProof/>
                <w:sz w:val="22"/>
                <w:lang w:eastAsia="en-ZW"/>
              </w:rPr>
              <w:tab/>
            </w:r>
            <w:r w:rsidR="00082F4D" w:rsidRPr="003C789F">
              <w:rPr>
                <w:rStyle w:val="Hyperlink"/>
                <w:noProof/>
                <w:lang w:eastAsia="en-ZW"/>
              </w:rPr>
              <w:t>Management Rights</w:t>
            </w:r>
            <w:r w:rsidR="00082F4D">
              <w:rPr>
                <w:noProof/>
                <w:webHidden/>
              </w:rPr>
              <w:tab/>
            </w:r>
            <w:r w:rsidR="00082F4D">
              <w:rPr>
                <w:noProof/>
                <w:webHidden/>
              </w:rPr>
              <w:fldChar w:fldCharType="begin"/>
            </w:r>
            <w:r w:rsidR="00082F4D">
              <w:rPr>
                <w:noProof/>
                <w:webHidden/>
              </w:rPr>
              <w:instrText xml:space="preserve"> PAGEREF _Toc114058985 \h </w:instrText>
            </w:r>
            <w:r w:rsidR="00082F4D">
              <w:rPr>
                <w:noProof/>
                <w:webHidden/>
              </w:rPr>
            </w:r>
            <w:r w:rsidR="00082F4D">
              <w:rPr>
                <w:noProof/>
                <w:webHidden/>
              </w:rPr>
              <w:fldChar w:fldCharType="separate"/>
            </w:r>
            <w:r w:rsidR="00082F4D">
              <w:rPr>
                <w:noProof/>
                <w:webHidden/>
              </w:rPr>
              <w:t>53</w:t>
            </w:r>
            <w:r w:rsidR="00082F4D">
              <w:rPr>
                <w:noProof/>
                <w:webHidden/>
              </w:rPr>
              <w:fldChar w:fldCharType="end"/>
            </w:r>
          </w:hyperlink>
        </w:p>
        <w:p w14:paraId="483B6BF5" w14:textId="41481E10" w:rsidR="00082F4D" w:rsidRDefault="0065677A">
          <w:pPr>
            <w:pStyle w:val="TOC2"/>
            <w:tabs>
              <w:tab w:val="right" w:leader="dot" w:pos="9016"/>
            </w:tabs>
            <w:rPr>
              <w:rFonts w:asciiTheme="minorHAnsi" w:eastAsiaTheme="minorEastAsia" w:hAnsiTheme="minorHAnsi"/>
              <w:noProof/>
              <w:sz w:val="22"/>
              <w:lang w:eastAsia="en-ZW"/>
            </w:rPr>
          </w:pPr>
          <w:hyperlink w:anchor="_Toc114058986" w:history="1">
            <w:r w:rsidR="00082F4D" w:rsidRPr="003C789F">
              <w:rPr>
                <w:rStyle w:val="Hyperlink"/>
                <w:noProof/>
                <w:lang w:eastAsia="en-ZW"/>
              </w:rPr>
              <w:t>3.4 Recognition of a Workers Committee</w:t>
            </w:r>
            <w:r w:rsidR="00082F4D">
              <w:rPr>
                <w:noProof/>
                <w:webHidden/>
              </w:rPr>
              <w:tab/>
            </w:r>
            <w:r w:rsidR="00082F4D">
              <w:rPr>
                <w:noProof/>
                <w:webHidden/>
              </w:rPr>
              <w:fldChar w:fldCharType="begin"/>
            </w:r>
            <w:r w:rsidR="00082F4D">
              <w:rPr>
                <w:noProof/>
                <w:webHidden/>
              </w:rPr>
              <w:instrText xml:space="preserve"> PAGEREF _Toc114058986 \h </w:instrText>
            </w:r>
            <w:r w:rsidR="00082F4D">
              <w:rPr>
                <w:noProof/>
                <w:webHidden/>
              </w:rPr>
            </w:r>
            <w:r w:rsidR="00082F4D">
              <w:rPr>
                <w:noProof/>
                <w:webHidden/>
              </w:rPr>
              <w:fldChar w:fldCharType="separate"/>
            </w:r>
            <w:r w:rsidR="00082F4D">
              <w:rPr>
                <w:noProof/>
                <w:webHidden/>
              </w:rPr>
              <w:t>53</w:t>
            </w:r>
            <w:r w:rsidR="00082F4D">
              <w:rPr>
                <w:noProof/>
                <w:webHidden/>
              </w:rPr>
              <w:fldChar w:fldCharType="end"/>
            </w:r>
          </w:hyperlink>
        </w:p>
        <w:p w14:paraId="2AA96F78" w14:textId="169F4108" w:rsidR="00082F4D" w:rsidRDefault="0065677A">
          <w:pPr>
            <w:pStyle w:val="TOC2"/>
            <w:tabs>
              <w:tab w:val="right" w:leader="dot" w:pos="9016"/>
            </w:tabs>
            <w:rPr>
              <w:rFonts w:asciiTheme="minorHAnsi" w:eastAsiaTheme="minorEastAsia" w:hAnsiTheme="minorHAnsi"/>
              <w:noProof/>
              <w:sz w:val="22"/>
              <w:lang w:eastAsia="en-ZW"/>
            </w:rPr>
          </w:pPr>
          <w:hyperlink w:anchor="_Toc114058987" w:history="1">
            <w:r w:rsidR="00082F4D" w:rsidRPr="003C789F">
              <w:rPr>
                <w:rStyle w:val="Hyperlink"/>
                <w:rFonts w:eastAsia="Times New Roman"/>
                <w:noProof/>
                <w:lang w:eastAsia="en-ZW"/>
              </w:rPr>
              <w:t xml:space="preserve">3.5 Recognition and Rights of Works </w:t>
            </w:r>
            <w:r w:rsidR="00082F4D" w:rsidRPr="003C789F">
              <w:rPr>
                <w:rStyle w:val="Hyperlink"/>
                <w:noProof/>
              </w:rPr>
              <w:t>Council</w:t>
            </w:r>
            <w:r w:rsidR="00082F4D">
              <w:rPr>
                <w:noProof/>
                <w:webHidden/>
              </w:rPr>
              <w:tab/>
            </w:r>
            <w:r w:rsidR="00082F4D">
              <w:rPr>
                <w:noProof/>
                <w:webHidden/>
              </w:rPr>
              <w:fldChar w:fldCharType="begin"/>
            </w:r>
            <w:r w:rsidR="00082F4D">
              <w:rPr>
                <w:noProof/>
                <w:webHidden/>
              </w:rPr>
              <w:instrText xml:space="preserve"> PAGEREF _Toc114058987 \h </w:instrText>
            </w:r>
            <w:r w:rsidR="00082F4D">
              <w:rPr>
                <w:noProof/>
                <w:webHidden/>
              </w:rPr>
            </w:r>
            <w:r w:rsidR="00082F4D">
              <w:rPr>
                <w:noProof/>
                <w:webHidden/>
              </w:rPr>
              <w:fldChar w:fldCharType="separate"/>
            </w:r>
            <w:r w:rsidR="00082F4D">
              <w:rPr>
                <w:noProof/>
                <w:webHidden/>
              </w:rPr>
              <w:t>53</w:t>
            </w:r>
            <w:r w:rsidR="00082F4D">
              <w:rPr>
                <w:noProof/>
                <w:webHidden/>
              </w:rPr>
              <w:fldChar w:fldCharType="end"/>
            </w:r>
          </w:hyperlink>
        </w:p>
        <w:p w14:paraId="412623CA" w14:textId="591385F7" w:rsidR="00082F4D" w:rsidRDefault="0065677A">
          <w:pPr>
            <w:pStyle w:val="TOC2"/>
            <w:tabs>
              <w:tab w:val="right" w:leader="dot" w:pos="9016"/>
            </w:tabs>
            <w:rPr>
              <w:rFonts w:asciiTheme="minorHAnsi" w:eastAsiaTheme="minorEastAsia" w:hAnsiTheme="minorHAnsi"/>
              <w:noProof/>
              <w:sz w:val="22"/>
              <w:lang w:eastAsia="en-ZW"/>
            </w:rPr>
          </w:pPr>
          <w:hyperlink w:anchor="_Toc114058988" w:history="1">
            <w:r w:rsidR="00082F4D" w:rsidRPr="003C789F">
              <w:rPr>
                <w:rStyle w:val="Hyperlink"/>
                <w:noProof/>
              </w:rPr>
              <w:t>3.6 Grievance and redress</w:t>
            </w:r>
            <w:r w:rsidR="00082F4D">
              <w:rPr>
                <w:noProof/>
                <w:webHidden/>
              </w:rPr>
              <w:tab/>
            </w:r>
            <w:r w:rsidR="00082F4D">
              <w:rPr>
                <w:noProof/>
                <w:webHidden/>
              </w:rPr>
              <w:fldChar w:fldCharType="begin"/>
            </w:r>
            <w:r w:rsidR="00082F4D">
              <w:rPr>
                <w:noProof/>
                <w:webHidden/>
              </w:rPr>
              <w:instrText xml:space="preserve"> PAGEREF _Toc114058988 \h </w:instrText>
            </w:r>
            <w:r w:rsidR="00082F4D">
              <w:rPr>
                <w:noProof/>
                <w:webHidden/>
              </w:rPr>
            </w:r>
            <w:r w:rsidR="00082F4D">
              <w:rPr>
                <w:noProof/>
                <w:webHidden/>
              </w:rPr>
              <w:fldChar w:fldCharType="separate"/>
            </w:r>
            <w:r w:rsidR="00082F4D">
              <w:rPr>
                <w:noProof/>
                <w:webHidden/>
              </w:rPr>
              <w:t>53</w:t>
            </w:r>
            <w:r w:rsidR="00082F4D">
              <w:rPr>
                <w:noProof/>
                <w:webHidden/>
              </w:rPr>
              <w:fldChar w:fldCharType="end"/>
            </w:r>
          </w:hyperlink>
        </w:p>
        <w:p w14:paraId="6F37C403" w14:textId="11E1DF16" w:rsidR="00082F4D" w:rsidRDefault="0065677A">
          <w:pPr>
            <w:pStyle w:val="TOC1"/>
            <w:rPr>
              <w:rFonts w:asciiTheme="minorHAnsi" w:eastAsiaTheme="minorEastAsia" w:hAnsiTheme="minorHAnsi"/>
              <w:noProof/>
              <w:sz w:val="22"/>
              <w:lang w:eastAsia="en-ZW"/>
            </w:rPr>
          </w:pPr>
          <w:hyperlink w:anchor="_Toc114058989" w:history="1">
            <w:r w:rsidR="00082F4D" w:rsidRPr="003C789F">
              <w:rPr>
                <w:rStyle w:val="Hyperlink"/>
                <w:rFonts w:eastAsia="Calibri"/>
                <w:noProof/>
                <w:lang w:val="en-US"/>
              </w:rPr>
              <w:t xml:space="preserve">CHAPTER </w:t>
            </w:r>
            <w:r w:rsidR="00082F4D" w:rsidRPr="003C789F">
              <w:rPr>
                <w:rStyle w:val="Hyperlink"/>
                <w:noProof/>
              </w:rPr>
              <w:t>FOUR</w:t>
            </w:r>
            <w:r w:rsidR="00082F4D" w:rsidRPr="003C789F">
              <w:rPr>
                <w:rStyle w:val="Hyperlink"/>
                <w:rFonts w:eastAsia="Calibri"/>
                <w:noProof/>
                <w:lang w:val="en-US"/>
              </w:rPr>
              <w:t>: WORKPLACE CONDUCT</w:t>
            </w:r>
            <w:r w:rsidR="00082F4D">
              <w:rPr>
                <w:noProof/>
                <w:webHidden/>
              </w:rPr>
              <w:tab/>
            </w:r>
            <w:r w:rsidR="00082F4D">
              <w:rPr>
                <w:noProof/>
                <w:webHidden/>
              </w:rPr>
              <w:fldChar w:fldCharType="begin"/>
            </w:r>
            <w:r w:rsidR="00082F4D">
              <w:rPr>
                <w:noProof/>
                <w:webHidden/>
              </w:rPr>
              <w:instrText xml:space="preserve"> PAGEREF _Toc114058989 \h </w:instrText>
            </w:r>
            <w:r w:rsidR="00082F4D">
              <w:rPr>
                <w:noProof/>
                <w:webHidden/>
              </w:rPr>
            </w:r>
            <w:r w:rsidR="00082F4D">
              <w:rPr>
                <w:noProof/>
                <w:webHidden/>
              </w:rPr>
              <w:fldChar w:fldCharType="separate"/>
            </w:r>
            <w:r w:rsidR="00082F4D">
              <w:rPr>
                <w:noProof/>
                <w:webHidden/>
              </w:rPr>
              <w:t>55</w:t>
            </w:r>
            <w:r w:rsidR="00082F4D">
              <w:rPr>
                <w:noProof/>
                <w:webHidden/>
              </w:rPr>
              <w:fldChar w:fldCharType="end"/>
            </w:r>
          </w:hyperlink>
        </w:p>
        <w:p w14:paraId="496799CE" w14:textId="3AD486C0"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2" w:history="1">
            <w:r w:rsidR="00082F4D" w:rsidRPr="003C789F">
              <w:rPr>
                <w:rStyle w:val="Hyperlink"/>
                <w:noProof/>
                <w:lang w:val="en-US"/>
              </w:rPr>
              <w:t>4.3</w:t>
            </w:r>
            <w:r w:rsidR="00082F4D">
              <w:rPr>
                <w:rFonts w:asciiTheme="minorHAnsi" w:eastAsiaTheme="minorEastAsia" w:hAnsiTheme="minorHAnsi"/>
                <w:noProof/>
                <w:sz w:val="22"/>
                <w:lang w:eastAsia="en-ZW"/>
              </w:rPr>
              <w:tab/>
            </w:r>
            <w:r w:rsidR="00082F4D" w:rsidRPr="003C789F">
              <w:rPr>
                <w:rStyle w:val="Hyperlink"/>
                <w:noProof/>
                <w:lang w:val="en-US"/>
              </w:rPr>
              <w:t>Code of Ethics Policy</w:t>
            </w:r>
            <w:r w:rsidR="00082F4D">
              <w:rPr>
                <w:noProof/>
                <w:webHidden/>
              </w:rPr>
              <w:tab/>
            </w:r>
            <w:r w:rsidR="00082F4D">
              <w:rPr>
                <w:noProof/>
                <w:webHidden/>
              </w:rPr>
              <w:fldChar w:fldCharType="begin"/>
            </w:r>
            <w:r w:rsidR="00082F4D">
              <w:rPr>
                <w:noProof/>
                <w:webHidden/>
              </w:rPr>
              <w:instrText xml:space="preserve"> PAGEREF _Toc114058992 \h </w:instrText>
            </w:r>
            <w:r w:rsidR="00082F4D">
              <w:rPr>
                <w:noProof/>
                <w:webHidden/>
              </w:rPr>
            </w:r>
            <w:r w:rsidR="00082F4D">
              <w:rPr>
                <w:noProof/>
                <w:webHidden/>
              </w:rPr>
              <w:fldChar w:fldCharType="separate"/>
            </w:r>
            <w:r w:rsidR="00082F4D">
              <w:rPr>
                <w:noProof/>
                <w:webHidden/>
              </w:rPr>
              <w:t>56</w:t>
            </w:r>
            <w:r w:rsidR="00082F4D">
              <w:rPr>
                <w:noProof/>
                <w:webHidden/>
              </w:rPr>
              <w:fldChar w:fldCharType="end"/>
            </w:r>
          </w:hyperlink>
        </w:p>
        <w:p w14:paraId="26845146" w14:textId="34940304"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3" w:history="1">
            <w:r w:rsidR="00082F4D" w:rsidRPr="003C789F">
              <w:rPr>
                <w:rStyle w:val="Hyperlink"/>
                <w:noProof/>
              </w:rPr>
              <w:t>4.5</w:t>
            </w:r>
            <w:r w:rsidR="00082F4D">
              <w:rPr>
                <w:rFonts w:asciiTheme="minorHAnsi" w:eastAsiaTheme="minorEastAsia" w:hAnsiTheme="minorHAnsi"/>
                <w:noProof/>
                <w:sz w:val="22"/>
                <w:lang w:eastAsia="en-ZW"/>
              </w:rPr>
              <w:tab/>
            </w:r>
            <w:r w:rsidR="00082F4D" w:rsidRPr="003C789F">
              <w:rPr>
                <w:rStyle w:val="Hyperlink"/>
                <w:noProof/>
              </w:rPr>
              <w:t>Employment Equity</w:t>
            </w:r>
            <w:r w:rsidR="00082F4D">
              <w:rPr>
                <w:noProof/>
                <w:webHidden/>
              </w:rPr>
              <w:tab/>
            </w:r>
            <w:r w:rsidR="00082F4D">
              <w:rPr>
                <w:noProof/>
                <w:webHidden/>
              </w:rPr>
              <w:fldChar w:fldCharType="begin"/>
            </w:r>
            <w:r w:rsidR="00082F4D">
              <w:rPr>
                <w:noProof/>
                <w:webHidden/>
              </w:rPr>
              <w:instrText xml:space="preserve"> PAGEREF _Toc114058993 \h </w:instrText>
            </w:r>
            <w:r w:rsidR="00082F4D">
              <w:rPr>
                <w:noProof/>
                <w:webHidden/>
              </w:rPr>
            </w:r>
            <w:r w:rsidR="00082F4D">
              <w:rPr>
                <w:noProof/>
                <w:webHidden/>
              </w:rPr>
              <w:fldChar w:fldCharType="separate"/>
            </w:r>
            <w:r w:rsidR="00082F4D">
              <w:rPr>
                <w:noProof/>
                <w:webHidden/>
              </w:rPr>
              <w:t>65</w:t>
            </w:r>
            <w:r w:rsidR="00082F4D">
              <w:rPr>
                <w:noProof/>
                <w:webHidden/>
              </w:rPr>
              <w:fldChar w:fldCharType="end"/>
            </w:r>
          </w:hyperlink>
        </w:p>
        <w:p w14:paraId="3D2EB150" w14:textId="29ACAB79"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4" w:history="1">
            <w:r w:rsidR="00082F4D" w:rsidRPr="003C789F">
              <w:rPr>
                <w:rStyle w:val="Hyperlink"/>
                <w:noProof/>
                <w:lang w:eastAsia="en-ZW"/>
              </w:rPr>
              <w:t>4.6</w:t>
            </w:r>
            <w:r w:rsidR="00082F4D">
              <w:rPr>
                <w:rFonts w:asciiTheme="minorHAnsi" w:eastAsiaTheme="minorEastAsia" w:hAnsiTheme="minorHAnsi"/>
                <w:noProof/>
                <w:sz w:val="22"/>
                <w:lang w:eastAsia="en-ZW"/>
              </w:rPr>
              <w:tab/>
            </w:r>
            <w:r w:rsidR="00082F4D" w:rsidRPr="003C789F">
              <w:rPr>
                <w:rStyle w:val="Hyperlink"/>
                <w:noProof/>
                <w:lang w:eastAsia="en-ZW"/>
              </w:rPr>
              <w:t>Client Confidentiality</w:t>
            </w:r>
            <w:r w:rsidR="00082F4D">
              <w:rPr>
                <w:noProof/>
                <w:webHidden/>
              </w:rPr>
              <w:tab/>
            </w:r>
            <w:r w:rsidR="00082F4D">
              <w:rPr>
                <w:noProof/>
                <w:webHidden/>
              </w:rPr>
              <w:fldChar w:fldCharType="begin"/>
            </w:r>
            <w:r w:rsidR="00082F4D">
              <w:rPr>
                <w:noProof/>
                <w:webHidden/>
              </w:rPr>
              <w:instrText xml:space="preserve"> PAGEREF _Toc114058994 \h </w:instrText>
            </w:r>
            <w:r w:rsidR="00082F4D">
              <w:rPr>
                <w:noProof/>
                <w:webHidden/>
              </w:rPr>
            </w:r>
            <w:r w:rsidR="00082F4D">
              <w:rPr>
                <w:noProof/>
                <w:webHidden/>
              </w:rPr>
              <w:fldChar w:fldCharType="separate"/>
            </w:r>
            <w:r w:rsidR="00082F4D">
              <w:rPr>
                <w:noProof/>
                <w:webHidden/>
              </w:rPr>
              <w:t>65</w:t>
            </w:r>
            <w:r w:rsidR="00082F4D">
              <w:rPr>
                <w:noProof/>
                <w:webHidden/>
              </w:rPr>
              <w:fldChar w:fldCharType="end"/>
            </w:r>
          </w:hyperlink>
        </w:p>
        <w:p w14:paraId="43551D75" w14:textId="68CE2E8F"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5" w:history="1">
            <w:r w:rsidR="00082F4D" w:rsidRPr="003C789F">
              <w:rPr>
                <w:rStyle w:val="Hyperlink"/>
                <w:noProof/>
                <w:lang w:eastAsia="en-ZW"/>
              </w:rPr>
              <w:t>4.7</w:t>
            </w:r>
            <w:r w:rsidR="00082F4D">
              <w:rPr>
                <w:rFonts w:asciiTheme="minorHAnsi" w:eastAsiaTheme="minorEastAsia" w:hAnsiTheme="minorHAnsi"/>
                <w:noProof/>
                <w:sz w:val="22"/>
                <w:lang w:eastAsia="en-ZW"/>
              </w:rPr>
              <w:tab/>
            </w:r>
            <w:r w:rsidR="00082F4D" w:rsidRPr="003C789F">
              <w:rPr>
                <w:rStyle w:val="Hyperlink"/>
                <w:noProof/>
                <w:lang w:eastAsia="en-ZW"/>
              </w:rPr>
              <w:t>Money laundering and Financing of Terrorism</w:t>
            </w:r>
            <w:r w:rsidR="00082F4D">
              <w:rPr>
                <w:noProof/>
                <w:webHidden/>
              </w:rPr>
              <w:tab/>
            </w:r>
            <w:r w:rsidR="00082F4D">
              <w:rPr>
                <w:noProof/>
                <w:webHidden/>
              </w:rPr>
              <w:fldChar w:fldCharType="begin"/>
            </w:r>
            <w:r w:rsidR="00082F4D">
              <w:rPr>
                <w:noProof/>
                <w:webHidden/>
              </w:rPr>
              <w:instrText xml:space="preserve"> PAGEREF _Toc114058995 \h </w:instrText>
            </w:r>
            <w:r w:rsidR="00082F4D">
              <w:rPr>
                <w:noProof/>
                <w:webHidden/>
              </w:rPr>
            </w:r>
            <w:r w:rsidR="00082F4D">
              <w:rPr>
                <w:noProof/>
                <w:webHidden/>
              </w:rPr>
              <w:fldChar w:fldCharType="separate"/>
            </w:r>
            <w:r w:rsidR="00082F4D">
              <w:rPr>
                <w:noProof/>
                <w:webHidden/>
              </w:rPr>
              <w:t>65</w:t>
            </w:r>
            <w:r w:rsidR="00082F4D">
              <w:rPr>
                <w:noProof/>
                <w:webHidden/>
              </w:rPr>
              <w:fldChar w:fldCharType="end"/>
            </w:r>
          </w:hyperlink>
        </w:p>
        <w:p w14:paraId="3357F1B7" w14:textId="43F275AC"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6" w:history="1">
            <w:r w:rsidR="00082F4D" w:rsidRPr="003C789F">
              <w:rPr>
                <w:rStyle w:val="Hyperlink"/>
                <w:iCs/>
                <w:noProof/>
                <w:lang w:eastAsia="en-ZW"/>
              </w:rPr>
              <w:t>4.8</w:t>
            </w:r>
            <w:r w:rsidR="00082F4D">
              <w:rPr>
                <w:rFonts w:asciiTheme="minorHAnsi" w:eastAsiaTheme="minorEastAsia" w:hAnsiTheme="minorHAnsi"/>
                <w:noProof/>
                <w:sz w:val="22"/>
                <w:lang w:eastAsia="en-ZW"/>
              </w:rPr>
              <w:tab/>
            </w:r>
            <w:r w:rsidR="00082F4D" w:rsidRPr="003C789F">
              <w:rPr>
                <w:rStyle w:val="Hyperlink"/>
                <w:noProof/>
                <w:lang w:eastAsia="en-ZW"/>
              </w:rPr>
              <w:t>Safety, Health, Environment, Wellness and Quality</w:t>
            </w:r>
            <w:r w:rsidR="00082F4D">
              <w:rPr>
                <w:noProof/>
                <w:webHidden/>
              </w:rPr>
              <w:tab/>
            </w:r>
            <w:r w:rsidR="00082F4D">
              <w:rPr>
                <w:noProof/>
                <w:webHidden/>
              </w:rPr>
              <w:fldChar w:fldCharType="begin"/>
            </w:r>
            <w:r w:rsidR="00082F4D">
              <w:rPr>
                <w:noProof/>
                <w:webHidden/>
              </w:rPr>
              <w:instrText xml:space="preserve"> PAGEREF _Toc114058996 \h </w:instrText>
            </w:r>
            <w:r w:rsidR="00082F4D">
              <w:rPr>
                <w:noProof/>
                <w:webHidden/>
              </w:rPr>
            </w:r>
            <w:r w:rsidR="00082F4D">
              <w:rPr>
                <w:noProof/>
                <w:webHidden/>
              </w:rPr>
              <w:fldChar w:fldCharType="separate"/>
            </w:r>
            <w:r w:rsidR="00082F4D">
              <w:rPr>
                <w:noProof/>
                <w:webHidden/>
              </w:rPr>
              <w:t>66</w:t>
            </w:r>
            <w:r w:rsidR="00082F4D">
              <w:rPr>
                <w:noProof/>
                <w:webHidden/>
              </w:rPr>
              <w:fldChar w:fldCharType="end"/>
            </w:r>
          </w:hyperlink>
        </w:p>
        <w:p w14:paraId="4FE0B5A6" w14:textId="15195E1F"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7" w:history="1">
            <w:r w:rsidR="00082F4D" w:rsidRPr="003C789F">
              <w:rPr>
                <w:rStyle w:val="Hyperlink"/>
                <w:noProof/>
                <w:lang w:eastAsia="en-ZW"/>
              </w:rPr>
              <w:t>4.9</w:t>
            </w:r>
            <w:r w:rsidR="00082F4D">
              <w:rPr>
                <w:rFonts w:asciiTheme="minorHAnsi" w:eastAsiaTheme="minorEastAsia" w:hAnsiTheme="minorHAnsi"/>
                <w:noProof/>
                <w:sz w:val="22"/>
                <w:lang w:eastAsia="en-ZW"/>
              </w:rPr>
              <w:tab/>
            </w:r>
            <w:r w:rsidR="00082F4D" w:rsidRPr="003C789F">
              <w:rPr>
                <w:rStyle w:val="Hyperlink"/>
                <w:noProof/>
                <w:lang w:eastAsia="en-ZW"/>
              </w:rPr>
              <w:t>Public statements</w:t>
            </w:r>
            <w:r w:rsidR="00082F4D">
              <w:rPr>
                <w:noProof/>
                <w:webHidden/>
              </w:rPr>
              <w:tab/>
            </w:r>
            <w:r w:rsidR="00082F4D">
              <w:rPr>
                <w:noProof/>
                <w:webHidden/>
              </w:rPr>
              <w:fldChar w:fldCharType="begin"/>
            </w:r>
            <w:r w:rsidR="00082F4D">
              <w:rPr>
                <w:noProof/>
                <w:webHidden/>
              </w:rPr>
              <w:instrText xml:space="preserve"> PAGEREF _Toc114058997 \h </w:instrText>
            </w:r>
            <w:r w:rsidR="00082F4D">
              <w:rPr>
                <w:noProof/>
                <w:webHidden/>
              </w:rPr>
            </w:r>
            <w:r w:rsidR="00082F4D">
              <w:rPr>
                <w:noProof/>
                <w:webHidden/>
              </w:rPr>
              <w:fldChar w:fldCharType="separate"/>
            </w:r>
            <w:r w:rsidR="00082F4D">
              <w:rPr>
                <w:noProof/>
                <w:webHidden/>
              </w:rPr>
              <w:t>68</w:t>
            </w:r>
            <w:r w:rsidR="00082F4D">
              <w:rPr>
                <w:noProof/>
                <w:webHidden/>
              </w:rPr>
              <w:fldChar w:fldCharType="end"/>
            </w:r>
          </w:hyperlink>
        </w:p>
        <w:p w14:paraId="7AA575AC" w14:textId="622637BA"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8" w:history="1">
            <w:r w:rsidR="00082F4D" w:rsidRPr="003C789F">
              <w:rPr>
                <w:rStyle w:val="Hyperlink"/>
                <w:noProof/>
              </w:rPr>
              <w:t>4.10</w:t>
            </w:r>
            <w:r w:rsidR="00082F4D">
              <w:rPr>
                <w:rFonts w:asciiTheme="minorHAnsi" w:eastAsiaTheme="minorEastAsia" w:hAnsiTheme="minorHAnsi"/>
                <w:noProof/>
                <w:sz w:val="22"/>
                <w:lang w:eastAsia="en-ZW"/>
              </w:rPr>
              <w:tab/>
            </w:r>
            <w:r w:rsidR="00082F4D" w:rsidRPr="003C789F">
              <w:rPr>
                <w:rStyle w:val="Hyperlink"/>
                <w:noProof/>
              </w:rPr>
              <w:t>Use of Bank assets</w:t>
            </w:r>
            <w:r w:rsidR="00082F4D">
              <w:rPr>
                <w:noProof/>
                <w:webHidden/>
              </w:rPr>
              <w:tab/>
            </w:r>
            <w:r w:rsidR="00082F4D">
              <w:rPr>
                <w:noProof/>
                <w:webHidden/>
              </w:rPr>
              <w:fldChar w:fldCharType="begin"/>
            </w:r>
            <w:r w:rsidR="00082F4D">
              <w:rPr>
                <w:noProof/>
                <w:webHidden/>
              </w:rPr>
              <w:instrText xml:space="preserve"> PAGEREF _Toc114058998 \h </w:instrText>
            </w:r>
            <w:r w:rsidR="00082F4D">
              <w:rPr>
                <w:noProof/>
                <w:webHidden/>
              </w:rPr>
            </w:r>
            <w:r w:rsidR="00082F4D">
              <w:rPr>
                <w:noProof/>
                <w:webHidden/>
              </w:rPr>
              <w:fldChar w:fldCharType="separate"/>
            </w:r>
            <w:r w:rsidR="00082F4D">
              <w:rPr>
                <w:noProof/>
                <w:webHidden/>
              </w:rPr>
              <w:t>68</w:t>
            </w:r>
            <w:r w:rsidR="00082F4D">
              <w:rPr>
                <w:noProof/>
                <w:webHidden/>
              </w:rPr>
              <w:fldChar w:fldCharType="end"/>
            </w:r>
          </w:hyperlink>
        </w:p>
        <w:p w14:paraId="38A0358E" w14:textId="20E51660"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8999" w:history="1">
            <w:r w:rsidR="00082F4D" w:rsidRPr="003C789F">
              <w:rPr>
                <w:rStyle w:val="Hyperlink"/>
                <w:rFonts w:eastAsia="Times New Roman" w:cs="Times New Roman"/>
                <w:noProof/>
                <w:lang w:eastAsia="en-ZW"/>
              </w:rPr>
              <w:t>4.11</w:t>
            </w:r>
            <w:r w:rsidR="00082F4D">
              <w:rPr>
                <w:rFonts w:asciiTheme="minorHAnsi" w:eastAsiaTheme="minorEastAsia" w:hAnsiTheme="minorHAnsi"/>
                <w:noProof/>
                <w:sz w:val="22"/>
                <w:lang w:eastAsia="en-ZW"/>
              </w:rPr>
              <w:tab/>
            </w:r>
            <w:r w:rsidR="00082F4D" w:rsidRPr="003C789F">
              <w:rPr>
                <w:rStyle w:val="Hyperlink"/>
                <w:rFonts w:eastAsia="Times New Roman" w:cs="Times New Roman"/>
                <w:noProof/>
                <w:lang w:eastAsia="en-ZW"/>
              </w:rPr>
              <w:t xml:space="preserve">Business Communication, Data </w:t>
            </w:r>
            <w:r w:rsidR="00082F4D" w:rsidRPr="003C789F">
              <w:rPr>
                <w:rStyle w:val="Hyperlink"/>
                <w:rFonts w:cs="Times New Roman"/>
                <w:noProof/>
              </w:rPr>
              <w:t>and</w:t>
            </w:r>
            <w:r w:rsidR="00082F4D" w:rsidRPr="003C789F">
              <w:rPr>
                <w:rStyle w:val="Hyperlink"/>
                <w:rFonts w:eastAsia="Times New Roman" w:cs="Times New Roman"/>
                <w:noProof/>
                <w:lang w:eastAsia="en-ZW"/>
              </w:rPr>
              <w:t xml:space="preserve"> Transport Policy</w:t>
            </w:r>
            <w:r w:rsidR="00082F4D">
              <w:rPr>
                <w:noProof/>
                <w:webHidden/>
              </w:rPr>
              <w:tab/>
            </w:r>
            <w:r w:rsidR="00082F4D">
              <w:rPr>
                <w:noProof/>
                <w:webHidden/>
              </w:rPr>
              <w:fldChar w:fldCharType="begin"/>
            </w:r>
            <w:r w:rsidR="00082F4D">
              <w:rPr>
                <w:noProof/>
                <w:webHidden/>
              </w:rPr>
              <w:instrText xml:space="preserve"> PAGEREF _Toc114058999 \h </w:instrText>
            </w:r>
            <w:r w:rsidR="00082F4D">
              <w:rPr>
                <w:noProof/>
                <w:webHidden/>
              </w:rPr>
            </w:r>
            <w:r w:rsidR="00082F4D">
              <w:rPr>
                <w:noProof/>
                <w:webHidden/>
              </w:rPr>
              <w:fldChar w:fldCharType="separate"/>
            </w:r>
            <w:r w:rsidR="00082F4D">
              <w:rPr>
                <w:noProof/>
                <w:webHidden/>
              </w:rPr>
              <w:t>69</w:t>
            </w:r>
            <w:r w:rsidR="00082F4D">
              <w:rPr>
                <w:noProof/>
                <w:webHidden/>
              </w:rPr>
              <w:fldChar w:fldCharType="end"/>
            </w:r>
          </w:hyperlink>
        </w:p>
        <w:p w14:paraId="75335BFA" w14:textId="257D0641"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00" w:history="1">
            <w:r w:rsidR="00082F4D" w:rsidRPr="003C789F">
              <w:rPr>
                <w:rStyle w:val="Hyperlink"/>
                <w:rFonts w:cs="Times New Roman"/>
                <w:noProof/>
                <w:lang w:val="en-US"/>
              </w:rPr>
              <w:t>4.12</w:t>
            </w:r>
            <w:r w:rsidR="00082F4D">
              <w:rPr>
                <w:rFonts w:asciiTheme="minorHAnsi" w:eastAsiaTheme="minorEastAsia" w:hAnsiTheme="minorHAnsi"/>
                <w:noProof/>
                <w:sz w:val="22"/>
                <w:lang w:eastAsia="en-ZW"/>
              </w:rPr>
              <w:tab/>
            </w:r>
            <w:r w:rsidR="00082F4D" w:rsidRPr="003C789F">
              <w:rPr>
                <w:rStyle w:val="Hyperlink"/>
                <w:rFonts w:eastAsia="Times New Roman" w:cs="Times New Roman"/>
                <w:noProof/>
                <w:lang w:val="en-US" w:eastAsia="en-ZW"/>
              </w:rPr>
              <w:t>Emergency response and security</w:t>
            </w:r>
            <w:r w:rsidR="00082F4D">
              <w:rPr>
                <w:noProof/>
                <w:webHidden/>
              </w:rPr>
              <w:tab/>
            </w:r>
            <w:r w:rsidR="00082F4D">
              <w:rPr>
                <w:noProof/>
                <w:webHidden/>
              </w:rPr>
              <w:fldChar w:fldCharType="begin"/>
            </w:r>
            <w:r w:rsidR="00082F4D">
              <w:rPr>
                <w:noProof/>
                <w:webHidden/>
              </w:rPr>
              <w:instrText xml:space="preserve"> PAGEREF _Toc114059000 \h </w:instrText>
            </w:r>
            <w:r w:rsidR="00082F4D">
              <w:rPr>
                <w:noProof/>
                <w:webHidden/>
              </w:rPr>
            </w:r>
            <w:r w:rsidR="00082F4D">
              <w:rPr>
                <w:noProof/>
                <w:webHidden/>
              </w:rPr>
              <w:fldChar w:fldCharType="separate"/>
            </w:r>
            <w:r w:rsidR="00082F4D">
              <w:rPr>
                <w:noProof/>
                <w:webHidden/>
              </w:rPr>
              <w:t>70</w:t>
            </w:r>
            <w:r w:rsidR="00082F4D">
              <w:rPr>
                <w:noProof/>
                <w:webHidden/>
              </w:rPr>
              <w:fldChar w:fldCharType="end"/>
            </w:r>
          </w:hyperlink>
        </w:p>
        <w:p w14:paraId="4E5C8C64" w14:textId="6607CFB8"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01" w:history="1">
            <w:r w:rsidR="00082F4D" w:rsidRPr="003C789F">
              <w:rPr>
                <w:rStyle w:val="Hyperlink"/>
                <w:rFonts w:cs="Times New Roman"/>
                <w:noProof/>
                <w:lang w:val="en-US"/>
              </w:rPr>
              <w:t>4.13</w:t>
            </w:r>
            <w:r w:rsidR="00082F4D">
              <w:rPr>
                <w:rFonts w:asciiTheme="minorHAnsi" w:eastAsiaTheme="minorEastAsia" w:hAnsiTheme="minorHAnsi"/>
                <w:noProof/>
                <w:sz w:val="22"/>
                <w:lang w:eastAsia="en-ZW"/>
              </w:rPr>
              <w:tab/>
            </w:r>
            <w:r w:rsidR="00082F4D" w:rsidRPr="003C789F">
              <w:rPr>
                <w:rStyle w:val="Hyperlink"/>
                <w:rFonts w:cs="Times New Roman"/>
                <w:noProof/>
              </w:rPr>
              <w:t>Alcohol, Smoking and Drug Abuse in the Workplace</w:t>
            </w:r>
            <w:r w:rsidR="00082F4D">
              <w:rPr>
                <w:noProof/>
                <w:webHidden/>
              </w:rPr>
              <w:tab/>
            </w:r>
            <w:r w:rsidR="00082F4D">
              <w:rPr>
                <w:noProof/>
                <w:webHidden/>
              </w:rPr>
              <w:fldChar w:fldCharType="begin"/>
            </w:r>
            <w:r w:rsidR="00082F4D">
              <w:rPr>
                <w:noProof/>
                <w:webHidden/>
              </w:rPr>
              <w:instrText xml:space="preserve"> PAGEREF _Toc114059001 \h </w:instrText>
            </w:r>
            <w:r w:rsidR="00082F4D">
              <w:rPr>
                <w:noProof/>
                <w:webHidden/>
              </w:rPr>
            </w:r>
            <w:r w:rsidR="00082F4D">
              <w:rPr>
                <w:noProof/>
                <w:webHidden/>
              </w:rPr>
              <w:fldChar w:fldCharType="separate"/>
            </w:r>
            <w:r w:rsidR="00082F4D">
              <w:rPr>
                <w:noProof/>
                <w:webHidden/>
              </w:rPr>
              <w:t>70</w:t>
            </w:r>
            <w:r w:rsidR="00082F4D">
              <w:rPr>
                <w:noProof/>
                <w:webHidden/>
              </w:rPr>
              <w:fldChar w:fldCharType="end"/>
            </w:r>
          </w:hyperlink>
        </w:p>
        <w:p w14:paraId="4F82BADC" w14:textId="30CF7C81"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02" w:history="1">
            <w:r w:rsidR="00082F4D" w:rsidRPr="003C789F">
              <w:rPr>
                <w:rStyle w:val="Hyperlink"/>
                <w:rFonts w:cs="Times New Roman"/>
                <w:noProof/>
                <w:lang w:val="en-US"/>
              </w:rPr>
              <w:t>4.14</w:t>
            </w:r>
            <w:r w:rsidR="00082F4D">
              <w:rPr>
                <w:rFonts w:asciiTheme="minorHAnsi" w:eastAsiaTheme="minorEastAsia" w:hAnsiTheme="minorHAnsi"/>
                <w:noProof/>
                <w:sz w:val="22"/>
                <w:lang w:eastAsia="en-ZW"/>
              </w:rPr>
              <w:tab/>
            </w:r>
            <w:r w:rsidR="00082F4D" w:rsidRPr="003C789F">
              <w:rPr>
                <w:rStyle w:val="Hyperlink"/>
                <w:rFonts w:cs="Times New Roman"/>
                <w:noProof/>
                <w:lang w:val="en-US"/>
              </w:rPr>
              <w:t xml:space="preserve">Firearms and dangerous </w:t>
            </w:r>
            <w:r w:rsidR="00082F4D" w:rsidRPr="003C789F">
              <w:rPr>
                <w:rStyle w:val="Hyperlink"/>
                <w:rFonts w:cs="Times New Roman"/>
                <w:noProof/>
              </w:rPr>
              <w:t>weapons</w:t>
            </w:r>
            <w:r w:rsidR="00082F4D">
              <w:rPr>
                <w:noProof/>
                <w:webHidden/>
              </w:rPr>
              <w:tab/>
            </w:r>
            <w:r w:rsidR="00082F4D">
              <w:rPr>
                <w:noProof/>
                <w:webHidden/>
              </w:rPr>
              <w:fldChar w:fldCharType="begin"/>
            </w:r>
            <w:r w:rsidR="00082F4D">
              <w:rPr>
                <w:noProof/>
                <w:webHidden/>
              </w:rPr>
              <w:instrText xml:space="preserve"> PAGEREF _Toc114059002 \h </w:instrText>
            </w:r>
            <w:r w:rsidR="00082F4D">
              <w:rPr>
                <w:noProof/>
                <w:webHidden/>
              </w:rPr>
            </w:r>
            <w:r w:rsidR="00082F4D">
              <w:rPr>
                <w:noProof/>
                <w:webHidden/>
              </w:rPr>
              <w:fldChar w:fldCharType="separate"/>
            </w:r>
            <w:r w:rsidR="00082F4D">
              <w:rPr>
                <w:noProof/>
                <w:webHidden/>
              </w:rPr>
              <w:t>71</w:t>
            </w:r>
            <w:r w:rsidR="00082F4D">
              <w:rPr>
                <w:noProof/>
                <w:webHidden/>
              </w:rPr>
              <w:fldChar w:fldCharType="end"/>
            </w:r>
          </w:hyperlink>
        </w:p>
        <w:p w14:paraId="65475E4A" w14:textId="77D4D008"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03" w:history="1">
            <w:r w:rsidR="00082F4D" w:rsidRPr="003C789F">
              <w:rPr>
                <w:rStyle w:val="Hyperlink"/>
                <w:rFonts w:eastAsia="Calibri" w:cs="Times New Roman"/>
                <w:noProof/>
              </w:rPr>
              <w:t>4.15</w:t>
            </w:r>
            <w:r w:rsidR="00082F4D">
              <w:rPr>
                <w:rFonts w:asciiTheme="minorHAnsi" w:eastAsiaTheme="minorEastAsia" w:hAnsiTheme="minorHAnsi"/>
                <w:noProof/>
                <w:sz w:val="22"/>
                <w:lang w:eastAsia="en-ZW"/>
              </w:rPr>
              <w:tab/>
            </w:r>
            <w:r w:rsidR="00082F4D" w:rsidRPr="003C789F">
              <w:rPr>
                <w:rStyle w:val="Hyperlink"/>
                <w:rFonts w:eastAsia="Calibri" w:cs="Times New Roman"/>
                <w:noProof/>
              </w:rPr>
              <w:t xml:space="preserve">Standing for Political </w:t>
            </w:r>
            <w:r w:rsidR="00082F4D" w:rsidRPr="003C789F">
              <w:rPr>
                <w:rStyle w:val="Hyperlink"/>
                <w:rFonts w:cs="Times New Roman"/>
                <w:noProof/>
              </w:rPr>
              <w:t>Office</w:t>
            </w:r>
            <w:r w:rsidR="00082F4D">
              <w:rPr>
                <w:noProof/>
                <w:webHidden/>
              </w:rPr>
              <w:tab/>
            </w:r>
            <w:r w:rsidR="00082F4D">
              <w:rPr>
                <w:noProof/>
                <w:webHidden/>
              </w:rPr>
              <w:fldChar w:fldCharType="begin"/>
            </w:r>
            <w:r w:rsidR="00082F4D">
              <w:rPr>
                <w:noProof/>
                <w:webHidden/>
              </w:rPr>
              <w:instrText xml:space="preserve"> PAGEREF _Toc114059003 \h </w:instrText>
            </w:r>
            <w:r w:rsidR="00082F4D">
              <w:rPr>
                <w:noProof/>
                <w:webHidden/>
              </w:rPr>
            </w:r>
            <w:r w:rsidR="00082F4D">
              <w:rPr>
                <w:noProof/>
                <w:webHidden/>
              </w:rPr>
              <w:fldChar w:fldCharType="separate"/>
            </w:r>
            <w:r w:rsidR="00082F4D">
              <w:rPr>
                <w:noProof/>
                <w:webHidden/>
              </w:rPr>
              <w:t>72</w:t>
            </w:r>
            <w:r w:rsidR="00082F4D">
              <w:rPr>
                <w:noProof/>
                <w:webHidden/>
              </w:rPr>
              <w:fldChar w:fldCharType="end"/>
            </w:r>
          </w:hyperlink>
        </w:p>
        <w:p w14:paraId="7DF92AF3" w14:textId="5019A774"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04" w:history="1">
            <w:r w:rsidR="00082F4D" w:rsidRPr="003C789F">
              <w:rPr>
                <w:rStyle w:val="Hyperlink"/>
                <w:rFonts w:eastAsia="Times New Roman" w:cs="Times New Roman"/>
                <w:noProof/>
                <w:lang w:eastAsia="en-ZW"/>
              </w:rPr>
              <w:t>4.16</w:t>
            </w:r>
            <w:r w:rsidR="00082F4D">
              <w:rPr>
                <w:rFonts w:asciiTheme="minorHAnsi" w:eastAsiaTheme="minorEastAsia" w:hAnsiTheme="minorHAnsi"/>
                <w:noProof/>
                <w:sz w:val="22"/>
                <w:lang w:eastAsia="en-ZW"/>
              </w:rPr>
              <w:tab/>
            </w:r>
            <w:r w:rsidR="00082F4D" w:rsidRPr="003C789F">
              <w:rPr>
                <w:rStyle w:val="Hyperlink"/>
                <w:rFonts w:eastAsia="Times New Roman" w:cs="Times New Roman"/>
                <w:noProof/>
                <w:lang w:eastAsia="en-ZW"/>
              </w:rPr>
              <w:t xml:space="preserve">Sexual </w:t>
            </w:r>
            <w:r w:rsidR="00082F4D" w:rsidRPr="003C789F">
              <w:rPr>
                <w:rStyle w:val="Hyperlink"/>
                <w:rFonts w:cs="Times New Roman"/>
                <w:noProof/>
              </w:rPr>
              <w:t>Harassment</w:t>
            </w:r>
            <w:r w:rsidR="00082F4D">
              <w:rPr>
                <w:noProof/>
                <w:webHidden/>
              </w:rPr>
              <w:tab/>
            </w:r>
            <w:r w:rsidR="00082F4D">
              <w:rPr>
                <w:noProof/>
                <w:webHidden/>
              </w:rPr>
              <w:fldChar w:fldCharType="begin"/>
            </w:r>
            <w:r w:rsidR="00082F4D">
              <w:rPr>
                <w:noProof/>
                <w:webHidden/>
              </w:rPr>
              <w:instrText xml:space="preserve"> PAGEREF _Toc114059004 \h </w:instrText>
            </w:r>
            <w:r w:rsidR="00082F4D">
              <w:rPr>
                <w:noProof/>
                <w:webHidden/>
              </w:rPr>
            </w:r>
            <w:r w:rsidR="00082F4D">
              <w:rPr>
                <w:noProof/>
                <w:webHidden/>
              </w:rPr>
              <w:fldChar w:fldCharType="separate"/>
            </w:r>
            <w:r w:rsidR="00082F4D">
              <w:rPr>
                <w:noProof/>
                <w:webHidden/>
              </w:rPr>
              <w:t>73</w:t>
            </w:r>
            <w:r w:rsidR="00082F4D">
              <w:rPr>
                <w:noProof/>
                <w:webHidden/>
              </w:rPr>
              <w:fldChar w:fldCharType="end"/>
            </w:r>
          </w:hyperlink>
        </w:p>
        <w:p w14:paraId="5AF1A5F6" w14:textId="6E2A7B8D" w:rsidR="00082F4D" w:rsidRDefault="0065677A">
          <w:pPr>
            <w:pStyle w:val="TOC2"/>
            <w:tabs>
              <w:tab w:val="left" w:pos="1100"/>
              <w:tab w:val="right" w:leader="dot" w:pos="9016"/>
            </w:tabs>
            <w:rPr>
              <w:rFonts w:asciiTheme="minorHAnsi" w:eastAsiaTheme="minorEastAsia" w:hAnsiTheme="minorHAnsi"/>
              <w:noProof/>
              <w:sz w:val="22"/>
              <w:lang w:eastAsia="en-ZW"/>
            </w:rPr>
          </w:pPr>
          <w:hyperlink w:anchor="_Toc114059005" w:history="1">
            <w:r w:rsidR="00082F4D" w:rsidRPr="003C789F">
              <w:rPr>
                <w:rStyle w:val="Hyperlink"/>
                <w:rFonts w:eastAsia="Times New Roman" w:cs="Times New Roman"/>
                <w:noProof/>
                <w:lang w:val="en-US" w:eastAsia="en-GB"/>
              </w:rPr>
              <w:t>4.16.2</w:t>
            </w:r>
            <w:r w:rsidR="00082F4D">
              <w:rPr>
                <w:rFonts w:asciiTheme="minorHAnsi" w:eastAsiaTheme="minorEastAsia" w:hAnsiTheme="minorHAnsi"/>
                <w:noProof/>
                <w:sz w:val="22"/>
                <w:lang w:eastAsia="en-ZW"/>
              </w:rPr>
              <w:tab/>
            </w:r>
            <w:r w:rsidR="00082F4D" w:rsidRPr="003C789F">
              <w:rPr>
                <w:rStyle w:val="Hyperlink"/>
                <w:rFonts w:eastAsia="Times New Roman" w:cs="Times New Roman"/>
                <w:noProof/>
                <w:lang w:val="en-US" w:eastAsia="en-GB"/>
              </w:rPr>
              <w:t>Bullying and Harassment</w:t>
            </w:r>
            <w:r w:rsidR="00082F4D">
              <w:rPr>
                <w:noProof/>
                <w:webHidden/>
              </w:rPr>
              <w:tab/>
            </w:r>
            <w:r w:rsidR="00082F4D">
              <w:rPr>
                <w:noProof/>
                <w:webHidden/>
              </w:rPr>
              <w:fldChar w:fldCharType="begin"/>
            </w:r>
            <w:r w:rsidR="00082F4D">
              <w:rPr>
                <w:noProof/>
                <w:webHidden/>
              </w:rPr>
              <w:instrText xml:space="preserve"> PAGEREF _Toc114059005 \h </w:instrText>
            </w:r>
            <w:r w:rsidR="00082F4D">
              <w:rPr>
                <w:noProof/>
                <w:webHidden/>
              </w:rPr>
            </w:r>
            <w:r w:rsidR="00082F4D">
              <w:rPr>
                <w:noProof/>
                <w:webHidden/>
              </w:rPr>
              <w:fldChar w:fldCharType="separate"/>
            </w:r>
            <w:r w:rsidR="00082F4D">
              <w:rPr>
                <w:noProof/>
                <w:webHidden/>
              </w:rPr>
              <w:t>76</w:t>
            </w:r>
            <w:r w:rsidR="00082F4D">
              <w:rPr>
                <w:noProof/>
                <w:webHidden/>
              </w:rPr>
              <w:fldChar w:fldCharType="end"/>
            </w:r>
          </w:hyperlink>
        </w:p>
        <w:p w14:paraId="0378A79C" w14:textId="30B38D5A"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06" w:history="1">
            <w:r w:rsidR="00082F4D" w:rsidRPr="003C789F">
              <w:rPr>
                <w:rStyle w:val="Hyperlink"/>
                <w:rFonts w:eastAsia="Times New Roman" w:cs="Times New Roman"/>
                <w:noProof/>
                <w:lang w:eastAsia="en-ZW"/>
              </w:rPr>
              <w:t>4.17</w:t>
            </w:r>
            <w:r w:rsidR="00082F4D">
              <w:rPr>
                <w:rFonts w:asciiTheme="minorHAnsi" w:eastAsiaTheme="minorEastAsia" w:hAnsiTheme="minorHAnsi"/>
                <w:noProof/>
                <w:sz w:val="22"/>
                <w:lang w:eastAsia="en-ZW"/>
              </w:rPr>
              <w:tab/>
            </w:r>
            <w:r w:rsidR="00082F4D" w:rsidRPr="003C789F">
              <w:rPr>
                <w:rStyle w:val="Hyperlink"/>
                <w:rFonts w:eastAsia="Times New Roman" w:cs="Times New Roman"/>
                <w:noProof/>
                <w:lang w:eastAsia="en-ZW"/>
              </w:rPr>
              <w:t>Disability and Accessibility Policy</w:t>
            </w:r>
            <w:r w:rsidR="00082F4D">
              <w:rPr>
                <w:noProof/>
                <w:webHidden/>
              </w:rPr>
              <w:tab/>
            </w:r>
            <w:r w:rsidR="00082F4D">
              <w:rPr>
                <w:noProof/>
                <w:webHidden/>
              </w:rPr>
              <w:fldChar w:fldCharType="begin"/>
            </w:r>
            <w:r w:rsidR="00082F4D">
              <w:rPr>
                <w:noProof/>
                <w:webHidden/>
              </w:rPr>
              <w:instrText xml:space="preserve"> PAGEREF _Toc114059006 \h </w:instrText>
            </w:r>
            <w:r w:rsidR="00082F4D">
              <w:rPr>
                <w:noProof/>
                <w:webHidden/>
              </w:rPr>
            </w:r>
            <w:r w:rsidR="00082F4D">
              <w:rPr>
                <w:noProof/>
                <w:webHidden/>
              </w:rPr>
              <w:fldChar w:fldCharType="separate"/>
            </w:r>
            <w:r w:rsidR="00082F4D">
              <w:rPr>
                <w:noProof/>
                <w:webHidden/>
              </w:rPr>
              <w:t>77</w:t>
            </w:r>
            <w:r w:rsidR="00082F4D">
              <w:rPr>
                <w:noProof/>
                <w:webHidden/>
              </w:rPr>
              <w:fldChar w:fldCharType="end"/>
            </w:r>
          </w:hyperlink>
        </w:p>
        <w:p w14:paraId="46C2CBF6" w14:textId="081C0CB9" w:rsidR="00082F4D" w:rsidRDefault="007E7126">
          <w:pPr>
            <w:pStyle w:val="TOC2"/>
            <w:tabs>
              <w:tab w:val="left" w:pos="1100"/>
              <w:tab w:val="right" w:leader="dot" w:pos="9016"/>
            </w:tabs>
            <w:rPr>
              <w:rFonts w:asciiTheme="minorHAnsi" w:eastAsiaTheme="minorEastAsia" w:hAnsiTheme="minorHAnsi"/>
              <w:noProof/>
              <w:sz w:val="22"/>
              <w:lang w:eastAsia="en-ZW"/>
            </w:rPr>
          </w:pPr>
          <w:r>
            <w:fldChar w:fldCharType="begin"/>
          </w:r>
          <w:r>
            <w:instrText xml:space="preserve"> HYPERLINK \l "_Toc114059007" </w:instrText>
          </w:r>
          <w:r>
            <w:fldChar w:fldCharType="separate"/>
          </w:r>
          <w:r w:rsidR="00082F4D" w:rsidRPr="003C789F">
            <w:rPr>
              <w:rStyle w:val="Hyperlink"/>
              <w:rFonts w:eastAsia="Times New Roman" w:cs="Times New Roman"/>
              <w:noProof/>
              <w:lang w:eastAsia="en-ZW"/>
            </w:rPr>
            <w:t>4.18.</w:t>
          </w:r>
          <w:r w:rsidR="00082F4D">
            <w:rPr>
              <w:rFonts w:asciiTheme="minorHAnsi" w:eastAsiaTheme="minorEastAsia" w:hAnsiTheme="minorHAnsi"/>
              <w:noProof/>
              <w:sz w:val="22"/>
              <w:lang w:eastAsia="en-ZW"/>
            </w:rPr>
            <w:tab/>
          </w:r>
          <w:r w:rsidR="00082F4D" w:rsidRPr="003C789F">
            <w:rPr>
              <w:rStyle w:val="Hyperlink"/>
              <w:rFonts w:eastAsia="Calibri"/>
              <w:noProof/>
            </w:rPr>
            <w:t>D</w:t>
          </w:r>
          <w:ins w:id="484" w:author="Kuhudzai Kudzaishe" w:date="2022-09-15T11:48:00Z">
            <w:r w:rsidR="007B33D9">
              <w:rPr>
                <w:rStyle w:val="Hyperlink"/>
                <w:rFonts w:eastAsia="Calibri"/>
                <w:noProof/>
              </w:rPr>
              <w:t>ress Code</w:t>
            </w:r>
          </w:ins>
          <w:del w:id="485" w:author="Kuhudzai Kudzaishe" w:date="2022-09-15T11:48:00Z">
            <w:r w:rsidR="00082F4D" w:rsidRPr="003C789F" w:rsidDel="007B33D9">
              <w:rPr>
                <w:rStyle w:val="Hyperlink"/>
                <w:rFonts w:eastAsia="Calibri"/>
                <w:noProof/>
              </w:rPr>
              <w:delText>RESS CODE</w:delText>
            </w:r>
          </w:del>
          <w:r w:rsidR="00082F4D">
            <w:rPr>
              <w:noProof/>
              <w:webHidden/>
            </w:rPr>
            <w:tab/>
          </w:r>
          <w:r w:rsidR="00082F4D">
            <w:rPr>
              <w:noProof/>
              <w:webHidden/>
            </w:rPr>
            <w:fldChar w:fldCharType="begin"/>
          </w:r>
          <w:r w:rsidR="00082F4D">
            <w:rPr>
              <w:noProof/>
              <w:webHidden/>
            </w:rPr>
            <w:instrText xml:space="preserve"> PAGEREF _Toc114059007 \h </w:instrText>
          </w:r>
          <w:r w:rsidR="00082F4D">
            <w:rPr>
              <w:noProof/>
              <w:webHidden/>
            </w:rPr>
          </w:r>
          <w:r w:rsidR="00082F4D">
            <w:rPr>
              <w:noProof/>
              <w:webHidden/>
            </w:rPr>
            <w:fldChar w:fldCharType="separate"/>
          </w:r>
          <w:r w:rsidR="00082F4D">
            <w:rPr>
              <w:noProof/>
              <w:webHidden/>
            </w:rPr>
            <w:t>78</w:t>
          </w:r>
          <w:r w:rsidR="00082F4D">
            <w:rPr>
              <w:noProof/>
              <w:webHidden/>
            </w:rPr>
            <w:fldChar w:fldCharType="end"/>
          </w:r>
          <w:r>
            <w:rPr>
              <w:noProof/>
            </w:rPr>
            <w:fldChar w:fldCharType="end"/>
          </w:r>
        </w:p>
        <w:p w14:paraId="3A17705D" w14:textId="006615D7" w:rsidR="00082F4D" w:rsidRDefault="0065677A">
          <w:pPr>
            <w:pStyle w:val="TOC1"/>
            <w:rPr>
              <w:rFonts w:asciiTheme="minorHAnsi" w:eastAsiaTheme="minorEastAsia" w:hAnsiTheme="minorHAnsi"/>
              <w:noProof/>
              <w:sz w:val="22"/>
              <w:lang w:eastAsia="en-ZW"/>
            </w:rPr>
          </w:pPr>
          <w:hyperlink w:anchor="_Toc114059008" w:history="1">
            <w:r w:rsidR="00082F4D" w:rsidRPr="003C789F">
              <w:rPr>
                <w:rStyle w:val="Hyperlink"/>
                <w:noProof/>
              </w:rPr>
              <w:t>CHAPTER FIVE: JOB EVALUATION AND SALARY STRUCTURE</w:t>
            </w:r>
            <w:r w:rsidR="00082F4D">
              <w:rPr>
                <w:noProof/>
                <w:webHidden/>
              </w:rPr>
              <w:tab/>
            </w:r>
            <w:r w:rsidR="00082F4D">
              <w:rPr>
                <w:noProof/>
                <w:webHidden/>
              </w:rPr>
              <w:fldChar w:fldCharType="begin"/>
            </w:r>
            <w:r w:rsidR="00082F4D">
              <w:rPr>
                <w:noProof/>
                <w:webHidden/>
              </w:rPr>
              <w:instrText xml:space="preserve"> PAGEREF _Toc114059008 \h </w:instrText>
            </w:r>
            <w:r w:rsidR="00082F4D">
              <w:rPr>
                <w:noProof/>
                <w:webHidden/>
              </w:rPr>
            </w:r>
            <w:r w:rsidR="00082F4D">
              <w:rPr>
                <w:noProof/>
                <w:webHidden/>
              </w:rPr>
              <w:fldChar w:fldCharType="separate"/>
            </w:r>
            <w:r w:rsidR="00082F4D">
              <w:rPr>
                <w:noProof/>
                <w:webHidden/>
              </w:rPr>
              <w:t>82</w:t>
            </w:r>
            <w:r w:rsidR="00082F4D">
              <w:rPr>
                <w:noProof/>
                <w:webHidden/>
              </w:rPr>
              <w:fldChar w:fldCharType="end"/>
            </w:r>
          </w:hyperlink>
        </w:p>
        <w:p w14:paraId="303E6B04" w14:textId="731A89B3"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10" w:history="1">
            <w:r w:rsidR="00082F4D" w:rsidRPr="003C789F">
              <w:rPr>
                <w:rStyle w:val="Hyperlink"/>
                <w:noProof/>
              </w:rPr>
              <w:t>5.1</w:t>
            </w:r>
            <w:r w:rsidR="00082F4D">
              <w:rPr>
                <w:rFonts w:asciiTheme="minorHAnsi" w:eastAsiaTheme="minorEastAsia" w:hAnsiTheme="minorHAnsi"/>
                <w:noProof/>
                <w:sz w:val="22"/>
                <w:lang w:eastAsia="en-ZW"/>
              </w:rPr>
              <w:tab/>
            </w:r>
            <w:r w:rsidR="00082F4D" w:rsidRPr="003C789F">
              <w:rPr>
                <w:rStyle w:val="Hyperlink"/>
                <w:noProof/>
              </w:rPr>
              <w:t>Specific Objectives:</w:t>
            </w:r>
            <w:r w:rsidR="00082F4D">
              <w:rPr>
                <w:noProof/>
                <w:webHidden/>
              </w:rPr>
              <w:tab/>
            </w:r>
            <w:r w:rsidR="00082F4D">
              <w:rPr>
                <w:noProof/>
                <w:webHidden/>
              </w:rPr>
              <w:fldChar w:fldCharType="begin"/>
            </w:r>
            <w:r w:rsidR="00082F4D">
              <w:rPr>
                <w:noProof/>
                <w:webHidden/>
              </w:rPr>
              <w:instrText xml:space="preserve"> PAGEREF _Toc114059010 \h </w:instrText>
            </w:r>
            <w:r w:rsidR="00082F4D">
              <w:rPr>
                <w:noProof/>
                <w:webHidden/>
              </w:rPr>
            </w:r>
            <w:r w:rsidR="00082F4D">
              <w:rPr>
                <w:noProof/>
                <w:webHidden/>
              </w:rPr>
              <w:fldChar w:fldCharType="separate"/>
            </w:r>
            <w:r w:rsidR="00082F4D">
              <w:rPr>
                <w:noProof/>
                <w:webHidden/>
              </w:rPr>
              <w:t>82</w:t>
            </w:r>
            <w:r w:rsidR="00082F4D">
              <w:rPr>
                <w:noProof/>
                <w:webHidden/>
              </w:rPr>
              <w:fldChar w:fldCharType="end"/>
            </w:r>
          </w:hyperlink>
        </w:p>
        <w:p w14:paraId="659C3A03" w14:textId="35133E71"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11" w:history="1">
            <w:r w:rsidR="00082F4D" w:rsidRPr="003C789F">
              <w:rPr>
                <w:rStyle w:val="Hyperlink"/>
                <w:rFonts w:eastAsia="Times New Roman"/>
                <w:noProof/>
                <w:lang w:eastAsia="en-ZW"/>
              </w:rPr>
              <w:t>5.2</w:t>
            </w:r>
            <w:r w:rsidR="00082F4D">
              <w:rPr>
                <w:rFonts w:asciiTheme="minorHAnsi" w:eastAsiaTheme="minorEastAsia" w:hAnsiTheme="minorHAnsi"/>
                <w:noProof/>
                <w:sz w:val="22"/>
                <w:lang w:eastAsia="en-ZW"/>
              </w:rPr>
              <w:tab/>
            </w:r>
            <w:r w:rsidR="00082F4D" w:rsidRPr="003C789F">
              <w:rPr>
                <w:rStyle w:val="Hyperlink"/>
                <w:rFonts w:eastAsia="Times New Roman"/>
                <w:noProof/>
                <w:lang w:eastAsia="en-ZW"/>
              </w:rPr>
              <w:t>Job Evaluation</w:t>
            </w:r>
            <w:r w:rsidR="00082F4D">
              <w:rPr>
                <w:noProof/>
                <w:webHidden/>
              </w:rPr>
              <w:tab/>
            </w:r>
            <w:r w:rsidR="00082F4D">
              <w:rPr>
                <w:noProof/>
                <w:webHidden/>
              </w:rPr>
              <w:fldChar w:fldCharType="begin"/>
            </w:r>
            <w:r w:rsidR="00082F4D">
              <w:rPr>
                <w:noProof/>
                <w:webHidden/>
              </w:rPr>
              <w:instrText xml:space="preserve"> PAGEREF _Toc114059011 \h </w:instrText>
            </w:r>
            <w:r w:rsidR="00082F4D">
              <w:rPr>
                <w:noProof/>
                <w:webHidden/>
              </w:rPr>
            </w:r>
            <w:r w:rsidR="00082F4D">
              <w:rPr>
                <w:noProof/>
                <w:webHidden/>
              </w:rPr>
              <w:fldChar w:fldCharType="separate"/>
            </w:r>
            <w:r w:rsidR="00082F4D">
              <w:rPr>
                <w:noProof/>
                <w:webHidden/>
              </w:rPr>
              <w:t>82</w:t>
            </w:r>
            <w:r w:rsidR="00082F4D">
              <w:rPr>
                <w:noProof/>
                <w:webHidden/>
              </w:rPr>
              <w:fldChar w:fldCharType="end"/>
            </w:r>
          </w:hyperlink>
        </w:p>
        <w:p w14:paraId="356A82D2" w14:textId="52B6B268" w:rsidR="00082F4D" w:rsidRDefault="0065677A">
          <w:pPr>
            <w:pStyle w:val="TOC1"/>
            <w:rPr>
              <w:rFonts w:asciiTheme="minorHAnsi" w:eastAsiaTheme="minorEastAsia" w:hAnsiTheme="minorHAnsi"/>
              <w:noProof/>
              <w:sz w:val="22"/>
              <w:lang w:eastAsia="en-ZW"/>
            </w:rPr>
          </w:pPr>
          <w:hyperlink w:anchor="_Toc114059012" w:history="1">
            <w:r w:rsidR="00082F4D" w:rsidRPr="003C789F">
              <w:rPr>
                <w:rStyle w:val="Hyperlink"/>
                <w:noProof/>
              </w:rPr>
              <w:t>CHAPTER SIX: PERFORMANCE MANAGEMENT</w:t>
            </w:r>
            <w:r w:rsidR="00082F4D">
              <w:rPr>
                <w:noProof/>
                <w:webHidden/>
              </w:rPr>
              <w:tab/>
            </w:r>
            <w:r w:rsidR="00082F4D">
              <w:rPr>
                <w:noProof/>
                <w:webHidden/>
              </w:rPr>
              <w:fldChar w:fldCharType="begin"/>
            </w:r>
            <w:r w:rsidR="00082F4D">
              <w:rPr>
                <w:noProof/>
                <w:webHidden/>
              </w:rPr>
              <w:instrText xml:space="preserve"> PAGEREF _Toc114059012 \h </w:instrText>
            </w:r>
            <w:r w:rsidR="00082F4D">
              <w:rPr>
                <w:noProof/>
                <w:webHidden/>
              </w:rPr>
            </w:r>
            <w:r w:rsidR="00082F4D">
              <w:rPr>
                <w:noProof/>
                <w:webHidden/>
              </w:rPr>
              <w:fldChar w:fldCharType="separate"/>
            </w:r>
            <w:r w:rsidR="00082F4D">
              <w:rPr>
                <w:noProof/>
                <w:webHidden/>
              </w:rPr>
              <w:t>84</w:t>
            </w:r>
            <w:r w:rsidR="00082F4D">
              <w:rPr>
                <w:noProof/>
                <w:webHidden/>
              </w:rPr>
              <w:fldChar w:fldCharType="end"/>
            </w:r>
          </w:hyperlink>
        </w:p>
        <w:p w14:paraId="5229842F" w14:textId="039E3F38"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14" w:history="1">
            <w:r w:rsidR="00082F4D" w:rsidRPr="003C789F">
              <w:rPr>
                <w:rStyle w:val="Hyperlink"/>
                <w:rFonts w:eastAsia="Times New Roman"/>
                <w:noProof/>
              </w:rPr>
              <w:t>6.1</w:t>
            </w:r>
            <w:r w:rsidR="00082F4D">
              <w:rPr>
                <w:rFonts w:asciiTheme="minorHAnsi" w:eastAsiaTheme="minorEastAsia" w:hAnsiTheme="minorHAnsi"/>
                <w:noProof/>
                <w:sz w:val="22"/>
                <w:lang w:eastAsia="en-ZW"/>
              </w:rPr>
              <w:tab/>
            </w:r>
            <w:r w:rsidR="00082F4D" w:rsidRPr="003C789F">
              <w:rPr>
                <w:rStyle w:val="Hyperlink"/>
                <w:rFonts w:eastAsia="Times New Roman"/>
                <w:noProof/>
              </w:rPr>
              <w:t xml:space="preserve">Specific </w:t>
            </w:r>
            <w:r w:rsidR="00082F4D" w:rsidRPr="003C789F">
              <w:rPr>
                <w:rStyle w:val="Hyperlink"/>
                <w:noProof/>
              </w:rPr>
              <w:t>Objectives</w:t>
            </w:r>
            <w:r w:rsidR="00082F4D">
              <w:rPr>
                <w:noProof/>
                <w:webHidden/>
              </w:rPr>
              <w:tab/>
            </w:r>
            <w:r w:rsidR="00082F4D">
              <w:rPr>
                <w:noProof/>
                <w:webHidden/>
              </w:rPr>
              <w:fldChar w:fldCharType="begin"/>
            </w:r>
            <w:r w:rsidR="00082F4D">
              <w:rPr>
                <w:noProof/>
                <w:webHidden/>
              </w:rPr>
              <w:instrText xml:space="preserve"> PAGEREF _Toc114059014 \h </w:instrText>
            </w:r>
            <w:r w:rsidR="00082F4D">
              <w:rPr>
                <w:noProof/>
                <w:webHidden/>
              </w:rPr>
            </w:r>
            <w:r w:rsidR="00082F4D">
              <w:rPr>
                <w:noProof/>
                <w:webHidden/>
              </w:rPr>
              <w:fldChar w:fldCharType="separate"/>
            </w:r>
            <w:r w:rsidR="00082F4D">
              <w:rPr>
                <w:noProof/>
                <w:webHidden/>
              </w:rPr>
              <w:t>84</w:t>
            </w:r>
            <w:r w:rsidR="00082F4D">
              <w:rPr>
                <w:noProof/>
                <w:webHidden/>
              </w:rPr>
              <w:fldChar w:fldCharType="end"/>
            </w:r>
          </w:hyperlink>
        </w:p>
        <w:p w14:paraId="1DC0ED5F" w14:textId="3C96AE11"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15" w:history="1">
            <w:r w:rsidR="00082F4D" w:rsidRPr="003C789F">
              <w:rPr>
                <w:rStyle w:val="Hyperlink"/>
                <w:noProof/>
              </w:rPr>
              <w:t>6.2</w:t>
            </w:r>
            <w:r w:rsidR="00082F4D">
              <w:rPr>
                <w:rFonts w:asciiTheme="minorHAnsi" w:eastAsiaTheme="minorEastAsia" w:hAnsiTheme="minorHAnsi"/>
                <w:noProof/>
                <w:sz w:val="22"/>
                <w:lang w:eastAsia="en-ZW"/>
              </w:rPr>
              <w:tab/>
            </w:r>
            <w:r w:rsidR="00082F4D" w:rsidRPr="003C789F">
              <w:rPr>
                <w:rStyle w:val="Hyperlink"/>
                <w:noProof/>
              </w:rPr>
              <w:t>Principles</w:t>
            </w:r>
            <w:r w:rsidR="00082F4D">
              <w:rPr>
                <w:noProof/>
                <w:webHidden/>
              </w:rPr>
              <w:tab/>
            </w:r>
            <w:r w:rsidR="00082F4D">
              <w:rPr>
                <w:noProof/>
                <w:webHidden/>
              </w:rPr>
              <w:fldChar w:fldCharType="begin"/>
            </w:r>
            <w:r w:rsidR="00082F4D">
              <w:rPr>
                <w:noProof/>
                <w:webHidden/>
              </w:rPr>
              <w:instrText xml:space="preserve"> PAGEREF _Toc114059015 \h </w:instrText>
            </w:r>
            <w:r w:rsidR="00082F4D">
              <w:rPr>
                <w:noProof/>
                <w:webHidden/>
              </w:rPr>
            </w:r>
            <w:r w:rsidR="00082F4D">
              <w:rPr>
                <w:noProof/>
                <w:webHidden/>
              </w:rPr>
              <w:fldChar w:fldCharType="separate"/>
            </w:r>
            <w:r w:rsidR="00082F4D">
              <w:rPr>
                <w:noProof/>
                <w:webHidden/>
              </w:rPr>
              <w:t>84</w:t>
            </w:r>
            <w:r w:rsidR="00082F4D">
              <w:rPr>
                <w:noProof/>
                <w:webHidden/>
              </w:rPr>
              <w:fldChar w:fldCharType="end"/>
            </w:r>
          </w:hyperlink>
        </w:p>
        <w:p w14:paraId="0D5F1761" w14:textId="0B9941FD"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16" w:history="1">
            <w:r w:rsidR="00082F4D" w:rsidRPr="003C789F">
              <w:rPr>
                <w:rStyle w:val="Hyperlink"/>
                <w:rFonts w:eastAsia="Times New Roman"/>
                <w:noProof/>
                <w:lang w:eastAsia="en-ZW"/>
              </w:rPr>
              <w:t>6.3</w:t>
            </w:r>
            <w:r w:rsidR="00082F4D">
              <w:rPr>
                <w:rFonts w:asciiTheme="minorHAnsi" w:eastAsiaTheme="minorEastAsia" w:hAnsiTheme="minorHAnsi"/>
                <w:noProof/>
                <w:sz w:val="22"/>
                <w:lang w:eastAsia="en-ZW"/>
              </w:rPr>
              <w:tab/>
            </w:r>
            <w:r w:rsidR="00082F4D" w:rsidRPr="003C789F">
              <w:rPr>
                <w:rStyle w:val="Hyperlink"/>
                <w:rFonts w:eastAsia="Times New Roman"/>
                <w:noProof/>
                <w:lang w:eastAsia="en-ZW"/>
              </w:rPr>
              <w:t xml:space="preserve">Performance </w:t>
            </w:r>
            <w:r w:rsidR="00082F4D" w:rsidRPr="003C789F">
              <w:rPr>
                <w:rStyle w:val="Hyperlink"/>
                <w:noProof/>
              </w:rPr>
              <w:t>Indicators</w:t>
            </w:r>
            <w:r w:rsidR="00082F4D">
              <w:rPr>
                <w:noProof/>
                <w:webHidden/>
              </w:rPr>
              <w:tab/>
            </w:r>
            <w:r w:rsidR="00082F4D">
              <w:rPr>
                <w:noProof/>
                <w:webHidden/>
              </w:rPr>
              <w:fldChar w:fldCharType="begin"/>
            </w:r>
            <w:r w:rsidR="00082F4D">
              <w:rPr>
                <w:noProof/>
                <w:webHidden/>
              </w:rPr>
              <w:instrText xml:space="preserve"> PAGEREF _Toc114059016 \h </w:instrText>
            </w:r>
            <w:r w:rsidR="00082F4D">
              <w:rPr>
                <w:noProof/>
                <w:webHidden/>
              </w:rPr>
            </w:r>
            <w:r w:rsidR="00082F4D">
              <w:rPr>
                <w:noProof/>
                <w:webHidden/>
              </w:rPr>
              <w:fldChar w:fldCharType="separate"/>
            </w:r>
            <w:r w:rsidR="00082F4D">
              <w:rPr>
                <w:noProof/>
                <w:webHidden/>
              </w:rPr>
              <w:t>85</w:t>
            </w:r>
            <w:r w:rsidR="00082F4D">
              <w:rPr>
                <w:noProof/>
                <w:webHidden/>
              </w:rPr>
              <w:fldChar w:fldCharType="end"/>
            </w:r>
          </w:hyperlink>
        </w:p>
        <w:p w14:paraId="14108AC1" w14:textId="5C9A1410"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17" w:history="1">
            <w:r w:rsidR="00082F4D" w:rsidRPr="003C789F">
              <w:rPr>
                <w:rStyle w:val="Hyperlink"/>
                <w:noProof/>
                <w:lang w:val="en-US"/>
              </w:rPr>
              <w:t>6.4</w:t>
            </w:r>
            <w:r w:rsidR="00082F4D">
              <w:rPr>
                <w:rFonts w:asciiTheme="minorHAnsi" w:eastAsiaTheme="minorEastAsia" w:hAnsiTheme="minorHAnsi"/>
                <w:noProof/>
                <w:sz w:val="22"/>
                <w:lang w:eastAsia="en-ZW"/>
              </w:rPr>
              <w:tab/>
            </w:r>
            <w:r w:rsidR="00082F4D" w:rsidRPr="003C789F">
              <w:rPr>
                <w:rStyle w:val="Hyperlink"/>
                <w:noProof/>
                <w:lang w:val="en-US"/>
              </w:rPr>
              <w:t>Performance Incentive Policy</w:t>
            </w:r>
            <w:r w:rsidR="00082F4D">
              <w:rPr>
                <w:noProof/>
                <w:webHidden/>
              </w:rPr>
              <w:tab/>
            </w:r>
            <w:r w:rsidR="00082F4D">
              <w:rPr>
                <w:noProof/>
                <w:webHidden/>
              </w:rPr>
              <w:fldChar w:fldCharType="begin"/>
            </w:r>
            <w:r w:rsidR="00082F4D">
              <w:rPr>
                <w:noProof/>
                <w:webHidden/>
              </w:rPr>
              <w:instrText xml:space="preserve"> PAGEREF _Toc114059017 \h </w:instrText>
            </w:r>
            <w:r w:rsidR="00082F4D">
              <w:rPr>
                <w:noProof/>
                <w:webHidden/>
              </w:rPr>
            </w:r>
            <w:r w:rsidR="00082F4D">
              <w:rPr>
                <w:noProof/>
                <w:webHidden/>
              </w:rPr>
              <w:fldChar w:fldCharType="separate"/>
            </w:r>
            <w:r w:rsidR="00082F4D">
              <w:rPr>
                <w:noProof/>
                <w:webHidden/>
              </w:rPr>
              <w:t>85</w:t>
            </w:r>
            <w:r w:rsidR="00082F4D">
              <w:rPr>
                <w:noProof/>
                <w:webHidden/>
              </w:rPr>
              <w:fldChar w:fldCharType="end"/>
            </w:r>
          </w:hyperlink>
        </w:p>
        <w:p w14:paraId="59A7CF86" w14:textId="35A7DF1D" w:rsidR="00082F4D" w:rsidRDefault="0065677A">
          <w:pPr>
            <w:pStyle w:val="TOC3"/>
            <w:tabs>
              <w:tab w:val="left" w:pos="1320"/>
              <w:tab w:val="right" w:leader="dot" w:pos="9016"/>
            </w:tabs>
            <w:rPr>
              <w:rFonts w:asciiTheme="minorHAnsi" w:eastAsiaTheme="minorEastAsia" w:hAnsiTheme="minorHAnsi"/>
              <w:noProof/>
              <w:sz w:val="22"/>
              <w:lang w:eastAsia="en-ZW"/>
            </w:rPr>
          </w:pPr>
          <w:hyperlink w:anchor="_Toc114059018" w:history="1">
            <w:r w:rsidR="00082F4D" w:rsidRPr="003C789F">
              <w:rPr>
                <w:rStyle w:val="Hyperlink"/>
                <w:noProof/>
              </w:rPr>
              <w:t>6.4.1</w:t>
            </w:r>
            <w:r w:rsidR="00082F4D">
              <w:rPr>
                <w:rFonts w:asciiTheme="minorHAnsi" w:eastAsiaTheme="minorEastAsia" w:hAnsiTheme="minorHAnsi"/>
                <w:noProof/>
                <w:sz w:val="22"/>
                <w:lang w:eastAsia="en-ZW"/>
              </w:rPr>
              <w:tab/>
            </w:r>
            <w:r w:rsidR="00082F4D" w:rsidRPr="003C789F">
              <w:rPr>
                <w:rStyle w:val="Hyperlink"/>
                <w:noProof/>
              </w:rPr>
              <w:t>Performance Based Bonus</w:t>
            </w:r>
            <w:r w:rsidR="00082F4D">
              <w:rPr>
                <w:noProof/>
                <w:webHidden/>
              </w:rPr>
              <w:tab/>
            </w:r>
            <w:r w:rsidR="00082F4D">
              <w:rPr>
                <w:noProof/>
                <w:webHidden/>
              </w:rPr>
              <w:fldChar w:fldCharType="begin"/>
            </w:r>
            <w:r w:rsidR="00082F4D">
              <w:rPr>
                <w:noProof/>
                <w:webHidden/>
              </w:rPr>
              <w:instrText xml:space="preserve"> PAGEREF _Toc114059018 \h </w:instrText>
            </w:r>
            <w:r w:rsidR="00082F4D">
              <w:rPr>
                <w:noProof/>
                <w:webHidden/>
              </w:rPr>
            </w:r>
            <w:r w:rsidR="00082F4D">
              <w:rPr>
                <w:noProof/>
                <w:webHidden/>
              </w:rPr>
              <w:fldChar w:fldCharType="separate"/>
            </w:r>
            <w:r w:rsidR="00082F4D">
              <w:rPr>
                <w:noProof/>
                <w:webHidden/>
              </w:rPr>
              <w:t>85</w:t>
            </w:r>
            <w:r w:rsidR="00082F4D">
              <w:rPr>
                <w:noProof/>
                <w:webHidden/>
              </w:rPr>
              <w:fldChar w:fldCharType="end"/>
            </w:r>
          </w:hyperlink>
        </w:p>
        <w:p w14:paraId="15D1377A" w14:textId="44EF6229" w:rsidR="00082F4D" w:rsidRDefault="007E7126">
          <w:pPr>
            <w:pStyle w:val="TOC1"/>
            <w:rPr>
              <w:rFonts w:asciiTheme="minorHAnsi" w:eastAsiaTheme="minorEastAsia" w:hAnsiTheme="minorHAnsi"/>
              <w:noProof/>
              <w:sz w:val="22"/>
              <w:lang w:eastAsia="en-ZW"/>
            </w:rPr>
          </w:pPr>
          <w:r>
            <w:fldChar w:fldCharType="begin"/>
          </w:r>
          <w:r>
            <w:instrText xml:space="preserve"> HYPERLINK \l "_Toc114059019" </w:instrText>
          </w:r>
          <w:r>
            <w:fldChar w:fldCharType="separate"/>
          </w:r>
          <w:r w:rsidR="00082F4D" w:rsidRPr="003C789F">
            <w:rPr>
              <w:rStyle w:val="Hyperlink"/>
              <w:noProof/>
            </w:rPr>
            <w:t xml:space="preserve">CHAPTER SEVEN: TRAINING AND </w:t>
          </w:r>
          <w:ins w:id="486" w:author="Kuhudzai Kudzaishe" w:date="2022-09-15T11:50:00Z">
            <w:r w:rsidR="007B33D9">
              <w:rPr>
                <w:rStyle w:val="Hyperlink"/>
                <w:noProof/>
              </w:rPr>
              <w:t xml:space="preserve">TALENT </w:t>
            </w:r>
          </w:ins>
          <w:r w:rsidR="00082F4D" w:rsidRPr="003C789F">
            <w:rPr>
              <w:rStyle w:val="Hyperlink"/>
              <w:noProof/>
            </w:rPr>
            <w:t>DEVELOPMENT</w:t>
          </w:r>
          <w:r w:rsidR="00082F4D">
            <w:rPr>
              <w:noProof/>
              <w:webHidden/>
            </w:rPr>
            <w:tab/>
          </w:r>
          <w:r w:rsidR="00082F4D">
            <w:rPr>
              <w:noProof/>
              <w:webHidden/>
            </w:rPr>
            <w:fldChar w:fldCharType="begin"/>
          </w:r>
          <w:r w:rsidR="00082F4D">
            <w:rPr>
              <w:noProof/>
              <w:webHidden/>
            </w:rPr>
            <w:instrText xml:space="preserve"> PAGEREF _Toc114059019 \h </w:instrText>
          </w:r>
          <w:r w:rsidR="00082F4D">
            <w:rPr>
              <w:noProof/>
              <w:webHidden/>
            </w:rPr>
          </w:r>
          <w:r w:rsidR="00082F4D">
            <w:rPr>
              <w:noProof/>
              <w:webHidden/>
            </w:rPr>
            <w:fldChar w:fldCharType="separate"/>
          </w:r>
          <w:r w:rsidR="00082F4D">
            <w:rPr>
              <w:noProof/>
              <w:webHidden/>
            </w:rPr>
            <w:t>86</w:t>
          </w:r>
          <w:r w:rsidR="00082F4D">
            <w:rPr>
              <w:noProof/>
              <w:webHidden/>
            </w:rPr>
            <w:fldChar w:fldCharType="end"/>
          </w:r>
          <w:r>
            <w:rPr>
              <w:noProof/>
            </w:rPr>
            <w:fldChar w:fldCharType="end"/>
          </w:r>
        </w:p>
        <w:p w14:paraId="1649F719" w14:textId="190109EF"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21" w:history="1">
            <w:r w:rsidR="00082F4D" w:rsidRPr="003C789F">
              <w:rPr>
                <w:rStyle w:val="Hyperlink"/>
                <w:rFonts w:eastAsia="Calibri"/>
                <w:noProof/>
                <w:lang w:val="en-ZA"/>
              </w:rPr>
              <w:t>7.1</w:t>
            </w:r>
            <w:r w:rsidR="00082F4D">
              <w:rPr>
                <w:rFonts w:asciiTheme="minorHAnsi" w:eastAsiaTheme="minorEastAsia" w:hAnsiTheme="minorHAnsi"/>
                <w:noProof/>
                <w:sz w:val="22"/>
                <w:lang w:eastAsia="en-ZW"/>
              </w:rPr>
              <w:tab/>
            </w:r>
            <w:r w:rsidR="00082F4D" w:rsidRPr="003C789F">
              <w:rPr>
                <w:rStyle w:val="Hyperlink"/>
                <w:rFonts w:eastAsia="Calibri"/>
                <w:noProof/>
                <w:lang w:val="en-ZA"/>
              </w:rPr>
              <w:t xml:space="preserve">Specific </w:t>
            </w:r>
            <w:r w:rsidR="00082F4D" w:rsidRPr="003C789F">
              <w:rPr>
                <w:rStyle w:val="Hyperlink"/>
                <w:noProof/>
              </w:rPr>
              <w:t>Objectives</w:t>
            </w:r>
            <w:r w:rsidR="00082F4D">
              <w:rPr>
                <w:noProof/>
                <w:webHidden/>
              </w:rPr>
              <w:tab/>
            </w:r>
            <w:r w:rsidR="00082F4D">
              <w:rPr>
                <w:noProof/>
                <w:webHidden/>
              </w:rPr>
              <w:fldChar w:fldCharType="begin"/>
            </w:r>
            <w:r w:rsidR="00082F4D">
              <w:rPr>
                <w:noProof/>
                <w:webHidden/>
              </w:rPr>
              <w:instrText xml:space="preserve"> PAGEREF _Toc114059021 \h </w:instrText>
            </w:r>
            <w:r w:rsidR="00082F4D">
              <w:rPr>
                <w:noProof/>
                <w:webHidden/>
              </w:rPr>
            </w:r>
            <w:r w:rsidR="00082F4D">
              <w:rPr>
                <w:noProof/>
                <w:webHidden/>
              </w:rPr>
              <w:fldChar w:fldCharType="separate"/>
            </w:r>
            <w:r w:rsidR="00082F4D">
              <w:rPr>
                <w:noProof/>
                <w:webHidden/>
              </w:rPr>
              <w:t>86</w:t>
            </w:r>
            <w:r w:rsidR="00082F4D">
              <w:rPr>
                <w:noProof/>
                <w:webHidden/>
              </w:rPr>
              <w:fldChar w:fldCharType="end"/>
            </w:r>
          </w:hyperlink>
        </w:p>
        <w:p w14:paraId="2E994144" w14:textId="60EF33A2"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22" w:history="1">
            <w:r w:rsidR="00082F4D" w:rsidRPr="003C789F">
              <w:rPr>
                <w:rStyle w:val="Hyperlink"/>
                <w:noProof/>
              </w:rPr>
              <w:t>7.2</w:t>
            </w:r>
            <w:r w:rsidR="00082F4D">
              <w:rPr>
                <w:rFonts w:asciiTheme="minorHAnsi" w:eastAsiaTheme="minorEastAsia" w:hAnsiTheme="minorHAnsi"/>
                <w:noProof/>
                <w:sz w:val="22"/>
                <w:lang w:eastAsia="en-ZW"/>
              </w:rPr>
              <w:tab/>
            </w:r>
            <w:r w:rsidR="00082F4D" w:rsidRPr="003C789F">
              <w:rPr>
                <w:rStyle w:val="Hyperlink"/>
                <w:noProof/>
              </w:rPr>
              <w:t>Principles and Values</w:t>
            </w:r>
            <w:r w:rsidR="00082F4D">
              <w:rPr>
                <w:noProof/>
                <w:webHidden/>
              </w:rPr>
              <w:tab/>
            </w:r>
            <w:r w:rsidR="00082F4D">
              <w:rPr>
                <w:noProof/>
                <w:webHidden/>
              </w:rPr>
              <w:fldChar w:fldCharType="begin"/>
            </w:r>
            <w:r w:rsidR="00082F4D">
              <w:rPr>
                <w:noProof/>
                <w:webHidden/>
              </w:rPr>
              <w:instrText xml:space="preserve"> PAGEREF _Toc114059022 \h </w:instrText>
            </w:r>
            <w:r w:rsidR="00082F4D">
              <w:rPr>
                <w:noProof/>
                <w:webHidden/>
              </w:rPr>
            </w:r>
            <w:r w:rsidR="00082F4D">
              <w:rPr>
                <w:noProof/>
                <w:webHidden/>
              </w:rPr>
              <w:fldChar w:fldCharType="separate"/>
            </w:r>
            <w:r w:rsidR="00082F4D">
              <w:rPr>
                <w:noProof/>
                <w:webHidden/>
              </w:rPr>
              <w:t>86</w:t>
            </w:r>
            <w:r w:rsidR="00082F4D">
              <w:rPr>
                <w:noProof/>
                <w:webHidden/>
              </w:rPr>
              <w:fldChar w:fldCharType="end"/>
            </w:r>
          </w:hyperlink>
        </w:p>
        <w:p w14:paraId="4869969C" w14:textId="560635AD"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23" w:history="1">
            <w:r w:rsidR="00082F4D" w:rsidRPr="003C789F">
              <w:rPr>
                <w:rStyle w:val="Hyperlink"/>
                <w:rFonts w:eastAsia="Times New Roman"/>
                <w:noProof/>
                <w:lang w:val="en-US" w:eastAsia="en-ZW"/>
              </w:rPr>
              <w:t>7.3</w:t>
            </w:r>
            <w:r w:rsidR="00082F4D">
              <w:rPr>
                <w:rFonts w:asciiTheme="minorHAnsi" w:eastAsiaTheme="minorEastAsia" w:hAnsiTheme="minorHAnsi"/>
                <w:noProof/>
                <w:sz w:val="22"/>
                <w:lang w:eastAsia="en-ZW"/>
              </w:rPr>
              <w:tab/>
            </w:r>
            <w:r w:rsidR="00082F4D" w:rsidRPr="003C789F">
              <w:rPr>
                <w:rStyle w:val="Hyperlink"/>
                <w:rFonts w:eastAsia="Times New Roman"/>
                <w:noProof/>
                <w:lang w:val="en-US" w:eastAsia="en-ZW"/>
              </w:rPr>
              <w:t>Training Intervention</w:t>
            </w:r>
            <w:r w:rsidR="00082F4D">
              <w:rPr>
                <w:noProof/>
                <w:webHidden/>
              </w:rPr>
              <w:tab/>
            </w:r>
            <w:r w:rsidR="00082F4D">
              <w:rPr>
                <w:noProof/>
                <w:webHidden/>
              </w:rPr>
              <w:fldChar w:fldCharType="begin"/>
            </w:r>
            <w:r w:rsidR="00082F4D">
              <w:rPr>
                <w:noProof/>
                <w:webHidden/>
              </w:rPr>
              <w:instrText xml:space="preserve"> PAGEREF _Toc114059023 \h </w:instrText>
            </w:r>
            <w:r w:rsidR="00082F4D">
              <w:rPr>
                <w:noProof/>
                <w:webHidden/>
              </w:rPr>
            </w:r>
            <w:r w:rsidR="00082F4D">
              <w:rPr>
                <w:noProof/>
                <w:webHidden/>
              </w:rPr>
              <w:fldChar w:fldCharType="separate"/>
            </w:r>
            <w:r w:rsidR="00082F4D">
              <w:rPr>
                <w:noProof/>
                <w:webHidden/>
              </w:rPr>
              <w:t>89</w:t>
            </w:r>
            <w:r w:rsidR="00082F4D">
              <w:rPr>
                <w:noProof/>
                <w:webHidden/>
              </w:rPr>
              <w:fldChar w:fldCharType="end"/>
            </w:r>
          </w:hyperlink>
        </w:p>
        <w:p w14:paraId="15C3AE66" w14:textId="4568596B" w:rsidR="00082F4D" w:rsidRDefault="0065677A">
          <w:pPr>
            <w:pStyle w:val="TOC2"/>
            <w:tabs>
              <w:tab w:val="left" w:pos="1100"/>
              <w:tab w:val="right" w:leader="dot" w:pos="9016"/>
            </w:tabs>
            <w:rPr>
              <w:rFonts w:asciiTheme="minorHAnsi" w:eastAsiaTheme="minorEastAsia" w:hAnsiTheme="minorHAnsi"/>
              <w:noProof/>
              <w:sz w:val="22"/>
              <w:lang w:eastAsia="en-ZW"/>
            </w:rPr>
          </w:pPr>
          <w:hyperlink w:anchor="_Toc114059024" w:history="1">
            <w:r w:rsidR="00082F4D" w:rsidRPr="003C789F">
              <w:rPr>
                <w:rStyle w:val="Hyperlink"/>
                <w:noProof/>
              </w:rPr>
              <w:t>7.3.1</w:t>
            </w:r>
            <w:r w:rsidR="00082F4D">
              <w:rPr>
                <w:rFonts w:asciiTheme="minorHAnsi" w:eastAsiaTheme="minorEastAsia" w:hAnsiTheme="minorHAnsi"/>
                <w:noProof/>
                <w:sz w:val="22"/>
                <w:lang w:eastAsia="en-ZW"/>
              </w:rPr>
              <w:tab/>
            </w:r>
            <w:r w:rsidR="00082F4D" w:rsidRPr="003C789F">
              <w:rPr>
                <w:rStyle w:val="Hyperlink"/>
                <w:noProof/>
              </w:rPr>
              <w:t>Professional Associations</w:t>
            </w:r>
            <w:r w:rsidR="00082F4D">
              <w:rPr>
                <w:noProof/>
                <w:webHidden/>
              </w:rPr>
              <w:tab/>
            </w:r>
            <w:r w:rsidR="00082F4D">
              <w:rPr>
                <w:noProof/>
                <w:webHidden/>
              </w:rPr>
              <w:fldChar w:fldCharType="begin"/>
            </w:r>
            <w:r w:rsidR="00082F4D">
              <w:rPr>
                <w:noProof/>
                <w:webHidden/>
              </w:rPr>
              <w:instrText xml:space="preserve"> PAGEREF _Toc114059024 \h </w:instrText>
            </w:r>
            <w:r w:rsidR="00082F4D">
              <w:rPr>
                <w:noProof/>
                <w:webHidden/>
              </w:rPr>
            </w:r>
            <w:r w:rsidR="00082F4D">
              <w:rPr>
                <w:noProof/>
                <w:webHidden/>
              </w:rPr>
              <w:fldChar w:fldCharType="separate"/>
            </w:r>
            <w:r w:rsidR="00082F4D">
              <w:rPr>
                <w:noProof/>
                <w:webHidden/>
              </w:rPr>
              <w:t>89</w:t>
            </w:r>
            <w:r w:rsidR="00082F4D">
              <w:rPr>
                <w:noProof/>
                <w:webHidden/>
              </w:rPr>
              <w:fldChar w:fldCharType="end"/>
            </w:r>
          </w:hyperlink>
        </w:p>
        <w:p w14:paraId="0F063CB9" w14:textId="54611CB6"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25" w:history="1">
            <w:r w:rsidR="00082F4D" w:rsidRPr="003C789F">
              <w:rPr>
                <w:rStyle w:val="Hyperlink"/>
                <w:rFonts w:eastAsia="Times New Roman"/>
                <w:noProof/>
                <w:lang w:val="en-AU"/>
              </w:rPr>
              <w:t>7.4</w:t>
            </w:r>
            <w:r w:rsidR="00082F4D">
              <w:rPr>
                <w:rFonts w:asciiTheme="minorHAnsi" w:eastAsiaTheme="minorEastAsia" w:hAnsiTheme="minorHAnsi"/>
                <w:noProof/>
                <w:sz w:val="22"/>
                <w:lang w:eastAsia="en-ZW"/>
              </w:rPr>
              <w:tab/>
            </w:r>
            <w:r w:rsidR="00082F4D" w:rsidRPr="003C789F">
              <w:rPr>
                <w:rStyle w:val="Hyperlink"/>
                <w:rFonts w:eastAsia="Times New Roman"/>
                <w:noProof/>
                <w:lang w:val="en-AU"/>
              </w:rPr>
              <w:t xml:space="preserve">Talent Development and Management  </w:t>
            </w:r>
            <w:r w:rsidR="00082F4D">
              <w:rPr>
                <w:noProof/>
                <w:webHidden/>
              </w:rPr>
              <w:tab/>
            </w:r>
            <w:r w:rsidR="00082F4D">
              <w:rPr>
                <w:noProof/>
                <w:webHidden/>
              </w:rPr>
              <w:fldChar w:fldCharType="begin"/>
            </w:r>
            <w:r w:rsidR="00082F4D">
              <w:rPr>
                <w:noProof/>
                <w:webHidden/>
              </w:rPr>
              <w:instrText xml:space="preserve"> PAGEREF _Toc114059025 \h </w:instrText>
            </w:r>
            <w:r w:rsidR="00082F4D">
              <w:rPr>
                <w:noProof/>
                <w:webHidden/>
              </w:rPr>
            </w:r>
            <w:r w:rsidR="00082F4D">
              <w:rPr>
                <w:noProof/>
                <w:webHidden/>
              </w:rPr>
              <w:fldChar w:fldCharType="separate"/>
            </w:r>
            <w:r w:rsidR="00082F4D">
              <w:rPr>
                <w:noProof/>
                <w:webHidden/>
              </w:rPr>
              <w:t>89</w:t>
            </w:r>
            <w:r w:rsidR="00082F4D">
              <w:rPr>
                <w:noProof/>
                <w:webHidden/>
              </w:rPr>
              <w:fldChar w:fldCharType="end"/>
            </w:r>
          </w:hyperlink>
        </w:p>
        <w:p w14:paraId="7D544B7D" w14:textId="68BC2E3F" w:rsidR="00082F4D" w:rsidRDefault="0065677A">
          <w:pPr>
            <w:pStyle w:val="TOC1"/>
            <w:rPr>
              <w:rFonts w:asciiTheme="minorHAnsi" w:eastAsiaTheme="minorEastAsia" w:hAnsiTheme="minorHAnsi"/>
              <w:noProof/>
              <w:sz w:val="22"/>
              <w:lang w:eastAsia="en-ZW"/>
            </w:rPr>
          </w:pPr>
          <w:hyperlink w:anchor="_Toc114059026" w:history="1">
            <w:r w:rsidR="00082F4D" w:rsidRPr="003C789F">
              <w:rPr>
                <w:rStyle w:val="Hyperlink"/>
                <w:noProof/>
              </w:rPr>
              <w:t>CHAPTER EIGHT: SPORTS, CORPORATE WELLNESS AND WELFARE</w:t>
            </w:r>
            <w:r w:rsidR="00082F4D">
              <w:rPr>
                <w:noProof/>
                <w:webHidden/>
              </w:rPr>
              <w:tab/>
            </w:r>
            <w:r w:rsidR="00082F4D">
              <w:rPr>
                <w:noProof/>
                <w:webHidden/>
              </w:rPr>
              <w:fldChar w:fldCharType="begin"/>
            </w:r>
            <w:r w:rsidR="00082F4D">
              <w:rPr>
                <w:noProof/>
                <w:webHidden/>
              </w:rPr>
              <w:instrText xml:space="preserve"> PAGEREF _Toc114059026 \h </w:instrText>
            </w:r>
            <w:r w:rsidR="00082F4D">
              <w:rPr>
                <w:noProof/>
                <w:webHidden/>
              </w:rPr>
            </w:r>
            <w:r w:rsidR="00082F4D">
              <w:rPr>
                <w:noProof/>
                <w:webHidden/>
              </w:rPr>
              <w:fldChar w:fldCharType="separate"/>
            </w:r>
            <w:r w:rsidR="00082F4D">
              <w:rPr>
                <w:noProof/>
                <w:webHidden/>
              </w:rPr>
              <w:t>91</w:t>
            </w:r>
            <w:r w:rsidR="00082F4D">
              <w:rPr>
                <w:noProof/>
                <w:webHidden/>
              </w:rPr>
              <w:fldChar w:fldCharType="end"/>
            </w:r>
          </w:hyperlink>
        </w:p>
        <w:p w14:paraId="25E0E2CA" w14:textId="6F5EF685"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28" w:history="1">
            <w:r w:rsidR="00082F4D" w:rsidRPr="003C789F">
              <w:rPr>
                <w:rStyle w:val="Hyperlink"/>
                <w:noProof/>
              </w:rPr>
              <w:t>8.1</w:t>
            </w:r>
            <w:r w:rsidR="00082F4D">
              <w:rPr>
                <w:rFonts w:asciiTheme="minorHAnsi" w:eastAsiaTheme="minorEastAsia" w:hAnsiTheme="minorHAnsi"/>
                <w:noProof/>
                <w:sz w:val="22"/>
                <w:lang w:eastAsia="en-ZW"/>
              </w:rPr>
              <w:tab/>
            </w:r>
            <w:r w:rsidR="00082F4D" w:rsidRPr="003C789F">
              <w:rPr>
                <w:rStyle w:val="Hyperlink"/>
                <w:noProof/>
              </w:rPr>
              <w:t>Workplace Sports and Recreation</w:t>
            </w:r>
            <w:r w:rsidR="00082F4D">
              <w:rPr>
                <w:noProof/>
                <w:webHidden/>
              </w:rPr>
              <w:tab/>
            </w:r>
            <w:r w:rsidR="00082F4D">
              <w:rPr>
                <w:noProof/>
                <w:webHidden/>
              </w:rPr>
              <w:fldChar w:fldCharType="begin"/>
            </w:r>
            <w:r w:rsidR="00082F4D">
              <w:rPr>
                <w:noProof/>
                <w:webHidden/>
              </w:rPr>
              <w:instrText xml:space="preserve"> PAGEREF _Toc114059028 \h </w:instrText>
            </w:r>
            <w:r w:rsidR="00082F4D">
              <w:rPr>
                <w:noProof/>
                <w:webHidden/>
              </w:rPr>
            </w:r>
            <w:r w:rsidR="00082F4D">
              <w:rPr>
                <w:noProof/>
                <w:webHidden/>
              </w:rPr>
              <w:fldChar w:fldCharType="separate"/>
            </w:r>
            <w:r w:rsidR="00082F4D">
              <w:rPr>
                <w:noProof/>
                <w:webHidden/>
              </w:rPr>
              <w:t>93</w:t>
            </w:r>
            <w:r w:rsidR="00082F4D">
              <w:rPr>
                <w:noProof/>
                <w:webHidden/>
              </w:rPr>
              <w:fldChar w:fldCharType="end"/>
            </w:r>
          </w:hyperlink>
        </w:p>
        <w:p w14:paraId="3F6913E8" w14:textId="22791E9B"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29" w:history="1">
            <w:r w:rsidR="00082F4D" w:rsidRPr="003C789F">
              <w:rPr>
                <w:rStyle w:val="Hyperlink"/>
                <w:rFonts w:eastAsia="Times New Roman"/>
                <w:noProof/>
                <w:lang w:eastAsia="en-ZW"/>
              </w:rPr>
              <w:t>8.2</w:t>
            </w:r>
            <w:r w:rsidR="00082F4D">
              <w:rPr>
                <w:rFonts w:asciiTheme="minorHAnsi" w:eastAsiaTheme="minorEastAsia" w:hAnsiTheme="minorHAnsi"/>
                <w:noProof/>
                <w:sz w:val="22"/>
                <w:lang w:eastAsia="en-ZW"/>
              </w:rPr>
              <w:tab/>
            </w:r>
            <w:r w:rsidR="00082F4D" w:rsidRPr="003C789F">
              <w:rPr>
                <w:rStyle w:val="Hyperlink"/>
                <w:rFonts w:eastAsia="Times New Roman"/>
                <w:noProof/>
                <w:lang w:eastAsia="en-ZW"/>
              </w:rPr>
              <w:t>Occupational Health and Safety</w:t>
            </w:r>
            <w:r w:rsidR="00082F4D">
              <w:rPr>
                <w:noProof/>
                <w:webHidden/>
              </w:rPr>
              <w:tab/>
            </w:r>
            <w:r w:rsidR="00082F4D">
              <w:rPr>
                <w:noProof/>
                <w:webHidden/>
              </w:rPr>
              <w:fldChar w:fldCharType="begin"/>
            </w:r>
            <w:r w:rsidR="00082F4D">
              <w:rPr>
                <w:noProof/>
                <w:webHidden/>
              </w:rPr>
              <w:instrText xml:space="preserve"> PAGEREF _Toc114059029 \h </w:instrText>
            </w:r>
            <w:r w:rsidR="00082F4D">
              <w:rPr>
                <w:noProof/>
                <w:webHidden/>
              </w:rPr>
            </w:r>
            <w:r w:rsidR="00082F4D">
              <w:rPr>
                <w:noProof/>
                <w:webHidden/>
              </w:rPr>
              <w:fldChar w:fldCharType="separate"/>
            </w:r>
            <w:r w:rsidR="00082F4D">
              <w:rPr>
                <w:noProof/>
                <w:webHidden/>
              </w:rPr>
              <w:t>93</w:t>
            </w:r>
            <w:r w:rsidR="00082F4D">
              <w:rPr>
                <w:noProof/>
                <w:webHidden/>
              </w:rPr>
              <w:fldChar w:fldCharType="end"/>
            </w:r>
          </w:hyperlink>
        </w:p>
        <w:p w14:paraId="3D2D91C9" w14:textId="3BBA7F79"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40" w:history="1">
            <w:r w:rsidR="00082F4D" w:rsidRPr="003C789F">
              <w:rPr>
                <w:rStyle w:val="Hyperlink"/>
                <w:rFonts w:eastAsia="Times New Roman"/>
                <w:noProof/>
                <w:lang w:eastAsia="en-ZW"/>
              </w:rPr>
              <w:t>8.3.</w:t>
            </w:r>
            <w:r w:rsidR="00082F4D">
              <w:rPr>
                <w:rFonts w:asciiTheme="minorHAnsi" w:eastAsiaTheme="minorEastAsia" w:hAnsiTheme="minorHAnsi"/>
                <w:noProof/>
                <w:sz w:val="22"/>
                <w:lang w:eastAsia="en-ZW"/>
              </w:rPr>
              <w:tab/>
            </w:r>
            <w:r w:rsidR="00082F4D" w:rsidRPr="003C789F">
              <w:rPr>
                <w:rStyle w:val="Hyperlink"/>
                <w:noProof/>
              </w:rPr>
              <w:t>Medical Conditions and Disability</w:t>
            </w:r>
            <w:r w:rsidR="00082F4D">
              <w:rPr>
                <w:noProof/>
                <w:webHidden/>
              </w:rPr>
              <w:tab/>
            </w:r>
            <w:r w:rsidR="00082F4D">
              <w:rPr>
                <w:noProof/>
                <w:webHidden/>
              </w:rPr>
              <w:fldChar w:fldCharType="begin"/>
            </w:r>
            <w:r w:rsidR="00082F4D">
              <w:rPr>
                <w:noProof/>
                <w:webHidden/>
              </w:rPr>
              <w:instrText xml:space="preserve"> PAGEREF _Toc114059040 \h </w:instrText>
            </w:r>
            <w:r w:rsidR="00082F4D">
              <w:rPr>
                <w:noProof/>
                <w:webHidden/>
              </w:rPr>
            </w:r>
            <w:r w:rsidR="00082F4D">
              <w:rPr>
                <w:noProof/>
                <w:webHidden/>
              </w:rPr>
              <w:fldChar w:fldCharType="separate"/>
            </w:r>
            <w:r w:rsidR="00082F4D">
              <w:rPr>
                <w:noProof/>
                <w:webHidden/>
              </w:rPr>
              <w:t>96</w:t>
            </w:r>
            <w:r w:rsidR="00082F4D">
              <w:rPr>
                <w:noProof/>
                <w:webHidden/>
              </w:rPr>
              <w:fldChar w:fldCharType="end"/>
            </w:r>
          </w:hyperlink>
        </w:p>
        <w:p w14:paraId="183E9215" w14:textId="1F9CC445"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42" w:history="1">
            <w:r w:rsidR="00082F4D" w:rsidRPr="003C789F">
              <w:rPr>
                <w:rStyle w:val="Hyperlink"/>
                <w:noProof/>
              </w:rPr>
              <w:t>8.4</w:t>
            </w:r>
            <w:r w:rsidR="00082F4D">
              <w:rPr>
                <w:rFonts w:asciiTheme="minorHAnsi" w:eastAsiaTheme="minorEastAsia" w:hAnsiTheme="minorHAnsi"/>
                <w:noProof/>
                <w:sz w:val="22"/>
                <w:lang w:eastAsia="en-ZW"/>
              </w:rPr>
              <w:tab/>
            </w:r>
            <w:r w:rsidR="00082F4D" w:rsidRPr="003C789F">
              <w:rPr>
                <w:rStyle w:val="Hyperlink"/>
                <w:noProof/>
              </w:rPr>
              <w:t>HIV AND AIDS in the Workplace</w:t>
            </w:r>
            <w:r w:rsidR="00082F4D">
              <w:rPr>
                <w:noProof/>
                <w:webHidden/>
              </w:rPr>
              <w:tab/>
            </w:r>
            <w:r w:rsidR="00082F4D">
              <w:rPr>
                <w:noProof/>
                <w:webHidden/>
              </w:rPr>
              <w:fldChar w:fldCharType="begin"/>
            </w:r>
            <w:r w:rsidR="00082F4D">
              <w:rPr>
                <w:noProof/>
                <w:webHidden/>
              </w:rPr>
              <w:instrText xml:space="preserve"> PAGEREF _Toc114059042 \h </w:instrText>
            </w:r>
            <w:r w:rsidR="00082F4D">
              <w:rPr>
                <w:noProof/>
                <w:webHidden/>
              </w:rPr>
            </w:r>
            <w:r w:rsidR="00082F4D">
              <w:rPr>
                <w:noProof/>
                <w:webHidden/>
              </w:rPr>
              <w:fldChar w:fldCharType="separate"/>
            </w:r>
            <w:r w:rsidR="00082F4D">
              <w:rPr>
                <w:noProof/>
                <w:webHidden/>
              </w:rPr>
              <w:t>97</w:t>
            </w:r>
            <w:r w:rsidR="00082F4D">
              <w:rPr>
                <w:noProof/>
                <w:webHidden/>
              </w:rPr>
              <w:fldChar w:fldCharType="end"/>
            </w:r>
          </w:hyperlink>
        </w:p>
        <w:p w14:paraId="3376DCBD" w14:textId="1BB3D2D8" w:rsidR="00082F4D" w:rsidRDefault="0065677A">
          <w:pPr>
            <w:pStyle w:val="TOC1"/>
            <w:rPr>
              <w:rFonts w:asciiTheme="minorHAnsi" w:eastAsiaTheme="minorEastAsia" w:hAnsiTheme="minorHAnsi"/>
              <w:noProof/>
              <w:sz w:val="22"/>
              <w:lang w:eastAsia="en-ZW"/>
            </w:rPr>
          </w:pPr>
          <w:hyperlink w:anchor="_Toc114059043" w:history="1">
            <w:r w:rsidR="00082F4D" w:rsidRPr="003C789F">
              <w:rPr>
                <w:rStyle w:val="Hyperlink"/>
                <w:rFonts w:eastAsia="Times New Roman"/>
                <w:noProof/>
                <w:lang w:val="en-US"/>
              </w:rPr>
              <w:t xml:space="preserve">CHAPTER NINE: GENDER, </w:t>
            </w:r>
            <w:r w:rsidR="00082F4D" w:rsidRPr="003C789F">
              <w:rPr>
                <w:rStyle w:val="Hyperlink"/>
                <w:noProof/>
              </w:rPr>
              <w:t>DIVERSITY</w:t>
            </w:r>
            <w:r w:rsidR="00082F4D" w:rsidRPr="003C789F">
              <w:rPr>
                <w:rStyle w:val="Hyperlink"/>
                <w:rFonts w:eastAsia="Times New Roman"/>
                <w:noProof/>
                <w:lang w:val="en-US"/>
              </w:rPr>
              <w:t xml:space="preserve"> AND SOCIAL INCLUSION</w:t>
            </w:r>
            <w:r w:rsidR="00082F4D">
              <w:rPr>
                <w:noProof/>
                <w:webHidden/>
              </w:rPr>
              <w:tab/>
            </w:r>
            <w:r w:rsidR="00082F4D">
              <w:rPr>
                <w:noProof/>
                <w:webHidden/>
              </w:rPr>
              <w:fldChar w:fldCharType="begin"/>
            </w:r>
            <w:r w:rsidR="00082F4D">
              <w:rPr>
                <w:noProof/>
                <w:webHidden/>
              </w:rPr>
              <w:instrText xml:space="preserve"> PAGEREF _Toc114059043 \h </w:instrText>
            </w:r>
            <w:r w:rsidR="00082F4D">
              <w:rPr>
                <w:noProof/>
                <w:webHidden/>
              </w:rPr>
            </w:r>
            <w:r w:rsidR="00082F4D">
              <w:rPr>
                <w:noProof/>
                <w:webHidden/>
              </w:rPr>
              <w:fldChar w:fldCharType="separate"/>
            </w:r>
            <w:r w:rsidR="00082F4D">
              <w:rPr>
                <w:noProof/>
                <w:webHidden/>
              </w:rPr>
              <w:t>100</w:t>
            </w:r>
            <w:r w:rsidR="00082F4D">
              <w:rPr>
                <w:noProof/>
                <w:webHidden/>
              </w:rPr>
              <w:fldChar w:fldCharType="end"/>
            </w:r>
          </w:hyperlink>
        </w:p>
        <w:p w14:paraId="71FEFF78" w14:textId="31B7FA96"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49" w:history="1">
            <w:r w:rsidR="00082F4D" w:rsidRPr="003C789F">
              <w:rPr>
                <w:rStyle w:val="Hyperlink"/>
                <w:rFonts w:eastAsia="Calibri"/>
                <w:noProof/>
              </w:rPr>
              <w:t>9.1.</w:t>
            </w:r>
            <w:r w:rsidR="00082F4D">
              <w:rPr>
                <w:rFonts w:asciiTheme="minorHAnsi" w:eastAsiaTheme="minorEastAsia" w:hAnsiTheme="minorHAnsi"/>
                <w:noProof/>
                <w:sz w:val="22"/>
                <w:lang w:eastAsia="en-ZW"/>
              </w:rPr>
              <w:tab/>
            </w:r>
            <w:r w:rsidR="00082F4D" w:rsidRPr="003C789F">
              <w:rPr>
                <w:rStyle w:val="Hyperlink"/>
                <w:rFonts w:eastAsia="Calibri"/>
                <w:noProof/>
              </w:rPr>
              <w:t>Resources for the Implementation of Gender Policy Strategies</w:t>
            </w:r>
            <w:r w:rsidR="00082F4D">
              <w:rPr>
                <w:noProof/>
                <w:webHidden/>
              </w:rPr>
              <w:tab/>
            </w:r>
            <w:r w:rsidR="00082F4D">
              <w:rPr>
                <w:noProof/>
                <w:webHidden/>
              </w:rPr>
              <w:fldChar w:fldCharType="begin"/>
            </w:r>
            <w:r w:rsidR="00082F4D">
              <w:rPr>
                <w:noProof/>
                <w:webHidden/>
              </w:rPr>
              <w:instrText xml:space="preserve"> PAGEREF _Toc114059049 \h </w:instrText>
            </w:r>
            <w:r w:rsidR="00082F4D">
              <w:rPr>
                <w:noProof/>
                <w:webHidden/>
              </w:rPr>
            </w:r>
            <w:r w:rsidR="00082F4D">
              <w:rPr>
                <w:noProof/>
                <w:webHidden/>
              </w:rPr>
              <w:fldChar w:fldCharType="separate"/>
            </w:r>
            <w:r w:rsidR="00082F4D">
              <w:rPr>
                <w:noProof/>
                <w:webHidden/>
              </w:rPr>
              <w:t>103</w:t>
            </w:r>
            <w:r w:rsidR="00082F4D">
              <w:rPr>
                <w:noProof/>
                <w:webHidden/>
              </w:rPr>
              <w:fldChar w:fldCharType="end"/>
            </w:r>
          </w:hyperlink>
        </w:p>
        <w:p w14:paraId="5E9BA35D" w14:textId="732B05D5" w:rsidR="00082F4D" w:rsidRDefault="0065677A">
          <w:pPr>
            <w:pStyle w:val="TOC2"/>
            <w:tabs>
              <w:tab w:val="left" w:pos="880"/>
              <w:tab w:val="right" w:leader="dot" w:pos="9016"/>
            </w:tabs>
            <w:rPr>
              <w:rFonts w:asciiTheme="minorHAnsi" w:eastAsiaTheme="minorEastAsia" w:hAnsiTheme="minorHAnsi"/>
              <w:noProof/>
              <w:sz w:val="22"/>
              <w:lang w:eastAsia="en-ZW"/>
            </w:rPr>
          </w:pPr>
          <w:hyperlink w:anchor="_Toc114059050" w:history="1">
            <w:r w:rsidR="00082F4D" w:rsidRPr="003C789F">
              <w:rPr>
                <w:rStyle w:val="Hyperlink"/>
                <w:noProof/>
              </w:rPr>
              <w:t>9.2.</w:t>
            </w:r>
            <w:r w:rsidR="00082F4D">
              <w:rPr>
                <w:rFonts w:asciiTheme="minorHAnsi" w:eastAsiaTheme="minorEastAsia" w:hAnsiTheme="minorHAnsi"/>
                <w:noProof/>
                <w:sz w:val="22"/>
                <w:lang w:eastAsia="en-ZW"/>
              </w:rPr>
              <w:tab/>
            </w:r>
            <w:r w:rsidR="00082F4D" w:rsidRPr="003C789F">
              <w:rPr>
                <w:rStyle w:val="Hyperlink"/>
                <w:noProof/>
                <w:highlight w:val="yellow"/>
              </w:rPr>
              <w:t>Remote Working Policy</w:t>
            </w:r>
            <w:r w:rsidR="00082F4D">
              <w:rPr>
                <w:noProof/>
                <w:webHidden/>
              </w:rPr>
              <w:tab/>
            </w:r>
            <w:r w:rsidR="00082F4D">
              <w:rPr>
                <w:noProof/>
                <w:webHidden/>
              </w:rPr>
              <w:fldChar w:fldCharType="begin"/>
            </w:r>
            <w:r w:rsidR="00082F4D">
              <w:rPr>
                <w:noProof/>
                <w:webHidden/>
              </w:rPr>
              <w:instrText xml:space="preserve"> PAGEREF _Toc114059050 \h </w:instrText>
            </w:r>
            <w:r w:rsidR="00082F4D">
              <w:rPr>
                <w:noProof/>
                <w:webHidden/>
              </w:rPr>
            </w:r>
            <w:r w:rsidR="00082F4D">
              <w:rPr>
                <w:noProof/>
                <w:webHidden/>
              </w:rPr>
              <w:fldChar w:fldCharType="separate"/>
            </w:r>
            <w:r w:rsidR="00082F4D">
              <w:rPr>
                <w:noProof/>
                <w:webHidden/>
              </w:rPr>
              <w:t>104</w:t>
            </w:r>
            <w:r w:rsidR="00082F4D">
              <w:rPr>
                <w:noProof/>
                <w:webHidden/>
              </w:rPr>
              <w:fldChar w:fldCharType="end"/>
            </w:r>
          </w:hyperlink>
        </w:p>
        <w:p w14:paraId="13D721E5" w14:textId="7DBB9087" w:rsidR="00082F4D" w:rsidRDefault="007E7126">
          <w:pPr>
            <w:pStyle w:val="TOC2"/>
            <w:tabs>
              <w:tab w:val="left" w:pos="880"/>
              <w:tab w:val="right" w:leader="dot" w:pos="9016"/>
            </w:tabs>
            <w:rPr>
              <w:rFonts w:asciiTheme="minorHAnsi" w:eastAsiaTheme="minorEastAsia" w:hAnsiTheme="minorHAnsi"/>
              <w:noProof/>
              <w:sz w:val="22"/>
              <w:lang w:eastAsia="en-ZW"/>
            </w:rPr>
          </w:pPr>
          <w:r>
            <w:fldChar w:fldCharType="begin"/>
          </w:r>
          <w:r>
            <w:instrText xml:space="preserve"> HYPERLINK \l "_Toc114059062" </w:instrText>
          </w:r>
          <w:r>
            <w:fldChar w:fldCharType="separate"/>
          </w:r>
          <w:r w:rsidR="00082F4D" w:rsidRPr="003C789F">
            <w:rPr>
              <w:rStyle w:val="Hyperlink"/>
              <w:rFonts w:eastAsia="Calibri"/>
              <w:noProof/>
            </w:rPr>
            <w:t>9.3.</w:t>
          </w:r>
          <w:r w:rsidR="00082F4D">
            <w:rPr>
              <w:rFonts w:asciiTheme="minorHAnsi" w:eastAsiaTheme="minorEastAsia" w:hAnsiTheme="minorHAnsi"/>
              <w:noProof/>
              <w:sz w:val="22"/>
              <w:lang w:eastAsia="en-ZW"/>
            </w:rPr>
            <w:tab/>
          </w:r>
          <w:r w:rsidR="00082F4D" w:rsidRPr="003C789F">
            <w:rPr>
              <w:rStyle w:val="Hyperlink"/>
              <w:rFonts w:eastAsia="Calibri"/>
              <w:noProof/>
            </w:rPr>
            <w:t>Secondment</w:t>
          </w:r>
          <w:ins w:id="487" w:author="Kuhudzai Kudzaishe" w:date="2022-09-15T11:51:00Z">
            <w:r w:rsidR="001E4767">
              <w:rPr>
                <w:rStyle w:val="Hyperlink"/>
                <w:rFonts w:eastAsia="Calibri"/>
                <w:noProof/>
              </w:rPr>
              <w:t>s</w:t>
            </w:r>
          </w:ins>
          <w:r w:rsidR="00082F4D">
            <w:rPr>
              <w:noProof/>
              <w:webHidden/>
            </w:rPr>
            <w:tab/>
          </w:r>
          <w:r w:rsidR="00082F4D">
            <w:rPr>
              <w:noProof/>
              <w:webHidden/>
            </w:rPr>
            <w:fldChar w:fldCharType="begin"/>
          </w:r>
          <w:r w:rsidR="00082F4D">
            <w:rPr>
              <w:noProof/>
              <w:webHidden/>
            </w:rPr>
            <w:instrText xml:space="preserve"> PAGEREF _Toc114059062 \h </w:instrText>
          </w:r>
          <w:r w:rsidR="00082F4D">
            <w:rPr>
              <w:noProof/>
              <w:webHidden/>
            </w:rPr>
          </w:r>
          <w:r w:rsidR="00082F4D">
            <w:rPr>
              <w:noProof/>
              <w:webHidden/>
            </w:rPr>
            <w:fldChar w:fldCharType="separate"/>
          </w:r>
          <w:r w:rsidR="00082F4D">
            <w:rPr>
              <w:noProof/>
              <w:webHidden/>
            </w:rPr>
            <w:t>106</w:t>
          </w:r>
          <w:r w:rsidR="00082F4D">
            <w:rPr>
              <w:noProof/>
              <w:webHidden/>
            </w:rPr>
            <w:fldChar w:fldCharType="end"/>
          </w:r>
          <w:r>
            <w:rPr>
              <w:noProof/>
            </w:rPr>
            <w:fldChar w:fldCharType="end"/>
          </w:r>
        </w:p>
        <w:p w14:paraId="0E952C37" w14:textId="6AF067D3" w:rsidR="00AF4042" w:rsidRDefault="00AF4042">
          <w:r w:rsidRPr="00997125">
            <w:rPr>
              <w:b/>
              <w:bCs/>
              <w:noProof/>
            </w:rPr>
            <w:fldChar w:fldCharType="end"/>
          </w:r>
        </w:p>
      </w:sdtContent>
    </w:sdt>
    <w:p w14:paraId="7558ABBE" w14:textId="77777777" w:rsidR="00020E71" w:rsidRPr="00AF4042" w:rsidRDefault="00020E71" w:rsidP="00AF4042">
      <w:pPr>
        <w:spacing w:line="360" w:lineRule="auto"/>
        <w:rPr>
          <w:rFonts w:eastAsia="Times New Roman" w:cs="Times New Roman"/>
          <w:b/>
          <w:szCs w:val="24"/>
          <w:lang w:eastAsia="en-ZW"/>
        </w:rPr>
      </w:pPr>
    </w:p>
    <w:p w14:paraId="58EADCDA" w14:textId="5560FA3C" w:rsidR="001A4763" w:rsidRPr="00AF4042" w:rsidRDefault="001A4763" w:rsidP="00AF4042">
      <w:pPr>
        <w:spacing w:line="360" w:lineRule="auto"/>
        <w:rPr>
          <w:rFonts w:cs="Times New Roman"/>
          <w:szCs w:val="24"/>
        </w:rPr>
      </w:pPr>
    </w:p>
    <w:p w14:paraId="45277AC6" w14:textId="77777777" w:rsidR="001A4763" w:rsidRPr="00AF4042" w:rsidRDefault="001A4763" w:rsidP="00AF4042">
      <w:pPr>
        <w:keepNext/>
        <w:keepLines/>
        <w:spacing w:before="240" w:after="0" w:line="360" w:lineRule="auto"/>
        <w:outlineLvl w:val="0"/>
        <w:rPr>
          <w:rFonts w:eastAsia="Times New Roman" w:cs="Times New Roman"/>
          <w:b/>
          <w:szCs w:val="24"/>
          <w:lang w:eastAsia="en-ZW"/>
        </w:rPr>
      </w:pPr>
    </w:p>
    <w:p w14:paraId="169DE722" w14:textId="77777777" w:rsidR="002B58F7" w:rsidRPr="00AF4042" w:rsidRDefault="002B58F7" w:rsidP="00AF4042">
      <w:pPr>
        <w:spacing w:line="360" w:lineRule="auto"/>
        <w:rPr>
          <w:rFonts w:eastAsia="Times New Roman" w:cs="Times New Roman"/>
          <w:b/>
          <w:szCs w:val="24"/>
          <w:lang w:val="en-US"/>
        </w:rPr>
      </w:pPr>
      <w:r w:rsidRPr="00AF4042">
        <w:rPr>
          <w:rFonts w:eastAsia="Times New Roman" w:cs="Times New Roman"/>
          <w:b/>
          <w:szCs w:val="24"/>
          <w:lang w:val="en-US"/>
        </w:rPr>
        <w:br w:type="page"/>
      </w:r>
    </w:p>
    <w:p w14:paraId="42B8B7BA" w14:textId="77777777" w:rsidR="008030D7" w:rsidRPr="00AF4042" w:rsidRDefault="00CD35C4" w:rsidP="00EB3DBB">
      <w:pPr>
        <w:pStyle w:val="Heading1"/>
        <w:rPr>
          <w:rFonts w:eastAsia="Times New Roman"/>
          <w:lang w:val="en-US"/>
        </w:rPr>
      </w:pPr>
      <w:bookmarkStart w:id="488" w:name="_Toc113607516"/>
      <w:bookmarkStart w:id="489" w:name="_Toc114058888"/>
      <w:r w:rsidRPr="00EB3DBB">
        <w:lastRenderedPageBreak/>
        <w:t>PREAMBLE</w:t>
      </w:r>
      <w:bookmarkEnd w:id="488"/>
      <w:bookmarkEnd w:id="489"/>
    </w:p>
    <w:p w14:paraId="436D3323" w14:textId="459C6CD0" w:rsidR="008030D7" w:rsidRPr="00AF4042" w:rsidRDefault="008030D7" w:rsidP="00AF4042">
      <w:pPr>
        <w:spacing w:after="0" w:line="360" w:lineRule="auto"/>
        <w:jc w:val="both"/>
        <w:rPr>
          <w:rFonts w:cs="Times New Roman"/>
          <w:szCs w:val="24"/>
        </w:rPr>
      </w:pPr>
      <w:r w:rsidRPr="00AF4042">
        <w:rPr>
          <w:rFonts w:cs="Times New Roman"/>
          <w:szCs w:val="24"/>
        </w:rPr>
        <w:t>The Infrastructure Development Bank of Zimbabwe (</w:t>
      </w:r>
      <w:bookmarkStart w:id="490" w:name="_Hlk522607701"/>
      <w:r w:rsidRPr="00AF4042">
        <w:rPr>
          <w:rFonts w:cs="Times New Roman"/>
          <w:szCs w:val="24"/>
        </w:rPr>
        <w:t>“</w:t>
      </w:r>
      <w:bookmarkEnd w:id="490"/>
      <w:r w:rsidRPr="00AF4042">
        <w:rPr>
          <w:rFonts w:cs="Times New Roman"/>
          <w:szCs w:val="24"/>
        </w:rPr>
        <w:t>IDBZ</w:t>
      </w:r>
      <w:r w:rsidR="00DD1B7B" w:rsidRPr="00AF4042">
        <w:rPr>
          <w:rFonts w:cs="Times New Roman"/>
          <w:szCs w:val="24"/>
        </w:rPr>
        <w:t>/</w:t>
      </w:r>
      <w:r w:rsidRPr="00AF4042">
        <w:rPr>
          <w:rFonts w:cs="Times New Roman"/>
          <w:szCs w:val="24"/>
        </w:rPr>
        <w:t>the Bank”)</w:t>
      </w:r>
      <w:r w:rsidR="00920B1F" w:rsidRPr="00AF4042">
        <w:rPr>
          <w:rFonts w:cs="Times New Roman"/>
          <w:szCs w:val="24"/>
        </w:rPr>
        <w:t>’s</w:t>
      </w:r>
      <w:r w:rsidRPr="00AF4042">
        <w:rPr>
          <w:rFonts w:cs="Times New Roman"/>
          <w:szCs w:val="24"/>
        </w:rPr>
        <w:t xml:space="preserve"> goal is to be the </w:t>
      </w:r>
      <w:r w:rsidR="00DD1B7B" w:rsidRPr="00AF4042">
        <w:rPr>
          <w:rFonts w:cs="Times New Roman"/>
          <w:szCs w:val="24"/>
        </w:rPr>
        <w:t>‘</w:t>
      </w:r>
      <w:r w:rsidRPr="00AF4042">
        <w:rPr>
          <w:rFonts w:cs="Times New Roman"/>
          <w:b/>
          <w:i/>
          <w:szCs w:val="24"/>
        </w:rPr>
        <w:t>Employer of Choice</w:t>
      </w:r>
      <w:r w:rsidR="00DD1B7B" w:rsidRPr="00AF4042">
        <w:rPr>
          <w:rFonts w:cs="Times New Roman"/>
          <w:b/>
          <w:i/>
          <w:szCs w:val="24"/>
        </w:rPr>
        <w:t>’</w:t>
      </w:r>
      <w:r w:rsidRPr="00AF4042">
        <w:rPr>
          <w:rFonts w:cs="Times New Roman"/>
          <w:szCs w:val="24"/>
        </w:rPr>
        <w:t xml:space="preserve"> working </w:t>
      </w:r>
      <w:r w:rsidR="00BC25C4" w:rsidRPr="00AF4042">
        <w:rPr>
          <w:rFonts w:cs="Times New Roman"/>
          <w:szCs w:val="24"/>
        </w:rPr>
        <w:t xml:space="preserve">towards </w:t>
      </w:r>
      <w:r w:rsidRPr="00AF4042">
        <w:rPr>
          <w:rFonts w:cs="Times New Roman"/>
          <w:szCs w:val="24"/>
        </w:rPr>
        <w:t>gender</w:t>
      </w:r>
      <w:r w:rsidR="00920B1F" w:rsidRPr="00AF4042">
        <w:rPr>
          <w:rFonts w:cs="Times New Roman"/>
          <w:szCs w:val="24"/>
        </w:rPr>
        <w:t xml:space="preserve"> equality/equity</w:t>
      </w:r>
      <w:r w:rsidR="00BC25C4" w:rsidRPr="00AF4042">
        <w:rPr>
          <w:rFonts w:cs="Times New Roman"/>
          <w:szCs w:val="24"/>
        </w:rPr>
        <w:t xml:space="preserve">, social </w:t>
      </w:r>
      <w:r w:rsidR="00C4674E" w:rsidRPr="00AF4042">
        <w:rPr>
          <w:rFonts w:cs="Times New Roman"/>
          <w:szCs w:val="24"/>
        </w:rPr>
        <w:t>inclusivity</w:t>
      </w:r>
      <w:r w:rsidR="00BC25C4" w:rsidRPr="00AF4042">
        <w:rPr>
          <w:rFonts w:cs="Times New Roman"/>
          <w:szCs w:val="24"/>
        </w:rPr>
        <w:t>,</w:t>
      </w:r>
      <w:r w:rsidRPr="00AF4042">
        <w:rPr>
          <w:rFonts w:cs="Times New Roman"/>
          <w:szCs w:val="24"/>
        </w:rPr>
        <w:t xml:space="preserve"> sustainable infrastructure development and green growth. The Bank will endeavour to attract and retain a high-quality work force necessary to deliver on the objectives of the Bank’s Medium-Term Strategy (MTS) 20</w:t>
      </w:r>
      <w:r w:rsidR="005E52F0" w:rsidRPr="00AF4042">
        <w:rPr>
          <w:rFonts w:cs="Times New Roman"/>
          <w:szCs w:val="24"/>
        </w:rPr>
        <w:t>20</w:t>
      </w:r>
      <w:r w:rsidRPr="00AF4042">
        <w:rPr>
          <w:rFonts w:cs="Times New Roman"/>
          <w:szCs w:val="24"/>
        </w:rPr>
        <w:t>/20</w:t>
      </w:r>
      <w:r w:rsidR="005E52F0" w:rsidRPr="00AF4042">
        <w:rPr>
          <w:rFonts w:cs="Times New Roman"/>
          <w:szCs w:val="24"/>
        </w:rPr>
        <w:t>30</w:t>
      </w:r>
      <w:r w:rsidRPr="00AF4042">
        <w:rPr>
          <w:rFonts w:cs="Times New Roman"/>
          <w:szCs w:val="24"/>
        </w:rPr>
        <w:t>, of supporting Zimbabwe’s development thrust towards an empowered society and a growing economy.</w:t>
      </w:r>
      <w:r w:rsidR="00DA7418" w:rsidRPr="00AF4042">
        <w:rPr>
          <w:rFonts w:cs="Times New Roman"/>
        </w:rPr>
        <w:t xml:space="preserve"> </w:t>
      </w:r>
    </w:p>
    <w:p w14:paraId="4F4F9404" w14:textId="77777777" w:rsidR="001F778B" w:rsidRPr="00AF4042" w:rsidRDefault="001F778B" w:rsidP="00AF4042">
      <w:pPr>
        <w:spacing w:after="0" w:line="360" w:lineRule="auto"/>
        <w:jc w:val="both"/>
        <w:rPr>
          <w:rFonts w:cs="Times New Roman"/>
          <w:szCs w:val="24"/>
        </w:rPr>
      </w:pPr>
    </w:p>
    <w:p w14:paraId="3AEE302D" w14:textId="77777777" w:rsidR="008030D7" w:rsidRPr="00AF4042" w:rsidRDefault="008030D7" w:rsidP="00AF4042">
      <w:pPr>
        <w:spacing w:after="0" w:line="360" w:lineRule="auto"/>
        <w:jc w:val="both"/>
        <w:rPr>
          <w:rFonts w:cs="Times New Roman"/>
          <w:szCs w:val="24"/>
        </w:rPr>
      </w:pPr>
      <w:r w:rsidRPr="00AF4042">
        <w:rPr>
          <w:rFonts w:cs="Times New Roman"/>
          <w:szCs w:val="24"/>
        </w:rPr>
        <w:t xml:space="preserve">The Bank aims to create an open and conducive environment to attract, retain, develop and reward top quality staff that has the necessary skills and competencies. People are at the heart of the work carried out by the Bank. This Policy aims to provide a coherent framework and an agenda for the many people challenges that will need to be addressed to allow the Bank to realise its vision to be the Employer of Choice. The goal of becoming the Employer of Choice is aspirational and motivating. It requires a multi-year commitment to continuous improvement and organisational transformation. </w:t>
      </w:r>
    </w:p>
    <w:p w14:paraId="5EBAF634" w14:textId="77777777" w:rsidR="008030D7" w:rsidRPr="00AF4042" w:rsidRDefault="008030D7" w:rsidP="00AF4042">
      <w:pPr>
        <w:spacing w:after="0" w:line="360" w:lineRule="auto"/>
        <w:jc w:val="both"/>
        <w:rPr>
          <w:rFonts w:cs="Times New Roman"/>
          <w:szCs w:val="24"/>
        </w:rPr>
      </w:pPr>
    </w:p>
    <w:p w14:paraId="45840A26" w14:textId="06D98AE8" w:rsidR="008030D7" w:rsidRPr="00AF4042" w:rsidRDefault="008030D7" w:rsidP="00AF4042">
      <w:pPr>
        <w:spacing w:after="0" w:line="360" w:lineRule="auto"/>
        <w:jc w:val="both"/>
        <w:rPr>
          <w:rFonts w:cs="Times New Roman"/>
          <w:szCs w:val="24"/>
        </w:rPr>
      </w:pPr>
      <w:r w:rsidRPr="00AF4042">
        <w:rPr>
          <w:rFonts w:cs="Times New Roman"/>
          <w:szCs w:val="24"/>
        </w:rPr>
        <w:t xml:space="preserve">The Bank has strong values, a clear and energizing mission and a deep sense of purpose which drives its ability to attract experienced, talented and committed professionals. The institution has embraced diversity and inclusion which are key drivers in establishing greater </w:t>
      </w:r>
      <w:r w:rsidR="003147D5">
        <w:rPr>
          <w:rFonts w:cs="Times New Roman"/>
          <w:szCs w:val="24"/>
        </w:rPr>
        <w:t>staff member</w:t>
      </w:r>
      <w:r w:rsidRPr="00AF4042">
        <w:rPr>
          <w:rFonts w:cs="Times New Roman"/>
          <w:szCs w:val="24"/>
        </w:rPr>
        <w:t xml:space="preserve"> engagement, commitment and improved performance. The Bank offers the chance for deeply satisfying work, significant skill development and experience. </w:t>
      </w:r>
      <w:r w:rsidR="00DD1B7B" w:rsidRPr="00AF4042">
        <w:rPr>
          <w:rFonts w:cs="Times New Roman"/>
          <w:szCs w:val="24"/>
        </w:rPr>
        <w:t>We are</w:t>
      </w:r>
      <w:r w:rsidRPr="00AF4042">
        <w:rPr>
          <w:rFonts w:cs="Times New Roman"/>
          <w:szCs w:val="24"/>
        </w:rPr>
        <w:t xml:space="preserve"> characterised by a strong sense of community – values that can be elusive in large organisations. </w:t>
      </w:r>
      <w:r w:rsidR="00DD1B7B" w:rsidRPr="00AF4042">
        <w:rPr>
          <w:rFonts w:cs="Times New Roman"/>
          <w:szCs w:val="24"/>
        </w:rPr>
        <w:t>The Bank</w:t>
      </w:r>
      <w:r w:rsidRPr="00AF4042">
        <w:rPr>
          <w:rFonts w:cs="Times New Roman"/>
          <w:szCs w:val="24"/>
        </w:rPr>
        <w:t xml:space="preserve"> is valued for the strong expertise of its workforce, its in-depth knowledge of the country’s developmental issues and its responsiveness to its clients. Bank staff are connected to </w:t>
      </w:r>
      <w:r w:rsidR="006B1A38" w:rsidRPr="00AF4042">
        <w:rPr>
          <w:rFonts w:cs="Times New Roman"/>
          <w:szCs w:val="24"/>
        </w:rPr>
        <w:t xml:space="preserve">the </w:t>
      </w:r>
      <w:r w:rsidRPr="00AF4042">
        <w:rPr>
          <w:rFonts w:cs="Times New Roman"/>
          <w:szCs w:val="24"/>
        </w:rPr>
        <w:t xml:space="preserve">Bank’s mission; they find their work interesting and </w:t>
      </w:r>
      <w:r w:rsidR="007C322E" w:rsidRPr="00AF4042">
        <w:rPr>
          <w:rFonts w:cs="Times New Roman"/>
          <w:szCs w:val="24"/>
        </w:rPr>
        <w:t>relevant and</w:t>
      </w:r>
      <w:r w:rsidRPr="00AF4042">
        <w:rPr>
          <w:rFonts w:cs="Times New Roman"/>
          <w:szCs w:val="24"/>
        </w:rPr>
        <w:t xml:space="preserve"> appreciate the Bank’s diversity; job security and the Bank’s generous benefits packages are recognised as a valuable asset.</w:t>
      </w:r>
      <w:r w:rsidR="007C322E" w:rsidRPr="00AF4042">
        <w:rPr>
          <w:rFonts w:cs="Times New Roman"/>
          <w:szCs w:val="24"/>
        </w:rPr>
        <w:t xml:space="preserve"> </w:t>
      </w:r>
      <w:r w:rsidR="00CD2BFD" w:rsidRPr="00AF4042">
        <w:rPr>
          <w:rFonts w:cs="Times New Roman"/>
          <w:szCs w:val="24"/>
        </w:rPr>
        <w:t xml:space="preserve">Our goals </w:t>
      </w:r>
      <w:r w:rsidR="00DD1B7B" w:rsidRPr="00AF4042">
        <w:rPr>
          <w:rFonts w:cs="Times New Roman"/>
          <w:szCs w:val="24"/>
        </w:rPr>
        <w:t>are</w:t>
      </w:r>
      <w:r w:rsidR="007C322E" w:rsidRPr="00AF4042">
        <w:rPr>
          <w:rFonts w:cs="Times New Roman"/>
          <w:szCs w:val="24"/>
        </w:rPr>
        <w:t xml:space="preserve"> deeply found</w:t>
      </w:r>
      <w:r w:rsidR="00DD1B7B" w:rsidRPr="00AF4042">
        <w:rPr>
          <w:rFonts w:cs="Times New Roman"/>
          <w:szCs w:val="24"/>
        </w:rPr>
        <w:t xml:space="preserve">ed on </w:t>
      </w:r>
      <w:r w:rsidR="007C322E" w:rsidRPr="00AF4042">
        <w:rPr>
          <w:rFonts w:cs="Times New Roman"/>
          <w:szCs w:val="24"/>
        </w:rPr>
        <w:t xml:space="preserve">values </w:t>
      </w:r>
      <w:r w:rsidR="00DD1B7B" w:rsidRPr="00AF4042">
        <w:rPr>
          <w:rFonts w:cs="Times New Roman"/>
          <w:szCs w:val="24"/>
        </w:rPr>
        <w:t>that</w:t>
      </w:r>
      <w:r w:rsidR="007C322E" w:rsidRPr="00AF4042">
        <w:rPr>
          <w:rFonts w:cs="Times New Roman"/>
          <w:szCs w:val="24"/>
        </w:rPr>
        <w:t xml:space="preserve"> recogni</w:t>
      </w:r>
      <w:r w:rsidR="00DD1B7B" w:rsidRPr="00AF4042">
        <w:rPr>
          <w:rFonts w:cs="Times New Roman"/>
          <w:szCs w:val="24"/>
        </w:rPr>
        <w:t>se</w:t>
      </w:r>
      <w:r w:rsidR="007C322E" w:rsidRPr="00AF4042">
        <w:rPr>
          <w:rFonts w:cs="Times New Roman"/>
          <w:szCs w:val="24"/>
        </w:rPr>
        <w:t xml:space="preserve"> </w:t>
      </w:r>
      <w:r w:rsidR="003147D5">
        <w:rPr>
          <w:rFonts w:cs="Times New Roman"/>
          <w:szCs w:val="24"/>
        </w:rPr>
        <w:t>staff members</w:t>
      </w:r>
      <w:r w:rsidR="007C322E" w:rsidRPr="00AF4042">
        <w:rPr>
          <w:rFonts w:cs="Times New Roman"/>
          <w:szCs w:val="24"/>
        </w:rPr>
        <w:t xml:space="preserve"> as individuals from nuanced families and therefore strive for a conducive environment which caters for such. </w:t>
      </w:r>
    </w:p>
    <w:p w14:paraId="758624CD" w14:textId="77777777" w:rsidR="001F778B" w:rsidRPr="00AF4042" w:rsidRDefault="001F778B" w:rsidP="00AF4042">
      <w:pPr>
        <w:spacing w:after="0" w:line="360" w:lineRule="auto"/>
        <w:jc w:val="both"/>
        <w:rPr>
          <w:rFonts w:cs="Times New Roman"/>
          <w:szCs w:val="24"/>
        </w:rPr>
      </w:pPr>
    </w:p>
    <w:p w14:paraId="363EB3E0" w14:textId="618FBEBB" w:rsidR="008030D7" w:rsidRPr="00AF4042" w:rsidRDefault="008030D7" w:rsidP="00AF4042">
      <w:pPr>
        <w:spacing w:after="0" w:line="360" w:lineRule="auto"/>
        <w:jc w:val="both"/>
        <w:rPr>
          <w:rFonts w:cs="Times New Roman"/>
          <w:szCs w:val="24"/>
        </w:rPr>
      </w:pPr>
      <w:r w:rsidRPr="00AF4042">
        <w:rPr>
          <w:rFonts w:cs="Times New Roman"/>
          <w:szCs w:val="24"/>
        </w:rPr>
        <w:t>The purpose of this Human Resources Policy is to provide staff throughout IDBZ</w:t>
      </w:r>
      <w:r w:rsidRPr="00AF4042">
        <w:rPr>
          <w:rFonts w:cs="Times New Roman"/>
          <w:b/>
          <w:bCs/>
          <w:szCs w:val="24"/>
        </w:rPr>
        <w:t xml:space="preserve"> </w:t>
      </w:r>
      <w:r w:rsidRPr="00AF4042">
        <w:rPr>
          <w:rFonts w:cs="Times New Roman"/>
          <w:szCs w:val="24"/>
        </w:rPr>
        <w:t>with a source of continuing guidelines. In compiling this</w:t>
      </w:r>
      <w:r w:rsidR="00DD1B7B" w:rsidRPr="00AF4042">
        <w:rPr>
          <w:rFonts w:cs="Times New Roman"/>
          <w:szCs w:val="24"/>
        </w:rPr>
        <w:t xml:space="preserve"> Policy</w:t>
      </w:r>
      <w:r w:rsidRPr="00AF4042">
        <w:rPr>
          <w:rFonts w:cs="Times New Roman"/>
          <w:szCs w:val="24"/>
        </w:rPr>
        <w:t xml:space="preserve">, the principle of equal opportunities for all whereby no </w:t>
      </w:r>
      <w:r w:rsidR="003147D5">
        <w:rPr>
          <w:rFonts w:cs="Times New Roman"/>
          <w:szCs w:val="24"/>
        </w:rPr>
        <w:t>staff member</w:t>
      </w:r>
      <w:r w:rsidRPr="00AF4042">
        <w:rPr>
          <w:rFonts w:cs="Times New Roman"/>
          <w:szCs w:val="24"/>
        </w:rPr>
        <w:t xml:space="preserve"> shall be discriminated against</w:t>
      </w:r>
      <w:r w:rsidR="00DD1B7B" w:rsidRPr="00AF4042">
        <w:rPr>
          <w:rFonts w:cs="Times New Roman"/>
          <w:szCs w:val="24"/>
        </w:rPr>
        <w:t>,</w:t>
      </w:r>
      <w:r w:rsidRPr="00AF4042">
        <w:rPr>
          <w:rFonts w:cs="Times New Roman"/>
          <w:szCs w:val="24"/>
        </w:rPr>
        <w:t xml:space="preserve"> on the grounds of colour, creed, sex, marital status, religion etc has been strictly adhered to.</w:t>
      </w:r>
      <w:r w:rsidR="00451FB7" w:rsidRPr="00AF4042">
        <w:rPr>
          <w:rFonts w:cs="Times New Roman"/>
          <w:szCs w:val="24"/>
        </w:rPr>
        <w:t xml:space="preserve"> This policy must be read and </w:t>
      </w:r>
      <w:r w:rsidR="00451FB7" w:rsidRPr="00AF4042">
        <w:rPr>
          <w:rFonts w:cs="Times New Roman"/>
          <w:szCs w:val="24"/>
        </w:rPr>
        <w:lastRenderedPageBreak/>
        <w:t xml:space="preserve">operationalised together with the Human Resources </w:t>
      </w:r>
      <w:r w:rsidR="00DD1B7B" w:rsidRPr="00AF4042">
        <w:rPr>
          <w:rFonts w:cs="Times New Roman"/>
          <w:szCs w:val="24"/>
        </w:rPr>
        <w:t>P</w:t>
      </w:r>
      <w:r w:rsidR="00451FB7" w:rsidRPr="00AF4042">
        <w:rPr>
          <w:rFonts w:cs="Times New Roman"/>
          <w:szCs w:val="24"/>
        </w:rPr>
        <w:t xml:space="preserve">rocedures and </w:t>
      </w:r>
      <w:r w:rsidR="00DD1B7B" w:rsidRPr="00AF4042">
        <w:rPr>
          <w:rFonts w:cs="Times New Roman"/>
          <w:szCs w:val="24"/>
        </w:rPr>
        <w:t>P</w:t>
      </w:r>
      <w:r w:rsidR="00451FB7" w:rsidRPr="00AF4042">
        <w:rPr>
          <w:rFonts w:cs="Times New Roman"/>
          <w:szCs w:val="24"/>
        </w:rPr>
        <w:t xml:space="preserve">rocesses </w:t>
      </w:r>
      <w:r w:rsidR="00DD1B7B" w:rsidRPr="00AF4042">
        <w:rPr>
          <w:rFonts w:cs="Times New Roman"/>
          <w:szCs w:val="24"/>
        </w:rPr>
        <w:t>M</w:t>
      </w:r>
      <w:r w:rsidR="00451FB7" w:rsidRPr="00AF4042">
        <w:rPr>
          <w:rFonts w:cs="Times New Roman"/>
          <w:szCs w:val="24"/>
        </w:rPr>
        <w:t>anual.</w:t>
      </w:r>
      <w:r w:rsidR="00020E71" w:rsidRPr="00AF4042">
        <w:rPr>
          <w:rFonts w:cs="Times New Roman"/>
          <w:szCs w:val="24"/>
        </w:rPr>
        <w:t xml:space="preserve"> </w:t>
      </w:r>
      <w:r w:rsidRPr="00AF4042">
        <w:rPr>
          <w:rFonts w:eastAsia="Calibri" w:cs="Times New Roman"/>
          <w:szCs w:val="24"/>
        </w:rPr>
        <w:t xml:space="preserve">Each </w:t>
      </w:r>
      <w:r w:rsidR="00DD1B7B" w:rsidRPr="00AF4042">
        <w:rPr>
          <w:rFonts w:eastAsia="Calibri" w:cs="Times New Roman"/>
          <w:szCs w:val="24"/>
        </w:rPr>
        <w:t>Director/</w:t>
      </w:r>
      <w:r w:rsidRPr="00AF4042">
        <w:rPr>
          <w:rFonts w:eastAsia="Calibri" w:cs="Times New Roman"/>
          <w:szCs w:val="24"/>
        </w:rPr>
        <w:t>Head/Manager of the Department/Unit/Division – as a practicing human resource practitioner – is responsible for the interpretation of these policies in his/her area of jurisdiction. Where doubt exists as to the correct interpretation</w:t>
      </w:r>
      <w:r w:rsidR="006B1A38" w:rsidRPr="00AF4042">
        <w:rPr>
          <w:rFonts w:eastAsia="Calibri" w:cs="Times New Roman"/>
          <w:szCs w:val="24"/>
        </w:rPr>
        <w:t xml:space="preserve"> of</w:t>
      </w:r>
      <w:r w:rsidRPr="00AF4042">
        <w:rPr>
          <w:rFonts w:eastAsia="Calibri" w:cs="Times New Roman"/>
          <w:szCs w:val="24"/>
        </w:rPr>
        <w:t xml:space="preserve"> these policies, the </w:t>
      </w:r>
      <w:del w:id="491" w:author="Kuhudzai Kudzaishe" w:date="2022-09-15T11:19:00Z">
        <w:r w:rsidRPr="00AF4042" w:rsidDel="009F3A90">
          <w:rPr>
            <w:rFonts w:eastAsia="Calibri" w:cs="Times New Roman"/>
            <w:szCs w:val="24"/>
          </w:rPr>
          <w:delText xml:space="preserve">CSDR </w:delText>
        </w:r>
      </w:del>
      <w:ins w:id="492" w:author="Kuhudzai Kudzaishe" w:date="2022-09-15T11:19:00Z">
        <w:r w:rsidR="009F3A90" w:rsidRPr="00AF4042">
          <w:rPr>
            <w:rFonts w:eastAsia="Calibri" w:cs="Times New Roman"/>
            <w:szCs w:val="24"/>
          </w:rPr>
          <w:t>CS</w:t>
        </w:r>
        <w:r w:rsidR="009F3A90">
          <w:rPr>
            <w:rFonts w:eastAsia="Calibri" w:cs="Times New Roman"/>
            <w:szCs w:val="24"/>
          </w:rPr>
          <w:t>HD</w:t>
        </w:r>
        <w:r w:rsidR="009F3A90" w:rsidRPr="00AF4042">
          <w:rPr>
            <w:rFonts w:eastAsia="Calibri" w:cs="Times New Roman"/>
            <w:szCs w:val="24"/>
          </w:rPr>
          <w:t xml:space="preserve"> </w:t>
        </w:r>
      </w:ins>
      <w:r w:rsidR="006B1A38" w:rsidRPr="00AF4042">
        <w:rPr>
          <w:rFonts w:eastAsia="Calibri" w:cs="Times New Roman"/>
          <w:szCs w:val="24"/>
        </w:rPr>
        <w:t xml:space="preserve">will </w:t>
      </w:r>
      <w:r w:rsidRPr="00AF4042">
        <w:rPr>
          <w:rFonts w:eastAsia="Calibri" w:cs="Times New Roman"/>
          <w:szCs w:val="24"/>
        </w:rPr>
        <w:t>be consulted.</w:t>
      </w:r>
    </w:p>
    <w:p w14:paraId="1E876554" w14:textId="77777777" w:rsidR="008030D7" w:rsidRPr="00AF4042" w:rsidRDefault="008030D7" w:rsidP="00AF4042">
      <w:pPr>
        <w:spacing w:after="0" w:line="360" w:lineRule="auto"/>
        <w:jc w:val="both"/>
        <w:rPr>
          <w:rFonts w:eastAsia="Calibri" w:cs="Times New Roman"/>
          <w:szCs w:val="24"/>
        </w:rPr>
      </w:pPr>
    </w:p>
    <w:p w14:paraId="4B470FE5" w14:textId="56205798" w:rsidR="008030D7" w:rsidRPr="00AF4042" w:rsidRDefault="008030D7" w:rsidP="00AF4042">
      <w:pPr>
        <w:spacing w:after="0" w:line="360" w:lineRule="auto"/>
        <w:jc w:val="both"/>
        <w:rPr>
          <w:rFonts w:eastAsia="Calibri" w:cs="Times New Roman"/>
          <w:szCs w:val="24"/>
        </w:rPr>
      </w:pPr>
      <w:del w:id="493" w:author="Kuhudzai Kudzaishe" w:date="2022-09-15T11:18:00Z">
        <w:r w:rsidRPr="00AF4042" w:rsidDel="009F3A90">
          <w:rPr>
            <w:rFonts w:eastAsia="Calibri" w:cs="Times New Roman"/>
            <w:szCs w:val="24"/>
          </w:rPr>
          <w:delText xml:space="preserve">CSDR </w:delText>
        </w:r>
      </w:del>
      <w:ins w:id="494" w:author="Kuhudzai Kudzaishe" w:date="2022-09-15T11:18:00Z">
        <w:r w:rsidR="009F3A90" w:rsidRPr="00AF4042">
          <w:rPr>
            <w:rFonts w:eastAsia="Calibri" w:cs="Times New Roman"/>
            <w:szCs w:val="24"/>
          </w:rPr>
          <w:t>CS</w:t>
        </w:r>
        <w:r w:rsidR="009F3A90">
          <w:rPr>
            <w:rFonts w:eastAsia="Calibri" w:cs="Times New Roman"/>
            <w:szCs w:val="24"/>
          </w:rPr>
          <w:t>HD</w:t>
        </w:r>
        <w:r w:rsidR="009F3A90" w:rsidRPr="00AF4042">
          <w:rPr>
            <w:rFonts w:eastAsia="Calibri" w:cs="Times New Roman"/>
            <w:szCs w:val="24"/>
          </w:rPr>
          <w:t xml:space="preserve"> </w:t>
        </w:r>
      </w:ins>
      <w:r w:rsidRPr="00AF4042">
        <w:rPr>
          <w:rFonts w:eastAsia="Calibri" w:cs="Times New Roman"/>
          <w:szCs w:val="24"/>
        </w:rPr>
        <w:t xml:space="preserve">through its Director shall be </w:t>
      </w:r>
      <w:r w:rsidR="006B1A38" w:rsidRPr="00AF4042">
        <w:rPr>
          <w:rFonts w:eastAsia="Calibri" w:cs="Times New Roman"/>
          <w:szCs w:val="24"/>
        </w:rPr>
        <w:t xml:space="preserve">the </w:t>
      </w:r>
      <w:r w:rsidRPr="00AF4042">
        <w:rPr>
          <w:rFonts w:eastAsia="Calibri" w:cs="Times New Roman"/>
          <w:szCs w:val="24"/>
        </w:rPr>
        <w:t>custodian of the Polic</w:t>
      </w:r>
      <w:r w:rsidR="00DD1B7B" w:rsidRPr="00AF4042">
        <w:rPr>
          <w:rFonts w:eastAsia="Calibri" w:cs="Times New Roman"/>
          <w:szCs w:val="24"/>
        </w:rPr>
        <w:t>y and its</w:t>
      </w:r>
      <w:r w:rsidRPr="00AF4042">
        <w:rPr>
          <w:rFonts w:eastAsia="Calibri" w:cs="Times New Roman"/>
          <w:szCs w:val="24"/>
        </w:rPr>
        <w:t xml:space="preserve"> Manual and shall ensure uniformity in its application and interpretation in liaison with respective </w:t>
      </w:r>
      <w:r w:rsidR="0041400A" w:rsidRPr="00AF4042">
        <w:rPr>
          <w:rFonts w:eastAsia="Calibri" w:cs="Times New Roman"/>
          <w:szCs w:val="24"/>
        </w:rPr>
        <w:t>Office holders</w:t>
      </w:r>
      <w:r w:rsidRPr="00AF4042">
        <w:rPr>
          <w:rFonts w:eastAsia="Calibri" w:cs="Times New Roman"/>
          <w:szCs w:val="24"/>
        </w:rPr>
        <w:t xml:space="preserve"> of Departments/Units/Divisions.</w:t>
      </w:r>
    </w:p>
    <w:p w14:paraId="0039AFDE" w14:textId="77777777" w:rsidR="008030D7" w:rsidRPr="00AF4042" w:rsidRDefault="008030D7" w:rsidP="00AF4042">
      <w:pPr>
        <w:spacing w:after="0" w:line="360" w:lineRule="auto"/>
        <w:jc w:val="both"/>
        <w:rPr>
          <w:rFonts w:eastAsia="Calibri" w:cs="Times New Roman"/>
          <w:szCs w:val="24"/>
        </w:rPr>
      </w:pPr>
    </w:p>
    <w:p w14:paraId="401C8BCD" w14:textId="388C4B29" w:rsidR="008030D7" w:rsidRPr="00AF4042" w:rsidRDefault="008030D7" w:rsidP="00AF4042">
      <w:pPr>
        <w:spacing w:after="0" w:line="360" w:lineRule="auto"/>
        <w:jc w:val="both"/>
        <w:rPr>
          <w:rFonts w:eastAsia="Calibri" w:cs="Times New Roman"/>
          <w:szCs w:val="24"/>
        </w:rPr>
      </w:pPr>
      <w:r w:rsidRPr="00AF4042">
        <w:rPr>
          <w:rFonts w:eastAsia="Calibri" w:cs="Times New Roman"/>
          <w:szCs w:val="24"/>
        </w:rPr>
        <w:t>Any deviation from the policy shall require the express approval of the Chief Executive Officer upon recommendations by the Director:</w:t>
      </w:r>
      <w:r w:rsidR="006B1A38" w:rsidRPr="00AF4042">
        <w:rPr>
          <w:rFonts w:eastAsia="Calibri" w:cs="Times New Roman"/>
          <w:szCs w:val="24"/>
        </w:rPr>
        <w:t xml:space="preserve"> </w:t>
      </w:r>
      <w:del w:id="495" w:author="Kuhudzai Kudzaishe" w:date="2022-09-15T11:18:00Z">
        <w:r w:rsidRPr="00AF4042" w:rsidDel="009F3A90">
          <w:rPr>
            <w:rFonts w:eastAsia="Calibri" w:cs="Times New Roman"/>
            <w:szCs w:val="24"/>
          </w:rPr>
          <w:delText xml:space="preserve">CSDR </w:delText>
        </w:r>
      </w:del>
      <w:ins w:id="496" w:author="Kuhudzai Kudzaishe" w:date="2022-09-15T11:18:00Z">
        <w:r w:rsidR="009F3A90" w:rsidRPr="00AF4042">
          <w:rPr>
            <w:rFonts w:eastAsia="Calibri" w:cs="Times New Roman"/>
            <w:szCs w:val="24"/>
          </w:rPr>
          <w:t>CS</w:t>
        </w:r>
        <w:r w:rsidR="009F3A90">
          <w:rPr>
            <w:rFonts w:eastAsia="Calibri" w:cs="Times New Roman"/>
            <w:szCs w:val="24"/>
          </w:rPr>
          <w:t>HD</w:t>
        </w:r>
        <w:r w:rsidR="009F3A90" w:rsidRPr="00AF4042">
          <w:rPr>
            <w:rFonts w:eastAsia="Calibri" w:cs="Times New Roman"/>
            <w:szCs w:val="24"/>
          </w:rPr>
          <w:t xml:space="preserve"> </w:t>
        </w:r>
      </w:ins>
      <w:r w:rsidRPr="00AF4042">
        <w:rPr>
          <w:rFonts w:eastAsia="Calibri" w:cs="Times New Roman"/>
          <w:szCs w:val="24"/>
        </w:rPr>
        <w:t>arising from any suggestions related to recurrent problems or changed circumstances.</w:t>
      </w:r>
    </w:p>
    <w:p w14:paraId="222BFB23" w14:textId="77777777" w:rsidR="008030D7" w:rsidRPr="00AF4042" w:rsidRDefault="008030D7" w:rsidP="00AF4042">
      <w:pPr>
        <w:spacing w:after="0" w:line="360" w:lineRule="auto"/>
        <w:jc w:val="both"/>
        <w:rPr>
          <w:rFonts w:eastAsia="Calibri" w:cs="Times New Roman"/>
          <w:szCs w:val="24"/>
        </w:rPr>
      </w:pPr>
    </w:p>
    <w:p w14:paraId="0C4E3068" w14:textId="77777777" w:rsidR="008030D7" w:rsidRPr="00AF4042" w:rsidRDefault="008030D7" w:rsidP="00AF4042">
      <w:pPr>
        <w:spacing w:after="200" w:line="360" w:lineRule="auto"/>
        <w:jc w:val="both"/>
        <w:rPr>
          <w:rFonts w:eastAsia="Calibri" w:cs="Times New Roman"/>
          <w:szCs w:val="24"/>
          <w:lang w:val="en-US"/>
        </w:rPr>
      </w:pPr>
      <w:r w:rsidRPr="00AF4042">
        <w:rPr>
          <w:rFonts w:eastAsia="Calibri" w:cs="Times New Roman"/>
          <w:szCs w:val="24"/>
          <w:lang w:val="en-US"/>
        </w:rPr>
        <w:t>This</w:t>
      </w:r>
      <w:r w:rsidR="005D1224" w:rsidRPr="00AF4042">
        <w:rPr>
          <w:rFonts w:eastAsia="Calibri" w:cs="Times New Roman"/>
          <w:szCs w:val="24"/>
          <w:lang w:val="en-US"/>
        </w:rPr>
        <w:t xml:space="preserve"> Policy </w:t>
      </w:r>
      <w:r w:rsidRPr="00AF4042">
        <w:rPr>
          <w:rFonts w:eastAsia="Times New Roman" w:cs="Times New Roman"/>
          <w:spacing w:val="-2"/>
          <w:szCs w:val="24"/>
          <w:lang w:val="en-GB" w:eastAsia="fr-FR"/>
        </w:rPr>
        <w:t xml:space="preserve">elaborates on the basic conditions of service of staff members. Together with the staff handbook, the </w:t>
      </w:r>
      <w:r w:rsidR="0041400A" w:rsidRPr="00AF4042">
        <w:rPr>
          <w:rFonts w:eastAsia="Times New Roman" w:cs="Times New Roman"/>
          <w:spacing w:val="-2"/>
          <w:szCs w:val="24"/>
          <w:lang w:val="en-GB" w:eastAsia="fr-FR"/>
        </w:rPr>
        <w:t>Human Resources Policy and its Manual</w:t>
      </w:r>
      <w:r w:rsidRPr="00AF4042">
        <w:rPr>
          <w:rFonts w:eastAsia="Times New Roman" w:cs="Times New Roman"/>
          <w:spacing w:val="-2"/>
          <w:szCs w:val="24"/>
          <w:lang w:val="en-GB" w:eastAsia="fr-FR"/>
        </w:rPr>
        <w:t xml:space="preserve"> forms a part of the contract between the Bank and each staff member and set out the rights, duties and obligations of staff members on the one hand and of the Bank on the othe</w:t>
      </w:r>
      <w:r w:rsidR="00CD2BFD" w:rsidRPr="00AF4042">
        <w:rPr>
          <w:rFonts w:eastAsia="Times New Roman" w:cs="Times New Roman"/>
          <w:spacing w:val="-2"/>
          <w:szCs w:val="24"/>
          <w:lang w:val="en-GB" w:eastAsia="fr-FR"/>
        </w:rPr>
        <w:t>r. They express the internal regulations</w:t>
      </w:r>
      <w:r w:rsidRPr="00AF4042">
        <w:rPr>
          <w:rFonts w:eastAsia="Times New Roman" w:cs="Times New Roman"/>
          <w:spacing w:val="-2"/>
          <w:szCs w:val="24"/>
          <w:lang w:val="en-GB" w:eastAsia="fr-FR"/>
        </w:rPr>
        <w:t xml:space="preserve"> of the Bank governing the employment relationship between staff members and the Bank</w:t>
      </w:r>
      <w:r w:rsidR="001F778B" w:rsidRPr="00AF4042">
        <w:rPr>
          <w:rFonts w:eastAsia="Times New Roman" w:cs="Times New Roman"/>
          <w:spacing w:val="-2"/>
          <w:szCs w:val="24"/>
          <w:lang w:val="en-GB" w:eastAsia="fr-FR"/>
        </w:rPr>
        <w:t xml:space="preserve">. </w:t>
      </w:r>
      <w:r w:rsidRPr="00AF4042">
        <w:rPr>
          <w:rFonts w:eastAsia="Calibri" w:cs="Times New Roman"/>
          <w:szCs w:val="24"/>
          <w:lang w:val="en-US"/>
        </w:rPr>
        <w:t xml:space="preserve">The following </w:t>
      </w:r>
      <w:r w:rsidR="002B58F7" w:rsidRPr="00AF4042">
        <w:rPr>
          <w:rFonts w:eastAsia="Calibri" w:cs="Times New Roman"/>
          <w:szCs w:val="24"/>
          <w:lang w:val="en-US"/>
        </w:rPr>
        <w:t xml:space="preserve">sections </w:t>
      </w:r>
      <w:r w:rsidRPr="00AF4042">
        <w:rPr>
          <w:rFonts w:eastAsia="Calibri" w:cs="Times New Roman"/>
          <w:szCs w:val="24"/>
          <w:lang w:val="en-US"/>
        </w:rPr>
        <w:t>are covered in this</w:t>
      </w:r>
      <w:r w:rsidR="0041400A" w:rsidRPr="00AF4042">
        <w:rPr>
          <w:rFonts w:eastAsia="Calibri" w:cs="Times New Roman"/>
          <w:szCs w:val="24"/>
          <w:lang w:val="en-US"/>
        </w:rPr>
        <w:t xml:space="preserve"> Policy</w:t>
      </w:r>
      <w:r w:rsidRPr="00AF4042">
        <w:rPr>
          <w:rFonts w:eastAsia="Calibri" w:cs="Times New Roman"/>
          <w:szCs w:val="24"/>
          <w:lang w:val="en-US"/>
        </w:rPr>
        <w:t>:</w:t>
      </w:r>
    </w:p>
    <w:p w14:paraId="2EA3AC39" w14:textId="77777777"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 xml:space="preserve">Chapter 1: </w:t>
      </w:r>
      <w:r w:rsidRPr="00AF4042">
        <w:rPr>
          <w:rFonts w:eastAsia="Calibri" w:cs="Times New Roman"/>
          <w:szCs w:val="24"/>
          <w:lang w:val="en-US"/>
        </w:rPr>
        <w:t>EMPLOYMENT</w:t>
      </w:r>
    </w:p>
    <w:p w14:paraId="5812C126" w14:textId="77777777"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Chapter 2</w:t>
      </w:r>
      <w:r w:rsidRPr="00AF4042">
        <w:rPr>
          <w:rFonts w:eastAsia="Calibri" w:cs="Times New Roman"/>
          <w:szCs w:val="24"/>
          <w:lang w:val="en-US"/>
        </w:rPr>
        <w:t>: COMPENSATION AND BENEFITS</w:t>
      </w:r>
    </w:p>
    <w:p w14:paraId="6288C2B8" w14:textId="4385DF91"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Chapter 3</w:t>
      </w:r>
      <w:r w:rsidRPr="00AF4042">
        <w:rPr>
          <w:rFonts w:eastAsia="Calibri" w:cs="Times New Roman"/>
          <w:szCs w:val="24"/>
          <w:lang w:val="en-US"/>
        </w:rPr>
        <w:t xml:space="preserve">: </w:t>
      </w:r>
      <w:del w:id="497" w:author="Kuhudzai Kudzaishe" w:date="2022-09-15T11:51:00Z">
        <w:r w:rsidRPr="00AF4042" w:rsidDel="001E4767">
          <w:rPr>
            <w:rFonts w:eastAsia="Calibri" w:cs="Times New Roman"/>
            <w:szCs w:val="24"/>
            <w:lang w:val="en-US"/>
          </w:rPr>
          <w:delText>WORKPLACE CONDUCT</w:delText>
        </w:r>
      </w:del>
      <w:ins w:id="498" w:author="Kuhudzai Kudzaishe" w:date="2022-09-15T11:51:00Z">
        <w:r w:rsidR="001E4767">
          <w:rPr>
            <w:rFonts w:eastAsia="Calibri" w:cs="Times New Roman"/>
            <w:szCs w:val="24"/>
            <w:lang w:val="en-US"/>
          </w:rPr>
          <w:t xml:space="preserve">LABOUR </w:t>
        </w:r>
      </w:ins>
      <w:ins w:id="499" w:author="Kuhudzai Kudzaishe" w:date="2022-09-15T11:52:00Z">
        <w:r w:rsidR="001E4767">
          <w:rPr>
            <w:rFonts w:eastAsia="Calibri" w:cs="Times New Roman"/>
            <w:szCs w:val="24"/>
            <w:lang w:val="en-US"/>
          </w:rPr>
          <w:t>RELATIONS</w:t>
        </w:r>
      </w:ins>
    </w:p>
    <w:p w14:paraId="63F0B6A6" w14:textId="492A2E0F" w:rsidR="001E4767" w:rsidRDefault="00414FE2" w:rsidP="00AF4042">
      <w:pPr>
        <w:pStyle w:val="ListParagraph"/>
        <w:numPr>
          <w:ilvl w:val="0"/>
          <w:numId w:val="1"/>
        </w:numPr>
        <w:spacing w:after="200" w:line="360" w:lineRule="auto"/>
        <w:jc w:val="both"/>
        <w:rPr>
          <w:ins w:id="500" w:author="Kuhudzai Kudzaishe" w:date="2022-09-15T11:55:00Z"/>
          <w:rFonts w:eastAsia="Calibri" w:cs="Times New Roman"/>
          <w:szCs w:val="24"/>
          <w:lang w:val="en-US"/>
        </w:rPr>
      </w:pPr>
      <w:r w:rsidRPr="00AF4042">
        <w:rPr>
          <w:rFonts w:eastAsia="Calibri" w:cs="Times New Roman"/>
          <w:b/>
          <w:szCs w:val="24"/>
          <w:lang w:val="en-US"/>
        </w:rPr>
        <w:t>Chapter 4</w:t>
      </w:r>
      <w:r w:rsidRPr="00AF4042">
        <w:rPr>
          <w:rFonts w:eastAsia="Calibri" w:cs="Times New Roman"/>
          <w:szCs w:val="24"/>
          <w:lang w:val="en-US"/>
        </w:rPr>
        <w:t xml:space="preserve">: </w:t>
      </w:r>
      <w:ins w:id="501" w:author="Kuhudzai Kudzaishe" w:date="2022-09-15T11:55:00Z">
        <w:r w:rsidR="001E4767">
          <w:rPr>
            <w:rFonts w:eastAsia="Calibri" w:cs="Times New Roman"/>
            <w:szCs w:val="24"/>
            <w:lang w:val="en-US"/>
          </w:rPr>
          <w:t>WORKPLACE CONDUCT</w:t>
        </w:r>
      </w:ins>
    </w:p>
    <w:p w14:paraId="33A2E69C" w14:textId="0BF9322F" w:rsidR="00414FE2" w:rsidRPr="00AF4042" w:rsidRDefault="001E4767" w:rsidP="00AF4042">
      <w:pPr>
        <w:pStyle w:val="ListParagraph"/>
        <w:numPr>
          <w:ilvl w:val="0"/>
          <w:numId w:val="1"/>
        </w:numPr>
        <w:spacing w:after="200" w:line="360" w:lineRule="auto"/>
        <w:jc w:val="both"/>
        <w:rPr>
          <w:rFonts w:eastAsia="Calibri" w:cs="Times New Roman"/>
          <w:szCs w:val="24"/>
          <w:lang w:val="en-US"/>
        </w:rPr>
      </w:pPr>
      <w:ins w:id="502" w:author="Kuhudzai Kudzaishe" w:date="2022-09-15T11:55:00Z">
        <w:r>
          <w:rPr>
            <w:rFonts w:eastAsia="Calibri" w:cs="Times New Roman"/>
            <w:szCs w:val="24"/>
            <w:lang w:val="en-US"/>
          </w:rPr>
          <w:t xml:space="preserve">Chapter 5: </w:t>
        </w:r>
      </w:ins>
      <w:r w:rsidR="00414FE2" w:rsidRPr="00AF4042">
        <w:rPr>
          <w:rFonts w:eastAsia="Calibri" w:cs="Times New Roman"/>
          <w:szCs w:val="24"/>
          <w:lang w:val="en-US"/>
        </w:rPr>
        <w:t>JOB EVALUATION AND SALARY STRUCTURE</w:t>
      </w:r>
    </w:p>
    <w:p w14:paraId="0B75B961" w14:textId="6843EC4D"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 xml:space="preserve">Chapter </w:t>
      </w:r>
      <w:ins w:id="503" w:author="Kuhudzai Kudzaishe" w:date="2022-09-15T11:56:00Z">
        <w:r w:rsidR="001E4767">
          <w:rPr>
            <w:rFonts w:eastAsia="Calibri" w:cs="Times New Roman"/>
            <w:b/>
            <w:szCs w:val="24"/>
            <w:lang w:val="en-US"/>
          </w:rPr>
          <w:t>6</w:t>
        </w:r>
      </w:ins>
      <w:del w:id="504" w:author="Kuhudzai Kudzaishe" w:date="2022-09-15T11:56:00Z">
        <w:r w:rsidR="00A87992" w:rsidRPr="00AF4042" w:rsidDel="001E4767">
          <w:rPr>
            <w:rFonts w:eastAsia="Calibri" w:cs="Times New Roman"/>
            <w:b/>
            <w:szCs w:val="24"/>
            <w:lang w:val="en-US"/>
          </w:rPr>
          <w:delText>5</w:delText>
        </w:r>
      </w:del>
      <w:r w:rsidRPr="00AF4042">
        <w:rPr>
          <w:rFonts w:eastAsia="Calibri" w:cs="Times New Roman"/>
          <w:szCs w:val="24"/>
          <w:lang w:val="en-US"/>
        </w:rPr>
        <w:t>: PERFORMANCE MANAGEMENT</w:t>
      </w:r>
    </w:p>
    <w:p w14:paraId="3E557563" w14:textId="5AF31121"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 xml:space="preserve">Chapter </w:t>
      </w:r>
      <w:ins w:id="505" w:author="Kuhudzai Kudzaishe" w:date="2022-09-15T12:04:00Z">
        <w:r w:rsidR="008C07C5">
          <w:rPr>
            <w:rFonts w:eastAsia="Calibri" w:cs="Times New Roman"/>
            <w:b/>
            <w:szCs w:val="24"/>
            <w:lang w:val="en-US"/>
          </w:rPr>
          <w:t>7</w:t>
        </w:r>
      </w:ins>
      <w:del w:id="506" w:author="Kuhudzai Kudzaishe" w:date="2022-09-15T12:04:00Z">
        <w:r w:rsidR="00A87992" w:rsidRPr="00AF4042" w:rsidDel="008C07C5">
          <w:rPr>
            <w:rFonts w:eastAsia="Calibri" w:cs="Times New Roman"/>
            <w:b/>
            <w:szCs w:val="24"/>
            <w:lang w:val="en-US"/>
          </w:rPr>
          <w:delText>6</w:delText>
        </w:r>
      </w:del>
      <w:r w:rsidRPr="00AF4042">
        <w:rPr>
          <w:rFonts w:eastAsia="Calibri" w:cs="Times New Roman"/>
          <w:b/>
          <w:szCs w:val="24"/>
          <w:lang w:val="en-US"/>
        </w:rPr>
        <w:t>:</w:t>
      </w:r>
      <w:r w:rsidRPr="00AF4042">
        <w:rPr>
          <w:rFonts w:eastAsia="Calibri" w:cs="Times New Roman"/>
          <w:szCs w:val="24"/>
          <w:lang w:val="en-US"/>
        </w:rPr>
        <w:t xml:space="preserve"> TRAINING AND </w:t>
      </w:r>
      <w:ins w:id="507" w:author="Kuhudzai Kudzaishe" w:date="2022-09-15T12:04:00Z">
        <w:r w:rsidR="008C07C5">
          <w:rPr>
            <w:rFonts w:eastAsia="Calibri" w:cs="Times New Roman"/>
            <w:szCs w:val="24"/>
            <w:lang w:val="en-US"/>
          </w:rPr>
          <w:t xml:space="preserve">TALENT </w:t>
        </w:r>
      </w:ins>
      <w:r w:rsidRPr="00AF4042">
        <w:rPr>
          <w:rFonts w:eastAsia="Calibri" w:cs="Times New Roman"/>
          <w:szCs w:val="24"/>
          <w:lang w:val="en-US"/>
        </w:rPr>
        <w:t>DEVELOPMENT</w:t>
      </w:r>
    </w:p>
    <w:p w14:paraId="6F8524D0" w14:textId="1A728B11" w:rsidR="002B58F7" w:rsidRPr="00AF4042" w:rsidDel="008C07C5" w:rsidRDefault="002B58F7" w:rsidP="00AF4042">
      <w:pPr>
        <w:pStyle w:val="ListParagraph"/>
        <w:numPr>
          <w:ilvl w:val="0"/>
          <w:numId w:val="1"/>
        </w:numPr>
        <w:spacing w:after="200" w:line="360" w:lineRule="auto"/>
        <w:jc w:val="both"/>
        <w:rPr>
          <w:del w:id="508" w:author="Kuhudzai Kudzaishe" w:date="2022-09-15T12:05:00Z"/>
          <w:rFonts w:eastAsia="Calibri" w:cs="Times New Roman"/>
          <w:szCs w:val="24"/>
          <w:lang w:val="en-US"/>
        </w:rPr>
      </w:pPr>
      <w:del w:id="509" w:author="Kuhudzai Kudzaishe" w:date="2022-09-15T12:05:00Z">
        <w:r w:rsidRPr="00AF4042" w:rsidDel="008C07C5">
          <w:rPr>
            <w:rFonts w:eastAsia="Calibri" w:cs="Times New Roman"/>
            <w:b/>
            <w:szCs w:val="24"/>
            <w:lang w:val="en-US"/>
          </w:rPr>
          <w:delText xml:space="preserve">Chapter </w:delText>
        </w:r>
      </w:del>
      <w:del w:id="510" w:author="Kuhudzai Kudzaishe" w:date="2022-09-15T12:04:00Z">
        <w:r w:rsidRPr="00AF4042" w:rsidDel="008C07C5">
          <w:rPr>
            <w:rFonts w:eastAsia="Calibri" w:cs="Times New Roman"/>
            <w:b/>
            <w:szCs w:val="24"/>
            <w:lang w:val="en-US"/>
          </w:rPr>
          <w:delText>7</w:delText>
        </w:r>
      </w:del>
      <w:del w:id="511" w:author="Kuhudzai Kudzaishe" w:date="2022-09-15T12:05:00Z">
        <w:r w:rsidRPr="00AF4042" w:rsidDel="008C07C5">
          <w:rPr>
            <w:rFonts w:eastAsia="Calibri" w:cs="Times New Roman"/>
            <w:b/>
            <w:szCs w:val="24"/>
            <w:lang w:val="en-US"/>
          </w:rPr>
          <w:delText>:</w:delText>
        </w:r>
        <w:r w:rsidRPr="00AF4042" w:rsidDel="008C07C5">
          <w:rPr>
            <w:rFonts w:eastAsia="Calibri" w:cs="Times New Roman"/>
            <w:szCs w:val="24"/>
            <w:lang w:val="en-US"/>
          </w:rPr>
          <w:delText xml:space="preserve"> </w:delText>
        </w:r>
        <w:r w:rsidR="001F778B" w:rsidRPr="00AF4042" w:rsidDel="008C07C5">
          <w:rPr>
            <w:rFonts w:eastAsia="Calibri" w:cs="Times New Roman"/>
            <w:szCs w:val="24"/>
            <w:lang w:val="en-US"/>
          </w:rPr>
          <w:delText xml:space="preserve">LABOUR RELATIONS </w:delText>
        </w:r>
      </w:del>
    </w:p>
    <w:p w14:paraId="61E23533" w14:textId="361AC488"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 xml:space="preserve">Chapter </w:t>
      </w:r>
      <w:r w:rsidR="002B58F7" w:rsidRPr="00AF4042">
        <w:rPr>
          <w:rFonts w:eastAsia="Calibri" w:cs="Times New Roman"/>
          <w:b/>
          <w:szCs w:val="24"/>
          <w:lang w:val="en-US"/>
        </w:rPr>
        <w:t>8</w:t>
      </w:r>
      <w:r w:rsidRPr="00AF4042">
        <w:rPr>
          <w:rFonts w:eastAsia="Calibri" w:cs="Times New Roman"/>
          <w:b/>
          <w:szCs w:val="24"/>
          <w:lang w:val="en-US"/>
        </w:rPr>
        <w:t>:</w:t>
      </w:r>
      <w:r w:rsidRPr="00AF4042">
        <w:rPr>
          <w:rFonts w:eastAsia="Calibri" w:cs="Times New Roman"/>
          <w:szCs w:val="24"/>
          <w:lang w:val="en-US"/>
        </w:rPr>
        <w:t xml:space="preserve"> </w:t>
      </w:r>
      <w:ins w:id="512" w:author="Kuhudzai Kudzaishe" w:date="2022-09-15T11:47:00Z">
        <w:r w:rsidR="007B33D9">
          <w:rPr>
            <w:rFonts w:eastAsia="Calibri" w:cs="Times New Roman"/>
            <w:szCs w:val="24"/>
            <w:lang w:val="en-US"/>
          </w:rPr>
          <w:t xml:space="preserve">SPORTS, </w:t>
        </w:r>
      </w:ins>
      <w:r w:rsidRPr="00AF4042">
        <w:rPr>
          <w:rFonts w:eastAsia="Calibri" w:cs="Times New Roman"/>
          <w:szCs w:val="24"/>
          <w:lang w:val="en-US"/>
        </w:rPr>
        <w:t>CORPORATE WELLNESS AND WELFARE</w:t>
      </w:r>
    </w:p>
    <w:p w14:paraId="3E1FC643" w14:textId="77777777" w:rsidR="008030D7" w:rsidRPr="00AF4042" w:rsidRDefault="008030D7" w:rsidP="00AF4042">
      <w:pPr>
        <w:pStyle w:val="ListParagraph"/>
        <w:numPr>
          <w:ilvl w:val="0"/>
          <w:numId w:val="1"/>
        </w:numPr>
        <w:spacing w:after="200" w:line="360" w:lineRule="auto"/>
        <w:jc w:val="both"/>
        <w:rPr>
          <w:rFonts w:eastAsia="Calibri" w:cs="Times New Roman"/>
          <w:szCs w:val="24"/>
          <w:lang w:val="en-US"/>
        </w:rPr>
      </w:pPr>
      <w:r w:rsidRPr="00AF4042">
        <w:rPr>
          <w:rFonts w:eastAsia="Calibri" w:cs="Times New Roman"/>
          <w:b/>
          <w:szCs w:val="24"/>
          <w:lang w:val="en-US"/>
        </w:rPr>
        <w:t xml:space="preserve">Chapter </w:t>
      </w:r>
      <w:r w:rsidR="002B58F7" w:rsidRPr="00AF4042">
        <w:rPr>
          <w:rFonts w:eastAsia="Calibri" w:cs="Times New Roman"/>
          <w:b/>
          <w:szCs w:val="24"/>
          <w:lang w:val="en-US"/>
        </w:rPr>
        <w:t>9</w:t>
      </w:r>
      <w:r w:rsidRPr="00AF4042">
        <w:rPr>
          <w:rFonts w:eastAsia="Calibri" w:cs="Times New Roman"/>
          <w:szCs w:val="24"/>
          <w:lang w:val="en-US"/>
        </w:rPr>
        <w:t xml:space="preserve">: </w:t>
      </w:r>
      <w:r w:rsidR="001F778B" w:rsidRPr="00AF4042">
        <w:rPr>
          <w:rFonts w:eastAsia="Calibri" w:cs="Times New Roman"/>
          <w:szCs w:val="24"/>
          <w:lang w:val="en-US"/>
        </w:rPr>
        <w:t>GENDER, DIVERSITY AND SOCIAL INCLUSION</w:t>
      </w:r>
    </w:p>
    <w:p w14:paraId="6405BEEC" w14:textId="77777777" w:rsidR="008030D7" w:rsidRPr="00EB3DBB" w:rsidRDefault="008030D7" w:rsidP="00EB3DBB">
      <w:pPr>
        <w:pStyle w:val="Heading1"/>
      </w:pPr>
      <w:bookmarkStart w:id="513" w:name="_Toc113607517"/>
      <w:bookmarkStart w:id="514" w:name="_Toc114058889"/>
      <w:r w:rsidRPr="00EB3DBB">
        <w:t>CONTEXT</w:t>
      </w:r>
      <w:bookmarkEnd w:id="513"/>
      <w:bookmarkEnd w:id="514"/>
    </w:p>
    <w:p w14:paraId="4B7A419F" w14:textId="77777777" w:rsidR="008030D7" w:rsidRPr="00AF4042" w:rsidRDefault="008030D7" w:rsidP="00AF4042">
      <w:pPr>
        <w:spacing w:after="0" w:line="360" w:lineRule="auto"/>
        <w:jc w:val="both"/>
        <w:rPr>
          <w:rFonts w:eastAsia="Calibri" w:cs="Times New Roman"/>
          <w:szCs w:val="24"/>
          <w:lang w:eastAsia="en-ZW"/>
        </w:rPr>
      </w:pPr>
      <w:r w:rsidRPr="00AF4042">
        <w:rPr>
          <w:rFonts w:eastAsia="Calibri" w:cs="Times New Roman"/>
          <w:szCs w:val="24"/>
          <w:lang w:eastAsia="en-ZW"/>
        </w:rPr>
        <w:t>This Policy should be read in conjunction with:</w:t>
      </w:r>
    </w:p>
    <w:p w14:paraId="2C343B18" w14:textId="77777777" w:rsidR="00B448C0" w:rsidRPr="00AF4042" w:rsidRDefault="002B58F7"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t>ILO Conventions on Labour Practices</w:t>
      </w:r>
    </w:p>
    <w:p w14:paraId="6ACBC263" w14:textId="77777777" w:rsidR="00B448C0" w:rsidRPr="00AF4042" w:rsidRDefault="002B58F7"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lastRenderedPageBreak/>
        <w:t>Constitution of Zimbabwe</w:t>
      </w:r>
      <w:r w:rsidR="00B448C0" w:rsidRPr="00AF4042">
        <w:rPr>
          <w:rFonts w:cs="Times New Roman"/>
          <w:b/>
          <w:szCs w:val="24"/>
        </w:rPr>
        <w:t xml:space="preserve"> </w:t>
      </w:r>
      <w:r w:rsidR="00CD2BFD" w:rsidRPr="00AF4042">
        <w:rPr>
          <w:rFonts w:cs="Times New Roman"/>
          <w:b/>
          <w:szCs w:val="24"/>
        </w:rPr>
        <w:t>Amendment (No. 20) Act 2013</w:t>
      </w:r>
    </w:p>
    <w:p w14:paraId="25ED326C" w14:textId="77777777" w:rsidR="00B448C0" w:rsidRPr="00AF4042" w:rsidRDefault="00B448C0" w:rsidP="00CC2B22">
      <w:pPr>
        <w:numPr>
          <w:ilvl w:val="0"/>
          <w:numId w:val="6"/>
        </w:numPr>
        <w:spacing w:after="0" w:line="360" w:lineRule="auto"/>
        <w:jc w:val="both"/>
        <w:rPr>
          <w:rFonts w:eastAsia="Calibri" w:cs="Times New Roman"/>
          <w:szCs w:val="24"/>
          <w:lang w:eastAsia="en-ZW"/>
        </w:rPr>
      </w:pPr>
      <w:r w:rsidRPr="00AF4042">
        <w:rPr>
          <w:rFonts w:cs="Times New Roman"/>
          <w:szCs w:val="24"/>
        </w:rPr>
        <w:t>The Labour Act [</w:t>
      </w:r>
      <w:r w:rsidRPr="00AF4042">
        <w:rPr>
          <w:rFonts w:cs="Times New Roman"/>
          <w:i/>
          <w:szCs w:val="24"/>
        </w:rPr>
        <w:t>Chapter 28:01</w:t>
      </w:r>
      <w:r w:rsidRPr="00AF4042">
        <w:rPr>
          <w:rFonts w:cs="Times New Roman"/>
          <w:szCs w:val="24"/>
        </w:rPr>
        <w:t>]</w:t>
      </w:r>
    </w:p>
    <w:p w14:paraId="17B426CA" w14:textId="77777777" w:rsidR="00B448C0" w:rsidRPr="00AF4042" w:rsidRDefault="00B448C0" w:rsidP="00CC2B22">
      <w:pPr>
        <w:numPr>
          <w:ilvl w:val="0"/>
          <w:numId w:val="6"/>
        </w:numPr>
        <w:spacing w:after="0" w:line="360" w:lineRule="auto"/>
        <w:jc w:val="both"/>
        <w:rPr>
          <w:rFonts w:eastAsia="Calibri" w:cs="Times New Roman"/>
          <w:szCs w:val="24"/>
          <w:lang w:eastAsia="en-ZW"/>
        </w:rPr>
      </w:pPr>
      <w:r w:rsidRPr="00AF4042">
        <w:rPr>
          <w:rFonts w:cs="Times New Roman"/>
          <w:szCs w:val="24"/>
        </w:rPr>
        <w:t>The Public Entities Corporate Governance Act [</w:t>
      </w:r>
      <w:r w:rsidRPr="00AF4042">
        <w:rPr>
          <w:rFonts w:cs="Times New Roman"/>
          <w:i/>
          <w:szCs w:val="24"/>
        </w:rPr>
        <w:t>Chapter 10:31</w:t>
      </w:r>
      <w:r w:rsidRPr="00AF4042">
        <w:rPr>
          <w:rFonts w:cs="Times New Roman"/>
          <w:szCs w:val="24"/>
        </w:rPr>
        <w:t xml:space="preserve">] </w:t>
      </w:r>
    </w:p>
    <w:p w14:paraId="7540C6C8" w14:textId="77777777" w:rsidR="00B448C0" w:rsidRPr="00AF4042" w:rsidRDefault="00B448C0" w:rsidP="00CC2B22">
      <w:pPr>
        <w:numPr>
          <w:ilvl w:val="0"/>
          <w:numId w:val="6"/>
        </w:numPr>
        <w:spacing w:after="0" w:line="360" w:lineRule="auto"/>
        <w:jc w:val="both"/>
        <w:rPr>
          <w:rFonts w:cs="Times New Roman"/>
          <w:szCs w:val="24"/>
        </w:rPr>
      </w:pPr>
      <w:r w:rsidRPr="00AF4042">
        <w:rPr>
          <w:rFonts w:cs="Times New Roman"/>
          <w:szCs w:val="24"/>
        </w:rPr>
        <w:t>The Public Finance Management Act [</w:t>
      </w:r>
      <w:r w:rsidRPr="00AF4042">
        <w:rPr>
          <w:rFonts w:cs="Times New Roman"/>
          <w:i/>
          <w:szCs w:val="24"/>
        </w:rPr>
        <w:t>Chapter 22:19</w:t>
      </w:r>
      <w:r w:rsidRPr="00AF4042">
        <w:rPr>
          <w:rFonts w:cs="Times New Roman"/>
          <w:szCs w:val="24"/>
        </w:rPr>
        <w:t xml:space="preserve">], </w:t>
      </w:r>
    </w:p>
    <w:p w14:paraId="5116D7B9" w14:textId="77777777" w:rsidR="00B448C0" w:rsidRPr="00AF4042" w:rsidRDefault="00B448C0" w:rsidP="00CC2B22">
      <w:pPr>
        <w:numPr>
          <w:ilvl w:val="0"/>
          <w:numId w:val="6"/>
        </w:numPr>
        <w:spacing w:after="0" w:line="360" w:lineRule="auto"/>
        <w:jc w:val="both"/>
        <w:rPr>
          <w:rFonts w:cs="Times New Roman"/>
          <w:szCs w:val="24"/>
        </w:rPr>
      </w:pPr>
      <w:r w:rsidRPr="00AF4042">
        <w:rPr>
          <w:rFonts w:cs="Times New Roman"/>
          <w:szCs w:val="24"/>
        </w:rPr>
        <w:t>Statutory Instrument 15, Labour (National Employment Code of Conduct Regulations, 2006 (for professional level and management staff)</w:t>
      </w:r>
    </w:p>
    <w:p w14:paraId="745EB1CA" w14:textId="77777777" w:rsidR="002B58F7" w:rsidRPr="00AF4042" w:rsidRDefault="00B448C0" w:rsidP="00CC2B22">
      <w:pPr>
        <w:numPr>
          <w:ilvl w:val="0"/>
          <w:numId w:val="6"/>
        </w:numPr>
        <w:spacing w:after="0" w:line="360" w:lineRule="auto"/>
        <w:jc w:val="both"/>
        <w:rPr>
          <w:rFonts w:cs="Times New Roman"/>
          <w:szCs w:val="24"/>
        </w:rPr>
      </w:pPr>
      <w:r w:rsidRPr="00AF4042">
        <w:rPr>
          <w:rFonts w:cs="Times New Roman"/>
          <w:szCs w:val="24"/>
        </w:rPr>
        <w:t>Statutory Instrument 273 of 2000 Collective Bargaining Agreement for the Banking Undertaking</w:t>
      </w:r>
      <w:r w:rsidR="00CD2BFD" w:rsidRPr="00AF4042">
        <w:rPr>
          <w:rFonts w:cs="Times New Roman"/>
          <w:szCs w:val="24"/>
        </w:rPr>
        <w:t xml:space="preserve">: Code of Conduct for </w:t>
      </w:r>
      <w:r w:rsidRPr="00AF4042">
        <w:rPr>
          <w:rFonts w:cs="Times New Roman"/>
          <w:szCs w:val="24"/>
        </w:rPr>
        <w:t>Corporate Support</w:t>
      </w:r>
      <w:r w:rsidR="00CD2BFD" w:rsidRPr="00AF4042">
        <w:rPr>
          <w:rFonts w:cs="Times New Roman"/>
          <w:szCs w:val="24"/>
        </w:rPr>
        <w:t xml:space="preserve"> </w:t>
      </w:r>
      <w:r w:rsidR="00AD0E2B" w:rsidRPr="00AF4042">
        <w:rPr>
          <w:rFonts w:cs="Times New Roman"/>
          <w:szCs w:val="24"/>
        </w:rPr>
        <w:t xml:space="preserve">Staff </w:t>
      </w:r>
      <w:r w:rsidR="00CD2BFD" w:rsidRPr="00AF4042">
        <w:rPr>
          <w:rFonts w:cs="Times New Roman"/>
          <w:szCs w:val="24"/>
        </w:rPr>
        <w:t>(unionised)</w:t>
      </w:r>
      <w:r w:rsidRPr="00AF4042">
        <w:rPr>
          <w:rFonts w:cs="Times New Roman"/>
          <w:szCs w:val="24"/>
        </w:rPr>
        <w:t xml:space="preserve">  </w:t>
      </w:r>
    </w:p>
    <w:p w14:paraId="6FD78D90" w14:textId="77777777" w:rsidR="002B58F7" w:rsidRPr="00AF4042" w:rsidRDefault="002B58F7"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t>Standards on Safety, Health, Environment and Quality</w:t>
      </w:r>
    </w:p>
    <w:p w14:paraId="3B5EBED4" w14:textId="77777777" w:rsidR="00AA4698" w:rsidRPr="00AF4042" w:rsidRDefault="00AA4698"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t>The Human Resources Procedure Manual</w:t>
      </w:r>
    </w:p>
    <w:p w14:paraId="3CCBAC0C" w14:textId="77777777" w:rsidR="008030D7" w:rsidRPr="00AF4042" w:rsidRDefault="008030D7"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t xml:space="preserve">Employment Conditions hand book </w:t>
      </w:r>
    </w:p>
    <w:p w14:paraId="6C942AD0" w14:textId="77777777" w:rsidR="008030D7" w:rsidRPr="00AF4042" w:rsidRDefault="008030D7"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t>Any other relevant Human Resources Policies</w:t>
      </w:r>
    </w:p>
    <w:p w14:paraId="0B3B6155" w14:textId="77777777" w:rsidR="006B1A38" w:rsidRPr="00AF4042" w:rsidRDefault="006B1A38" w:rsidP="00CC2B22">
      <w:pPr>
        <w:numPr>
          <w:ilvl w:val="0"/>
          <w:numId w:val="6"/>
        </w:numPr>
        <w:spacing w:after="0" w:line="360" w:lineRule="auto"/>
        <w:jc w:val="both"/>
        <w:rPr>
          <w:rFonts w:eastAsia="Calibri" w:cs="Times New Roman"/>
          <w:szCs w:val="24"/>
          <w:lang w:eastAsia="en-ZW"/>
        </w:rPr>
      </w:pPr>
      <w:r w:rsidRPr="00AF4042">
        <w:rPr>
          <w:rFonts w:eastAsia="Calibri" w:cs="Times New Roman"/>
          <w:szCs w:val="24"/>
          <w:lang w:eastAsia="en-ZW"/>
        </w:rPr>
        <w:t>Any other Statutory Instruments</w:t>
      </w:r>
    </w:p>
    <w:p w14:paraId="00119F6C" w14:textId="1BA38240" w:rsidR="001A6665" w:rsidRPr="00AF4042" w:rsidRDefault="001A6665" w:rsidP="00EB3DBB">
      <w:pPr>
        <w:pStyle w:val="Heading1"/>
        <w:rPr>
          <w:rFonts w:eastAsia="Times New Roman"/>
          <w:lang w:eastAsia="en-ZW"/>
        </w:rPr>
      </w:pPr>
      <w:bookmarkStart w:id="515" w:name="_Toc113607518"/>
      <w:bookmarkStart w:id="516" w:name="_Toc114058890"/>
      <w:r w:rsidRPr="00EB3DBB">
        <w:t>INTRODUCTION</w:t>
      </w:r>
      <w:bookmarkEnd w:id="6"/>
      <w:bookmarkEnd w:id="515"/>
      <w:bookmarkEnd w:id="516"/>
      <w:r w:rsidRPr="00AF4042">
        <w:rPr>
          <w:rFonts w:eastAsia="Times New Roman"/>
          <w:lang w:eastAsia="en-ZW"/>
        </w:rPr>
        <w:t xml:space="preserve"> </w:t>
      </w:r>
    </w:p>
    <w:p w14:paraId="6AC885D9" w14:textId="77777777" w:rsidR="00D31DA2" w:rsidRPr="00AF4042" w:rsidRDefault="00D31DA2" w:rsidP="00AF4042">
      <w:pPr>
        <w:spacing w:line="360" w:lineRule="auto"/>
        <w:rPr>
          <w:rFonts w:cs="Times New Roman"/>
          <w:lang w:eastAsia="en-ZW"/>
        </w:rPr>
      </w:pPr>
    </w:p>
    <w:p w14:paraId="3F1DA5C9" w14:textId="0E1D4866" w:rsidR="0041400A" w:rsidRPr="00AF4042" w:rsidRDefault="001A6665" w:rsidP="00AF4042">
      <w:p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This document has been issued strictly for internal business purposes of the IDBZ. It is not for distribution to outside parties such as other banks, prospects, interested borrowers or any other institution or individual. Every </w:t>
      </w:r>
      <w:r w:rsidR="003147D5">
        <w:rPr>
          <w:rFonts w:eastAsia="Calibri" w:cs="Times New Roman"/>
          <w:szCs w:val="24"/>
          <w:lang w:eastAsia="en-ZW"/>
        </w:rPr>
        <w:t>staff member</w:t>
      </w:r>
      <w:r w:rsidRPr="00AF4042">
        <w:rPr>
          <w:rFonts w:eastAsia="Calibri" w:cs="Times New Roman"/>
          <w:szCs w:val="24"/>
          <w:lang w:eastAsia="en-ZW"/>
        </w:rPr>
        <w:t xml:space="preserve"> of the Bank who accesses this document is bound by its terms and conditions whether impliedly or expressly. It is an offence for any official of the Bank to copy, reproduce, republish, download or distribute either in whole or in part to any person or entity outside the IDBZ except with the express permission in writing from an authorized representative of the IDBZ in compliance with the Bank’s Communication </w:t>
      </w:r>
      <w:r w:rsidR="0041400A" w:rsidRPr="00AF4042">
        <w:rPr>
          <w:rFonts w:eastAsia="Calibri" w:cs="Times New Roman"/>
          <w:szCs w:val="24"/>
          <w:lang w:eastAsia="en-ZW"/>
        </w:rPr>
        <w:t xml:space="preserve">and Disclosure </w:t>
      </w:r>
      <w:r w:rsidRPr="00AF4042">
        <w:rPr>
          <w:rFonts w:eastAsia="Calibri" w:cs="Times New Roman"/>
          <w:szCs w:val="24"/>
          <w:lang w:eastAsia="en-ZW"/>
        </w:rPr>
        <w:t>Polic</w:t>
      </w:r>
      <w:r w:rsidR="0041400A" w:rsidRPr="00AF4042">
        <w:rPr>
          <w:rFonts w:eastAsia="Calibri" w:cs="Times New Roman"/>
          <w:szCs w:val="24"/>
          <w:lang w:eastAsia="en-ZW"/>
        </w:rPr>
        <w:t>ies</w:t>
      </w:r>
      <w:r w:rsidRPr="00AF4042">
        <w:rPr>
          <w:rFonts w:eastAsia="Calibri" w:cs="Times New Roman"/>
          <w:szCs w:val="24"/>
          <w:lang w:eastAsia="en-ZW"/>
        </w:rPr>
        <w:t>.</w:t>
      </w:r>
    </w:p>
    <w:p w14:paraId="6F6DE8A9" w14:textId="77777777" w:rsidR="001A6665" w:rsidRPr="00AF4042" w:rsidRDefault="00AD0E2B" w:rsidP="00EB3DBB">
      <w:pPr>
        <w:pStyle w:val="Heading1"/>
        <w:rPr>
          <w:rFonts w:eastAsia="Times New Roman"/>
        </w:rPr>
      </w:pPr>
      <w:bookmarkStart w:id="517" w:name="_Toc113607519"/>
      <w:bookmarkStart w:id="518" w:name="_Toc114058891"/>
      <w:r w:rsidRPr="00AF4042">
        <w:rPr>
          <w:rFonts w:eastAsia="Times New Roman"/>
        </w:rPr>
        <w:t>OWNERSHIP AND PROTECTION</w:t>
      </w:r>
      <w:bookmarkEnd w:id="517"/>
      <w:bookmarkEnd w:id="518"/>
    </w:p>
    <w:p w14:paraId="66837E4C" w14:textId="10ADFCCA" w:rsidR="00911977" w:rsidRPr="00AF4042" w:rsidRDefault="001A6665" w:rsidP="00AF4042">
      <w:pPr>
        <w:tabs>
          <w:tab w:val="left" w:pos="0"/>
        </w:tabs>
        <w:spacing w:after="0" w:line="360" w:lineRule="auto"/>
        <w:contextualSpacing/>
        <w:jc w:val="both"/>
        <w:rPr>
          <w:rFonts w:eastAsia="Times New Roman" w:cs="Times New Roman"/>
          <w:szCs w:val="24"/>
          <w:lang w:val="en-US"/>
        </w:rPr>
      </w:pPr>
      <w:r w:rsidRPr="00AF4042">
        <w:rPr>
          <w:rFonts w:eastAsia="Calibri" w:cs="Times New Roman"/>
          <w:szCs w:val="24"/>
          <w:lang w:eastAsia="en-ZW"/>
        </w:rPr>
        <w:t xml:space="preserve">This document is proprietary and is owned by the IDBZ. All the information and images contained in this document are </w:t>
      </w:r>
      <w:r w:rsidR="00AD0E2B" w:rsidRPr="00AF4042">
        <w:rPr>
          <w:rFonts w:eastAsia="Calibri" w:cs="Times New Roman"/>
          <w:szCs w:val="24"/>
          <w:lang w:eastAsia="en-ZW"/>
        </w:rPr>
        <w:t xml:space="preserve">restricted </w:t>
      </w:r>
      <w:r w:rsidRPr="00AF4042">
        <w:rPr>
          <w:rFonts w:eastAsia="Calibri" w:cs="Times New Roman"/>
          <w:szCs w:val="24"/>
          <w:lang w:eastAsia="en-ZW"/>
        </w:rPr>
        <w:t xml:space="preserve">material and the property of the IDBZ. The information contained in this document is confidential and is not for reproduction by third parties and it is therefore imperative that </w:t>
      </w:r>
      <w:r w:rsidR="003147D5">
        <w:rPr>
          <w:rFonts w:eastAsia="Calibri" w:cs="Times New Roman"/>
          <w:szCs w:val="24"/>
          <w:lang w:eastAsia="en-ZW"/>
        </w:rPr>
        <w:t>staff members</w:t>
      </w:r>
      <w:r w:rsidRPr="00AF4042">
        <w:rPr>
          <w:rFonts w:eastAsia="Calibri" w:cs="Times New Roman"/>
          <w:szCs w:val="24"/>
          <w:lang w:eastAsia="en-ZW"/>
        </w:rPr>
        <w:t xml:space="preserve"> of the IDBZ restrict the sharing of this document or any part thereof amongst thems</w:t>
      </w:r>
      <w:bookmarkStart w:id="519" w:name="_Toc462134459"/>
      <w:bookmarkStart w:id="520" w:name="_Toc466022028"/>
      <w:bookmarkStart w:id="521" w:name="_Toc481056466"/>
      <w:r w:rsidRPr="00AF4042">
        <w:rPr>
          <w:rFonts w:eastAsia="Calibri" w:cs="Times New Roman"/>
          <w:szCs w:val="24"/>
          <w:lang w:eastAsia="en-ZW"/>
        </w:rPr>
        <w:t xml:space="preserve">elves </w:t>
      </w:r>
      <w:r w:rsidR="00AD0E2B" w:rsidRPr="00AF4042">
        <w:rPr>
          <w:rFonts w:eastAsia="Calibri" w:cs="Times New Roman"/>
          <w:szCs w:val="24"/>
          <w:lang w:eastAsia="en-ZW"/>
        </w:rPr>
        <w:t xml:space="preserve">for </w:t>
      </w:r>
      <w:r w:rsidRPr="00AF4042">
        <w:rPr>
          <w:rFonts w:eastAsia="Calibri" w:cs="Times New Roman"/>
          <w:szCs w:val="24"/>
          <w:lang w:eastAsia="en-ZW"/>
        </w:rPr>
        <w:t>business</w:t>
      </w:r>
      <w:r w:rsidR="00AD0E2B" w:rsidRPr="00AF4042">
        <w:rPr>
          <w:rFonts w:eastAsia="Calibri" w:cs="Times New Roman"/>
          <w:szCs w:val="24"/>
          <w:lang w:eastAsia="en-ZW"/>
        </w:rPr>
        <w:t xml:space="preserve"> purposes</w:t>
      </w:r>
      <w:r w:rsidR="00F322A2" w:rsidRPr="00AF4042">
        <w:rPr>
          <w:rFonts w:eastAsia="Calibri" w:cs="Times New Roman"/>
          <w:szCs w:val="24"/>
          <w:lang w:eastAsia="en-ZW"/>
        </w:rPr>
        <w:t xml:space="preserve">. </w:t>
      </w:r>
      <w:r w:rsidR="00911977" w:rsidRPr="00AF4042">
        <w:rPr>
          <w:rFonts w:eastAsia="Times New Roman" w:cs="Times New Roman"/>
          <w:szCs w:val="24"/>
          <w:lang w:val="en-US"/>
        </w:rPr>
        <w:t xml:space="preserve">This document has been issued strictly for internal business purposes of </w:t>
      </w:r>
      <w:r w:rsidR="002A3534" w:rsidRPr="00AF4042">
        <w:rPr>
          <w:rFonts w:eastAsia="Times New Roman" w:cs="Times New Roman"/>
          <w:szCs w:val="24"/>
          <w:lang w:val="en-US"/>
        </w:rPr>
        <w:t xml:space="preserve">the </w:t>
      </w:r>
      <w:r w:rsidR="00911977" w:rsidRPr="00AF4042">
        <w:rPr>
          <w:rFonts w:eastAsia="Times New Roman" w:cs="Times New Roman"/>
          <w:szCs w:val="24"/>
          <w:lang w:val="en-US"/>
        </w:rPr>
        <w:t>IDBZ</w:t>
      </w:r>
      <w:r w:rsidR="00AD0E2B" w:rsidRPr="00AF4042">
        <w:rPr>
          <w:rFonts w:eastAsia="Times New Roman" w:cs="Times New Roman"/>
          <w:szCs w:val="24"/>
          <w:lang w:val="en-US"/>
        </w:rPr>
        <w:t>.</w:t>
      </w:r>
    </w:p>
    <w:p w14:paraId="5D9120D2" w14:textId="77777777" w:rsidR="00911977" w:rsidRPr="00AF4042" w:rsidRDefault="00911977" w:rsidP="00AF4042">
      <w:pPr>
        <w:tabs>
          <w:tab w:val="left" w:pos="432"/>
        </w:tabs>
        <w:spacing w:after="0" w:line="360" w:lineRule="auto"/>
        <w:jc w:val="both"/>
        <w:rPr>
          <w:rFonts w:eastAsia="Times New Roman" w:cs="Times New Roman"/>
          <w:b/>
          <w:bCs/>
          <w:szCs w:val="24"/>
          <w:lang w:val="en-GB"/>
        </w:rPr>
      </w:pPr>
    </w:p>
    <w:p w14:paraId="23A4F1C1" w14:textId="77777777" w:rsidR="001A6665" w:rsidRPr="00AF4042" w:rsidRDefault="00911977" w:rsidP="00AF4042">
      <w:pPr>
        <w:spacing w:after="200" w:line="360" w:lineRule="auto"/>
        <w:jc w:val="both"/>
        <w:rPr>
          <w:rFonts w:eastAsia="Calibri" w:cs="Times New Roman"/>
          <w:szCs w:val="24"/>
          <w:lang w:eastAsia="en-ZW"/>
        </w:rPr>
      </w:pPr>
      <w:r w:rsidRPr="00AF4042">
        <w:rPr>
          <w:rFonts w:eastAsia="Calibri" w:cs="Times New Roman"/>
          <w:szCs w:val="24"/>
          <w:lang w:eastAsia="en-ZW"/>
        </w:rPr>
        <w:lastRenderedPageBreak/>
        <w:t xml:space="preserve">By accessing this </w:t>
      </w:r>
      <w:r w:rsidR="002A3534" w:rsidRPr="00AF4042">
        <w:rPr>
          <w:rFonts w:eastAsia="Calibri" w:cs="Times New Roman"/>
          <w:szCs w:val="24"/>
          <w:lang w:eastAsia="en-ZW"/>
        </w:rPr>
        <w:t>document,</w:t>
      </w:r>
      <w:r w:rsidRPr="00AF4042">
        <w:rPr>
          <w:rFonts w:eastAsia="Calibri" w:cs="Times New Roman"/>
          <w:szCs w:val="24"/>
          <w:lang w:eastAsia="en-ZW"/>
        </w:rPr>
        <w:t xml:space="preserve"> you agree to be bound by </w:t>
      </w:r>
      <w:r w:rsidR="002A3534" w:rsidRPr="00AF4042">
        <w:rPr>
          <w:rFonts w:eastAsia="Calibri" w:cs="Times New Roman"/>
          <w:szCs w:val="24"/>
          <w:lang w:eastAsia="en-ZW"/>
        </w:rPr>
        <w:t>all</w:t>
      </w:r>
      <w:r w:rsidRPr="00AF4042">
        <w:rPr>
          <w:rFonts w:eastAsia="Calibri" w:cs="Times New Roman"/>
          <w:szCs w:val="24"/>
          <w:lang w:eastAsia="en-ZW"/>
        </w:rPr>
        <w:t xml:space="preserve"> t</w:t>
      </w:r>
      <w:r w:rsidR="00CD35C4" w:rsidRPr="00AF4042">
        <w:rPr>
          <w:rFonts w:eastAsia="Calibri" w:cs="Times New Roman"/>
          <w:szCs w:val="24"/>
          <w:lang w:eastAsia="en-ZW"/>
        </w:rPr>
        <w:t xml:space="preserve">he above terms and conditions. </w:t>
      </w:r>
      <w:r w:rsidRPr="00AF4042">
        <w:rPr>
          <w:rFonts w:eastAsia="Calibri" w:cs="Times New Roman"/>
          <w:szCs w:val="24"/>
          <w:lang w:eastAsia="en-ZW"/>
        </w:rPr>
        <w:t>None of the information or images contained in this document may be copied, reproduced, republished, downloaded or distributed either in whole or in part to any person or entity outside IDBZ except with the express permission in writing from an authorized representative of IDBZ.</w:t>
      </w:r>
    </w:p>
    <w:p w14:paraId="09DB4E4F" w14:textId="77777777" w:rsidR="001A6665" w:rsidRPr="00AF4042" w:rsidRDefault="00CD35C4" w:rsidP="00EB3DBB">
      <w:pPr>
        <w:pStyle w:val="Heading1"/>
        <w:rPr>
          <w:rFonts w:eastAsia="Times New Roman"/>
        </w:rPr>
      </w:pPr>
      <w:bookmarkStart w:id="522" w:name="_Toc113607520"/>
      <w:bookmarkStart w:id="523" w:name="_Toc114058892"/>
      <w:bookmarkStart w:id="524" w:name="_Toc466022029"/>
      <w:bookmarkStart w:id="525" w:name="_Toc481056467"/>
      <w:bookmarkEnd w:id="519"/>
      <w:bookmarkEnd w:id="520"/>
      <w:bookmarkEnd w:id="521"/>
      <w:r w:rsidRPr="00AF4042">
        <w:rPr>
          <w:rFonts w:eastAsia="Times New Roman"/>
        </w:rPr>
        <w:t>BANK</w:t>
      </w:r>
      <w:r w:rsidR="00AD0E2B" w:rsidRPr="00AF4042">
        <w:rPr>
          <w:rFonts w:eastAsia="Times New Roman"/>
        </w:rPr>
        <w:t>’</w:t>
      </w:r>
      <w:r w:rsidRPr="00AF4042">
        <w:rPr>
          <w:rFonts w:eastAsia="Times New Roman"/>
        </w:rPr>
        <w:t>S AMBITION</w:t>
      </w:r>
      <w:bookmarkEnd w:id="522"/>
      <w:bookmarkEnd w:id="523"/>
    </w:p>
    <w:p w14:paraId="3D57F455" w14:textId="46D42C14" w:rsidR="001A6665" w:rsidRPr="00AF4042" w:rsidRDefault="005039B8" w:rsidP="00AF4042">
      <w:pPr>
        <w:spacing w:after="200" w:line="360" w:lineRule="auto"/>
        <w:jc w:val="both"/>
        <w:rPr>
          <w:rFonts w:eastAsia="Calibri" w:cs="Times New Roman"/>
          <w:szCs w:val="24"/>
          <w:lang w:eastAsia="en-ZW"/>
        </w:rPr>
      </w:pPr>
      <w:r w:rsidRPr="00AF4042">
        <w:rPr>
          <w:rFonts w:eastAsia="Calibri" w:cs="Times New Roman"/>
          <w:szCs w:val="24"/>
          <w:lang w:eastAsia="en-ZW"/>
        </w:rPr>
        <w:t xml:space="preserve">We are committed to providing our </w:t>
      </w:r>
      <w:r w:rsidR="003147D5">
        <w:rPr>
          <w:rFonts w:eastAsia="Calibri" w:cs="Times New Roman"/>
          <w:szCs w:val="24"/>
          <w:lang w:eastAsia="en-ZW"/>
        </w:rPr>
        <w:t>staff members</w:t>
      </w:r>
      <w:r w:rsidRPr="00AF4042">
        <w:rPr>
          <w:rFonts w:eastAsia="Calibri" w:cs="Times New Roman"/>
          <w:szCs w:val="24"/>
          <w:lang w:eastAsia="en-ZW"/>
        </w:rPr>
        <w:t xml:space="preserve"> with good working conditions, a safe and healthy work environment, and flexible employment possibilities that support a better balance of private and professional life consistent with our ambition as the employer of choice. As such, we provide flexible working conditions whenever possible and encourage our </w:t>
      </w:r>
      <w:r w:rsidR="003147D5">
        <w:rPr>
          <w:rFonts w:eastAsia="Calibri" w:cs="Times New Roman"/>
          <w:szCs w:val="24"/>
          <w:lang w:eastAsia="en-ZW"/>
        </w:rPr>
        <w:t>staff members</w:t>
      </w:r>
      <w:r w:rsidRPr="00AF4042">
        <w:rPr>
          <w:rFonts w:eastAsia="Calibri" w:cs="Times New Roman"/>
          <w:szCs w:val="24"/>
          <w:lang w:eastAsia="en-ZW"/>
        </w:rPr>
        <w:t xml:space="preserve"> to have outside interests especially community involvement. Those with line management responsibilities are required to take personal ownership of safety and health within their area of responsibility and are encouraged to develop their capability in this area. Our </w:t>
      </w:r>
      <w:r w:rsidR="002317D8" w:rsidRPr="00AF4042">
        <w:rPr>
          <w:rFonts w:eastAsia="Calibri" w:cs="Times New Roman"/>
          <w:szCs w:val="24"/>
          <w:lang w:eastAsia="en-ZW"/>
        </w:rPr>
        <w:t xml:space="preserve">commitment </w:t>
      </w:r>
      <w:r w:rsidRPr="00AF4042">
        <w:rPr>
          <w:rFonts w:eastAsia="Calibri" w:cs="Times New Roman"/>
          <w:szCs w:val="24"/>
          <w:lang w:eastAsia="en-ZW"/>
        </w:rPr>
        <w:t xml:space="preserve">due to the nature of our work goes beyond </w:t>
      </w:r>
      <w:r w:rsidR="002317D8" w:rsidRPr="00AF4042">
        <w:rPr>
          <w:rFonts w:eastAsia="Calibri" w:cs="Times New Roman"/>
          <w:szCs w:val="24"/>
          <w:lang w:eastAsia="en-ZW"/>
        </w:rPr>
        <w:t>our</w:t>
      </w:r>
      <w:r w:rsidRPr="00AF4042">
        <w:rPr>
          <w:rFonts w:eastAsia="Calibri" w:cs="Times New Roman"/>
          <w:szCs w:val="24"/>
          <w:lang w:eastAsia="en-ZW"/>
        </w:rPr>
        <w:t xml:space="preserve"> own </w:t>
      </w:r>
      <w:r w:rsidR="003147D5">
        <w:rPr>
          <w:rFonts w:eastAsia="Calibri" w:cs="Times New Roman"/>
          <w:szCs w:val="24"/>
          <w:lang w:eastAsia="en-ZW"/>
        </w:rPr>
        <w:t>staff members</w:t>
      </w:r>
      <w:r w:rsidRPr="00AF4042">
        <w:rPr>
          <w:rFonts w:eastAsia="Calibri" w:cs="Times New Roman"/>
          <w:szCs w:val="24"/>
          <w:lang w:eastAsia="en-ZW"/>
        </w:rPr>
        <w:t>. We care</w:t>
      </w:r>
      <w:r w:rsidR="002317D8" w:rsidRPr="00AF4042">
        <w:rPr>
          <w:rFonts w:eastAsia="Calibri" w:cs="Times New Roman"/>
          <w:szCs w:val="24"/>
          <w:lang w:eastAsia="en-ZW"/>
        </w:rPr>
        <w:t xml:space="preserve"> and value</w:t>
      </w:r>
      <w:r w:rsidRPr="00AF4042">
        <w:rPr>
          <w:rFonts w:eastAsia="Calibri" w:cs="Times New Roman"/>
          <w:szCs w:val="24"/>
          <w:lang w:eastAsia="en-ZW"/>
        </w:rPr>
        <w:t xml:space="preserve"> all </w:t>
      </w:r>
      <w:r w:rsidR="002317D8" w:rsidRPr="00AF4042">
        <w:rPr>
          <w:rFonts w:eastAsia="Calibri" w:cs="Times New Roman"/>
          <w:szCs w:val="24"/>
          <w:lang w:eastAsia="en-ZW"/>
        </w:rPr>
        <w:t xml:space="preserve">the </w:t>
      </w:r>
      <w:r w:rsidRPr="00AF4042">
        <w:rPr>
          <w:rFonts w:eastAsia="Calibri" w:cs="Times New Roman"/>
          <w:szCs w:val="24"/>
          <w:lang w:eastAsia="en-ZW"/>
        </w:rPr>
        <w:t xml:space="preserve">people working inside or outside our premises under contractual obligations with service providers and we insist that they also take steps so that adequate working conditions are made available to them. We believe that it is essential to build a relationship based on trust and respect of </w:t>
      </w:r>
      <w:r w:rsidR="00FF405E" w:rsidRPr="00AF4042">
        <w:rPr>
          <w:rFonts w:eastAsia="Calibri" w:cs="Times New Roman"/>
          <w:szCs w:val="24"/>
          <w:lang w:eastAsia="en-ZW"/>
        </w:rPr>
        <w:t>staff members</w:t>
      </w:r>
      <w:r w:rsidRPr="00AF4042">
        <w:rPr>
          <w:rFonts w:eastAsia="Calibri" w:cs="Times New Roman"/>
          <w:szCs w:val="24"/>
          <w:lang w:eastAsia="en-ZW"/>
        </w:rPr>
        <w:t xml:space="preserve"> at all levels. We do not tolerate any form of harassment or discrimination. Therefore, managers are committed to build and sustain, with their teams, an environment of mutual trust</w:t>
      </w:r>
      <w:r w:rsidR="00FF405E" w:rsidRPr="00AF4042">
        <w:rPr>
          <w:rFonts w:eastAsia="Calibri" w:cs="Times New Roman"/>
          <w:szCs w:val="24"/>
          <w:lang w:eastAsia="en-ZW"/>
        </w:rPr>
        <w:t>, inclusion and equity</w:t>
      </w:r>
      <w:r w:rsidRPr="00AF4042">
        <w:rPr>
          <w:rFonts w:eastAsia="Calibri" w:cs="Times New Roman"/>
          <w:szCs w:val="24"/>
          <w:lang w:eastAsia="en-ZW"/>
        </w:rPr>
        <w:t>. H</w:t>
      </w:r>
      <w:r w:rsidR="00DE6DFC" w:rsidRPr="00AF4042">
        <w:rPr>
          <w:rFonts w:eastAsia="Calibri" w:cs="Times New Roman"/>
          <w:szCs w:val="24"/>
          <w:lang w:eastAsia="en-ZW"/>
        </w:rPr>
        <w:t xml:space="preserve">uman </w:t>
      </w:r>
      <w:r w:rsidRPr="00AF4042">
        <w:rPr>
          <w:rFonts w:eastAsia="Calibri" w:cs="Times New Roman"/>
          <w:szCs w:val="24"/>
          <w:lang w:eastAsia="en-ZW"/>
        </w:rPr>
        <w:t>R</w:t>
      </w:r>
      <w:r w:rsidR="00DE6DFC" w:rsidRPr="00AF4042">
        <w:rPr>
          <w:rFonts w:eastAsia="Calibri" w:cs="Times New Roman"/>
          <w:szCs w:val="24"/>
          <w:lang w:eastAsia="en-ZW"/>
        </w:rPr>
        <w:t>esources</w:t>
      </w:r>
      <w:r w:rsidRPr="00AF4042">
        <w:rPr>
          <w:rFonts w:eastAsia="Calibri" w:cs="Times New Roman"/>
          <w:szCs w:val="24"/>
          <w:lang w:eastAsia="en-ZW"/>
        </w:rPr>
        <w:t xml:space="preserve"> ensures that a respectful dialogue is </w:t>
      </w:r>
      <w:r w:rsidR="002317D8" w:rsidRPr="00AF4042">
        <w:rPr>
          <w:rFonts w:eastAsia="Calibri" w:cs="Times New Roman"/>
          <w:szCs w:val="24"/>
          <w:lang w:eastAsia="en-ZW"/>
        </w:rPr>
        <w:t>present,</w:t>
      </w:r>
      <w:r w:rsidRPr="00AF4042">
        <w:rPr>
          <w:rFonts w:eastAsia="Calibri" w:cs="Times New Roman"/>
          <w:szCs w:val="24"/>
          <w:lang w:eastAsia="en-ZW"/>
        </w:rPr>
        <w:t xml:space="preserve"> and the voice of the </w:t>
      </w:r>
      <w:r w:rsidR="003147D5">
        <w:rPr>
          <w:rFonts w:eastAsia="Calibri" w:cs="Times New Roman"/>
          <w:szCs w:val="24"/>
          <w:lang w:eastAsia="en-ZW"/>
        </w:rPr>
        <w:t>staff members</w:t>
      </w:r>
      <w:r w:rsidRPr="00AF4042">
        <w:rPr>
          <w:rFonts w:eastAsia="Calibri" w:cs="Times New Roman"/>
          <w:szCs w:val="24"/>
          <w:lang w:eastAsia="en-ZW"/>
        </w:rPr>
        <w:t xml:space="preserve"> is heard</w:t>
      </w:r>
      <w:r w:rsidR="00FF405E" w:rsidRPr="00AF4042">
        <w:rPr>
          <w:rFonts w:eastAsia="Calibri" w:cs="Times New Roman"/>
          <w:szCs w:val="24"/>
          <w:lang w:eastAsia="en-ZW"/>
        </w:rPr>
        <w:t xml:space="preserve"> to improve the Bank’s functions. I</w:t>
      </w:r>
      <w:r w:rsidR="00984F69" w:rsidRPr="00AF4042">
        <w:rPr>
          <w:rFonts w:eastAsia="Calibri" w:cs="Times New Roman"/>
          <w:szCs w:val="24"/>
          <w:lang w:eastAsia="en-ZW"/>
        </w:rPr>
        <w:t>n line with the Bank</w:t>
      </w:r>
      <w:r w:rsidR="002106F9" w:rsidRPr="00AF4042">
        <w:rPr>
          <w:rFonts w:eastAsia="Calibri" w:cs="Times New Roman"/>
          <w:szCs w:val="24"/>
          <w:lang w:eastAsia="en-ZW"/>
        </w:rPr>
        <w:t>’</w:t>
      </w:r>
      <w:r w:rsidR="00984F69" w:rsidRPr="00AF4042">
        <w:rPr>
          <w:rFonts w:eastAsia="Calibri" w:cs="Times New Roman"/>
          <w:szCs w:val="24"/>
          <w:lang w:eastAsia="en-ZW"/>
        </w:rPr>
        <w:t>s mandate</w:t>
      </w:r>
      <w:r w:rsidR="00FF405E" w:rsidRPr="00AF4042">
        <w:rPr>
          <w:rFonts w:eastAsia="Calibri" w:cs="Times New Roman"/>
          <w:szCs w:val="24"/>
          <w:lang w:eastAsia="en-ZW"/>
        </w:rPr>
        <w:t xml:space="preserve">, we encourage all </w:t>
      </w:r>
      <w:r w:rsidR="003147D5">
        <w:rPr>
          <w:rFonts w:eastAsia="Calibri" w:cs="Times New Roman"/>
          <w:szCs w:val="24"/>
          <w:lang w:eastAsia="en-ZW"/>
        </w:rPr>
        <w:t>staff members</w:t>
      </w:r>
      <w:r w:rsidR="00FF405E" w:rsidRPr="00AF4042">
        <w:rPr>
          <w:rFonts w:eastAsia="Calibri" w:cs="Times New Roman"/>
          <w:szCs w:val="24"/>
          <w:lang w:eastAsia="en-ZW"/>
        </w:rPr>
        <w:t xml:space="preserve"> to embrace the Bank’s vision and be part of the greater picture in promoting economic development and growth, as well as improving the living standards of all Zimbabweans.</w:t>
      </w:r>
    </w:p>
    <w:bookmarkEnd w:id="524"/>
    <w:bookmarkEnd w:id="525"/>
    <w:p w14:paraId="30B74140" w14:textId="77777777" w:rsidR="008C07C5" w:rsidRPr="00AF4042" w:rsidRDefault="008C07C5" w:rsidP="008C07C5">
      <w:pPr>
        <w:spacing w:line="360" w:lineRule="auto"/>
        <w:jc w:val="both"/>
        <w:rPr>
          <w:moveTo w:id="526" w:author="Kuhudzai Kudzaishe" w:date="2022-09-15T12:09:00Z"/>
          <w:rFonts w:eastAsia="Times New Roman" w:cs="Times New Roman"/>
          <w:szCs w:val="24"/>
          <w:lang w:val="en-GB" w:eastAsia="fr-FR"/>
        </w:rPr>
      </w:pPr>
      <w:moveToRangeStart w:id="527" w:author="Kuhudzai Kudzaishe" w:date="2022-09-15T12:09:00Z" w:name="move114136172"/>
      <w:moveTo w:id="528" w:author="Kuhudzai Kudzaishe" w:date="2022-09-15T12:09:00Z">
        <w:r w:rsidRPr="00AF4042">
          <w:rPr>
            <w:rFonts w:eastAsia="Times New Roman" w:cs="Times New Roman"/>
            <w:szCs w:val="24"/>
            <w:lang w:val="en-GB" w:eastAsia="fr-FR"/>
          </w:rPr>
          <w:t>The Bank does not accept discrimination based on race, nationality, gender, sexual orientation, gender identity, religion, age, marriage or family status, pregnancy, handicap, or any other legally protected status. This policy is gender-neutral, meaning it compensates men and women equally for equal work.</w:t>
        </w:r>
      </w:moveTo>
    </w:p>
    <w:moveToRangeEnd w:id="527"/>
    <w:p w14:paraId="098B5D9D" w14:textId="77777777" w:rsidR="00DA5EB4" w:rsidRPr="00AF4042" w:rsidRDefault="00DA5EB4" w:rsidP="00AF4042">
      <w:pPr>
        <w:pStyle w:val="Heading1"/>
        <w:rPr>
          <w:b w:val="0"/>
        </w:rPr>
      </w:pPr>
    </w:p>
    <w:p w14:paraId="080414FA" w14:textId="1FA58095" w:rsidR="00DA5EB4" w:rsidRPr="00AF4042" w:rsidRDefault="00DA5EB4" w:rsidP="00AF4042">
      <w:pPr>
        <w:pStyle w:val="Heading1"/>
        <w:rPr>
          <w:b w:val="0"/>
        </w:rPr>
      </w:pPr>
    </w:p>
    <w:p w14:paraId="2B428BBA" w14:textId="0E4DAF1F" w:rsidR="00DA5EB4" w:rsidRDefault="00DA5EB4" w:rsidP="00AF4042">
      <w:pPr>
        <w:spacing w:line="360" w:lineRule="auto"/>
        <w:rPr>
          <w:rFonts w:cs="Times New Roman"/>
        </w:rPr>
      </w:pPr>
    </w:p>
    <w:p w14:paraId="5543E871" w14:textId="3DE0FD59" w:rsidR="00EB3DBB" w:rsidRDefault="00EB3DBB" w:rsidP="00AF4042">
      <w:pPr>
        <w:spacing w:line="360" w:lineRule="auto"/>
        <w:rPr>
          <w:rFonts w:cs="Times New Roman"/>
        </w:rPr>
      </w:pPr>
    </w:p>
    <w:p w14:paraId="7B642070" w14:textId="7297EC57" w:rsidR="00EB3DBB" w:rsidRDefault="00EB3DBB" w:rsidP="00AF4042">
      <w:pPr>
        <w:spacing w:line="360" w:lineRule="auto"/>
        <w:rPr>
          <w:rFonts w:cs="Times New Roman"/>
        </w:rPr>
      </w:pPr>
    </w:p>
    <w:p w14:paraId="5455B064" w14:textId="5D438F52" w:rsidR="00EB3DBB" w:rsidRPr="00AF4042" w:rsidRDefault="00EB3DBB" w:rsidP="00AF4042">
      <w:pPr>
        <w:spacing w:line="360" w:lineRule="auto"/>
        <w:rPr>
          <w:rFonts w:cs="Times New Roman"/>
        </w:rPr>
      </w:pPr>
    </w:p>
    <w:p w14:paraId="72452D3A" w14:textId="6C0B4933" w:rsidR="009D51BE" w:rsidRPr="00AF4042" w:rsidRDefault="009D51BE" w:rsidP="00EB3DBB">
      <w:pPr>
        <w:pStyle w:val="Heading1"/>
      </w:pPr>
      <w:bookmarkStart w:id="529" w:name="_Toc113607521"/>
      <w:bookmarkStart w:id="530" w:name="_Toc114058893"/>
      <w:r w:rsidRPr="00AF4042">
        <w:t xml:space="preserve">CHAPTER 1:  </w:t>
      </w:r>
      <w:r w:rsidRPr="00EB3DBB">
        <w:t>EMPLOYMENT</w:t>
      </w:r>
      <w:bookmarkEnd w:id="529"/>
      <w:bookmarkEnd w:id="530"/>
    </w:p>
    <w:p w14:paraId="62E50DCB" w14:textId="77777777" w:rsidR="001F778B" w:rsidRPr="00AF4042" w:rsidRDefault="001F778B" w:rsidP="00AF4042">
      <w:pPr>
        <w:spacing w:after="0" w:line="360" w:lineRule="auto"/>
        <w:jc w:val="both"/>
        <w:rPr>
          <w:rFonts w:cs="Times New Roman"/>
          <w:shd w:val="clear" w:color="auto" w:fill="FFFFFF"/>
        </w:rPr>
      </w:pPr>
    </w:p>
    <w:p w14:paraId="084F0B2D" w14:textId="56E46F66" w:rsidR="001F778B" w:rsidRPr="00AF4042" w:rsidRDefault="000971F4" w:rsidP="00AF4042">
      <w:pPr>
        <w:spacing w:after="0" w:line="360" w:lineRule="auto"/>
        <w:jc w:val="both"/>
        <w:rPr>
          <w:rFonts w:eastAsia="Calibri" w:cs="Times New Roman"/>
          <w:szCs w:val="24"/>
        </w:rPr>
      </w:pPr>
      <w:r w:rsidRPr="00AF4042">
        <w:rPr>
          <w:rFonts w:eastAsia="Calibri" w:cs="Times New Roman"/>
          <w:szCs w:val="24"/>
        </w:rPr>
        <w:t xml:space="preserve">Considering that employment is dependent on growth, all factors that influence growth ultimately impact employment creation. This is particularly important given that the demand for labour is derived. Thus, macro-economic performance, in as much as it affects growth, is critical for employment creation. The Bank shall provide opportunity for all men, women, youth and the disabled among other disadvantaged groups to be employed in a safe, health and descent space and allow career growth for all Bank staff. This Chapter outlines Bank’s recruitment and selection policies, conditions of service and code of ethics among others. It also highlights </w:t>
      </w:r>
      <w:r w:rsidR="001F778B" w:rsidRPr="00AF4042">
        <w:rPr>
          <w:rFonts w:eastAsia="Calibri" w:cs="Times New Roman"/>
          <w:szCs w:val="24"/>
        </w:rPr>
        <w:t xml:space="preserve">expectations for </w:t>
      </w:r>
      <w:r w:rsidRPr="00AF4042">
        <w:rPr>
          <w:rFonts w:eastAsia="Calibri" w:cs="Times New Roman"/>
          <w:szCs w:val="24"/>
        </w:rPr>
        <w:t xml:space="preserve">its </w:t>
      </w:r>
      <w:r w:rsidR="003147D5">
        <w:rPr>
          <w:rFonts w:eastAsia="Calibri" w:cs="Times New Roman"/>
          <w:szCs w:val="24"/>
        </w:rPr>
        <w:t>staff members</w:t>
      </w:r>
      <w:r w:rsidRPr="00AF4042">
        <w:rPr>
          <w:rFonts w:eastAsia="Calibri" w:cs="Times New Roman"/>
          <w:szCs w:val="24"/>
        </w:rPr>
        <w:t xml:space="preserve"> and</w:t>
      </w:r>
      <w:r w:rsidR="001F778B" w:rsidRPr="00AF4042">
        <w:rPr>
          <w:rFonts w:eastAsia="Calibri" w:cs="Times New Roman"/>
          <w:szCs w:val="24"/>
        </w:rPr>
        <w:t xml:space="preserve"> lists what </w:t>
      </w:r>
      <w:r w:rsidR="003147D5">
        <w:rPr>
          <w:rFonts w:eastAsia="Calibri" w:cs="Times New Roman"/>
          <w:szCs w:val="24"/>
        </w:rPr>
        <w:t>staff members</w:t>
      </w:r>
      <w:r w:rsidR="001F778B" w:rsidRPr="00AF4042">
        <w:rPr>
          <w:rFonts w:eastAsia="Calibri" w:cs="Times New Roman"/>
          <w:szCs w:val="24"/>
        </w:rPr>
        <w:t xml:space="preserve"> can expect from the </w:t>
      </w:r>
      <w:r w:rsidRPr="00AF4042">
        <w:rPr>
          <w:rFonts w:eastAsia="Calibri" w:cs="Times New Roman"/>
          <w:szCs w:val="24"/>
        </w:rPr>
        <w:t xml:space="preserve">Bank as an </w:t>
      </w:r>
      <w:r w:rsidR="001F778B" w:rsidRPr="00AF4042">
        <w:rPr>
          <w:rFonts w:eastAsia="Calibri" w:cs="Times New Roman"/>
          <w:szCs w:val="24"/>
        </w:rPr>
        <w:t>employer</w:t>
      </w:r>
      <w:r w:rsidRPr="00AF4042">
        <w:rPr>
          <w:rFonts w:eastAsia="Calibri" w:cs="Times New Roman"/>
          <w:szCs w:val="24"/>
        </w:rPr>
        <w:t xml:space="preserve"> of choice</w:t>
      </w:r>
      <w:r w:rsidR="001F778B" w:rsidRPr="00AF4042">
        <w:rPr>
          <w:rFonts w:eastAsia="Calibri" w:cs="Times New Roman"/>
          <w:szCs w:val="24"/>
        </w:rPr>
        <w:t>.</w:t>
      </w:r>
    </w:p>
    <w:p w14:paraId="5B6C7C70" w14:textId="77777777" w:rsidR="001F778B" w:rsidRPr="00AF4042" w:rsidRDefault="001F778B" w:rsidP="00AF4042">
      <w:pPr>
        <w:spacing w:after="0" w:line="360" w:lineRule="auto"/>
        <w:jc w:val="both"/>
        <w:rPr>
          <w:rFonts w:eastAsia="Calibri" w:cs="Times New Roman"/>
          <w:szCs w:val="24"/>
        </w:rPr>
      </w:pPr>
    </w:p>
    <w:p w14:paraId="6BEEAC47" w14:textId="10054989" w:rsidR="00AE5ED3" w:rsidRPr="00EB3DBB" w:rsidRDefault="00AE5ED3" w:rsidP="00D25A6F">
      <w:pPr>
        <w:pStyle w:val="ListParagraph"/>
        <w:numPr>
          <w:ilvl w:val="1"/>
          <w:numId w:val="97"/>
        </w:numPr>
        <w:spacing w:after="0" w:line="360" w:lineRule="auto"/>
        <w:jc w:val="both"/>
        <w:rPr>
          <w:rFonts w:eastAsia="Calibri" w:cs="Times New Roman"/>
          <w:b/>
          <w:szCs w:val="24"/>
        </w:rPr>
      </w:pPr>
      <w:r w:rsidRPr="00EB3DBB">
        <w:rPr>
          <w:rFonts w:eastAsia="Calibri" w:cs="Times New Roman"/>
          <w:b/>
          <w:szCs w:val="24"/>
        </w:rPr>
        <w:t>Objective</w:t>
      </w:r>
    </w:p>
    <w:p w14:paraId="3E540698" w14:textId="77777777" w:rsidR="000971F4" w:rsidRPr="00AF4042" w:rsidRDefault="000971F4" w:rsidP="00AF4042">
      <w:pPr>
        <w:spacing w:after="0" w:line="360" w:lineRule="auto"/>
        <w:jc w:val="both"/>
        <w:rPr>
          <w:rFonts w:eastAsia="Calibri" w:cs="Times New Roman"/>
          <w:b/>
          <w:szCs w:val="24"/>
        </w:rPr>
      </w:pPr>
    </w:p>
    <w:p w14:paraId="388DD727" w14:textId="77777777" w:rsidR="009D51BE" w:rsidRPr="00AF4042" w:rsidRDefault="009D51BE" w:rsidP="00AF4042">
      <w:pPr>
        <w:spacing w:after="0" w:line="360" w:lineRule="auto"/>
        <w:jc w:val="both"/>
        <w:rPr>
          <w:rFonts w:eastAsia="Calibri" w:cs="Times New Roman"/>
          <w:szCs w:val="24"/>
        </w:rPr>
      </w:pPr>
      <w:r w:rsidRPr="00AF4042">
        <w:rPr>
          <w:rFonts w:eastAsia="Calibri" w:cs="Times New Roman"/>
          <w:szCs w:val="24"/>
        </w:rPr>
        <w:t>The purpose of the Employment section of the Policy is to ensure that the Bank articulates polic</w:t>
      </w:r>
      <w:r w:rsidR="002A3534" w:rsidRPr="00AF4042">
        <w:rPr>
          <w:rFonts w:eastAsia="Calibri" w:cs="Times New Roman"/>
          <w:szCs w:val="24"/>
        </w:rPr>
        <w:t>y guidelines in respect of:</w:t>
      </w:r>
    </w:p>
    <w:p w14:paraId="3483B628" w14:textId="77777777" w:rsidR="00A87992" w:rsidRPr="00AF4042" w:rsidRDefault="00A87992" w:rsidP="00AF4042">
      <w:pPr>
        <w:spacing w:after="0" w:line="360" w:lineRule="auto"/>
        <w:jc w:val="both"/>
        <w:rPr>
          <w:rFonts w:eastAsia="Calibri" w:cs="Times New Roman"/>
          <w:szCs w:val="24"/>
        </w:rPr>
      </w:pPr>
    </w:p>
    <w:p w14:paraId="3BEFDED8" w14:textId="3A5380E6" w:rsidR="009D51BE" w:rsidRPr="00EB3DBB" w:rsidRDefault="00EB3DBB" w:rsidP="00EB3DBB">
      <w:pPr>
        <w:spacing w:line="360" w:lineRule="auto"/>
        <w:rPr>
          <w:rFonts w:cs="Times New Roman"/>
          <w:szCs w:val="24"/>
          <w:lang w:val="en-US"/>
        </w:rPr>
      </w:pPr>
      <w:r>
        <w:rPr>
          <w:rFonts w:cs="Times New Roman"/>
          <w:szCs w:val="24"/>
          <w:lang w:val="en-US"/>
        </w:rPr>
        <w:t xml:space="preserve">1.2 </w:t>
      </w:r>
      <w:r w:rsidR="009D51BE" w:rsidRPr="00EB3DBB">
        <w:rPr>
          <w:rFonts w:cs="Times New Roman"/>
          <w:szCs w:val="24"/>
          <w:lang w:val="en-US"/>
        </w:rPr>
        <w:t xml:space="preserve">Recruitment and Selection </w:t>
      </w:r>
    </w:p>
    <w:p w14:paraId="6A5E5F0D" w14:textId="77777777" w:rsidR="00EB3DBB" w:rsidRDefault="00EB3DBB" w:rsidP="00EB3DBB">
      <w:pPr>
        <w:spacing w:line="360" w:lineRule="auto"/>
        <w:rPr>
          <w:rFonts w:cs="Times New Roman"/>
          <w:szCs w:val="24"/>
          <w:lang w:val="en-US"/>
        </w:rPr>
      </w:pPr>
      <w:r>
        <w:rPr>
          <w:rFonts w:cs="Times New Roman"/>
          <w:szCs w:val="24"/>
          <w:lang w:val="en-US"/>
        </w:rPr>
        <w:t>1.3 Induction</w:t>
      </w:r>
    </w:p>
    <w:p w14:paraId="145A0B1A" w14:textId="77777777" w:rsidR="00EB3DBB" w:rsidRDefault="00EB3DBB" w:rsidP="00EB3DBB">
      <w:pPr>
        <w:spacing w:line="360" w:lineRule="auto"/>
        <w:rPr>
          <w:rFonts w:cs="Times New Roman"/>
          <w:szCs w:val="24"/>
          <w:lang w:val="en-US"/>
        </w:rPr>
      </w:pPr>
      <w:r>
        <w:rPr>
          <w:rFonts w:cs="Times New Roman"/>
          <w:szCs w:val="24"/>
          <w:lang w:val="en-US"/>
        </w:rPr>
        <w:t>1.4 Conditions of Service</w:t>
      </w:r>
    </w:p>
    <w:p w14:paraId="6E208141" w14:textId="77777777" w:rsidR="00EB3DBB" w:rsidRDefault="00EB3DBB" w:rsidP="00EB3DBB">
      <w:pPr>
        <w:spacing w:line="360" w:lineRule="auto"/>
        <w:rPr>
          <w:rFonts w:cs="Times New Roman"/>
          <w:szCs w:val="24"/>
          <w:lang w:val="en-US"/>
        </w:rPr>
      </w:pPr>
      <w:r>
        <w:rPr>
          <w:rFonts w:cs="Times New Roman"/>
          <w:szCs w:val="24"/>
          <w:lang w:val="en-US"/>
        </w:rPr>
        <w:t xml:space="preserve">1.5 </w:t>
      </w:r>
      <w:r w:rsidR="00E15D33" w:rsidRPr="00EB3DBB">
        <w:rPr>
          <w:rFonts w:cs="Times New Roman"/>
          <w:szCs w:val="24"/>
          <w:lang w:val="en-US"/>
        </w:rPr>
        <w:t>Gratuity and Long Service</w:t>
      </w:r>
    </w:p>
    <w:p w14:paraId="74A8D246" w14:textId="77777777" w:rsidR="00EB3DBB" w:rsidRDefault="00EB3DBB" w:rsidP="00EB3DBB">
      <w:pPr>
        <w:spacing w:line="360" w:lineRule="auto"/>
        <w:rPr>
          <w:rFonts w:cs="Times New Roman"/>
          <w:szCs w:val="24"/>
          <w:lang w:val="en-US"/>
        </w:rPr>
      </w:pPr>
      <w:r>
        <w:rPr>
          <w:rFonts w:cs="Times New Roman"/>
          <w:szCs w:val="24"/>
          <w:lang w:val="en-US"/>
        </w:rPr>
        <w:t xml:space="preserve">1.6 </w:t>
      </w:r>
      <w:r w:rsidR="00E15D33" w:rsidRPr="00EB3DBB">
        <w:rPr>
          <w:rFonts w:cs="Times New Roman"/>
          <w:szCs w:val="24"/>
          <w:lang w:val="en-US"/>
        </w:rPr>
        <w:t>Travel and Subsistence</w:t>
      </w:r>
    </w:p>
    <w:p w14:paraId="05D9D54C" w14:textId="77777777" w:rsidR="00EB3DBB" w:rsidRDefault="00EB3DBB" w:rsidP="00EB3DBB">
      <w:pPr>
        <w:spacing w:line="360" w:lineRule="auto"/>
        <w:rPr>
          <w:rFonts w:cs="Times New Roman"/>
          <w:szCs w:val="24"/>
          <w:lang w:val="en-US"/>
        </w:rPr>
      </w:pPr>
      <w:r>
        <w:rPr>
          <w:rFonts w:cs="Times New Roman"/>
          <w:szCs w:val="24"/>
          <w:lang w:val="en-US"/>
        </w:rPr>
        <w:t>1.7 Leave</w:t>
      </w:r>
    </w:p>
    <w:p w14:paraId="1F202BCF" w14:textId="0CC9DFBE" w:rsidR="00A87992" w:rsidRPr="00EB3DBB" w:rsidRDefault="00EB3DBB" w:rsidP="00EB3DBB">
      <w:pPr>
        <w:spacing w:line="360" w:lineRule="auto"/>
        <w:rPr>
          <w:rFonts w:cs="Times New Roman"/>
          <w:szCs w:val="24"/>
          <w:lang w:val="en-US"/>
        </w:rPr>
      </w:pPr>
      <w:r>
        <w:rPr>
          <w:rFonts w:cs="Times New Roman"/>
          <w:szCs w:val="24"/>
          <w:lang w:val="en-US"/>
        </w:rPr>
        <w:t xml:space="preserve">1.8 </w:t>
      </w:r>
      <w:r w:rsidR="009D51BE" w:rsidRPr="00EB3DBB">
        <w:rPr>
          <w:rFonts w:cs="Times New Roman"/>
          <w:szCs w:val="24"/>
          <w:lang w:val="en-US"/>
        </w:rPr>
        <w:t>Termination and Retirement</w:t>
      </w:r>
    </w:p>
    <w:p w14:paraId="303D6C22" w14:textId="77777777" w:rsidR="000971F4" w:rsidRPr="00AF4042" w:rsidRDefault="000971F4" w:rsidP="00AF4042">
      <w:pPr>
        <w:pStyle w:val="ListParagraph"/>
        <w:spacing w:after="0" w:line="360" w:lineRule="auto"/>
        <w:ind w:left="360"/>
        <w:rPr>
          <w:rFonts w:cs="Times New Roman"/>
          <w:szCs w:val="24"/>
          <w:lang w:val="en-US"/>
        </w:rPr>
      </w:pPr>
    </w:p>
    <w:p w14:paraId="3F6A1637" w14:textId="219BF556" w:rsidR="0095204E" w:rsidRPr="00AF4042" w:rsidRDefault="00AE5ED3" w:rsidP="00D25A6F">
      <w:pPr>
        <w:pStyle w:val="Heading2"/>
        <w:numPr>
          <w:ilvl w:val="1"/>
          <w:numId w:val="97"/>
        </w:numPr>
        <w:spacing w:line="360" w:lineRule="auto"/>
        <w:rPr>
          <w:rFonts w:cs="Times New Roman"/>
          <w:b w:val="0"/>
          <w:szCs w:val="24"/>
        </w:rPr>
      </w:pPr>
      <w:bookmarkStart w:id="531" w:name="_Toc113607522"/>
      <w:bookmarkStart w:id="532" w:name="_Toc114058894"/>
      <w:r w:rsidRPr="00AF4042">
        <w:rPr>
          <w:rStyle w:val="Heading2Char"/>
          <w:rFonts w:cs="Times New Roman"/>
          <w:b/>
          <w:szCs w:val="24"/>
        </w:rPr>
        <w:t>Recruitment and S</w:t>
      </w:r>
      <w:r w:rsidR="00CC0113" w:rsidRPr="00AF4042">
        <w:rPr>
          <w:rStyle w:val="Heading2Char"/>
          <w:rFonts w:cs="Times New Roman"/>
          <w:b/>
          <w:szCs w:val="24"/>
        </w:rPr>
        <w:t>election</w:t>
      </w:r>
      <w:bookmarkEnd w:id="531"/>
      <w:bookmarkEnd w:id="532"/>
    </w:p>
    <w:p w14:paraId="63E308DB" w14:textId="77777777" w:rsidR="009D51BE" w:rsidRPr="00AF4042" w:rsidRDefault="009D51BE" w:rsidP="00AF4042">
      <w:pPr>
        <w:widowControl w:val="0"/>
        <w:autoSpaceDE w:val="0"/>
        <w:autoSpaceDN w:val="0"/>
        <w:adjustRightInd w:val="0"/>
        <w:spacing w:after="0" w:line="360" w:lineRule="auto"/>
        <w:jc w:val="both"/>
        <w:rPr>
          <w:rFonts w:eastAsia="Calibri" w:cs="Times New Roman"/>
          <w:szCs w:val="24"/>
          <w:lang w:val="en-US"/>
        </w:rPr>
      </w:pPr>
    </w:p>
    <w:p w14:paraId="17D7A156" w14:textId="77777777" w:rsidR="009D51BE" w:rsidRPr="00AF4042" w:rsidRDefault="009D51BE" w:rsidP="00AF4042">
      <w:pPr>
        <w:widowControl w:val="0"/>
        <w:overflowPunct w:val="0"/>
        <w:autoSpaceDE w:val="0"/>
        <w:autoSpaceDN w:val="0"/>
        <w:adjustRightInd w:val="0"/>
        <w:spacing w:after="0" w:line="360" w:lineRule="auto"/>
        <w:jc w:val="both"/>
        <w:rPr>
          <w:rFonts w:eastAsia="Calibri" w:cs="Times New Roman"/>
          <w:szCs w:val="24"/>
          <w:lang w:val="en-US"/>
        </w:rPr>
      </w:pPr>
      <w:r w:rsidRPr="00AF4042">
        <w:rPr>
          <w:rFonts w:eastAsia="Calibri" w:cs="Times New Roman"/>
          <w:szCs w:val="24"/>
          <w:lang w:val="en-US"/>
        </w:rPr>
        <w:lastRenderedPageBreak/>
        <w:t xml:space="preserve">The General objective of this section is to source and select best possible talent to meet the Bank’s business needs using varied effective recruitment methods. </w:t>
      </w:r>
      <w:r w:rsidR="00CD35C4" w:rsidRPr="00AF4042">
        <w:rPr>
          <w:rFonts w:eastAsia="Calibri" w:cs="Times New Roman"/>
          <w:szCs w:val="24"/>
          <w:lang w:val="en-US"/>
        </w:rPr>
        <w:t>The selection criteria will be</w:t>
      </w:r>
      <w:r w:rsidRPr="00AF4042">
        <w:rPr>
          <w:rFonts w:eastAsia="Calibri" w:cs="Times New Roman"/>
          <w:szCs w:val="24"/>
          <w:lang w:val="en-US"/>
        </w:rPr>
        <w:t xml:space="preserve"> gender sensitive and </w:t>
      </w:r>
      <w:r w:rsidR="00CD35C4" w:rsidRPr="00AF4042">
        <w:rPr>
          <w:rFonts w:eastAsia="Calibri" w:cs="Times New Roman"/>
          <w:szCs w:val="24"/>
          <w:lang w:val="en-US"/>
        </w:rPr>
        <w:t>have a</w:t>
      </w:r>
      <w:r w:rsidR="00DE6DFC" w:rsidRPr="00AF4042">
        <w:rPr>
          <w:rFonts w:eastAsia="Calibri" w:cs="Times New Roman"/>
          <w:szCs w:val="24"/>
          <w:lang w:val="en-US"/>
        </w:rPr>
        <w:t>n</w:t>
      </w:r>
      <w:r w:rsidR="00CD35C4" w:rsidRPr="00AF4042">
        <w:rPr>
          <w:rFonts w:eastAsia="Calibri" w:cs="Times New Roman"/>
          <w:szCs w:val="24"/>
          <w:lang w:val="en-US"/>
        </w:rPr>
        <w:t xml:space="preserve"> </w:t>
      </w:r>
      <w:r w:rsidRPr="00AF4042">
        <w:rPr>
          <w:rFonts w:eastAsia="Calibri" w:cs="Times New Roman"/>
          <w:szCs w:val="24"/>
          <w:lang w:val="en-US"/>
        </w:rPr>
        <w:t xml:space="preserve">inclusivity approach. The Bank will aim to prevent all forms of unfair discrimination, </w:t>
      </w:r>
      <w:r w:rsidRPr="00AF4042">
        <w:rPr>
          <w:rFonts w:eastAsia="Calibri" w:cs="Times New Roman"/>
          <w:i/>
          <w:szCs w:val="24"/>
          <w:lang w:val="en-US"/>
        </w:rPr>
        <w:t>nepotism</w:t>
      </w:r>
      <w:r w:rsidRPr="00AF4042">
        <w:rPr>
          <w:rFonts w:eastAsia="Calibri" w:cs="Times New Roman"/>
          <w:szCs w:val="24"/>
          <w:lang w:val="en-US"/>
        </w:rPr>
        <w:t xml:space="preserve"> and favoritism that could arise in the recruitment and selection of staff. </w:t>
      </w:r>
    </w:p>
    <w:p w14:paraId="465529AC" w14:textId="77777777" w:rsidR="009D51BE" w:rsidRPr="00AF4042" w:rsidRDefault="009D51BE" w:rsidP="00AF4042">
      <w:pPr>
        <w:widowControl w:val="0"/>
        <w:autoSpaceDE w:val="0"/>
        <w:autoSpaceDN w:val="0"/>
        <w:adjustRightInd w:val="0"/>
        <w:spacing w:after="0" w:line="360" w:lineRule="auto"/>
        <w:ind w:left="720"/>
        <w:contextualSpacing/>
        <w:jc w:val="both"/>
        <w:rPr>
          <w:rFonts w:eastAsia="Calibri" w:cs="Times New Roman"/>
          <w:b/>
          <w:bCs/>
          <w:szCs w:val="24"/>
          <w:lang w:val="en-ZA"/>
        </w:rPr>
      </w:pPr>
    </w:p>
    <w:p w14:paraId="4C2C859F" w14:textId="77777777" w:rsidR="000971F4" w:rsidRPr="00EB3DBB" w:rsidRDefault="009D51BE" w:rsidP="00AF4042">
      <w:pPr>
        <w:widowControl w:val="0"/>
        <w:overflowPunct w:val="0"/>
        <w:autoSpaceDE w:val="0"/>
        <w:autoSpaceDN w:val="0"/>
        <w:adjustRightInd w:val="0"/>
        <w:spacing w:after="0" w:line="360" w:lineRule="auto"/>
        <w:rPr>
          <w:rFonts w:eastAsia="Calibri" w:cs="Times New Roman"/>
          <w:szCs w:val="24"/>
          <w:lang w:val="en-US"/>
        </w:rPr>
      </w:pPr>
      <w:r w:rsidRPr="00EB3DBB">
        <w:rPr>
          <w:rFonts w:eastAsia="Calibri" w:cs="Times New Roman"/>
          <w:szCs w:val="24"/>
          <w:lang w:val="en-US"/>
        </w:rPr>
        <w:t>The specific objectives are:</w:t>
      </w:r>
    </w:p>
    <w:p w14:paraId="630F124E" w14:textId="77777777" w:rsidR="009D51BE" w:rsidRPr="00AF4042" w:rsidRDefault="009D51BE" w:rsidP="00AF4042">
      <w:pPr>
        <w:widowControl w:val="0"/>
        <w:overflowPunct w:val="0"/>
        <w:autoSpaceDE w:val="0"/>
        <w:autoSpaceDN w:val="0"/>
        <w:adjustRightInd w:val="0"/>
        <w:spacing w:after="0" w:line="360" w:lineRule="auto"/>
        <w:rPr>
          <w:rFonts w:eastAsia="Calibri" w:cs="Times New Roman"/>
          <w:b/>
          <w:bCs/>
          <w:szCs w:val="24"/>
          <w:lang w:val="en-US"/>
        </w:rPr>
      </w:pPr>
      <w:r w:rsidRPr="00AF4042">
        <w:rPr>
          <w:rFonts w:eastAsia="Calibri" w:cs="Times New Roman"/>
          <w:szCs w:val="24"/>
          <w:lang w:val="en-US"/>
        </w:rPr>
        <w:t xml:space="preserve"> </w:t>
      </w:r>
    </w:p>
    <w:p w14:paraId="543E299B" w14:textId="77777777" w:rsidR="009D51BE" w:rsidRPr="00AF4042" w:rsidRDefault="009D51BE" w:rsidP="00CC2B22">
      <w:pPr>
        <w:widowControl w:val="0"/>
        <w:numPr>
          <w:ilvl w:val="0"/>
          <w:numId w:val="7"/>
        </w:numPr>
        <w:overflowPunct w:val="0"/>
        <w:autoSpaceDE w:val="0"/>
        <w:autoSpaceDN w:val="0"/>
        <w:adjustRightInd w:val="0"/>
        <w:spacing w:after="0" w:line="360" w:lineRule="auto"/>
        <w:contextualSpacing/>
        <w:jc w:val="both"/>
        <w:rPr>
          <w:rFonts w:eastAsia="Calibri" w:cs="Times New Roman"/>
          <w:b/>
          <w:bCs/>
          <w:szCs w:val="24"/>
          <w:lang w:val="en-ZA"/>
        </w:rPr>
      </w:pPr>
      <w:r w:rsidRPr="00AF4042">
        <w:rPr>
          <w:rFonts w:eastAsia="Calibri" w:cs="Times New Roman"/>
          <w:szCs w:val="24"/>
          <w:lang w:val="en-ZA"/>
        </w:rPr>
        <w:t xml:space="preserve">To have a pool of suitably qualified applicants on time. </w:t>
      </w:r>
    </w:p>
    <w:p w14:paraId="6FCEEF08" w14:textId="77777777" w:rsidR="009D51BE" w:rsidRPr="00AF4042" w:rsidRDefault="009D51BE" w:rsidP="00CC2B22">
      <w:pPr>
        <w:widowControl w:val="0"/>
        <w:numPr>
          <w:ilvl w:val="0"/>
          <w:numId w:val="7"/>
        </w:numPr>
        <w:overflowPunct w:val="0"/>
        <w:autoSpaceDE w:val="0"/>
        <w:autoSpaceDN w:val="0"/>
        <w:adjustRightInd w:val="0"/>
        <w:spacing w:after="0" w:line="360" w:lineRule="auto"/>
        <w:contextualSpacing/>
        <w:jc w:val="both"/>
        <w:rPr>
          <w:rFonts w:eastAsia="Calibri" w:cs="Times New Roman"/>
          <w:b/>
          <w:bCs/>
          <w:szCs w:val="24"/>
          <w:lang w:val="en-ZA"/>
        </w:rPr>
      </w:pPr>
      <w:r w:rsidRPr="00AF4042">
        <w:rPr>
          <w:rFonts w:eastAsia="Calibri" w:cs="Times New Roman"/>
          <w:szCs w:val="24"/>
          <w:lang w:val="en-ZA"/>
        </w:rPr>
        <w:t xml:space="preserve">To create a favourable image of the organization, making it an employer of choice. </w:t>
      </w:r>
    </w:p>
    <w:p w14:paraId="1CF45DEB" w14:textId="49D7E1F7" w:rsidR="009D51BE" w:rsidRPr="00EB3DBB" w:rsidRDefault="009D51BE" w:rsidP="00EB3DBB">
      <w:pPr>
        <w:widowControl w:val="0"/>
        <w:numPr>
          <w:ilvl w:val="0"/>
          <w:numId w:val="7"/>
        </w:numPr>
        <w:overflowPunct w:val="0"/>
        <w:autoSpaceDE w:val="0"/>
        <w:autoSpaceDN w:val="0"/>
        <w:adjustRightInd w:val="0"/>
        <w:spacing w:after="0" w:line="360" w:lineRule="auto"/>
        <w:contextualSpacing/>
        <w:jc w:val="both"/>
        <w:rPr>
          <w:rFonts w:eastAsia="Calibri" w:cs="Times New Roman"/>
          <w:b/>
          <w:bCs/>
          <w:szCs w:val="24"/>
          <w:lang w:val="en-ZA"/>
        </w:rPr>
      </w:pPr>
      <w:r w:rsidRPr="00AF4042">
        <w:rPr>
          <w:rFonts w:eastAsia="Calibri" w:cs="Times New Roman"/>
          <w:szCs w:val="24"/>
          <w:lang w:val="en-ZA"/>
        </w:rPr>
        <w:t>To optimise recruitment costs</w:t>
      </w:r>
      <w:r w:rsidR="00EB3DBB">
        <w:rPr>
          <w:rFonts w:eastAsia="Calibri" w:cs="Times New Roman"/>
          <w:szCs w:val="24"/>
          <w:lang w:val="en-ZA"/>
        </w:rPr>
        <w:t>.</w:t>
      </w:r>
    </w:p>
    <w:p w14:paraId="65C3B7AB" w14:textId="77777777" w:rsidR="00E4191F" w:rsidRPr="00AF4042" w:rsidRDefault="00E4191F" w:rsidP="00AF4042">
      <w:pPr>
        <w:widowControl w:val="0"/>
        <w:overflowPunct w:val="0"/>
        <w:autoSpaceDE w:val="0"/>
        <w:autoSpaceDN w:val="0"/>
        <w:adjustRightInd w:val="0"/>
        <w:spacing w:after="0" w:line="360" w:lineRule="auto"/>
        <w:ind w:left="450"/>
        <w:contextualSpacing/>
        <w:jc w:val="both"/>
        <w:rPr>
          <w:rFonts w:eastAsia="Calibri" w:cs="Times New Roman"/>
          <w:b/>
          <w:bCs/>
          <w:szCs w:val="24"/>
          <w:lang w:val="en-ZA"/>
        </w:rPr>
      </w:pPr>
    </w:p>
    <w:p w14:paraId="2069F6E9" w14:textId="7DCFBA48" w:rsidR="00CC0113" w:rsidRPr="00AF4042" w:rsidRDefault="009D51BE" w:rsidP="00D25A6F">
      <w:pPr>
        <w:pStyle w:val="Heading3"/>
        <w:numPr>
          <w:ilvl w:val="2"/>
          <w:numId w:val="97"/>
        </w:numPr>
        <w:spacing w:line="360" w:lineRule="auto"/>
        <w:rPr>
          <w:b w:val="0"/>
          <w:lang w:eastAsia="en-ZW"/>
        </w:rPr>
      </w:pPr>
      <w:bookmarkStart w:id="533" w:name="_Toc113607523"/>
      <w:bookmarkStart w:id="534" w:name="_Toc114058895"/>
      <w:r w:rsidRPr="00AF4042">
        <w:rPr>
          <w:lang w:eastAsia="en-ZW"/>
        </w:rPr>
        <w:t xml:space="preserve">Staff </w:t>
      </w:r>
      <w:commentRangeStart w:id="535"/>
      <w:commentRangeStart w:id="536"/>
      <w:commentRangeStart w:id="537"/>
      <w:r w:rsidRPr="00AF4042">
        <w:rPr>
          <w:lang w:eastAsia="en-ZW"/>
        </w:rPr>
        <w:t>Promotions</w:t>
      </w:r>
      <w:commentRangeEnd w:id="535"/>
      <w:r w:rsidR="00230E62" w:rsidRPr="00AF4042">
        <w:rPr>
          <w:rStyle w:val="CommentReference"/>
          <w:rFonts w:eastAsiaTheme="minorHAnsi"/>
          <w:lang w:val="en-ZW"/>
        </w:rPr>
        <w:commentReference w:id="535"/>
      </w:r>
      <w:bookmarkEnd w:id="533"/>
      <w:commentRangeEnd w:id="536"/>
      <w:r w:rsidR="00EB3DBB">
        <w:rPr>
          <w:rStyle w:val="CommentReference"/>
          <w:rFonts w:eastAsiaTheme="minorHAnsi" w:cstheme="minorBidi"/>
          <w:b w:val="0"/>
          <w:lang w:val="en-ZW"/>
        </w:rPr>
        <w:commentReference w:id="536"/>
      </w:r>
      <w:bookmarkEnd w:id="534"/>
      <w:commentRangeEnd w:id="537"/>
      <w:r w:rsidR="00625D64">
        <w:rPr>
          <w:rStyle w:val="CommentReference"/>
          <w:rFonts w:eastAsiaTheme="minorHAnsi" w:cstheme="minorBidi"/>
          <w:b w:val="0"/>
          <w:lang w:val="en-ZW"/>
        </w:rPr>
        <w:commentReference w:id="537"/>
      </w:r>
    </w:p>
    <w:p w14:paraId="1C320FAE" w14:textId="5FE7B1CE" w:rsidR="000971F4" w:rsidRDefault="000971F4" w:rsidP="00AF4042">
      <w:pPr>
        <w:spacing w:line="360" w:lineRule="auto"/>
        <w:rPr>
          <w:rFonts w:cs="Times New Roman"/>
          <w:lang w:val="en-US" w:eastAsia="en-ZW"/>
        </w:rPr>
      </w:pPr>
    </w:p>
    <w:p w14:paraId="569D212C" w14:textId="7C7985F1" w:rsidR="00A16FD6" w:rsidRPr="00AF4042" w:rsidRDefault="00A16FD6" w:rsidP="00AF4042">
      <w:pPr>
        <w:spacing w:line="360" w:lineRule="auto"/>
        <w:rPr>
          <w:rFonts w:cs="Times New Roman"/>
          <w:lang w:val="en-US" w:eastAsia="en-ZW"/>
        </w:rPr>
      </w:pPr>
      <w:r w:rsidRPr="00A16FD6">
        <w:rPr>
          <w:rFonts w:cs="Times New Roman"/>
          <w:highlight w:val="yellow"/>
          <w:lang w:val="en-US" w:eastAsia="en-ZW"/>
        </w:rPr>
        <w:t xml:space="preserve">Staff promotion is when </w:t>
      </w:r>
      <w:r w:rsidR="003147D5">
        <w:rPr>
          <w:rFonts w:cs="Times New Roman"/>
          <w:highlight w:val="yellow"/>
          <w:lang w:val="en-US" w:eastAsia="en-ZW"/>
        </w:rPr>
        <w:t>a staff member</w:t>
      </w:r>
      <w:r w:rsidRPr="00A16FD6">
        <w:rPr>
          <w:rFonts w:cs="Times New Roman"/>
          <w:highlight w:val="yellow"/>
          <w:lang w:val="en-US" w:eastAsia="en-ZW"/>
        </w:rPr>
        <w:t xml:space="preserve"> is elevated to a higher role/position than </w:t>
      </w:r>
      <w:r w:rsidR="00DC1F18">
        <w:rPr>
          <w:rFonts w:cs="Times New Roman"/>
          <w:highlight w:val="yellow"/>
          <w:lang w:val="en-US" w:eastAsia="en-ZW"/>
        </w:rPr>
        <w:t xml:space="preserve">the </w:t>
      </w:r>
      <w:r w:rsidRPr="00A16FD6">
        <w:rPr>
          <w:rFonts w:cs="Times New Roman"/>
          <w:highlight w:val="yellow"/>
          <w:lang w:val="en-US" w:eastAsia="en-ZW"/>
        </w:rPr>
        <w:t xml:space="preserve">current </w:t>
      </w:r>
      <w:r w:rsidR="00DC1F18">
        <w:rPr>
          <w:rFonts w:cs="Times New Roman"/>
          <w:highlight w:val="yellow"/>
          <w:lang w:val="en-US" w:eastAsia="en-ZW"/>
        </w:rPr>
        <w:t>role</w:t>
      </w:r>
      <w:r w:rsidRPr="00A16FD6">
        <w:rPr>
          <w:rFonts w:cs="Times New Roman"/>
          <w:highlight w:val="yellow"/>
          <w:lang w:val="en-US" w:eastAsia="en-ZW"/>
        </w:rPr>
        <w:t>. This often necessitate</w:t>
      </w:r>
      <w:r>
        <w:rPr>
          <w:rFonts w:cs="Times New Roman"/>
          <w:highlight w:val="yellow"/>
          <w:lang w:val="en-US" w:eastAsia="en-ZW"/>
        </w:rPr>
        <w:t>s</w:t>
      </w:r>
      <w:r w:rsidRPr="00A16FD6">
        <w:rPr>
          <w:rFonts w:cs="Times New Roman"/>
          <w:highlight w:val="yellow"/>
          <w:lang w:val="en-US" w:eastAsia="en-ZW"/>
        </w:rPr>
        <w:t xml:space="preserve"> a change in grade from a lower grade to a higher grade. The promotion is accompanied by an increase in salary. Other benefits may also change</w:t>
      </w:r>
      <w:r>
        <w:rPr>
          <w:rFonts w:cs="Times New Roman"/>
          <w:highlight w:val="yellow"/>
          <w:lang w:val="en-US" w:eastAsia="en-ZW"/>
        </w:rPr>
        <w:t>,</w:t>
      </w:r>
      <w:r w:rsidRPr="00A16FD6">
        <w:rPr>
          <w:rFonts w:cs="Times New Roman"/>
          <w:highlight w:val="yellow"/>
          <w:lang w:val="en-US" w:eastAsia="en-ZW"/>
        </w:rPr>
        <w:t xml:space="preserve"> but there is a possibility that some </w:t>
      </w:r>
      <w:r>
        <w:rPr>
          <w:rFonts w:cs="Times New Roman"/>
          <w:highlight w:val="yellow"/>
          <w:lang w:val="en-US" w:eastAsia="en-ZW"/>
        </w:rPr>
        <w:t>benefit</w:t>
      </w:r>
      <w:r w:rsidR="0042306C">
        <w:rPr>
          <w:rFonts w:cs="Times New Roman"/>
          <w:highlight w:val="yellow"/>
          <w:lang w:val="en-US" w:eastAsia="en-ZW"/>
        </w:rPr>
        <w:t>s</w:t>
      </w:r>
      <w:r w:rsidRPr="00A16FD6">
        <w:rPr>
          <w:rFonts w:cs="Times New Roman"/>
          <w:highlight w:val="yellow"/>
          <w:lang w:val="en-US" w:eastAsia="en-ZW"/>
        </w:rPr>
        <w:t xml:space="preserve"> remain the same.</w:t>
      </w:r>
      <w:r>
        <w:rPr>
          <w:rFonts w:cs="Times New Roman"/>
          <w:lang w:val="en-US" w:eastAsia="en-ZW"/>
        </w:rPr>
        <w:t xml:space="preserve"> </w:t>
      </w:r>
    </w:p>
    <w:p w14:paraId="042159AE" w14:textId="0CFAD2D1" w:rsidR="009D51BE" w:rsidRPr="00EB3DBB" w:rsidRDefault="009D51BE" w:rsidP="00EB3DBB">
      <w:pPr>
        <w:spacing w:line="360" w:lineRule="auto"/>
        <w:rPr>
          <w:rFonts w:cs="Times New Roman"/>
          <w:lang w:eastAsia="en-ZW"/>
        </w:rPr>
      </w:pPr>
      <w:bookmarkStart w:id="538" w:name="_Toc531270272"/>
      <w:r w:rsidRPr="00AF4042">
        <w:rPr>
          <w:rFonts w:cs="Times New Roman"/>
          <w:lang w:eastAsia="en-ZW"/>
        </w:rPr>
        <w:t>IDBZ will aim to fill certain vacant positions using internal Human Capital</w:t>
      </w:r>
      <w:r w:rsidR="002A3534" w:rsidRPr="00AF4042">
        <w:rPr>
          <w:rFonts w:cs="Times New Roman"/>
          <w:lang w:eastAsia="en-ZW"/>
        </w:rPr>
        <w:t xml:space="preserve"> </w:t>
      </w:r>
      <w:r w:rsidRPr="00AF4042">
        <w:rPr>
          <w:rFonts w:cs="Times New Roman"/>
          <w:lang w:eastAsia="en-ZW"/>
        </w:rPr>
        <w:t>whenever possible. The purpose of staff promotion is to recognize the achievements and development of IDBZ staff and their demonstrated capacity to contribute to the Bank’s mission and strategic goals by undertaking duties and responsibilities at a higher level than their current appointment.</w:t>
      </w:r>
      <w:bookmarkEnd w:id="538"/>
    </w:p>
    <w:p w14:paraId="0E7A2522" w14:textId="77777777" w:rsidR="009D51BE" w:rsidRPr="00AF4042" w:rsidRDefault="00CD35C4" w:rsidP="00AF4042">
      <w:pPr>
        <w:widowControl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This is aimed at:</w:t>
      </w:r>
    </w:p>
    <w:p w14:paraId="7EEF3050" w14:textId="51E14271" w:rsidR="009D51BE" w:rsidRPr="00AF4042" w:rsidRDefault="009D51BE" w:rsidP="00CC2B22">
      <w:pPr>
        <w:widowControl w:val="0"/>
        <w:numPr>
          <w:ilvl w:val="0"/>
          <w:numId w:val="9"/>
        </w:numPr>
        <w:overflowPunct w:val="0"/>
        <w:autoSpaceDE w:val="0"/>
        <w:autoSpaceDN w:val="0"/>
        <w:adjustRightInd w:val="0"/>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 xml:space="preserve">Generating loyalty through the recognition of individual merit and improved morale by fulfilling </w:t>
      </w:r>
      <w:r w:rsidR="003147D5">
        <w:rPr>
          <w:rFonts w:eastAsia="Times New Roman" w:cs="Times New Roman"/>
          <w:szCs w:val="24"/>
          <w:lang w:val="en-US" w:eastAsia="en-ZW"/>
        </w:rPr>
        <w:t>staff members</w:t>
      </w:r>
      <w:r w:rsidRPr="00AF4042">
        <w:rPr>
          <w:rFonts w:eastAsia="Times New Roman" w:cs="Times New Roman"/>
          <w:szCs w:val="24"/>
          <w:lang w:val="en-US" w:eastAsia="en-ZW"/>
        </w:rPr>
        <w:t xml:space="preserve">’ need for increased status. </w:t>
      </w:r>
    </w:p>
    <w:p w14:paraId="391D5849" w14:textId="77777777" w:rsidR="009D51BE" w:rsidRPr="00AF4042" w:rsidRDefault="009D51BE" w:rsidP="00CC2B22">
      <w:pPr>
        <w:widowControl w:val="0"/>
        <w:numPr>
          <w:ilvl w:val="0"/>
          <w:numId w:val="9"/>
        </w:numPr>
        <w:overflowPunct w:val="0"/>
        <w:autoSpaceDE w:val="0"/>
        <w:autoSpaceDN w:val="0"/>
        <w:adjustRightInd w:val="0"/>
        <w:spacing w:after="0" w:line="360" w:lineRule="auto"/>
        <w:ind w:left="360" w:right="-97"/>
        <w:jc w:val="both"/>
        <w:rPr>
          <w:rFonts w:eastAsia="Times New Roman" w:cs="Times New Roman"/>
          <w:szCs w:val="24"/>
          <w:lang w:val="en-US" w:eastAsia="en-ZW"/>
        </w:rPr>
      </w:pPr>
      <w:r w:rsidRPr="00AF4042">
        <w:rPr>
          <w:rFonts w:eastAsia="Times New Roman" w:cs="Times New Roman"/>
          <w:szCs w:val="24"/>
          <w:lang w:val="en-US" w:eastAsia="en-ZW"/>
        </w:rPr>
        <w:t>Making Succession Planning</w:t>
      </w:r>
      <w:r w:rsidR="00906AF2" w:rsidRPr="00AF4042">
        <w:rPr>
          <w:rFonts w:eastAsia="Times New Roman" w:cs="Times New Roman"/>
          <w:szCs w:val="24"/>
          <w:lang w:val="en-US" w:eastAsia="en-ZW"/>
        </w:rPr>
        <w:t>/Career Development</w:t>
      </w:r>
      <w:r w:rsidRPr="00AF4042">
        <w:rPr>
          <w:rFonts w:eastAsia="Times New Roman" w:cs="Times New Roman"/>
          <w:szCs w:val="24"/>
          <w:lang w:val="en-US" w:eastAsia="en-ZW"/>
        </w:rPr>
        <w:t xml:space="preserve"> and business continuity a </w:t>
      </w:r>
      <w:r w:rsidR="002A3534" w:rsidRPr="00AF4042">
        <w:rPr>
          <w:rFonts w:eastAsia="Times New Roman" w:cs="Times New Roman"/>
          <w:szCs w:val="24"/>
          <w:lang w:val="en-US" w:eastAsia="en-ZW"/>
        </w:rPr>
        <w:t>r</w:t>
      </w:r>
      <w:r w:rsidRPr="00AF4042">
        <w:rPr>
          <w:rFonts w:eastAsia="Times New Roman" w:cs="Times New Roman"/>
          <w:szCs w:val="24"/>
          <w:lang w:val="en-US" w:eastAsia="en-ZW"/>
        </w:rPr>
        <w:t>eality.</w:t>
      </w:r>
    </w:p>
    <w:p w14:paraId="35D0BFA9" w14:textId="352AE34E" w:rsidR="009D51BE" w:rsidRPr="00AF4042" w:rsidRDefault="009D51BE" w:rsidP="00CC2B22">
      <w:pPr>
        <w:widowControl w:val="0"/>
        <w:numPr>
          <w:ilvl w:val="0"/>
          <w:numId w:val="9"/>
        </w:numPr>
        <w:overflowPunct w:val="0"/>
        <w:autoSpaceDE w:val="0"/>
        <w:autoSpaceDN w:val="0"/>
        <w:adjustRightInd w:val="0"/>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 xml:space="preserve">Increasing productivity and inculcating a culture of performance in all </w:t>
      </w:r>
      <w:r w:rsidR="003147D5">
        <w:rPr>
          <w:rFonts w:eastAsia="Times New Roman" w:cs="Times New Roman"/>
          <w:szCs w:val="24"/>
          <w:lang w:val="en-US" w:eastAsia="en-ZW"/>
        </w:rPr>
        <w:t>staff members</w:t>
      </w:r>
      <w:r w:rsidRPr="00AF4042">
        <w:rPr>
          <w:rFonts w:eastAsia="Times New Roman" w:cs="Times New Roman"/>
          <w:szCs w:val="24"/>
          <w:lang w:val="en-US" w:eastAsia="en-ZW"/>
        </w:rPr>
        <w:t xml:space="preserve">. </w:t>
      </w:r>
    </w:p>
    <w:p w14:paraId="245599C0" w14:textId="77777777" w:rsidR="009D51BE" w:rsidRPr="00AF4042" w:rsidRDefault="009D51BE" w:rsidP="00CC2B22">
      <w:pPr>
        <w:widowControl w:val="0"/>
        <w:numPr>
          <w:ilvl w:val="0"/>
          <w:numId w:val="9"/>
        </w:numPr>
        <w:overflowPunct w:val="0"/>
        <w:autoSpaceDE w:val="0"/>
        <w:autoSpaceDN w:val="0"/>
        <w:adjustRightInd w:val="0"/>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Enhancing Performance Management; Tr</w:t>
      </w:r>
      <w:r w:rsidR="002A3534" w:rsidRPr="00AF4042">
        <w:rPr>
          <w:rFonts w:eastAsia="Times New Roman" w:cs="Times New Roman"/>
          <w:szCs w:val="24"/>
          <w:lang w:val="en-US" w:eastAsia="en-ZW"/>
        </w:rPr>
        <w:t>aining and Development</w:t>
      </w:r>
    </w:p>
    <w:p w14:paraId="02F82F0C" w14:textId="77777777" w:rsidR="009D51BE" w:rsidRPr="00AF4042" w:rsidRDefault="009D51BE" w:rsidP="00AF4042">
      <w:pPr>
        <w:widowControl w:val="0"/>
        <w:autoSpaceDE w:val="0"/>
        <w:autoSpaceDN w:val="0"/>
        <w:adjustRightInd w:val="0"/>
        <w:spacing w:after="0" w:line="360" w:lineRule="auto"/>
        <w:jc w:val="both"/>
        <w:rPr>
          <w:rFonts w:eastAsia="Times New Roman" w:cs="Times New Roman"/>
          <w:szCs w:val="24"/>
          <w:lang w:val="en-US" w:eastAsia="en-ZW"/>
        </w:rPr>
      </w:pPr>
    </w:p>
    <w:p w14:paraId="0631A01A" w14:textId="716E56C2" w:rsidR="009D51BE" w:rsidRPr="00EB3DBB" w:rsidRDefault="009D51BE" w:rsidP="00D25A6F">
      <w:pPr>
        <w:pStyle w:val="ListParagraph"/>
        <w:numPr>
          <w:ilvl w:val="0"/>
          <w:numId w:val="99"/>
        </w:numPr>
        <w:spacing w:line="360" w:lineRule="auto"/>
        <w:rPr>
          <w:rFonts w:cs="Times New Roman"/>
          <w:b/>
          <w:szCs w:val="24"/>
          <w:lang w:val="en-US"/>
        </w:rPr>
      </w:pPr>
      <w:r w:rsidRPr="00EB3DBB">
        <w:rPr>
          <w:rFonts w:cs="Times New Roman"/>
          <w:b/>
          <w:szCs w:val="24"/>
          <w:lang w:val="en-US"/>
        </w:rPr>
        <w:t xml:space="preserve">Eligibility </w:t>
      </w:r>
    </w:p>
    <w:p w14:paraId="38D7B687" w14:textId="257BDA48" w:rsidR="009D51BE" w:rsidRPr="00AF4042" w:rsidRDefault="009D51BE" w:rsidP="00CC2B22">
      <w:pPr>
        <w:widowControl w:val="0"/>
        <w:numPr>
          <w:ilvl w:val="0"/>
          <w:numId w:val="9"/>
        </w:numPr>
        <w:tabs>
          <w:tab w:val="num" w:pos="360"/>
        </w:tabs>
        <w:overflowPunct w:val="0"/>
        <w:autoSpaceDE w:val="0"/>
        <w:autoSpaceDN w:val="0"/>
        <w:adjustRightInd w:val="0"/>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lastRenderedPageBreak/>
        <w:t xml:space="preserve">All </w:t>
      </w:r>
      <w:commentRangeStart w:id="539"/>
      <w:commentRangeStart w:id="540"/>
      <w:r w:rsidRPr="00AF4042">
        <w:rPr>
          <w:rFonts w:eastAsia="Times New Roman" w:cs="Times New Roman"/>
          <w:szCs w:val="24"/>
          <w:lang w:val="en-US" w:eastAsia="en-ZW"/>
        </w:rPr>
        <w:t>IDBZ</w:t>
      </w:r>
      <w:commentRangeEnd w:id="539"/>
      <w:r w:rsidR="00E25C73" w:rsidRPr="00AF4042">
        <w:rPr>
          <w:rStyle w:val="CommentReference"/>
          <w:rFonts w:cs="Times New Roman"/>
        </w:rPr>
        <w:commentReference w:id="539"/>
      </w:r>
      <w:commentRangeEnd w:id="540"/>
      <w:r w:rsidR="00EF79D1">
        <w:rPr>
          <w:rStyle w:val="CommentReference"/>
        </w:rPr>
        <w:commentReference w:id="540"/>
      </w:r>
      <w:r w:rsidRPr="00AF4042">
        <w:rPr>
          <w:rFonts w:eastAsia="Times New Roman" w:cs="Times New Roman"/>
          <w:szCs w:val="24"/>
          <w:lang w:val="en-US" w:eastAsia="en-ZW"/>
        </w:rPr>
        <w:t xml:space="preserve"> </w:t>
      </w:r>
      <w:r w:rsidR="00EF79D1" w:rsidRPr="00AF4042">
        <w:rPr>
          <w:rFonts w:eastAsia="Times New Roman" w:cs="Times New Roman"/>
          <w:szCs w:val="24"/>
          <w:lang w:val="en-US" w:eastAsia="en-ZW"/>
        </w:rPr>
        <w:t xml:space="preserve">staff </w:t>
      </w:r>
      <w:r w:rsidR="00EF79D1">
        <w:rPr>
          <w:rFonts w:eastAsia="Times New Roman" w:cs="Times New Roman"/>
          <w:szCs w:val="24"/>
          <w:lang w:val="en-US" w:eastAsia="en-ZW"/>
        </w:rPr>
        <w:t>may</w:t>
      </w:r>
      <w:r w:rsidRPr="00AF4042">
        <w:rPr>
          <w:rFonts w:eastAsia="Times New Roman" w:cs="Times New Roman"/>
          <w:szCs w:val="24"/>
          <w:lang w:val="en-US" w:eastAsia="en-ZW"/>
        </w:rPr>
        <w:t xml:space="preserve"> be considered for promotion; </w:t>
      </w:r>
    </w:p>
    <w:p w14:paraId="4682228A" w14:textId="77777777" w:rsidR="009D51BE" w:rsidRPr="00AF4042" w:rsidRDefault="009D51BE" w:rsidP="00CC2B22">
      <w:pPr>
        <w:widowControl w:val="0"/>
        <w:numPr>
          <w:ilvl w:val="0"/>
          <w:numId w:val="9"/>
        </w:numPr>
        <w:tabs>
          <w:tab w:val="num" w:pos="360"/>
        </w:tabs>
        <w:overflowPunct w:val="0"/>
        <w:autoSpaceDE w:val="0"/>
        <w:autoSpaceDN w:val="0"/>
        <w:adjustRightInd w:val="0"/>
        <w:spacing w:after="0" w:line="360" w:lineRule="auto"/>
        <w:ind w:left="360"/>
        <w:jc w:val="both"/>
        <w:rPr>
          <w:rFonts w:eastAsia="Calibri" w:cs="Times New Roman"/>
          <w:szCs w:val="24"/>
          <w:lang w:eastAsia="en-ZW"/>
        </w:rPr>
      </w:pPr>
      <w:r w:rsidRPr="00AF4042">
        <w:rPr>
          <w:rFonts w:eastAsia="Calibri" w:cs="Times New Roman"/>
          <w:szCs w:val="24"/>
          <w:lang w:eastAsia="en-ZW"/>
        </w:rPr>
        <w:t xml:space="preserve">Staff who have successfully completed probation; </w:t>
      </w:r>
    </w:p>
    <w:p w14:paraId="0973D9F5" w14:textId="77777777" w:rsidR="009D51BE" w:rsidRPr="00AF4042" w:rsidRDefault="009D51BE" w:rsidP="00CC2B22">
      <w:pPr>
        <w:widowControl w:val="0"/>
        <w:numPr>
          <w:ilvl w:val="0"/>
          <w:numId w:val="9"/>
        </w:numPr>
        <w:tabs>
          <w:tab w:val="num" w:pos="360"/>
        </w:tabs>
        <w:overflowPunct w:val="0"/>
        <w:autoSpaceDE w:val="0"/>
        <w:autoSpaceDN w:val="0"/>
        <w:adjustRightInd w:val="0"/>
        <w:spacing w:after="0" w:line="360" w:lineRule="auto"/>
        <w:ind w:left="360"/>
        <w:jc w:val="both"/>
        <w:rPr>
          <w:rFonts w:eastAsia="Calibri" w:cs="Times New Roman"/>
          <w:szCs w:val="24"/>
          <w:lang w:eastAsia="en-ZW"/>
        </w:rPr>
      </w:pPr>
      <w:r w:rsidRPr="00AF4042">
        <w:rPr>
          <w:rFonts w:eastAsia="Calibri" w:cs="Times New Roman"/>
          <w:szCs w:val="24"/>
          <w:lang w:eastAsia="en-ZW"/>
        </w:rPr>
        <w:t xml:space="preserve">Individual performance should meet or exceed requirements, as determined through the Performance Management System; </w:t>
      </w:r>
    </w:p>
    <w:p w14:paraId="3C7D4CF8" w14:textId="1BB035CB" w:rsidR="009D51BE" w:rsidRPr="00AF4042" w:rsidRDefault="003147D5" w:rsidP="00CC2B22">
      <w:pPr>
        <w:widowControl w:val="0"/>
        <w:numPr>
          <w:ilvl w:val="0"/>
          <w:numId w:val="9"/>
        </w:numPr>
        <w:tabs>
          <w:tab w:val="num" w:pos="360"/>
        </w:tabs>
        <w:overflowPunct w:val="0"/>
        <w:autoSpaceDE w:val="0"/>
        <w:autoSpaceDN w:val="0"/>
        <w:adjustRightInd w:val="0"/>
        <w:spacing w:after="0" w:line="360" w:lineRule="auto"/>
        <w:ind w:left="360"/>
        <w:jc w:val="both"/>
        <w:rPr>
          <w:rFonts w:eastAsia="Calibri" w:cs="Times New Roman"/>
          <w:szCs w:val="24"/>
          <w:lang w:eastAsia="en-ZW"/>
        </w:rPr>
      </w:pPr>
      <w:r>
        <w:rPr>
          <w:rFonts w:eastAsia="Calibri" w:cs="Times New Roman"/>
          <w:szCs w:val="24"/>
          <w:lang w:eastAsia="en-ZW"/>
        </w:rPr>
        <w:t>A staff member</w:t>
      </w:r>
      <w:commentRangeStart w:id="541"/>
      <w:r w:rsidR="009D51BE" w:rsidRPr="00AF4042">
        <w:rPr>
          <w:rFonts w:eastAsia="Calibri" w:cs="Times New Roman"/>
          <w:szCs w:val="24"/>
          <w:lang w:eastAsia="en-ZW"/>
        </w:rPr>
        <w:t xml:space="preserve"> may be promoted by applying when a vacancy arises or through having been recommended by a superior following performance appraisal. </w:t>
      </w:r>
      <w:commentRangeEnd w:id="541"/>
      <w:r w:rsidR="00EF79D1">
        <w:rPr>
          <w:rStyle w:val="CommentReference"/>
        </w:rPr>
        <w:commentReference w:id="541"/>
      </w:r>
    </w:p>
    <w:p w14:paraId="2DFE8C14" w14:textId="77777777" w:rsidR="009D51BE" w:rsidRPr="00AF4042" w:rsidRDefault="009D51BE" w:rsidP="00AF4042">
      <w:pPr>
        <w:keepNext/>
        <w:keepLines/>
        <w:spacing w:before="40" w:after="0" w:line="360" w:lineRule="auto"/>
        <w:outlineLvl w:val="2"/>
        <w:rPr>
          <w:rFonts w:eastAsia="Times New Roman" w:cs="Times New Roman"/>
          <w:b/>
          <w:szCs w:val="24"/>
          <w:lang w:val="en-US"/>
        </w:rPr>
      </w:pPr>
    </w:p>
    <w:p w14:paraId="1950A7C5" w14:textId="77777777" w:rsidR="009D51BE" w:rsidRPr="00EB3DBB" w:rsidRDefault="009D51BE" w:rsidP="00D25A6F">
      <w:pPr>
        <w:pStyle w:val="ListParagraph"/>
        <w:numPr>
          <w:ilvl w:val="0"/>
          <w:numId w:val="99"/>
        </w:numPr>
        <w:spacing w:line="360" w:lineRule="auto"/>
        <w:rPr>
          <w:rFonts w:cs="Times New Roman"/>
          <w:b/>
          <w:szCs w:val="24"/>
          <w:lang w:val="en-US"/>
        </w:rPr>
      </w:pPr>
      <w:r w:rsidRPr="00EB3DBB">
        <w:rPr>
          <w:rFonts w:cs="Times New Roman"/>
          <w:b/>
          <w:szCs w:val="24"/>
          <w:lang w:val="en-US"/>
        </w:rPr>
        <w:t xml:space="preserve">Responsibility </w:t>
      </w:r>
    </w:p>
    <w:p w14:paraId="45170D89" w14:textId="340633EE" w:rsidR="009D51BE" w:rsidRDefault="009D51BE" w:rsidP="00EB3DBB">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The CEO is responsible for approving the submitted promotions on the recommendations of </w:t>
      </w:r>
      <w:r w:rsidR="0042306C">
        <w:rPr>
          <w:rFonts w:eastAsia="Times New Roman" w:cs="Times New Roman"/>
          <w:szCs w:val="24"/>
          <w:lang w:val="en-US" w:eastAsia="en-ZW"/>
        </w:rPr>
        <w:t xml:space="preserve">the </w:t>
      </w:r>
      <w:r w:rsidR="00AE5ED3" w:rsidRPr="00AF4042">
        <w:rPr>
          <w:rFonts w:eastAsia="Times New Roman" w:cs="Times New Roman"/>
          <w:szCs w:val="24"/>
          <w:lang w:val="en-US" w:eastAsia="en-ZW"/>
        </w:rPr>
        <w:t xml:space="preserve">Line </w:t>
      </w:r>
      <w:commentRangeStart w:id="542"/>
      <w:r w:rsidR="00AE5ED3" w:rsidRPr="00AF4042">
        <w:rPr>
          <w:rFonts w:eastAsia="Times New Roman" w:cs="Times New Roman"/>
          <w:szCs w:val="24"/>
          <w:lang w:val="en-US" w:eastAsia="en-ZW"/>
        </w:rPr>
        <w:t>Management</w:t>
      </w:r>
      <w:commentRangeEnd w:id="542"/>
      <w:r w:rsidR="00230E62" w:rsidRPr="00AF4042">
        <w:rPr>
          <w:rStyle w:val="CommentReference"/>
          <w:rFonts w:cs="Times New Roman"/>
        </w:rPr>
        <w:commentReference w:id="542"/>
      </w:r>
      <w:r w:rsidR="00782395" w:rsidRPr="00AF4042">
        <w:rPr>
          <w:rFonts w:eastAsia="Times New Roman" w:cs="Times New Roman"/>
          <w:szCs w:val="24"/>
          <w:lang w:val="en-US" w:eastAsia="en-ZW"/>
        </w:rPr>
        <w:t xml:space="preserve"> in liaison with CSHD</w:t>
      </w:r>
      <w:r w:rsidR="00EB3DBB">
        <w:rPr>
          <w:rFonts w:eastAsia="Times New Roman" w:cs="Times New Roman"/>
          <w:szCs w:val="24"/>
          <w:lang w:val="en-US" w:eastAsia="en-ZW"/>
        </w:rPr>
        <w:t xml:space="preserve">. </w:t>
      </w:r>
    </w:p>
    <w:p w14:paraId="6D02F08C" w14:textId="77777777" w:rsidR="00EB3DBB" w:rsidRPr="00EB3DBB" w:rsidRDefault="00EB3DBB" w:rsidP="00EB3DBB">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206F190A" w14:textId="66B04EF5" w:rsidR="00CC0113" w:rsidRPr="00AF4042" w:rsidRDefault="009D51BE" w:rsidP="00D25A6F">
      <w:pPr>
        <w:pStyle w:val="Heading3"/>
        <w:numPr>
          <w:ilvl w:val="2"/>
          <w:numId w:val="97"/>
        </w:numPr>
        <w:spacing w:line="360" w:lineRule="auto"/>
        <w:rPr>
          <w:b w:val="0"/>
        </w:rPr>
      </w:pPr>
      <w:bookmarkStart w:id="543" w:name="_Toc113607524"/>
      <w:bookmarkStart w:id="544" w:name="_Toc114058896"/>
      <w:r w:rsidRPr="00AF4042">
        <w:t>Skills Inventories</w:t>
      </w:r>
      <w:r w:rsidR="00230E62" w:rsidRPr="00AF4042">
        <w:t>/Competency Framework</w:t>
      </w:r>
      <w:bookmarkEnd w:id="543"/>
      <w:bookmarkEnd w:id="544"/>
    </w:p>
    <w:p w14:paraId="6120470F" w14:textId="77777777" w:rsidR="000971F4" w:rsidRPr="00AF4042" w:rsidRDefault="000971F4" w:rsidP="00AF4042">
      <w:pPr>
        <w:spacing w:after="0" w:line="360" w:lineRule="auto"/>
        <w:rPr>
          <w:rFonts w:cs="Times New Roman"/>
          <w:lang w:val="en-US"/>
        </w:rPr>
      </w:pPr>
    </w:p>
    <w:p w14:paraId="2E52EDA8" w14:textId="5A9225FA" w:rsidR="009D51BE" w:rsidRPr="00AF4042" w:rsidRDefault="00CC0113"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A skills-inventory</w:t>
      </w:r>
      <w:r w:rsidR="00230E62" w:rsidRPr="00AF4042">
        <w:rPr>
          <w:rFonts w:eastAsia="Times New Roman" w:cs="Times New Roman"/>
          <w:szCs w:val="24"/>
          <w:lang w:val="en-US" w:eastAsia="en-ZW"/>
        </w:rPr>
        <w:t>/competency</w:t>
      </w:r>
      <w:r w:rsidR="009D51BE" w:rsidRPr="00AF4042">
        <w:rPr>
          <w:rFonts w:eastAsia="Times New Roman" w:cs="Times New Roman"/>
          <w:szCs w:val="24"/>
          <w:lang w:val="en-US" w:eastAsia="en-ZW"/>
        </w:rPr>
        <w:t xml:space="preserve"> </w:t>
      </w:r>
      <w:r w:rsidR="00782395" w:rsidRPr="00AF4042">
        <w:rPr>
          <w:rFonts w:eastAsia="Times New Roman" w:cs="Times New Roman"/>
          <w:szCs w:val="24"/>
          <w:lang w:val="en-US" w:eastAsia="en-ZW"/>
        </w:rPr>
        <w:t xml:space="preserve">framework </w:t>
      </w:r>
      <w:r w:rsidR="009D51BE" w:rsidRPr="00AF4042">
        <w:rPr>
          <w:rFonts w:eastAsia="Times New Roman" w:cs="Times New Roman"/>
          <w:szCs w:val="24"/>
          <w:lang w:val="en-US" w:eastAsia="en-ZW"/>
        </w:rPr>
        <w:t xml:space="preserve">will be conducted annually to get personal information of all </w:t>
      </w:r>
      <w:r w:rsidR="003147D5">
        <w:rPr>
          <w:rFonts w:eastAsia="Times New Roman" w:cs="Times New Roman"/>
          <w:szCs w:val="24"/>
          <w:lang w:val="en-US" w:eastAsia="en-ZW"/>
        </w:rPr>
        <w:t>staff members</w:t>
      </w:r>
      <w:r w:rsidR="0042306C">
        <w:rPr>
          <w:rFonts w:eastAsia="Times New Roman" w:cs="Times New Roman"/>
          <w:szCs w:val="24"/>
          <w:lang w:val="en-US" w:eastAsia="en-ZW"/>
        </w:rPr>
        <w:t>,</w:t>
      </w:r>
      <w:r w:rsidR="009D51BE" w:rsidRPr="00AF4042">
        <w:rPr>
          <w:rFonts w:eastAsia="Times New Roman" w:cs="Times New Roman"/>
          <w:szCs w:val="24"/>
          <w:lang w:val="en-US" w:eastAsia="en-ZW"/>
        </w:rPr>
        <w:t xml:space="preserve"> including such as but not limited to qualifications, competencies, skills, performance, promotion and experience for internal or external movements such as </w:t>
      </w:r>
      <w:r w:rsidR="0042306C" w:rsidRPr="0042306C">
        <w:rPr>
          <w:rFonts w:eastAsia="Times New Roman" w:cs="Times New Roman"/>
          <w:szCs w:val="24"/>
          <w:highlight w:val="yellow"/>
          <w:lang w:val="en-US" w:eastAsia="en-ZW"/>
        </w:rPr>
        <w:t>career development planning</w:t>
      </w:r>
      <w:r w:rsidR="0042306C">
        <w:rPr>
          <w:rFonts w:eastAsia="Times New Roman" w:cs="Times New Roman"/>
          <w:szCs w:val="24"/>
          <w:lang w:val="en-US" w:eastAsia="en-ZW"/>
        </w:rPr>
        <w:t xml:space="preserve"> </w:t>
      </w:r>
      <w:r w:rsidR="009D51BE" w:rsidRPr="00AF4042">
        <w:rPr>
          <w:rFonts w:eastAsia="Times New Roman" w:cs="Times New Roman"/>
          <w:szCs w:val="24"/>
          <w:lang w:val="en-US" w:eastAsia="en-ZW"/>
        </w:rPr>
        <w:t>secondments and staff exchange programs. The Director CS</w:t>
      </w:r>
      <w:r w:rsidR="00230E62" w:rsidRPr="00AF4042">
        <w:rPr>
          <w:rFonts w:eastAsia="Times New Roman" w:cs="Times New Roman"/>
          <w:szCs w:val="24"/>
          <w:lang w:val="en-US" w:eastAsia="en-ZW"/>
        </w:rPr>
        <w:t>HD</w:t>
      </w:r>
      <w:r w:rsidR="009D51BE" w:rsidRPr="00AF4042">
        <w:rPr>
          <w:rFonts w:eastAsia="Times New Roman" w:cs="Times New Roman"/>
          <w:szCs w:val="24"/>
          <w:lang w:val="en-US" w:eastAsia="en-ZW"/>
        </w:rPr>
        <w:t xml:space="preserve"> may</w:t>
      </w:r>
      <w:r w:rsidR="0042306C">
        <w:rPr>
          <w:rFonts w:eastAsia="Times New Roman" w:cs="Times New Roman"/>
          <w:szCs w:val="24"/>
          <w:lang w:val="en-US" w:eastAsia="en-ZW"/>
        </w:rPr>
        <w:t>,</w:t>
      </w:r>
      <w:r w:rsidR="009D51BE" w:rsidRPr="00AF4042">
        <w:rPr>
          <w:rFonts w:eastAsia="Times New Roman" w:cs="Times New Roman"/>
          <w:szCs w:val="24"/>
          <w:lang w:val="en-US" w:eastAsia="en-ZW"/>
        </w:rPr>
        <w:t xml:space="preserve"> from time to time</w:t>
      </w:r>
      <w:r w:rsidR="0042306C">
        <w:rPr>
          <w:rFonts w:eastAsia="Times New Roman" w:cs="Times New Roman"/>
          <w:szCs w:val="24"/>
          <w:lang w:val="en-US" w:eastAsia="en-ZW"/>
        </w:rPr>
        <w:t>,</w:t>
      </w:r>
      <w:r w:rsidR="009D51BE" w:rsidRPr="00AF4042">
        <w:rPr>
          <w:rFonts w:eastAsia="Times New Roman" w:cs="Times New Roman"/>
          <w:szCs w:val="24"/>
          <w:lang w:val="en-US" w:eastAsia="en-ZW"/>
        </w:rPr>
        <w:t xml:space="preserve"> request a special skills inventory</w:t>
      </w:r>
      <w:r w:rsidR="00782395" w:rsidRPr="00AF4042">
        <w:rPr>
          <w:rFonts w:eastAsia="Times New Roman" w:cs="Times New Roman"/>
          <w:szCs w:val="24"/>
          <w:lang w:val="en-US" w:eastAsia="en-ZW"/>
        </w:rPr>
        <w:t xml:space="preserve"> and competency framework from Departments/Units/Divisions</w:t>
      </w:r>
      <w:r w:rsidR="009D51BE" w:rsidRPr="00AF4042">
        <w:rPr>
          <w:rFonts w:eastAsia="Times New Roman" w:cs="Times New Roman"/>
          <w:szCs w:val="24"/>
          <w:lang w:val="en-US" w:eastAsia="en-ZW"/>
        </w:rPr>
        <w:t>.</w:t>
      </w:r>
    </w:p>
    <w:p w14:paraId="3E740C64" w14:textId="77777777"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050C2150" w14:textId="222219EA" w:rsidR="00CC0113" w:rsidRPr="00AF4042" w:rsidRDefault="009D51BE" w:rsidP="00D25A6F">
      <w:pPr>
        <w:pStyle w:val="Heading3"/>
        <w:numPr>
          <w:ilvl w:val="2"/>
          <w:numId w:val="97"/>
        </w:numPr>
        <w:spacing w:line="360" w:lineRule="auto"/>
        <w:rPr>
          <w:b w:val="0"/>
        </w:rPr>
      </w:pPr>
      <w:bookmarkStart w:id="545" w:name="_Toc113607525"/>
      <w:bookmarkStart w:id="546" w:name="_Toc114058897"/>
      <w:r w:rsidRPr="00AF4042">
        <w:t>Recruitment of Fixed Term Contract Staff</w:t>
      </w:r>
      <w:bookmarkEnd w:id="545"/>
      <w:bookmarkEnd w:id="546"/>
    </w:p>
    <w:p w14:paraId="3D66AA64" w14:textId="4E6D1B29" w:rsidR="000971F4" w:rsidRPr="00AF4042" w:rsidRDefault="00782395" w:rsidP="00AF4042">
      <w:pPr>
        <w:spacing w:line="360" w:lineRule="auto"/>
        <w:rPr>
          <w:rFonts w:cs="Times New Roman"/>
          <w:lang w:val="en-US"/>
        </w:rPr>
      </w:pPr>
      <w:r w:rsidRPr="00AF4042">
        <w:rPr>
          <w:rFonts w:cs="Times New Roman"/>
          <w:lang w:val="en-US"/>
        </w:rPr>
        <w:t xml:space="preserve"> </w:t>
      </w:r>
    </w:p>
    <w:p w14:paraId="26A39E3D" w14:textId="71566175"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The Bank may</w:t>
      </w:r>
      <w:r w:rsidR="0042306C">
        <w:rPr>
          <w:rFonts w:eastAsia="Times New Roman" w:cs="Times New Roman"/>
          <w:szCs w:val="24"/>
          <w:lang w:val="en-US" w:eastAsia="en-ZW"/>
        </w:rPr>
        <w:t>,</w:t>
      </w:r>
      <w:r w:rsidRPr="00AF4042">
        <w:rPr>
          <w:rFonts w:eastAsia="Times New Roman" w:cs="Times New Roman"/>
          <w:szCs w:val="24"/>
          <w:lang w:val="en-US" w:eastAsia="en-ZW"/>
        </w:rPr>
        <w:t xml:space="preserve"> from time to time</w:t>
      </w:r>
      <w:r w:rsidR="0042306C">
        <w:rPr>
          <w:rFonts w:eastAsia="Times New Roman" w:cs="Times New Roman"/>
          <w:szCs w:val="24"/>
          <w:lang w:val="en-US" w:eastAsia="en-ZW"/>
        </w:rPr>
        <w:t>,</w:t>
      </w:r>
      <w:r w:rsidRPr="00AF4042">
        <w:rPr>
          <w:rFonts w:eastAsia="Times New Roman" w:cs="Times New Roman"/>
          <w:szCs w:val="24"/>
          <w:lang w:val="en-US" w:eastAsia="en-ZW"/>
        </w:rPr>
        <w:t xml:space="preserve"> enter into contracts with individuals on a fixed</w:t>
      </w:r>
      <w:r w:rsidR="0042306C">
        <w:rPr>
          <w:rFonts w:eastAsia="Times New Roman" w:cs="Times New Roman"/>
          <w:szCs w:val="24"/>
          <w:lang w:val="en-US" w:eastAsia="en-ZW"/>
        </w:rPr>
        <w:t>-</w:t>
      </w:r>
      <w:r w:rsidRPr="00AF4042">
        <w:rPr>
          <w:rFonts w:eastAsia="Times New Roman" w:cs="Times New Roman"/>
          <w:szCs w:val="24"/>
          <w:lang w:val="en-US" w:eastAsia="en-ZW"/>
        </w:rPr>
        <w:t xml:space="preserve">term contract basis. The employment offer for contract staff and contract renewals will be </w:t>
      </w:r>
      <w:r w:rsidR="0042306C">
        <w:rPr>
          <w:rFonts w:eastAsia="Times New Roman" w:cs="Times New Roman"/>
          <w:szCs w:val="24"/>
          <w:lang w:val="en-US" w:eastAsia="en-ZW"/>
        </w:rPr>
        <w:t>mad</w:t>
      </w:r>
      <w:r w:rsidRPr="00AF4042">
        <w:rPr>
          <w:rFonts w:eastAsia="Times New Roman" w:cs="Times New Roman"/>
          <w:szCs w:val="24"/>
          <w:lang w:val="en-US" w:eastAsia="en-ZW"/>
        </w:rPr>
        <w:t>e in accordance with the provisions of the Labour Act.</w:t>
      </w:r>
    </w:p>
    <w:p w14:paraId="6DFA50D1" w14:textId="77777777"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36FB46C8" w14:textId="3AA63477" w:rsidR="00CC0113" w:rsidRPr="00AF4042" w:rsidRDefault="009D51BE" w:rsidP="00D25A6F">
      <w:pPr>
        <w:pStyle w:val="Heading3"/>
        <w:numPr>
          <w:ilvl w:val="2"/>
          <w:numId w:val="97"/>
        </w:numPr>
        <w:spacing w:line="360" w:lineRule="auto"/>
        <w:rPr>
          <w:b w:val="0"/>
          <w:lang w:eastAsia="en-ZW"/>
        </w:rPr>
      </w:pPr>
      <w:bookmarkStart w:id="547" w:name="_Toc113607526"/>
      <w:bookmarkStart w:id="548" w:name="_Toc114058898"/>
      <w:r w:rsidRPr="00AF4042">
        <w:rPr>
          <w:lang w:eastAsia="en-ZW"/>
        </w:rPr>
        <w:t xml:space="preserve">Recruitment of CEO and </w:t>
      </w:r>
      <w:r w:rsidR="00D2669A" w:rsidRPr="00AF4042">
        <w:rPr>
          <w:lang w:eastAsia="en-ZW"/>
        </w:rPr>
        <w:t>Other Senior Staff Members</w:t>
      </w:r>
      <w:bookmarkEnd w:id="547"/>
      <w:bookmarkEnd w:id="548"/>
    </w:p>
    <w:p w14:paraId="60D72D03" w14:textId="77777777" w:rsidR="000971F4" w:rsidRPr="00AF4042" w:rsidRDefault="000971F4" w:rsidP="00AF4042">
      <w:pPr>
        <w:spacing w:after="0" w:line="360" w:lineRule="auto"/>
        <w:rPr>
          <w:rFonts w:cs="Times New Roman"/>
          <w:lang w:val="en-US" w:eastAsia="en-ZW"/>
        </w:rPr>
      </w:pPr>
    </w:p>
    <w:p w14:paraId="39E6BB6F" w14:textId="2D174404"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42306C">
        <w:rPr>
          <w:rFonts w:eastAsia="Times New Roman" w:cs="Times New Roman"/>
          <w:szCs w:val="24"/>
          <w:highlight w:val="yellow"/>
          <w:lang w:val="en-US" w:eastAsia="en-ZW"/>
        </w:rPr>
        <w:t xml:space="preserve">The </w:t>
      </w:r>
      <w:r w:rsidR="0042306C" w:rsidRPr="0042306C">
        <w:rPr>
          <w:rFonts w:eastAsia="Times New Roman" w:cs="Times New Roman"/>
          <w:szCs w:val="24"/>
          <w:highlight w:val="yellow"/>
          <w:lang w:val="en-US" w:eastAsia="en-ZW"/>
        </w:rPr>
        <w:t>Board of Directors shall engage the CEO and other senior staff membe</w:t>
      </w:r>
      <w:r w:rsidR="00AD0E2B" w:rsidRPr="0042306C">
        <w:rPr>
          <w:rFonts w:eastAsia="Times New Roman" w:cs="Times New Roman"/>
          <w:szCs w:val="24"/>
          <w:highlight w:val="yellow"/>
          <w:lang w:val="en-US" w:eastAsia="en-ZW"/>
        </w:rPr>
        <w:t>rs</w:t>
      </w:r>
      <w:r w:rsidR="00D2669A" w:rsidRPr="0042306C">
        <w:rPr>
          <w:rFonts w:eastAsia="Times New Roman" w:cs="Times New Roman"/>
          <w:szCs w:val="24"/>
          <w:highlight w:val="yellow"/>
          <w:lang w:val="en-US" w:eastAsia="en-ZW"/>
        </w:rPr>
        <w:t xml:space="preserve"> in line with the requirements of the Public Entities Corporate Governance Act </w:t>
      </w:r>
      <w:r w:rsidR="00D2669A" w:rsidRPr="0042306C">
        <w:rPr>
          <w:rFonts w:eastAsia="Times New Roman" w:cs="Times New Roman"/>
          <w:i/>
          <w:szCs w:val="24"/>
          <w:highlight w:val="yellow"/>
          <w:lang w:val="en-US" w:eastAsia="en-ZW"/>
        </w:rPr>
        <w:t>[Chapter 10:33]</w:t>
      </w:r>
      <w:r w:rsidR="00D2669A" w:rsidRPr="0042306C">
        <w:rPr>
          <w:rFonts w:eastAsia="Times New Roman" w:cs="Times New Roman"/>
          <w:szCs w:val="24"/>
          <w:highlight w:val="yellow"/>
          <w:lang w:val="en-US" w:eastAsia="en-ZW"/>
        </w:rPr>
        <w:t xml:space="preserve"> (“PECGA)</w:t>
      </w:r>
      <w:ins w:id="549" w:author="Natasha [2]" w:date="2022-09-29T09:51:00Z">
        <w:r w:rsidR="006D04E6">
          <w:rPr>
            <w:rFonts w:eastAsia="Times New Roman" w:cs="Times New Roman"/>
            <w:szCs w:val="24"/>
            <w:highlight w:val="yellow"/>
            <w:lang w:val="en-US" w:eastAsia="en-ZW"/>
          </w:rPr>
          <w:t>.</w:t>
        </w:r>
      </w:ins>
      <w:del w:id="550" w:author="Natasha [2]" w:date="2022-09-29T09:51:00Z">
        <w:r w:rsidR="00D2669A" w:rsidRPr="0042306C" w:rsidDel="006D04E6">
          <w:rPr>
            <w:rFonts w:eastAsia="Times New Roman" w:cs="Times New Roman"/>
            <w:szCs w:val="24"/>
            <w:highlight w:val="yellow"/>
            <w:lang w:val="en-US" w:eastAsia="en-ZW"/>
          </w:rPr>
          <w:delText xml:space="preserve"> on such terms and conditions as may be prescribed by the Minister responsible for the PECGA from time to time.</w:delText>
        </w:r>
        <w:r w:rsidRPr="00AF4042" w:rsidDel="006D04E6">
          <w:rPr>
            <w:rFonts w:eastAsia="Times New Roman" w:cs="Times New Roman"/>
            <w:szCs w:val="24"/>
            <w:lang w:val="en-US" w:eastAsia="en-ZW"/>
          </w:rPr>
          <w:delText xml:space="preserve"> </w:delText>
        </w:r>
      </w:del>
    </w:p>
    <w:p w14:paraId="63B16804" w14:textId="77777777"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27F0415D" w14:textId="77777777" w:rsidR="00CC0113" w:rsidRPr="00AF4042" w:rsidRDefault="009D51BE" w:rsidP="00D25A6F">
      <w:pPr>
        <w:pStyle w:val="Heading3"/>
        <w:numPr>
          <w:ilvl w:val="2"/>
          <w:numId w:val="98"/>
        </w:numPr>
        <w:spacing w:line="360" w:lineRule="auto"/>
        <w:rPr>
          <w:b w:val="0"/>
          <w:lang w:eastAsia="en-ZW"/>
        </w:rPr>
      </w:pPr>
      <w:bookmarkStart w:id="551" w:name="_Toc113607527"/>
      <w:bookmarkStart w:id="552" w:name="_Toc114058899"/>
      <w:r w:rsidRPr="00AF4042">
        <w:rPr>
          <w:lang w:eastAsia="en-ZW"/>
        </w:rPr>
        <w:lastRenderedPageBreak/>
        <w:t>Engagement of Con</w:t>
      </w:r>
      <w:r w:rsidR="00906AF2" w:rsidRPr="00AF4042">
        <w:rPr>
          <w:lang w:eastAsia="en-ZW"/>
        </w:rPr>
        <w:t>sultant</w:t>
      </w:r>
      <w:r w:rsidRPr="00AF4042">
        <w:rPr>
          <w:lang w:eastAsia="en-ZW"/>
        </w:rPr>
        <w:t xml:space="preserve">s, Investees and Executing </w:t>
      </w:r>
      <w:commentRangeStart w:id="553"/>
      <w:commentRangeStart w:id="554"/>
      <w:commentRangeStart w:id="555"/>
      <w:r w:rsidRPr="00AF4042">
        <w:rPr>
          <w:lang w:eastAsia="en-ZW"/>
        </w:rPr>
        <w:t>Entities</w:t>
      </w:r>
      <w:commentRangeEnd w:id="553"/>
      <w:r w:rsidR="00352E93" w:rsidRPr="00AF4042">
        <w:rPr>
          <w:rStyle w:val="CommentReference"/>
          <w:rFonts w:eastAsiaTheme="minorHAnsi"/>
          <w:lang w:val="en-ZW"/>
        </w:rPr>
        <w:commentReference w:id="553"/>
      </w:r>
      <w:bookmarkEnd w:id="551"/>
      <w:commentRangeEnd w:id="554"/>
      <w:r w:rsidR="0042306C">
        <w:rPr>
          <w:rStyle w:val="CommentReference"/>
          <w:rFonts w:eastAsiaTheme="minorHAnsi" w:cstheme="minorBidi"/>
          <w:b w:val="0"/>
          <w:lang w:val="en-ZW"/>
        </w:rPr>
        <w:commentReference w:id="554"/>
      </w:r>
      <w:bookmarkEnd w:id="552"/>
      <w:commentRangeEnd w:id="555"/>
      <w:r w:rsidR="006D04E6">
        <w:rPr>
          <w:rStyle w:val="CommentReference"/>
          <w:rFonts w:eastAsiaTheme="minorHAnsi" w:cstheme="minorBidi"/>
          <w:b w:val="0"/>
          <w:lang w:val="en-ZW"/>
        </w:rPr>
        <w:commentReference w:id="555"/>
      </w:r>
    </w:p>
    <w:p w14:paraId="47085371" w14:textId="77777777" w:rsidR="008423E3" w:rsidRPr="00AF4042" w:rsidRDefault="008423E3" w:rsidP="00AF4042">
      <w:pPr>
        <w:pStyle w:val="ListParagraph"/>
        <w:spacing w:after="0" w:line="360" w:lineRule="auto"/>
        <w:rPr>
          <w:rFonts w:cs="Times New Roman"/>
          <w:szCs w:val="24"/>
          <w:lang w:val="en-US" w:eastAsia="en-ZW"/>
        </w:rPr>
      </w:pPr>
      <w:commentRangeStart w:id="556"/>
      <w:commentRangeStart w:id="557"/>
    </w:p>
    <w:p w14:paraId="2575FAE8" w14:textId="2DAA1B37" w:rsidR="009D51BE"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The Bank will apply the standards set out in this policy insofar as the same is applicable</w:t>
      </w:r>
      <w:r w:rsidR="00D764B3" w:rsidRPr="00AF4042">
        <w:rPr>
          <w:rFonts w:eastAsia="Times New Roman" w:cs="Times New Roman"/>
          <w:szCs w:val="24"/>
          <w:lang w:val="en-US" w:eastAsia="en-ZW"/>
        </w:rPr>
        <w:t>.</w:t>
      </w:r>
      <w:r w:rsidRPr="00AF4042">
        <w:rPr>
          <w:rFonts w:eastAsia="Times New Roman" w:cs="Times New Roman"/>
          <w:szCs w:val="24"/>
          <w:lang w:val="en-US" w:eastAsia="en-ZW"/>
        </w:rPr>
        <w:t xml:space="preserve"> </w:t>
      </w:r>
      <w:r w:rsidR="00DE6DFC" w:rsidRPr="00AF4042">
        <w:rPr>
          <w:rFonts w:eastAsia="Times New Roman" w:cs="Times New Roman"/>
          <w:szCs w:val="24"/>
          <w:lang w:val="en-US" w:eastAsia="en-ZW"/>
        </w:rPr>
        <w:t>T</w:t>
      </w:r>
      <w:r w:rsidR="00CF005B" w:rsidRPr="00AF4042">
        <w:rPr>
          <w:rFonts w:eastAsia="Times New Roman" w:cs="Times New Roman"/>
          <w:szCs w:val="24"/>
          <w:lang w:val="en-US" w:eastAsia="en-ZW"/>
        </w:rPr>
        <w:t xml:space="preserve">he Bank will ensure that </w:t>
      </w:r>
      <w:r w:rsidR="00DE6DFC" w:rsidRPr="00AF4042">
        <w:rPr>
          <w:rFonts w:eastAsia="Times New Roman" w:cs="Times New Roman"/>
          <w:szCs w:val="24"/>
          <w:lang w:val="en-US" w:eastAsia="en-ZW"/>
        </w:rPr>
        <w:t xml:space="preserve">all engaged </w:t>
      </w:r>
      <w:r w:rsidR="00DE6DFC" w:rsidRPr="00157197">
        <w:rPr>
          <w:rFonts w:eastAsia="Times New Roman" w:cs="Times New Roman"/>
          <w:szCs w:val="24"/>
          <w:highlight w:val="yellow"/>
          <w:lang w:val="en-US" w:eastAsia="en-ZW"/>
          <w:rPrChange w:id="558" w:author="Chitsa Ephias" w:date="2022-09-28T12:35:00Z">
            <w:rPr>
              <w:rFonts w:eastAsia="Times New Roman" w:cs="Times New Roman"/>
              <w:szCs w:val="24"/>
              <w:lang w:val="en-US" w:eastAsia="en-ZW"/>
            </w:rPr>
          </w:rPrChange>
        </w:rPr>
        <w:t>contractors/long term</w:t>
      </w:r>
      <w:r w:rsidR="00DE6DFC" w:rsidRPr="00AF4042">
        <w:rPr>
          <w:rFonts w:eastAsia="Times New Roman" w:cs="Times New Roman"/>
          <w:szCs w:val="24"/>
          <w:lang w:val="en-US" w:eastAsia="en-ZW"/>
        </w:rPr>
        <w:t xml:space="preserve"> consultants have the requirements such as medical insurance and life cover or short</w:t>
      </w:r>
      <w:r w:rsidR="0042306C">
        <w:rPr>
          <w:rFonts w:eastAsia="Times New Roman" w:cs="Times New Roman"/>
          <w:szCs w:val="24"/>
          <w:lang w:val="en-US" w:eastAsia="en-ZW"/>
        </w:rPr>
        <w:t>-</w:t>
      </w:r>
      <w:r w:rsidR="00CF005B" w:rsidRPr="00AF4042">
        <w:rPr>
          <w:rFonts w:eastAsia="Times New Roman" w:cs="Times New Roman"/>
          <w:szCs w:val="24"/>
          <w:lang w:val="en-US" w:eastAsia="en-ZW"/>
        </w:rPr>
        <w:t xml:space="preserve">term medical and life cover </w:t>
      </w:r>
      <w:r w:rsidR="00DE6DFC" w:rsidRPr="00AF4042">
        <w:rPr>
          <w:rFonts w:eastAsia="Times New Roman" w:cs="Times New Roman"/>
          <w:szCs w:val="24"/>
          <w:lang w:val="en-US" w:eastAsia="en-ZW"/>
        </w:rPr>
        <w:t xml:space="preserve">planned </w:t>
      </w:r>
      <w:r w:rsidR="00CF005B" w:rsidRPr="00AF4042">
        <w:rPr>
          <w:rFonts w:eastAsia="Times New Roman" w:cs="Times New Roman"/>
          <w:szCs w:val="24"/>
          <w:lang w:val="en-US" w:eastAsia="en-ZW"/>
        </w:rPr>
        <w:t>during that period</w:t>
      </w:r>
      <w:r w:rsidR="00DE6DFC" w:rsidRPr="00AF4042">
        <w:rPr>
          <w:rFonts w:eastAsia="Times New Roman" w:cs="Times New Roman"/>
          <w:szCs w:val="24"/>
          <w:lang w:val="en-US" w:eastAsia="en-ZW"/>
        </w:rPr>
        <w:t xml:space="preserve"> or before recruitment is done</w:t>
      </w:r>
      <w:r w:rsidR="00CF005B" w:rsidRPr="00AF4042">
        <w:rPr>
          <w:rFonts w:eastAsia="Times New Roman" w:cs="Times New Roman"/>
          <w:szCs w:val="24"/>
          <w:lang w:val="en-US" w:eastAsia="en-ZW"/>
        </w:rPr>
        <w:t xml:space="preserve">. </w:t>
      </w:r>
      <w:r w:rsidR="00AE5ED3" w:rsidRPr="00AF4042">
        <w:rPr>
          <w:rFonts w:eastAsia="Times New Roman" w:cs="Times New Roman"/>
          <w:szCs w:val="24"/>
          <w:lang w:val="en-US" w:eastAsia="en-ZW"/>
        </w:rPr>
        <w:t>It will be the responsibility of an Independent Contractor to take care of their medical insurance life cover insurance and health and safety aspects.</w:t>
      </w:r>
      <w:r w:rsidR="008B4E5B" w:rsidRPr="00AF4042">
        <w:rPr>
          <w:rFonts w:eastAsia="Times New Roman" w:cs="Times New Roman"/>
          <w:szCs w:val="24"/>
          <w:lang w:val="en-US" w:eastAsia="en-ZW"/>
        </w:rPr>
        <w:t xml:space="preserve"> Such Standards are outlined in the Environmental and Social Sustainability Manual and shall be stipulated in the Contractors or Executing Entities Contract Agreements</w:t>
      </w:r>
      <w:commentRangeEnd w:id="556"/>
      <w:r w:rsidR="0042306C">
        <w:rPr>
          <w:rStyle w:val="CommentReference"/>
        </w:rPr>
        <w:commentReference w:id="556"/>
      </w:r>
      <w:commentRangeEnd w:id="557"/>
      <w:r w:rsidR="006D04E6">
        <w:rPr>
          <w:rStyle w:val="CommentReference"/>
        </w:rPr>
        <w:commentReference w:id="557"/>
      </w:r>
      <w:r w:rsidR="008B4E5B" w:rsidRPr="00AF4042">
        <w:rPr>
          <w:rFonts w:eastAsia="Times New Roman" w:cs="Times New Roman"/>
          <w:szCs w:val="24"/>
          <w:lang w:val="en-US" w:eastAsia="en-ZW"/>
        </w:rPr>
        <w:t>.</w:t>
      </w:r>
    </w:p>
    <w:p w14:paraId="6EDFAC61" w14:textId="77777777" w:rsidR="003147D5" w:rsidRPr="00EB3DBB" w:rsidRDefault="003147D5"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Purpose</w:t>
      </w:r>
    </w:p>
    <w:p w14:paraId="15E4F050"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To provide guidelines for engaging and remunerating individual consultants who provide professional services (consulting services) to the IDBZ on specific assignments.</w:t>
      </w:r>
    </w:p>
    <w:p w14:paraId="0AE3F645" w14:textId="77777777" w:rsidR="003147D5" w:rsidRPr="00AF4042" w:rsidRDefault="003147D5" w:rsidP="003147D5">
      <w:pPr>
        <w:tabs>
          <w:tab w:val="left" w:pos="0"/>
        </w:tabs>
        <w:spacing w:after="0" w:line="360" w:lineRule="auto"/>
        <w:jc w:val="both"/>
        <w:rPr>
          <w:rFonts w:eastAsia="Calibri" w:cs="Times New Roman"/>
          <w:iCs/>
          <w:szCs w:val="24"/>
        </w:rPr>
      </w:pPr>
    </w:p>
    <w:p w14:paraId="666B7A4C" w14:textId="77777777" w:rsidR="003147D5" w:rsidRPr="00EB3DBB" w:rsidRDefault="003147D5"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Scope</w:t>
      </w:r>
    </w:p>
    <w:p w14:paraId="443FAF85"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This policy covers all hiring and management of all forms of short-term individual consultants in the Bank.</w:t>
      </w:r>
    </w:p>
    <w:p w14:paraId="5A3D4919" w14:textId="77777777" w:rsidR="003147D5" w:rsidRPr="00AF4042" w:rsidRDefault="003147D5" w:rsidP="003147D5">
      <w:pPr>
        <w:tabs>
          <w:tab w:val="left" w:pos="0"/>
        </w:tabs>
        <w:spacing w:after="0" w:line="360" w:lineRule="auto"/>
        <w:jc w:val="both"/>
        <w:rPr>
          <w:rFonts w:eastAsia="Calibri" w:cs="Times New Roman"/>
          <w:iCs/>
          <w:szCs w:val="24"/>
        </w:rPr>
      </w:pPr>
    </w:p>
    <w:p w14:paraId="7C2A1E5E" w14:textId="77777777" w:rsidR="003147D5" w:rsidRPr="00EB3DBB" w:rsidRDefault="003147D5"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Compliance</w:t>
      </w:r>
    </w:p>
    <w:p w14:paraId="76DBF7A1" w14:textId="77777777" w:rsidR="003147D5" w:rsidRPr="00AF4042" w:rsidRDefault="003147D5" w:rsidP="003147D5">
      <w:pPr>
        <w:tabs>
          <w:tab w:val="left" w:pos="0"/>
        </w:tabs>
        <w:spacing w:after="0" w:line="360" w:lineRule="auto"/>
        <w:jc w:val="both"/>
        <w:rPr>
          <w:rFonts w:eastAsia="Calibri" w:cs="Times New Roman"/>
          <w:iCs/>
          <w:szCs w:val="24"/>
        </w:rPr>
      </w:pPr>
      <w:r>
        <w:rPr>
          <w:rFonts w:eastAsia="Calibri" w:cs="Times New Roman"/>
          <w:iCs/>
          <w:szCs w:val="24"/>
        </w:rPr>
        <w:t>All Bank functions must</w:t>
      </w:r>
      <w:r w:rsidRPr="00AF4042">
        <w:rPr>
          <w:rFonts w:eastAsia="Calibri" w:cs="Times New Roman"/>
          <w:iCs/>
          <w:szCs w:val="24"/>
        </w:rPr>
        <w:t xml:space="preserve"> comply with this policy. Any exceptions to this Policy shall require Board approval.</w:t>
      </w:r>
    </w:p>
    <w:p w14:paraId="6FB7C283" w14:textId="77777777" w:rsidR="003147D5" w:rsidRPr="00AF4042" w:rsidRDefault="003147D5" w:rsidP="003147D5">
      <w:pPr>
        <w:tabs>
          <w:tab w:val="left" w:pos="0"/>
        </w:tabs>
        <w:spacing w:after="0" w:line="360" w:lineRule="auto"/>
        <w:jc w:val="both"/>
        <w:rPr>
          <w:rFonts w:eastAsia="Calibri" w:cs="Times New Roman"/>
          <w:iCs/>
          <w:szCs w:val="24"/>
        </w:rPr>
      </w:pPr>
    </w:p>
    <w:p w14:paraId="77AE127F" w14:textId="77777777" w:rsidR="003147D5" w:rsidRPr="00EB3DBB" w:rsidRDefault="003147D5"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Related Information</w:t>
      </w:r>
    </w:p>
    <w:p w14:paraId="6C089C87"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 xml:space="preserve">This Policy should be read together with the Banking Act (Chapter 24:20); Infrastructure Development Bank of Zimbabwe Act [Chapter 24:14]; Labour Act [Chapter 28:01];  Human Resources Policies; Procurement Policies; Policies, Operations Guidelines and Manuals (POGM) document and any other related policies and documents. </w:t>
      </w:r>
    </w:p>
    <w:p w14:paraId="2169D3C4" w14:textId="77777777" w:rsidR="003147D5" w:rsidRPr="00AF4042" w:rsidRDefault="003147D5" w:rsidP="003147D5">
      <w:pPr>
        <w:tabs>
          <w:tab w:val="left" w:pos="0"/>
        </w:tabs>
        <w:spacing w:after="0" w:line="360" w:lineRule="auto"/>
        <w:jc w:val="both"/>
        <w:rPr>
          <w:rFonts w:eastAsia="Calibri" w:cs="Times New Roman"/>
          <w:iCs/>
          <w:szCs w:val="24"/>
        </w:rPr>
      </w:pPr>
    </w:p>
    <w:p w14:paraId="73EDCF41" w14:textId="77777777" w:rsidR="003147D5" w:rsidRPr="00EB3DBB" w:rsidRDefault="003147D5"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Policy Administration</w:t>
      </w:r>
    </w:p>
    <w:p w14:paraId="0534F4A4"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Director CSHD</w:t>
      </w:r>
    </w:p>
    <w:p w14:paraId="5B99ED27" w14:textId="77777777" w:rsidR="003147D5" w:rsidRPr="00AF4042" w:rsidRDefault="003147D5" w:rsidP="003147D5">
      <w:pPr>
        <w:tabs>
          <w:tab w:val="left" w:pos="0"/>
        </w:tabs>
        <w:spacing w:after="0" w:line="360" w:lineRule="auto"/>
        <w:jc w:val="both"/>
        <w:rPr>
          <w:rFonts w:eastAsia="Calibri" w:cs="Times New Roman"/>
          <w:iCs/>
          <w:szCs w:val="24"/>
        </w:rPr>
      </w:pPr>
    </w:p>
    <w:p w14:paraId="3B2BC623" w14:textId="77777777" w:rsidR="003147D5" w:rsidRPr="00EB3DBB" w:rsidRDefault="003147D5"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Definition of Terms</w:t>
      </w:r>
    </w:p>
    <w:p w14:paraId="195D05CF"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 xml:space="preserve">An Individual Consultant is a recognized authority or specialist in a specific area or field and is engaged by the Bank to provide those services in an individual capacity. This </w:t>
      </w:r>
      <w:r w:rsidRPr="00AF4042">
        <w:rPr>
          <w:rFonts w:eastAsia="Calibri" w:cs="Times New Roman"/>
          <w:iCs/>
          <w:szCs w:val="24"/>
        </w:rPr>
        <w:lastRenderedPageBreak/>
        <w:t>includes non-professional individuals and former staff members who may not have any “specialist” authority or expertise.</w:t>
      </w:r>
    </w:p>
    <w:p w14:paraId="20B4888E" w14:textId="77777777" w:rsidR="003147D5" w:rsidRPr="00AF4042" w:rsidRDefault="003147D5" w:rsidP="003147D5">
      <w:pPr>
        <w:tabs>
          <w:tab w:val="left" w:pos="0"/>
        </w:tabs>
        <w:spacing w:after="0" w:line="360" w:lineRule="auto"/>
        <w:jc w:val="both"/>
        <w:rPr>
          <w:rFonts w:eastAsia="Calibri" w:cs="Times New Roman"/>
          <w:iCs/>
          <w:szCs w:val="24"/>
        </w:rPr>
      </w:pPr>
    </w:p>
    <w:p w14:paraId="48E76576" w14:textId="22213F0B" w:rsidR="003147D5" w:rsidRPr="00EB3DBB" w:rsidRDefault="00EB3DBB"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 xml:space="preserve">Background </w:t>
      </w:r>
    </w:p>
    <w:p w14:paraId="702C2A58"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 xml:space="preserve">IDBZ considers its human resources to be its most important business asset. The personnel working for the IDBZ are fundamental to the Bank achieving its mandate. The people resourcing strategy of the Bank will determine </w:t>
      </w:r>
      <w:r>
        <w:rPr>
          <w:rFonts w:eastAsia="Calibri" w:cs="Times New Roman"/>
          <w:iCs/>
          <w:szCs w:val="24"/>
        </w:rPr>
        <w:t xml:space="preserve">the </w:t>
      </w:r>
      <w:r w:rsidRPr="00AF4042">
        <w:rPr>
          <w:rFonts w:eastAsia="Calibri" w:cs="Times New Roman"/>
          <w:iCs/>
          <w:szCs w:val="24"/>
        </w:rPr>
        <w:t xml:space="preserve">effectiveness and efficiency of the institution regardless of whether a </w:t>
      </w:r>
      <w:r>
        <w:rPr>
          <w:rFonts w:eastAsia="Calibri" w:cs="Times New Roman"/>
          <w:iCs/>
          <w:szCs w:val="24"/>
        </w:rPr>
        <w:t>Staff member</w:t>
      </w:r>
      <w:r w:rsidRPr="00AF4042">
        <w:rPr>
          <w:rFonts w:eastAsia="Calibri" w:cs="Times New Roman"/>
          <w:iCs/>
          <w:szCs w:val="24"/>
        </w:rPr>
        <w:t xml:space="preserve"> is permanent, on </w:t>
      </w:r>
      <w:r>
        <w:rPr>
          <w:rFonts w:eastAsia="Calibri" w:cs="Times New Roman"/>
          <w:iCs/>
          <w:szCs w:val="24"/>
        </w:rPr>
        <w:t xml:space="preserve">a </w:t>
      </w:r>
      <w:r w:rsidRPr="00AF4042">
        <w:rPr>
          <w:rFonts w:eastAsia="Calibri" w:cs="Times New Roman"/>
          <w:iCs/>
          <w:szCs w:val="24"/>
        </w:rPr>
        <w:t>fixed</w:t>
      </w:r>
      <w:r>
        <w:rPr>
          <w:rFonts w:eastAsia="Calibri" w:cs="Times New Roman"/>
          <w:iCs/>
          <w:szCs w:val="24"/>
        </w:rPr>
        <w:t>-</w:t>
      </w:r>
      <w:r w:rsidRPr="00AF4042">
        <w:rPr>
          <w:rFonts w:eastAsia="Calibri" w:cs="Times New Roman"/>
          <w:iCs/>
          <w:szCs w:val="24"/>
        </w:rPr>
        <w:t>term contract, a consultant or an intern.  For this reason, the Bank ensures that its policies and procedures enable the full application of its resourcing strategy following international standards of efficiency and transparency in human resources management. The primary objective is to ensure that the Bank delivers world</w:t>
      </w:r>
      <w:r>
        <w:rPr>
          <w:rFonts w:eastAsia="Calibri" w:cs="Times New Roman"/>
          <w:iCs/>
          <w:szCs w:val="24"/>
        </w:rPr>
        <w:t>-</w:t>
      </w:r>
      <w:r w:rsidRPr="00AF4042">
        <w:rPr>
          <w:rFonts w:eastAsia="Calibri" w:cs="Times New Roman"/>
          <w:iCs/>
          <w:szCs w:val="24"/>
        </w:rPr>
        <w:t xml:space="preserve">class service as a result of having competent and appropriately managed human resources.  The Bank’s resourcing policy will focus on ‘core’ activities and </w:t>
      </w:r>
      <w:r>
        <w:rPr>
          <w:rFonts w:eastAsia="Calibri" w:cs="Times New Roman"/>
          <w:iCs/>
          <w:szCs w:val="24"/>
        </w:rPr>
        <w:t xml:space="preserve">the </w:t>
      </w:r>
      <w:r w:rsidRPr="00AF4042">
        <w:rPr>
          <w:rFonts w:eastAsia="Calibri" w:cs="Times New Roman"/>
          <w:iCs/>
          <w:szCs w:val="24"/>
        </w:rPr>
        <w:t>shedding of ‘non-core’ activities. This has to do with, core competencies, dealing with complexity and change as well as size and resources. The IDBZ’s resourcing strategy will</w:t>
      </w:r>
      <w:r>
        <w:rPr>
          <w:rFonts w:eastAsia="Calibri" w:cs="Times New Roman"/>
          <w:iCs/>
          <w:szCs w:val="24"/>
        </w:rPr>
        <w:t>,</w:t>
      </w:r>
      <w:r w:rsidRPr="00AF4042">
        <w:rPr>
          <w:rFonts w:eastAsia="Calibri" w:cs="Times New Roman"/>
          <w:iCs/>
          <w:szCs w:val="24"/>
        </w:rPr>
        <w:t xml:space="preserve"> therefore, adopt structures along the lines of Hendy’s Three Leaf “Shamrock” Model. This will entail a bank that has a permanent core team, contractors and a flexible labour force (i.e. part</w:t>
      </w:r>
      <w:r>
        <w:rPr>
          <w:rFonts w:eastAsia="Calibri" w:cs="Times New Roman"/>
          <w:iCs/>
          <w:szCs w:val="24"/>
        </w:rPr>
        <w:t>-</w:t>
      </w:r>
      <w:r w:rsidRPr="00AF4042">
        <w:rPr>
          <w:rFonts w:eastAsia="Calibri" w:cs="Times New Roman"/>
          <w:iCs/>
          <w:szCs w:val="24"/>
        </w:rPr>
        <w:t>timers, temporary staff, consultants, etc.):</w:t>
      </w:r>
    </w:p>
    <w:p w14:paraId="696160EF"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 xml:space="preserve"> </w:t>
      </w:r>
    </w:p>
    <w:p w14:paraId="57D0B17A"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 xml:space="preserve">This policy provides direction and guidance </w:t>
      </w:r>
      <w:r>
        <w:rPr>
          <w:rFonts w:eastAsia="Calibri" w:cs="Times New Roman"/>
          <w:iCs/>
          <w:szCs w:val="24"/>
        </w:rPr>
        <w:t>concerning</w:t>
      </w:r>
      <w:r w:rsidRPr="00AF4042">
        <w:rPr>
          <w:rFonts w:eastAsia="Calibri" w:cs="Times New Roman"/>
          <w:iCs/>
          <w:szCs w:val="24"/>
        </w:rPr>
        <w:t xml:space="preserve"> the hiring of short-term individual consultants and rehiring of former </w:t>
      </w:r>
      <w:r>
        <w:rPr>
          <w:rFonts w:eastAsia="Calibri" w:cs="Times New Roman"/>
          <w:iCs/>
          <w:szCs w:val="24"/>
        </w:rPr>
        <w:t>Staff members</w:t>
      </w:r>
      <w:r w:rsidRPr="00AF4042">
        <w:rPr>
          <w:rFonts w:eastAsia="Calibri" w:cs="Times New Roman"/>
          <w:iCs/>
          <w:szCs w:val="24"/>
        </w:rPr>
        <w:t xml:space="preserve"> as short-term individual consultants.</w:t>
      </w:r>
    </w:p>
    <w:p w14:paraId="7C356A6F" w14:textId="77777777" w:rsidR="003147D5" w:rsidRPr="00AF4042" w:rsidRDefault="003147D5" w:rsidP="003147D5">
      <w:pPr>
        <w:tabs>
          <w:tab w:val="left" w:pos="0"/>
        </w:tabs>
        <w:spacing w:after="0" w:line="360" w:lineRule="auto"/>
        <w:jc w:val="both"/>
        <w:rPr>
          <w:rFonts w:eastAsia="Calibri" w:cs="Times New Roman"/>
          <w:iCs/>
          <w:szCs w:val="24"/>
        </w:rPr>
      </w:pPr>
    </w:p>
    <w:p w14:paraId="284131B7" w14:textId="6E6527EF" w:rsidR="003147D5" w:rsidRPr="00EB3DBB" w:rsidRDefault="00EB3DBB" w:rsidP="00D25A6F">
      <w:pPr>
        <w:pStyle w:val="ListParagraph"/>
        <w:numPr>
          <w:ilvl w:val="0"/>
          <w:numId w:val="100"/>
        </w:numPr>
        <w:tabs>
          <w:tab w:val="left" w:pos="0"/>
        </w:tabs>
        <w:spacing w:after="0" w:line="360" w:lineRule="auto"/>
        <w:jc w:val="both"/>
        <w:rPr>
          <w:rFonts w:eastAsia="Calibri" w:cs="Times New Roman"/>
          <w:b/>
          <w:iCs/>
          <w:szCs w:val="24"/>
        </w:rPr>
      </w:pPr>
      <w:r w:rsidRPr="00EB3DBB">
        <w:rPr>
          <w:rFonts w:eastAsia="Calibri" w:cs="Times New Roman"/>
          <w:b/>
          <w:iCs/>
          <w:szCs w:val="24"/>
        </w:rPr>
        <w:t>Objectives</w:t>
      </w:r>
    </w:p>
    <w:p w14:paraId="681D0A07"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To provide guidelines for:</w:t>
      </w:r>
    </w:p>
    <w:p w14:paraId="3D16927F" w14:textId="77777777" w:rsidR="003147D5" w:rsidRPr="00553A15" w:rsidRDefault="003147D5" w:rsidP="00D25A6F">
      <w:pPr>
        <w:pStyle w:val="ListParagraph"/>
        <w:numPr>
          <w:ilvl w:val="0"/>
          <w:numId w:val="95"/>
        </w:numPr>
        <w:tabs>
          <w:tab w:val="left" w:pos="0"/>
        </w:tabs>
        <w:spacing w:after="0" w:line="360" w:lineRule="auto"/>
        <w:jc w:val="both"/>
        <w:rPr>
          <w:rFonts w:eastAsia="Calibri" w:cs="Times New Roman"/>
          <w:iCs/>
          <w:szCs w:val="24"/>
        </w:rPr>
      </w:pPr>
      <w:r>
        <w:rPr>
          <w:rFonts w:eastAsia="Calibri" w:cs="Times New Roman"/>
          <w:iCs/>
          <w:szCs w:val="24"/>
        </w:rPr>
        <w:t>E</w:t>
      </w:r>
      <w:r w:rsidRPr="00553A15">
        <w:rPr>
          <w:rFonts w:eastAsia="Calibri" w:cs="Times New Roman"/>
          <w:iCs/>
          <w:szCs w:val="24"/>
        </w:rPr>
        <w:t>ngaging and remunerating individual consultants who provide professional services (consulting services) to the IDBZ on specific assignments;</w:t>
      </w:r>
    </w:p>
    <w:p w14:paraId="25FEF7D1" w14:textId="77777777" w:rsidR="003147D5" w:rsidRPr="00553A15" w:rsidRDefault="003147D5" w:rsidP="00D25A6F">
      <w:pPr>
        <w:pStyle w:val="ListParagraph"/>
        <w:numPr>
          <w:ilvl w:val="0"/>
          <w:numId w:val="95"/>
        </w:numPr>
        <w:tabs>
          <w:tab w:val="left" w:pos="0"/>
        </w:tabs>
        <w:spacing w:after="0" w:line="360" w:lineRule="auto"/>
        <w:jc w:val="both"/>
        <w:rPr>
          <w:rFonts w:eastAsia="Calibri" w:cs="Times New Roman"/>
          <w:iCs/>
          <w:szCs w:val="24"/>
        </w:rPr>
      </w:pPr>
      <w:r>
        <w:rPr>
          <w:rFonts w:eastAsia="Calibri" w:cs="Times New Roman"/>
          <w:iCs/>
          <w:szCs w:val="24"/>
        </w:rPr>
        <w:t>C</w:t>
      </w:r>
      <w:r w:rsidRPr="00553A15">
        <w:rPr>
          <w:rFonts w:eastAsia="Calibri" w:cs="Times New Roman"/>
          <w:iCs/>
          <w:szCs w:val="24"/>
        </w:rPr>
        <w:t>omplying with procurement, labour and all other relevant laws and regulations that govern the procurement of professional services into the bank; and</w:t>
      </w:r>
    </w:p>
    <w:p w14:paraId="4175D30F" w14:textId="77777777" w:rsidR="003147D5" w:rsidRPr="00553A15" w:rsidRDefault="003147D5" w:rsidP="00D25A6F">
      <w:pPr>
        <w:pStyle w:val="ListParagraph"/>
        <w:numPr>
          <w:ilvl w:val="0"/>
          <w:numId w:val="95"/>
        </w:numPr>
        <w:tabs>
          <w:tab w:val="left" w:pos="0"/>
        </w:tabs>
        <w:spacing w:after="0" w:line="360" w:lineRule="auto"/>
        <w:jc w:val="both"/>
        <w:rPr>
          <w:rFonts w:eastAsia="Calibri" w:cs="Times New Roman"/>
          <w:iCs/>
          <w:szCs w:val="24"/>
        </w:rPr>
      </w:pPr>
      <w:r>
        <w:rPr>
          <w:rFonts w:eastAsia="Calibri" w:cs="Times New Roman"/>
          <w:iCs/>
          <w:szCs w:val="24"/>
        </w:rPr>
        <w:t>H</w:t>
      </w:r>
      <w:r w:rsidRPr="00553A15">
        <w:rPr>
          <w:rFonts w:eastAsia="Calibri" w:cs="Times New Roman"/>
          <w:iCs/>
          <w:szCs w:val="24"/>
        </w:rPr>
        <w:t>iring former Staff members as short-term individual consultants.</w:t>
      </w:r>
    </w:p>
    <w:p w14:paraId="602EC0E3" w14:textId="77777777" w:rsidR="003147D5" w:rsidRPr="00AF4042" w:rsidRDefault="003147D5" w:rsidP="003147D5">
      <w:pPr>
        <w:tabs>
          <w:tab w:val="left" w:pos="0"/>
        </w:tabs>
        <w:spacing w:after="0" w:line="360" w:lineRule="auto"/>
        <w:jc w:val="both"/>
        <w:rPr>
          <w:rFonts w:eastAsia="Calibri" w:cs="Times New Roman"/>
          <w:iCs/>
          <w:szCs w:val="24"/>
        </w:rPr>
      </w:pPr>
    </w:p>
    <w:p w14:paraId="7CAAA784" w14:textId="6175FEC5" w:rsidR="003147D5" w:rsidRPr="00EB3DBB" w:rsidRDefault="00EB3DBB" w:rsidP="00D25A6F">
      <w:pPr>
        <w:pStyle w:val="ListParagraph"/>
        <w:numPr>
          <w:ilvl w:val="0"/>
          <w:numId w:val="95"/>
        </w:numPr>
        <w:rPr>
          <w:b/>
        </w:rPr>
      </w:pPr>
      <w:r w:rsidRPr="00EB3DBB">
        <w:rPr>
          <w:b/>
        </w:rPr>
        <w:t>Hiring Of Short-Term Individual Consultants</w:t>
      </w:r>
    </w:p>
    <w:p w14:paraId="39E9781A"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The IDBZ will from time to time engage experts under individual contracts to work on short</w:t>
      </w:r>
      <w:r>
        <w:rPr>
          <w:rFonts w:eastAsia="Calibri" w:cs="Times New Roman"/>
          <w:iCs/>
          <w:szCs w:val="24"/>
        </w:rPr>
        <w:t>-</w:t>
      </w:r>
      <w:r w:rsidRPr="00AF4042">
        <w:rPr>
          <w:rFonts w:eastAsia="Calibri" w:cs="Times New Roman"/>
          <w:iCs/>
          <w:szCs w:val="24"/>
        </w:rPr>
        <w:t xml:space="preserve">term assignments as consultants. The functions of a consultant are result-oriented in their area </w:t>
      </w:r>
      <w:r w:rsidRPr="00AF4042">
        <w:rPr>
          <w:rFonts w:eastAsia="Calibri" w:cs="Times New Roman"/>
          <w:iCs/>
          <w:szCs w:val="24"/>
        </w:rPr>
        <w:lastRenderedPageBreak/>
        <w:t xml:space="preserve">of expertise. The assignment may involve full-time or part-time functions. The Bank shall seek external service providers only after due consideration of internal and available resources has been taken against the assignment to be executed. </w:t>
      </w:r>
    </w:p>
    <w:p w14:paraId="4CB14EBE" w14:textId="77777777" w:rsidR="003147D5" w:rsidRPr="00AF4042" w:rsidRDefault="003147D5" w:rsidP="003147D5">
      <w:pPr>
        <w:tabs>
          <w:tab w:val="left" w:pos="0"/>
        </w:tabs>
        <w:spacing w:after="0" w:line="360" w:lineRule="auto"/>
        <w:jc w:val="both"/>
        <w:rPr>
          <w:rFonts w:eastAsia="Calibri" w:cs="Times New Roman"/>
          <w:iCs/>
          <w:szCs w:val="24"/>
        </w:rPr>
      </w:pPr>
    </w:p>
    <w:p w14:paraId="4926ABEF" w14:textId="77777777" w:rsidR="003147D5" w:rsidRPr="00EB3DBB" w:rsidRDefault="003147D5" w:rsidP="00D25A6F">
      <w:pPr>
        <w:pStyle w:val="ListParagraph"/>
        <w:numPr>
          <w:ilvl w:val="0"/>
          <w:numId w:val="101"/>
        </w:numPr>
        <w:tabs>
          <w:tab w:val="left" w:pos="0"/>
        </w:tabs>
        <w:spacing w:after="0" w:line="360" w:lineRule="auto"/>
        <w:jc w:val="both"/>
        <w:rPr>
          <w:rFonts w:eastAsia="Calibri" w:cs="Times New Roman"/>
          <w:b/>
          <w:iCs/>
          <w:szCs w:val="24"/>
        </w:rPr>
      </w:pPr>
      <w:r w:rsidRPr="00EB3DBB">
        <w:rPr>
          <w:rFonts w:eastAsia="Calibri" w:cs="Times New Roman"/>
          <w:b/>
          <w:iCs/>
          <w:szCs w:val="24"/>
        </w:rPr>
        <w:t>Time Frame of Contract</w:t>
      </w:r>
    </w:p>
    <w:p w14:paraId="6B9ED2A7"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Generally, such contracts shall not exceed 12 months per assignment and can only be renewed once, (subject to meeting defined parameters) otherwise the functions being carried out may be considered a full-time job. It is deemed that a period of 12 months is sufficient for training and skills transfer.</w:t>
      </w:r>
    </w:p>
    <w:p w14:paraId="470440E9" w14:textId="77777777" w:rsidR="003147D5" w:rsidRPr="00AF4042" w:rsidRDefault="003147D5" w:rsidP="003147D5">
      <w:pPr>
        <w:tabs>
          <w:tab w:val="left" w:pos="0"/>
        </w:tabs>
        <w:spacing w:after="0" w:line="360" w:lineRule="auto"/>
        <w:jc w:val="both"/>
        <w:rPr>
          <w:rFonts w:eastAsia="Calibri" w:cs="Times New Roman"/>
          <w:iCs/>
          <w:szCs w:val="24"/>
        </w:rPr>
      </w:pPr>
    </w:p>
    <w:p w14:paraId="093B0862" w14:textId="77777777" w:rsidR="003147D5" w:rsidRPr="00EB3DBB" w:rsidRDefault="003147D5" w:rsidP="00D25A6F">
      <w:pPr>
        <w:pStyle w:val="ListParagraph"/>
        <w:numPr>
          <w:ilvl w:val="0"/>
          <w:numId w:val="101"/>
        </w:numPr>
        <w:tabs>
          <w:tab w:val="left" w:pos="0"/>
        </w:tabs>
        <w:spacing w:after="0" w:line="360" w:lineRule="auto"/>
        <w:jc w:val="both"/>
        <w:rPr>
          <w:rFonts w:eastAsia="Calibri" w:cs="Times New Roman"/>
          <w:b/>
          <w:iCs/>
          <w:szCs w:val="24"/>
        </w:rPr>
      </w:pPr>
      <w:r w:rsidRPr="00EB3DBB">
        <w:rPr>
          <w:rFonts w:eastAsia="Calibri" w:cs="Times New Roman"/>
          <w:b/>
          <w:iCs/>
          <w:szCs w:val="24"/>
        </w:rPr>
        <w:t>Termination of Contract</w:t>
      </w:r>
    </w:p>
    <w:p w14:paraId="38BD53FF" w14:textId="77777777" w:rsidR="003147D5" w:rsidRPr="00AF4042" w:rsidRDefault="003147D5" w:rsidP="003147D5">
      <w:pPr>
        <w:tabs>
          <w:tab w:val="left" w:pos="0"/>
        </w:tabs>
        <w:spacing w:after="0" w:line="360" w:lineRule="auto"/>
        <w:jc w:val="both"/>
        <w:rPr>
          <w:rFonts w:eastAsia="Calibri" w:cs="Times New Roman"/>
          <w:iCs/>
          <w:szCs w:val="24"/>
        </w:rPr>
      </w:pPr>
      <w:r w:rsidRPr="00AF4042">
        <w:rPr>
          <w:rFonts w:eastAsia="Calibri" w:cs="Times New Roman"/>
          <w:iCs/>
          <w:szCs w:val="24"/>
        </w:rPr>
        <w:t xml:space="preserve">The contract shall clearly outline the conditions under which it will be terminated, including such conditions as completion of work, non-performance by either party, </w:t>
      </w:r>
      <w:r>
        <w:rPr>
          <w:rFonts w:eastAsia="Calibri" w:cs="Times New Roman"/>
          <w:iCs/>
          <w:szCs w:val="24"/>
        </w:rPr>
        <w:t xml:space="preserve">the </w:t>
      </w:r>
      <w:r w:rsidRPr="00AF4042">
        <w:rPr>
          <w:rFonts w:eastAsia="Calibri" w:cs="Times New Roman"/>
          <w:iCs/>
          <w:szCs w:val="24"/>
        </w:rPr>
        <w:t xml:space="preserve">lapse of a specific time frame, etc., together with the type and time of any notice requirement.  </w:t>
      </w:r>
    </w:p>
    <w:p w14:paraId="71E2E71E" w14:textId="77777777" w:rsidR="003147D5" w:rsidRPr="00AF4042" w:rsidRDefault="003147D5"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3A275C7D" w14:textId="77777777" w:rsidR="00CD35C4" w:rsidRPr="00AF4042" w:rsidRDefault="00CD35C4" w:rsidP="00AF4042">
      <w:pPr>
        <w:widowControl w:val="0"/>
        <w:overflowPunct w:val="0"/>
        <w:autoSpaceDE w:val="0"/>
        <w:autoSpaceDN w:val="0"/>
        <w:adjustRightInd w:val="0"/>
        <w:spacing w:after="0" w:line="360" w:lineRule="auto"/>
        <w:jc w:val="both"/>
        <w:rPr>
          <w:rFonts w:eastAsia="Times New Roman" w:cs="Times New Roman"/>
          <w:b/>
          <w:szCs w:val="24"/>
          <w:lang w:val="en-US" w:eastAsia="en-ZW"/>
        </w:rPr>
      </w:pPr>
    </w:p>
    <w:p w14:paraId="131408D2" w14:textId="45F74909" w:rsidR="008423E3" w:rsidRPr="00AF4042" w:rsidRDefault="009D51BE" w:rsidP="00D25A6F">
      <w:pPr>
        <w:pStyle w:val="Heading3"/>
        <w:numPr>
          <w:ilvl w:val="2"/>
          <w:numId w:val="98"/>
        </w:numPr>
        <w:spacing w:line="360" w:lineRule="auto"/>
        <w:rPr>
          <w:b w:val="0"/>
          <w:lang w:eastAsia="en-ZW"/>
        </w:rPr>
      </w:pPr>
      <w:bookmarkStart w:id="559" w:name="_Toc113607528"/>
      <w:bookmarkStart w:id="560" w:name="_Toc114058900"/>
      <w:r w:rsidRPr="00AF4042">
        <w:rPr>
          <w:lang w:eastAsia="en-ZW"/>
        </w:rPr>
        <w:t>External Recruitment Sources</w:t>
      </w:r>
      <w:bookmarkEnd w:id="559"/>
      <w:bookmarkEnd w:id="560"/>
    </w:p>
    <w:p w14:paraId="02A318DD" w14:textId="77777777" w:rsidR="00CC0113" w:rsidRPr="00AF4042" w:rsidRDefault="00CC0113" w:rsidP="00AF4042">
      <w:pPr>
        <w:widowControl w:val="0"/>
        <w:overflowPunct w:val="0"/>
        <w:autoSpaceDE w:val="0"/>
        <w:autoSpaceDN w:val="0"/>
        <w:adjustRightInd w:val="0"/>
        <w:spacing w:after="0" w:line="360" w:lineRule="auto"/>
        <w:jc w:val="both"/>
        <w:rPr>
          <w:rFonts w:eastAsia="Times New Roman" w:cs="Times New Roman"/>
          <w:b/>
          <w:szCs w:val="24"/>
          <w:lang w:val="en-US" w:eastAsia="en-ZW"/>
        </w:rPr>
      </w:pPr>
    </w:p>
    <w:p w14:paraId="45FD8F15" w14:textId="1581F259" w:rsidR="00CE5764" w:rsidRPr="00AF4042" w:rsidRDefault="00D9321D"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The Bank shall use </w:t>
      </w:r>
      <w:r w:rsidR="00352E93" w:rsidRPr="00AF4042">
        <w:rPr>
          <w:rFonts w:eastAsia="Times New Roman" w:cs="Times New Roman"/>
          <w:szCs w:val="24"/>
          <w:lang w:val="en-US" w:eastAsia="en-ZW"/>
        </w:rPr>
        <w:t xml:space="preserve">various platforms such as </w:t>
      </w:r>
      <w:r w:rsidRPr="00AF4042">
        <w:rPr>
          <w:rFonts w:eastAsia="Times New Roman" w:cs="Times New Roman"/>
          <w:szCs w:val="24"/>
          <w:lang w:val="en-US" w:eastAsia="en-ZW"/>
        </w:rPr>
        <w:t>print</w:t>
      </w:r>
      <w:r w:rsidR="0033026C" w:rsidRPr="00AF4042">
        <w:rPr>
          <w:rFonts w:eastAsia="Times New Roman" w:cs="Times New Roman"/>
          <w:szCs w:val="24"/>
          <w:lang w:val="en-US" w:eastAsia="en-ZW"/>
        </w:rPr>
        <w:t xml:space="preserve"> and digital</w:t>
      </w:r>
      <w:r w:rsidRPr="00AF4042">
        <w:rPr>
          <w:rFonts w:eastAsia="Times New Roman" w:cs="Times New Roman"/>
          <w:szCs w:val="24"/>
          <w:lang w:val="en-US" w:eastAsia="en-ZW"/>
        </w:rPr>
        <w:t xml:space="preserve"> media</w:t>
      </w:r>
      <w:r w:rsidR="0033026C" w:rsidRPr="00AF4042">
        <w:rPr>
          <w:rFonts w:eastAsia="Times New Roman" w:cs="Times New Roman"/>
          <w:szCs w:val="24"/>
          <w:lang w:val="en-US" w:eastAsia="en-ZW"/>
        </w:rPr>
        <w:t xml:space="preserve"> platforms</w:t>
      </w:r>
      <w:r w:rsidRPr="00AF4042">
        <w:rPr>
          <w:rFonts w:eastAsia="Times New Roman" w:cs="Times New Roman"/>
          <w:szCs w:val="24"/>
          <w:lang w:val="en-US" w:eastAsia="en-ZW"/>
        </w:rPr>
        <w:t xml:space="preserve">, </w:t>
      </w:r>
      <w:r w:rsidR="00CE5764" w:rsidRPr="00AF4042">
        <w:rPr>
          <w:rFonts w:eastAsia="Times New Roman" w:cs="Times New Roman"/>
          <w:szCs w:val="24"/>
          <w:lang w:val="en-US" w:eastAsia="en-ZW"/>
        </w:rPr>
        <w:t>roadshows</w:t>
      </w:r>
      <w:r w:rsidRPr="00AF4042">
        <w:rPr>
          <w:rFonts w:eastAsia="Times New Roman" w:cs="Times New Roman"/>
          <w:szCs w:val="24"/>
          <w:lang w:val="en-US" w:eastAsia="en-ZW"/>
        </w:rPr>
        <w:t>, e-recruitment,</w:t>
      </w:r>
      <w:r w:rsidR="00CE5764" w:rsidRPr="00AF4042">
        <w:rPr>
          <w:rFonts w:eastAsia="Times New Roman" w:cs="Times New Roman"/>
          <w:szCs w:val="24"/>
          <w:lang w:val="en-US" w:eastAsia="en-ZW"/>
        </w:rPr>
        <w:t xml:space="preserve"> </w:t>
      </w:r>
      <w:r w:rsidRPr="00AF4042">
        <w:rPr>
          <w:rFonts w:eastAsia="Times New Roman" w:cs="Times New Roman"/>
          <w:szCs w:val="24"/>
          <w:lang w:val="en-US" w:eastAsia="en-ZW"/>
        </w:rPr>
        <w:t>agencies</w:t>
      </w:r>
      <w:r w:rsidR="0033026C" w:rsidRPr="00AF4042">
        <w:rPr>
          <w:rFonts w:eastAsia="Times New Roman" w:cs="Times New Roman"/>
          <w:szCs w:val="24"/>
          <w:lang w:val="en-US" w:eastAsia="en-ZW"/>
        </w:rPr>
        <w:t>, campus recruitment</w:t>
      </w:r>
      <w:r w:rsidRPr="00AF4042">
        <w:rPr>
          <w:rFonts w:eastAsia="Times New Roman" w:cs="Times New Roman"/>
          <w:szCs w:val="24"/>
          <w:lang w:val="en-US" w:eastAsia="en-ZW"/>
        </w:rPr>
        <w:t xml:space="preserve"> and head</w:t>
      </w:r>
      <w:r w:rsidR="000971F4" w:rsidRPr="00AF4042">
        <w:rPr>
          <w:rFonts w:eastAsia="Times New Roman" w:cs="Times New Roman"/>
          <w:szCs w:val="24"/>
          <w:lang w:val="en-US" w:eastAsia="en-ZW"/>
        </w:rPr>
        <w:t>-</w:t>
      </w:r>
      <w:r w:rsidRPr="00AF4042">
        <w:rPr>
          <w:rFonts w:eastAsia="Times New Roman" w:cs="Times New Roman"/>
          <w:szCs w:val="24"/>
          <w:lang w:val="en-US" w:eastAsia="en-ZW"/>
        </w:rPr>
        <w:t>hunting.</w:t>
      </w:r>
      <w:r w:rsidR="00CE5764" w:rsidRPr="00AF4042">
        <w:rPr>
          <w:rFonts w:eastAsia="Times New Roman" w:cs="Times New Roman"/>
          <w:szCs w:val="24"/>
          <w:lang w:val="en-US" w:eastAsia="en-ZW"/>
        </w:rPr>
        <w:t xml:space="preserve"> All positions should be recruited through open advertisements</w:t>
      </w:r>
      <w:r w:rsidR="0033026C" w:rsidRPr="00AF4042">
        <w:rPr>
          <w:rFonts w:eastAsia="Times New Roman" w:cs="Times New Roman"/>
          <w:szCs w:val="24"/>
          <w:lang w:val="en-US" w:eastAsia="en-ZW"/>
        </w:rPr>
        <w:t xml:space="preserve"> where applicable</w:t>
      </w:r>
      <w:r w:rsidR="00107A3A" w:rsidRPr="00AF4042">
        <w:rPr>
          <w:rFonts w:eastAsia="Times New Roman" w:cs="Times New Roman"/>
          <w:szCs w:val="24"/>
          <w:lang w:val="en-US" w:eastAsia="en-ZW"/>
        </w:rPr>
        <w:t xml:space="preserve">. </w:t>
      </w:r>
      <w:r w:rsidR="00CE5764" w:rsidRPr="00AF4042">
        <w:rPr>
          <w:rFonts w:eastAsia="Times New Roman" w:cs="Times New Roman"/>
          <w:szCs w:val="24"/>
          <w:lang w:val="en-US" w:eastAsia="en-ZW"/>
        </w:rPr>
        <w:t xml:space="preserve">The Bank </w:t>
      </w:r>
      <w:r w:rsidR="00107A3A" w:rsidRPr="00AF4042">
        <w:rPr>
          <w:rFonts w:eastAsia="Times New Roman" w:cs="Times New Roman"/>
          <w:szCs w:val="24"/>
          <w:lang w:val="en-US" w:eastAsia="en-ZW"/>
        </w:rPr>
        <w:t>shall also conduct r</w:t>
      </w:r>
      <w:r w:rsidR="00CE5764" w:rsidRPr="00AF4042">
        <w:rPr>
          <w:rFonts w:eastAsia="Times New Roman" w:cs="Times New Roman"/>
          <w:szCs w:val="24"/>
          <w:lang w:val="en-US" w:eastAsia="en-ZW"/>
        </w:rPr>
        <w:t>oadshows to cultivate an interest in the institution</w:t>
      </w:r>
      <w:r w:rsidR="008B4E5B" w:rsidRPr="00AF4042">
        <w:rPr>
          <w:rFonts w:eastAsia="Times New Roman" w:cs="Times New Roman"/>
          <w:szCs w:val="24"/>
          <w:lang w:val="en-US" w:eastAsia="en-ZW"/>
        </w:rPr>
        <w:t xml:space="preserve"> by the potential </w:t>
      </w:r>
      <w:r w:rsidR="003147D5">
        <w:rPr>
          <w:rFonts w:eastAsia="Times New Roman" w:cs="Times New Roman"/>
          <w:szCs w:val="24"/>
          <w:lang w:val="en-US" w:eastAsia="en-ZW"/>
        </w:rPr>
        <w:t>staff members</w:t>
      </w:r>
      <w:r w:rsidR="0042306C">
        <w:rPr>
          <w:rFonts w:eastAsia="Times New Roman" w:cs="Times New Roman"/>
          <w:szCs w:val="24"/>
          <w:lang w:val="en-US" w:eastAsia="en-ZW"/>
        </w:rPr>
        <w:t>,</w:t>
      </w:r>
      <w:r w:rsidR="008B4E5B" w:rsidRPr="00AF4042">
        <w:rPr>
          <w:rFonts w:eastAsia="Times New Roman" w:cs="Times New Roman"/>
          <w:szCs w:val="24"/>
          <w:lang w:val="en-US" w:eastAsia="en-ZW"/>
        </w:rPr>
        <w:t xml:space="preserve"> </w:t>
      </w:r>
      <w:r w:rsidR="00D90958" w:rsidRPr="00AF4042">
        <w:rPr>
          <w:rFonts w:eastAsia="Times New Roman" w:cs="Times New Roman"/>
          <w:szCs w:val="24"/>
          <w:lang w:val="en-US" w:eastAsia="en-ZW"/>
        </w:rPr>
        <w:t>e.g.,</w:t>
      </w:r>
      <w:r w:rsidR="008B4E5B" w:rsidRPr="00AF4042">
        <w:rPr>
          <w:rFonts w:eastAsia="Times New Roman" w:cs="Times New Roman"/>
          <w:szCs w:val="24"/>
          <w:lang w:val="en-US" w:eastAsia="en-ZW"/>
        </w:rPr>
        <w:t xml:space="preserve"> University students.</w:t>
      </w:r>
    </w:p>
    <w:p w14:paraId="2B66E655" w14:textId="77777777" w:rsidR="009D51BE" w:rsidRPr="00AF4042" w:rsidRDefault="009D51BE" w:rsidP="00AF4042">
      <w:pPr>
        <w:widowControl w:val="0"/>
        <w:autoSpaceDE w:val="0"/>
        <w:autoSpaceDN w:val="0"/>
        <w:adjustRightInd w:val="0"/>
        <w:spacing w:after="0" w:line="360" w:lineRule="auto"/>
        <w:jc w:val="both"/>
        <w:rPr>
          <w:rFonts w:eastAsia="Times New Roman" w:cs="Times New Roman"/>
          <w:szCs w:val="24"/>
          <w:lang w:val="en-US" w:eastAsia="en-ZW"/>
        </w:rPr>
      </w:pPr>
    </w:p>
    <w:p w14:paraId="259F2339" w14:textId="76509E65" w:rsidR="008423E3" w:rsidRPr="00AF4042" w:rsidRDefault="009D51BE" w:rsidP="00D25A6F">
      <w:pPr>
        <w:pStyle w:val="Heading3"/>
        <w:numPr>
          <w:ilvl w:val="2"/>
          <w:numId w:val="98"/>
        </w:numPr>
        <w:spacing w:line="360" w:lineRule="auto"/>
        <w:rPr>
          <w:b w:val="0"/>
          <w:lang w:eastAsia="en-ZW"/>
        </w:rPr>
      </w:pPr>
      <w:bookmarkStart w:id="561" w:name="_Toc113607529"/>
      <w:bookmarkStart w:id="562" w:name="_Toc114058901"/>
      <w:r w:rsidRPr="00AF4042">
        <w:rPr>
          <w:lang w:eastAsia="en-ZW"/>
        </w:rPr>
        <w:t>Exclusion of family members</w:t>
      </w:r>
      <w:r w:rsidR="0042306C">
        <w:rPr>
          <w:lang w:eastAsia="en-ZW"/>
        </w:rPr>
        <w:t>/relatives</w:t>
      </w:r>
      <w:r w:rsidRPr="00AF4042">
        <w:rPr>
          <w:lang w:eastAsia="en-ZW"/>
        </w:rPr>
        <w:t xml:space="preserve"> from employment</w:t>
      </w:r>
      <w:bookmarkEnd w:id="561"/>
      <w:bookmarkEnd w:id="562"/>
    </w:p>
    <w:p w14:paraId="6516FB1A" w14:textId="634776CB" w:rsidR="008B4E5B" w:rsidRDefault="008B4E5B" w:rsidP="00AF4042">
      <w:pPr>
        <w:spacing w:line="360" w:lineRule="auto"/>
        <w:rPr>
          <w:rFonts w:cs="Times New Roman"/>
          <w:lang w:val="en-US" w:eastAsia="en-ZW"/>
        </w:rPr>
      </w:pPr>
    </w:p>
    <w:p w14:paraId="3F35E622" w14:textId="4DF13110" w:rsidR="0042306C" w:rsidRPr="0042306C" w:rsidRDefault="0042306C" w:rsidP="0042306C">
      <w:pPr>
        <w:widowControl w:val="0"/>
        <w:autoSpaceDE w:val="0"/>
        <w:autoSpaceDN w:val="0"/>
        <w:adjustRightInd w:val="0"/>
        <w:spacing w:after="0" w:line="360" w:lineRule="auto"/>
        <w:jc w:val="both"/>
        <w:rPr>
          <w:rFonts w:eastAsia="Times New Roman" w:cs="Times New Roman"/>
          <w:b/>
          <w:i/>
          <w:szCs w:val="24"/>
          <w:highlight w:val="yellow"/>
          <w:lang w:val="en-GB" w:eastAsia="en-ZW"/>
        </w:rPr>
      </w:pPr>
      <w:r w:rsidRPr="0042306C">
        <w:rPr>
          <w:rFonts w:cs="Times New Roman"/>
          <w:szCs w:val="24"/>
          <w:lang w:val="en-US" w:eastAsia="en-ZW"/>
        </w:rPr>
        <w:t xml:space="preserve">Family member/relative refers to any person related to an IDBZ </w:t>
      </w:r>
      <w:r w:rsidR="003147D5">
        <w:rPr>
          <w:rFonts w:cs="Times New Roman"/>
          <w:szCs w:val="24"/>
          <w:lang w:val="en-US" w:eastAsia="en-ZW"/>
        </w:rPr>
        <w:t>staff member</w:t>
      </w:r>
      <w:r w:rsidRPr="0042306C">
        <w:rPr>
          <w:rFonts w:cs="Times New Roman"/>
          <w:szCs w:val="24"/>
          <w:lang w:val="en-US" w:eastAsia="en-ZW"/>
        </w:rPr>
        <w:t xml:space="preserve"> by blood or marriage within the third degree.  This also covers cases where our </w:t>
      </w:r>
      <w:r w:rsidR="003147D5">
        <w:rPr>
          <w:rFonts w:cs="Times New Roman"/>
          <w:szCs w:val="24"/>
          <w:lang w:val="en-US" w:eastAsia="en-ZW"/>
        </w:rPr>
        <w:t>staff members</w:t>
      </w:r>
      <w:r w:rsidRPr="0042306C">
        <w:rPr>
          <w:rFonts w:cs="Times New Roman"/>
          <w:szCs w:val="24"/>
          <w:lang w:val="en-US" w:eastAsia="en-ZW"/>
        </w:rPr>
        <w:t xml:space="preserve"> live with a person in a domestic partnership or children acquired through adoption</w:t>
      </w:r>
      <w:ins w:id="563" w:author="Natasha [2]" w:date="2022-09-29T09:54:00Z">
        <w:r w:rsidR="006D04E6">
          <w:rPr>
            <w:rFonts w:eastAsia="Times New Roman" w:cs="Times New Roman"/>
            <w:i/>
            <w:szCs w:val="24"/>
            <w:lang w:val="en-GB" w:eastAsia="en-ZW"/>
          </w:rPr>
          <w:t>,</w:t>
        </w:r>
      </w:ins>
      <w:del w:id="564" w:author="Natasha [2]" w:date="2022-09-29T09:54:00Z">
        <w:r w:rsidRPr="0042306C" w:rsidDel="006D04E6">
          <w:rPr>
            <w:rFonts w:cs="Times New Roman"/>
            <w:szCs w:val="24"/>
            <w:lang w:val="en-US" w:eastAsia="en-ZW"/>
          </w:rPr>
          <w:delText>.</w:delText>
        </w:r>
        <w:r w:rsidRPr="0042306C" w:rsidDel="006D04E6">
          <w:rPr>
            <w:rFonts w:eastAsia="Times New Roman" w:cs="Times New Roman"/>
            <w:i/>
            <w:szCs w:val="24"/>
            <w:highlight w:val="yellow"/>
            <w:lang w:val="en-GB" w:eastAsia="en-ZW"/>
          </w:rPr>
          <w:delText xml:space="preserve"> .</w:delText>
        </w:r>
      </w:del>
      <w:r w:rsidRPr="0042306C">
        <w:rPr>
          <w:rFonts w:eastAsia="Times New Roman" w:cs="Times New Roman"/>
          <w:i/>
          <w:szCs w:val="24"/>
          <w:highlight w:val="yellow"/>
          <w:lang w:val="en-GB" w:eastAsia="en-ZW"/>
        </w:rPr>
        <w:t xml:space="preserve"> (</w:t>
      </w:r>
      <w:r w:rsidRPr="0042306C">
        <w:rPr>
          <w:rFonts w:eastAsia="Times New Roman" w:cs="Times New Roman"/>
          <w:b/>
          <w:i/>
          <w:szCs w:val="24"/>
          <w:highlight w:val="yellow"/>
          <w:lang w:val="en-GB" w:eastAsia="en-ZW"/>
        </w:rPr>
        <w:t>i</w:t>
      </w:r>
      <w:r w:rsidRPr="0042306C">
        <w:rPr>
          <w:rFonts w:eastAsia="Times New Roman" w:cs="Times New Roman"/>
          <w:bCs/>
          <w:i/>
          <w:szCs w:val="24"/>
          <w:highlight w:val="yellow"/>
          <w:lang w:val="en-GB" w:eastAsia="en-ZW"/>
        </w:rPr>
        <w:t xml:space="preserve">.e. parent, brother, sister, </w:t>
      </w:r>
      <w:ins w:id="565" w:author="Natasha [2]" w:date="2022-09-29T09:59:00Z">
        <w:r w:rsidR="006D04E6">
          <w:rPr>
            <w:rFonts w:eastAsia="Times New Roman" w:cs="Times New Roman"/>
            <w:bCs/>
            <w:i/>
            <w:szCs w:val="24"/>
            <w:highlight w:val="yellow"/>
            <w:lang w:val="en-GB" w:eastAsia="en-ZW"/>
          </w:rPr>
          <w:t xml:space="preserve">cousin, </w:t>
        </w:r>
      </w:ins>
      <w:r w:rsidRPr="0042306C">
        <w:rPr>
          <w:rFonts w:eastAsia="Times New Roman" w:cs="Times New Roman"/>
          <w:bCs/>
          <w:i/>
          <w:szCs w:val="24"/>
          <w:highlight w:val="yellow"/>
          <w:lang w:val="en-GB" w:eastAsia="en-ZW"/>
        </w:rPr>
        <w:t>spouse, child, grandparent, grandchild, brother-in-law, sister-in-law, parent-in-law, son-in-law, and daughter-in-</w:t>
      </w:r>
      <w:commentRangeStart w:id="566"/>
      <w:commentRangeStart w:id="567"/>
      <w:r w:rsidRPr="0042306C">
        <w:rPr>
          <w:rFonts w:eastAsia="Times New Roman" w:cs="Times New Roman"/>
          <w:bCs/>
          <w:i/>
          <w:szCs w:val="24"/>
          <w:highlight w:val="yellow"/>
          <w:lang w:val="en-GB" w:eastAsia="en-ZW"/>
        </w:rPr>
        <w:t>law</w:t>
      </w:r>
      <w:commentRangeEnd w:id="566"/>
      <w:r w:rsidRPr="0042306C">
        <w:rPr>
          <w:rStyle w:val="CommentReference"/>
          <w:rFonts w:cs="Times New Roman"/>
          <w:bCs/>
          <w:i/>
          <w:sz w:val="24"/>
          <w:szCs w:val="24"/>
          <w:highlight w:val="yellow"/>
        </w:rPr>
        <w:commentReference w:id="566"/>
      </w:r>
      <w:commentRangeEnd w:id="567"/>
      <w:r w:rsidRPr="0042306C">
        <w:rPr>
          <w:rStyle w:val="CommentReference"/>
          <w:rFonts w:cs="Times New Roman"/>
          <w:bCs/>
          <w:i/>
          <w:sz w:val="24"/>
          <w:szCs w:val="24"/>
          <w:highlight w:val="yellow"/>
        </w:rPr>
        <w:commentReference w:id="567"/>
      </w:r>
      <w:r w:rsidRPr="0042306C">
        <w:rPr>
          <w:rFonts w:eastAsia="Times New Roman" w:cs="Times New Roman"/>
          <w:bCs/>
          <w:i/>
          <w:szCs w:val="24"/>
          <w:highlight w:val="yellow"/>
          <w:lang w:val="en-GB" w:eastAsia="en-ZW"/>
        </w:rPr>
        <w:t xml:space="preserve">, </w:t>
      </w:r>
      <w:r w:rsidRPr="0042306C">
        <w:rPr>
          <w:rFonts w:cs="Times New Roman"/>
          <w:bCs/>
          <w:i/>
          <w:szCs w:val="24"/>
          <w:highlight w:val="yellow"/>
          <w:shd w:val="clear" w:color="auto" w:fill="FFFFFF"/>
        </w:rPr>
        <w:t xml:space="preserve">step-parents, grandparents, in-laws, spouses or domestic partners, step-children, adoptive children, grandchildren, siblings, uncles, aunts, </w:t>
      </w:r>
      <w:commentRangeStart w:id="568"/>
      <w:r w:rsidRPr="0042306C">
        <w:rPr>
          <w:rFonts w:cs="Times New Roman"/>
          <w:bCs/>
          <w:i/>
          <w:szCs w:val="24"/>
          <w:highlight w:val="yellow"/>
          <w:shd w:val="clear" w:color="auto" w:fill="FFFFFF"/>
        </w:rPr>
        <w:t>nieces</w:t>
      </w:r>
      <w:commentRangeEnd w:id="568"/>
      <w:r w:rsidR="00DC1F18">
        <w:rPr>
          <w:rStyle w:val="CommentReference"/>
        </w:rPr>
        <w:commentReference w:id="568"/>
      </w:r>
      <w:r w:rsidRPr="0042306C">
        <w:rPr>
          <w:rFonts w:cs="Times New Roman"/>
          <w:bCs/>
          <w:i/>
          <w:szCs w:val="24"/>
          <w:highlight w:val="yellow"/>
          <w:shd w:val="clear" w:color="auto" w:fill="FFFFFF"/>
        </w:rPr>
        <w:t xml:space="preserve"> and nephews</w:t>
      </w:r>
      <w:r w:rsidRPr="0042306C">
        <w:rPr>
          <w:rFonts w:eastAsia="Times New Roman" w:cs="Times New Roman"/>
          <w:bCs/>
          <w:i/>
          <w:szCs w:val="24"/>
          <w:highlight w:val="yellow"/>
          <w:lang w:val="en-GB" w:eastAsia="en-ZW"/>
        </w:rPr>
        <w:t>)</w:t>
      </w:r>
    </w:p>
    <w:p w14:paraId="47A53AAA" w14:textId="11CA885C" w:rsidR="0042306C" w:rsidRPr="0042306C" w:rsidRDefault="0042306C" w:rsidP="00AF4042">
      <w:pPr>
        <w:spacing w:line="360" w:lineRule="auto"/>
        <w:rPr>
          <w:rFonts w:cs="Times New Roman"/>
          <w:szCs w:val="24"/>
          <w:lang w:val="en-US" w:eastAsia="en-ZW"/>
        </w:rPr>
      </w:pPr>
    </w:p>
    <w:p w14:paraId="3DABF388" w14:textId="0C66B6BF" w:rsidR="009D51BE" w:rsidRPr="0042306C" w:rsidRDefault="009D51BE" w:rsidP="00CC2B22">
      <w:pPr>
        <w:widowControl w:val="0"/>
        <w:numPr>
          <w:ilvl w:val="0"/>
          <w:numId w:val="8"/>
        </w:numPr>
        <w:autoSpaceDE w:val="0"/>
        <w:autoSpaceDN w:val="0"/>
        <w:adjustRightInd w:val="0"/>
        <w:spacing w:after="0" w:line="360" w:lineRule="auto"/>
        <w:jc w:val="both"/>
        <w:rPr>
          <w:rFonts w:eastAsia="Times New Roman" w:cs="Times New Roman"/>
          <w:b/>
          <w:i/>
          <w:szCs w:val="24"/>
          <w:highlight w:val="yellow"/>
          <w:lang w:val="en-GB" w:eastAsia="en-ZW"/>
        </w:rPr>
      </w:pPr>
      <w:r w:rsidRPr="0042306C">
        <w:rPr>
          <w:rFonts w:eastAsia="Times New Roman" w:cs="Times New Roman"/>
          <w:szCs w:val="24"/>
          <w:highlight w:val="yellow"/>
          <w:lang w:val="en-GB" w:eastAsia="en-ZW"/>
        </w:rPr>
        <w:t xml:space="preserve">The Bank shall not offer any employment </w:t>
      </w:r>
      <w:r w:rsidR="0042306C">
        <w:rPr>
          <w:rFonts w:eastAsia="Times New Roman" w:cs="Times New Roman"/>
          <w:szCs w:val="24"/>
          <w:highlight w:val="yellow"/>
          <w:lang w:val="en-GB" w:eastAsia="en-ZW"/>
        </w:rPr>
        <w:t>to family members or relatives.</w:t>
      </w:r>
    </w:p>
    <w:p w14:paraId="08AA6F24" w14:textId="6CB1E3E3" w:rsidR="009D51BE" w:rsidRPr="0060775D" w:rsidRDefault="00097C34" w:rsidP="00CC2B22">
      <w:pPr>
        <w:pStyle w:val="ListParagraph"/>
        <w:numPr>
          <w:ilvl w:val="0"/>
          <w:numId w:val="8"/>
        </w:numPr>
        <w:spacing w:line="360" w:lineRule="auto"/>
        <w:jc w:val="both"/>
        <w:rPr>
          <w:rFonts w:eastAsia="Times New Roman" w:cs="Times New Roman"/>
          <w:szCs w:val="24"/>
          <w:highlight w:val="yellow"/>
          <w:lang w:val="en-GB" w:eastAsia="en-ZW"/>
        </w:rPr>
      </w:pPr>
      <w:r w:rsidRPr="0060775D">
        <w:rPr>
          <w:rFonts w:eastAsia="Times New Roman" w:cs="Times New Roman"/>
          <w:szCs w:val="24"/>
          <w:highlight w:val="yellow"/>
          <w:lang w:val="en-GB" w:eastAsia="en-ZW"/>
        </w:rPr>
        <w:t xml:space="preserve">The Bank does not encourage </w:t>
      </w:r>
      <w:r w:rsidR="00241F79" w:rsidRPr="0060775D">
        <w:rPr>
          <w:rFonts w:eastAsia="Times New Roman" w:cs="Times New Roman"/>
          <w:szCs w:val="24"/>
          <w:highlight w:val="yellow"/>
          <w:lang w:val="en-GB" w:eastAsia="en-ZW"/>
        </w:rPr>
        <w:t>romantic</w:t>
      </w:r>
      <w:r w:rsidRPr="0060775D">
        <w:rPr>
          <w:rFonts w:eastAsia="Times New Roman" w:cs="Times New Roman"/>
          <w:szCs w:val="24"/>
          <w:highlight w:val="yellow"/>
          <w:lang w:val="en-GB" w:eastAsia="en-ZW"/>
        </w:rPr>
        <w:t xml:space="preserve"> </w:t>
      </w:r>
      <w:r w:rsidR="00241F79" w:rsidRPr="0060775D">
        <w:rPr>
          <w:rFonts w:eastAsia="Times New Roman" w:cs="Times New Roman"/>
          <w:szCs w:val="24"/>
          <w:highlight w:val="yellow"/>
          <w:lang w:val="en-GB" w:eastAsia="en-ZW"/>
        </w:rPr>
        <w:t>relationships between Bank Staff</w:t>
      </w:r>
      <w:r w:rsidR="0042306C" w:rsidRPr="0060775D">
        <w:rPr>
          <w:rFonts w:eastAsia="Times New Roman" w:cs="Times New Roman"/>
          <w:szCs w:val="24"/>
          <w:highlight w:val="yellow"/>
          <w:lang w:val="en-GB" w:eastAsia="en-ZW"/>
        </w:rPr>
        <w:t>. W</w:t>
      </w:r>
      <w:commentRangeStart w:id="569"/>
      <w:commentRangeStart w:id="570"/>
      <w:r w:rsidR="00241F79" w:rsidRPr="0060775D">
        <w:rPr>
          <w:rFonts w:eastAsia="Times New Roman" w:cs="Times New Roman"/>
          <w:szCs w:val="24"/>
          <w:highlight w:val="yellow"/>
          <w:lang w:val="en-GB" w:eastAsia="en-ZW"/>
        </w:rPr>
        <w:t>hen</w:t>
      </w:r>
      <w:commentRangeEnd w:id="569"/>
      <w:r w:rsidR="001A5FAA" w:rsidRPr="0060775D">
        <w:rPr>
          <w:rStyle w:val="CommentReference"/>
          <w:rFonts w:cs="Times New Roman"/>
          <w:highlight w:val="yellow"/>
        </w:rPr>
        <w:commentReference w:id="569"/>
      </w:r>
      <w:commentRangeEnd w:id="570"/>
      <w:r w:rsidR="00DC1F18">
        <w:rPr>
          <w:rStyle w:val="CommentReference"/>
        </w:rPr>
        <w:commentReference w:id="570"/>
      </w:r>
      <w:r w:rsidR="0060775D" w:rsidRPr="0060775D">
        <w:rPr>
          <w:rFonts w:eastAsia="Times New Roman" w:cs="Times New Roman"/>
          <w:szCs w:val="24"/>
          <w:highlight w:val="yellow"/>
          <w:lang w:val="en-GB" w:eastAsia="en-ZW"/>
        </w:rPr>
        <w:t xml:space="preserve"> one </w:t>
      </w:r>
      <w:r w:rsidR="003147D5">
        <w:rPr>
          <w:rFonts w:eastAsia="Times New Roman" w:cs="Times New Roman"/>
          <w:szCs w:val="24"/>
          <w:highlight w:val="yellow"/>
          <w:lang w:val="en-GB" w:eastAsia="en-ZW"/>
        </w:rPr>
        <w:t>staff member</w:t>
      </w:r>
      <w:r w:rsidR="0060775D" w:rsidRPr="0060775D">
        <w:rPr>
          <w:rFonts w:eastAsia="Times New Roman" w:cs="Times New Roman"/>
          <w:szCs w:val="24"/>
          <w:highlight w:val="yellow"/>
          <w:lang w:val="en-GB" w:eastAsia="en-ZW"/>
        </w:rPr>
        <w:t xml:space="preserve"> of IDBZ marries another </w:t>
      </w:r>
      <w:r w:rsidR="003147D5">
        <w:rPr>
          <w:rFonts w:eastAsia="Times New Roman" w:cs="Times New Roman"/>
          <w:szCs w:val="24"/>
          <w:highlight w:val="yellow"/>
          <w:lang w:val="en-GB" w:eastAsia="en-ZW"/>
        </w:rPr>
        <w:t>staff member</w:t>
      </w:r>
      <w:r w:rsidR="0060775D" w:rsidRPr="0060775D">
        <w:rPr>
          <w:rFonts w:eastAsia="Times New Roman" w:cs="Times New Roman"/>
          <w:szCs w:val="24"/>
          <w:highlight w:val="yellow"/>
          <w:lang w:val="en-GB" w:eastAsia="en-ZW"/>
        </w:rPr>
        <w:t xml:space="preserve"> of IDBZ while both are still employed by the Bank, steps need to be taken to guarantee that they do not report to each other in their respective roles. </w:t>
      </w:r>
      <w:r w:rsidR="0042306C" w:rsidRPr="0060775D">
        <w:rPr>
          <w:rFonts w:eastAsia="Times New Roman" w:cs="Times New Roman"/>
          <w:szCs w:val="24"/>
          <w:highlight w:val="yellow"/>
          <w:lang w:val="en-GB" w:eastAsia="en-ZW"/>
        </w:rPr>
        <w:t>Th</w:t>
      </w:r>
      <w:r w:rsidR="0060775D" w:rsidRPr="0060775D">
        <w:rPr>
          <w:rFonts w:eastAsia="Times New Roman" w:cs="Times New Roman"/>
          <w:szCs w:val="24"/>
          <w:highlight w:val="yellow"/>
          <w:lang w:val="en-GB" w:eastAsia="en-ZW"/>
        </w:rPr>
        <w:t>e</w:t>
      </w:r>
      <w:r w:rsidR="0042306C" w:rsidRPr="0060775D">
        <w:rPr>
          <w:rFonts w:eastAsia="Times New Roman" w:cs="Times New Roman"/>
          <w:szCs w:val="24"/>
          <w:highlight w:val="yellow"/>
          <w:lang w:val="en-GB" w:eastAsia="en-ZW"/>
        </w:rPr>
        <w:t xml:space="preserve"> action includes transferring one of the partners away from this conflictual reporting relationship. </w:t>
      </w:r>
    </w:p>
    <w:p w14:paraId="0D767D8A" w14:textId="77777777" w:rsidR="009D51BE" w:rsidRPr="00AF4042" w:rsidRDefault="009D51BE" w:rsidP="00AF4042">
      <w:pPr>
        <w:spacing w:after="0" w:line="360" w:lineRule="auto"/>
        <w:jc w:val="both"/>
        <w:rPr>
          <w:rFonts w:eastAsia="Times New Roman" w:cs="Times New Roman"/>
          <w:b/>
          <w:szCs w:val="24"/>
          <w:lang w:val="en-US" w:eastAsia="en-ZW"/>
        </w:rPr>
      </w:pPr>
    </w:p>
    <w:p w14:paraId="15BAD939" w14:textId="78DDB92E" w:rsidR="00CC0113" w:rsidRPr="00AF4042" w:rsidRDefault="009D51BE" w:rsidP="00D25A6F">
      <w:pPr>
        <w:pStyle w:val="Heading3"/>
        <w:numPr>
          <w:ilvl w:val="2"/>
          <w:numId w:val="98"/>
        </w:numPr>
        <w:spacing w:line="360" w:lineRule="auto"/>
        <w:rPr>
          <w:b w:val="0"/>
          <w:lang w:eastAsia="en-ZW"/>
        </w:rPr>
      </w:pPr>
      <w:bookmarkStart w:id="571" w:name="_Toc113607530"/>
      <w:bookmarkStart w:id="572" w:name="_Toc114058902"/>
      <w:r w:rsidRPr="00AF4042">
        <w:rPr>
          <w:lang w:eastAsia="en-ZW"/>
        </w:rPr>
        <w:t>Security and Health Checks</w:t>
      </w:r>
      <w:bookmarkEnd w:id="571"/>
      <w:bookmarkEnd w:id="572"/>
    </w:p>
    <w:p w14:paraId="3C2C1B20" w14:textId="77777777" w:rsidR="008423E3" w:rsidRPr="00AF4042" w:rsidRDefault="008423E3" w:rsidP="00AF4042">
      <w:pPr>
        <w:spacing w:after="0" w:line="360" w:lineRule="auto"/>
        <w:rPr>
          <w:rFonts w:cs="Times New Roman"/>
          <w:szCs w:val="24"/>
          <w:lang w:val="en-US" w:eastAsia="en-ZW"/>
        </w:rPr>
      </w:pPr>
    </w:p>
    <w:p w14:paraId="0319760B" w14:textId="77777777"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The employer will carry out security checks for all positions before hiring them. These may include:</w:t>
      </w:r>
    </w:p>
    <w:p w14:paraId="02D22831" w14:textId="77777777" w:rsidR="009D51BE" w:rsidRPr="00AF4042" w:rsidRDefault="009D51BE" w:rsidP="00D25A6F">
      <w:pPr>
        <w:widowControl w:val="0"/>
        <w:numPr>
          <w:ilvl w:val="0"/>
          <w:numId w:val="102"/>
        </w:numPr>
        <w:overflowPunct w:val="0"/>
        <w:autoSpaceDE w:val="0"/>
        <w:autoSpaceDN w:val="0"/>
        <w:adjustRightInd w:val="0"/>
        <w:spacing w:after="0" w:line="360" w:lineRule="auto"/>
        <w:jc w:val="both"/>
        <w:rPr>
          <w:rFonts w:eastAsia="Times New Roman" w:cs="Times New Roman"/>
          <w:b/>
          <w:bCs/>
          <w:szCs w:val="24"/>
          <w:lang w:val="en-US" w:eastAsia="en-ZW"/>
        </w:rPr>
      </w:pPr>
      <w:r w:rsidRPr="00AF4042">
        <w:rPr>
          <w:rFonts w:eastAsia="Times New Roman" w:cs="Times New Roman"/>
          <w:b/>
          <w:bCs/>
          <w:szCs w:val="24"/>
          <w:lang w:val="en-US" w:eastAsia="en-ZW"/>
        </w:rPr>
        <w:t>ZRP clearances</w:t>
      </w:r>
    </w:p>
    <w:p w14:paraId="535C8903" w14:textId="77777777" w:rsidR="009D51BE" w:rsidRPr="00AF4042" w:rsidRDefault="009D51BE" w:rsidP="00D25A6F">
      <w:pPr>
        <w:widowControl w:val="0"/>
        <w:numPr>
          <w:ilvl w:val="0"/>
          <w:numId w:val="102"/>
        </w:numPr>
        <w:overflowPunct w:val="0"/>
        <w:autoSpaceDE w:val="0"/>
        <w:autoSpaceDN w:val="0"/>
        <w:adjustRightInd w:val="0"/>
        <w:spacing w:after="0" w:line="360" w:lineRule="auto"/>
        <w:jc w:val="both"/>
        <w:rPr>
          <w:rFonts w:eastAsia="Times New Roman" w:cs="Times New Roman"/>
          <w:b/>
          <w:bCs/>
          <w:szCs w:val="24"/>
          <w:lang w:val="en-US" w:eastAsia="en-ZW"/>
        </w:rPr>
      </w:pPr>
      <w:r w:rsidRPr="00AF4042">
        <w:rPr>
          <w:rFonts w:eastAsia="Times New Roman" w:cs="Times New Roman"/>
          <w:b/>
          <w:bCs/>
          <w:szCs w:val="24"/>
          <w:lang w:val="en-US" w:eastAsia="en-ZW"/>
        </w:rPr>
        <w:t>Credit clearances</w:t>
      </w:r>
    </w:p>
    <w:p w14:paraId="2001252F" w14:textId="77777777" w:rsidR="009D51BE" w:rsidRPr="00AF4042" w:rsidRDefault="009D51BE" w:rsidP="00D25A6F">
      <w:pPr>
        <w:widowControl w:val="0"/>
        <w:numPr>
          <w:ilvl w:val="0"/>
          <w:numId w:val="102"/>
        </w:numPr>
        <w:overflowPunct w:val="0"/>
        <w:autoSpaceDE w:val="0"/>
        <w:autoSpaceDN w:val="0"/>
        <w:adjustRightInd w:val="0"/>
        <w:spacing w:after="0" w:line="360" w:lineRule="auto"/>
        <w:jc w:val="both"/>
        <w:rPr>
          <w:rFonts w:eastAsia="Times New Roman" w:cs="Times New Roman"/>
          <w:b/>
          <w:bCs/>
          <w:szCs w:val="24"/>
          <w:lang w:val="en-US" w:eastAsia="en-ZW"/>
        </w:rPr>
      </w:pPr>
      <w:r w:rsidRPr="00AF4042">
        <w:rPr>
          <w:rFonts w:eastAsia="Times New Roman" w:cs="Times New Roman"/>
          <w:b/>
          <w:bCs/>
          <w:szCs w:val="24"/>
          <w:lang w:val="en-US" w:eastAsia="en-ZW"/>
        </w:rPr>
        <w:t>Physical Medical Examinations</w:t>
      </w:r>
    </w:p>
    <w:p w14:paraId="66FC39E3" w14:textId="34A3049D" w:rsidR="002A3534" w:rsidRPr="00AF4042" w:rsidRDefault="009D51BE" w:rsidP="00D25A6F">
      <w:pPr>
        <w:widowControl w:val="0"/>
        <w:numPr>
          <w:ilvl w:val="0"/>
          <w:numId w:val="102"/>
        </w:numPr>
        <w:overflowPunct w:val="0"/>
        <w:autoSpaceDE w:val="0"/>
        <w:autoSpaceDN w:val="0"/>
        <w:adjustRightInd w:val="0"/>
        <w:spacing w:after="0" w:line="360" w:lineRule="auto"/>
        <w:jc w:val="both"/>
        <w:rPr>
          <w:rFonts w:eastAsia="Times New Roman" w:cs="Times New Roman"/>
          <w:b/>
          <w:bCs/>
          <w:szCs w:val="24"/>
          <w:lang w:val="en-US" w:eastAsia="en-ZW"/>
        </w:rPr>
      </w:pPr>
      <w:r w:rsidRPr="00AF4042">
        <w:rPr>
          <w:rFonts w:eastAsia="Times New Roman" w:cs="Times New Roman"/>
          <w:b/>
          <w:bCs/>
          <w:szCs w:val="24"/>
          <w:lang w:val="en-US" w:eastAsia="en-ZW"/>
        </w:rPr>
        <w:t>Reference checks</w:t>
      </w:r>
    </w:p>
    <w:p w14:paraId="6CF4BF38" w14:textId="04EF382A" w:rsidR="000D302C" w:rsidRPr="00AF4042" w:rsidRDefault="000D302C" w:rsidP="00D25A6F">
      <w:pPr>
        <w:widowControl w:val="0"/>
        <w:numPr>
          <w:ilvl w:val="0"/>
          <w:numId w:val="102"/>
        </w:numPr>
        <w:overflowPunct w:val="0"/>
        <w:autoSpaceDE w:val="0"/>
        <w:autoSpaceDN w:val="0"/>
        <w:adjustRightInd w:val="0"/>
        <w:spacing w:after="0" w:line="360" w:lineRule="auto"/>
        <w:jc w:val="both"/>
        <w:rPr>
          <w:rFonts w:eastAsia="Times New Roman" w:cs="Times New Roman"/>
          <w:b/>
          <w:bCs/>
          <w:szCs w:val="24"/>
          <w:lang w:val="en-US" w:eastAsia="en-ZW"/>
        </w:rPr>
      </w:pPr>
      <w:r w:rsidRPr="00AF4042">
        <w:rPr>
          <w:rFonts w:eastAsia="Times New Roman" w:cs="Times New Roman"/>
          <w:b/>
          <w:bCs/>
          <w:szCs w:val="24"/>
          <w:lang w:val="en-US" w:eastAsia="en-ZW"/>
        </w:rPr>
        <w:t xml:space="preserve">Academic Qualifications Verification </w:t>
      </w:r>
    </w:p>
    <w:p w14:paraId="7545B40B" w14:textId="430C15B7" w:rsidR="00932697" w:rsidRDefault="00932697" w:rsidP="00D25A6F">
      <w:pPr>
        <w:widowControl w:val="0"/>
        <w:numPr>
          <w:ilvl w:val="0"/>
          <w:numId w:val="102"/>
        </w:numPr>
        <w:overflowPunct w:val="0"/>
        <w:autoSpaceDE w:val="0"/>
        <w:autoSpaceDN w:val="0"/>
        <w:adjustRightInd w:val="0"/>
        <w:spacing w:after="0" w:line="360" w:lineRule="auto"/>
        <w:jc w:val="both"/>
        <w:rPr>
          <w:ins w:id="573" w:author="Natasha [2]" w:date="2022-09-29T10:05:00Z"/>
          <w:rFonts w:eastAsia="Times New Roman" w:cs="Times New Roman"/>
          <w:b/>
          <w:bCs/>
          <w:szCs w:val="24"/>
          <w:lang w:val="en-US" w:eastAsia="en-ZW"/>
        </w:rPr>
      </w:pPr>
      <w:r w:rsidRPr="00527F97">
        <w:rPr>
          <w:rFonts w:eastAsia="Times New Roman" w:cs="Times New Roman"/>
          <w:b/>
          <w:bCs/>
          <w:szCs w:val="24"/>
          <w:lang w:val="en-US" w:eastAsia="en-ZW"/>
          <w:rPrChange w:id="574" w:author="Natasha [2]" w:date="2022-09-29T10:02:00Z">
            <w:rPr>
              <w:rFonts w:eastAsia="Times New Roman" w:cs="Times New Roman"/>
              <w:b/>
              <w:bCs/>
              <w:szCs w:val="24"/>
              <w:highlight w:val="yellow"/>
              <w:lang w:val="en-US" w:eastAsia="en-ZW"/>
            </w:rPr>
          </w:rPrChange>
        </w:rPr>
        <w:t xml:space="preserve">Name Screening against the Sanctions </w:t>
      </w:r>
      <w:del w:id="575" w:author="Natasha [2]" w:date="2022-09-29T10:09:00Z">
        <w:r w:rsidRPr="00527F97" w:rsidDel="00527F97">
          <w:rPr>
            <w:rFonts w:eastAsia="Times New Roman" w:cs="Times New Roman"/>
            <w:b/>
            <w:bCs/>
            <w:szCs w:val="24"/>
            <w:lang w:val="en-US" w:eastAsia="en-ZW"/>
            <w:rPrChange w:id="576" w:author="Natasha [2]" w:date="2022-09-29T10:02:00Z">
              <w:rPr>
                <w:rFonts w:eastAsia="Times New Roman" w:cs="Times New Roman"/>
                <w:b/>
                <w:bCs/>
                <w:szCs w:val="24"/>
                <w:highlight w:val="yellow"/>
                <w:lang w:val="en-US" w:eastAsia="en-ZW"/>
              </w:rPr>
            </w:rPrChange>
          </w:rPr>
          <w:delText>and Politically Exposed Persons List</w:delText>
        </w:r>
      </w:del>
    </w:p>
    <w:p w14:paraId="720ABC09" w14:textId="3FAF3732" w:rsidR="00527F97" w:rsidRPr="00527F97" w:rsidRDefault="00527F97" w:rsidP="00D25A6F">
      <w:pPr>
        <w:widowControl w:val="0"/>
        <w:numPr>
          <w:ilvl w:val="0"/>
          <w:numId w:val="102"/>
        </w:numPr>
        <w:overflowPunct w:val="0"/>
        <w:autoSpaceDE w:val="0"/>
        <w:autoSpaceDN w:val="0"/>
        <w:adjustRightInd w:val="0"/>
        <w:spacing w:after="0" w:line="360" w:lineRule="auto"/>
        <w:jc w:val="both"/>
        <w:rPr>
          <w:rFonts w:eastAsia="Times New Roman" w:cs="Times New Roman"/>
          <w:b/>
          <w:bCs/>
          <w:szCs w:val="24"/>
          <w:lang w:val="en-US" w:eastAsia="en-ZW"/>
          <w:rPrChange w:id="577" w:author="Natasha [2]" w:date="2022-09-29T10:02:00Z">
            <w:rPr>
              <w:rFonts w:eastAsia="Times New Roman" w:cs="Times New Roman"/>
              <w:b/>
              <w:bCs/>
              <w:szCs w:val="24"/>
              <w:highlight w:val="yellow"/>
              <w:lang w:val="en-US" w:eastAsia="en-ZW"/>
            </w:rPr>
          </w:rPrChange>
        </w:rPr>
      </w:pPr>
      <w:ins w:id="578" w:author="Natasha [2]" w:date="2022-09-29T10:05:00Z">
        <w:r>
          <w:rPr>
            <w:rFonts w:eastAsia="Times New Roman" w:cs="Times New Roman"/>
            <w:b/>
            <w:bCs/>
            <w:szCs w:val="24"/>
            <w:lang w:val="en-US" w:eastAsia="en-ZW"/>
          </w:rPr>
          <w:t>For certain roles there will be security vetting at national level</w:t>
        </w:r>
      </w:ins>
    </w:p>
    <w:p w14:paraId="0E19107F" w14:textId="77777777" w:rsidR="00932697" w:rsidRPr="00AF4042" w:rsidRDefault="00932697" w:rsidP="00AF4042">
      <w:pPr>
        <w:widowControl w:val="0"/>
        <w:overflowPunct w:val="0"/>
        <w:autoSpaceDE w:val="0"/>
        <w:autoSpaceDN w:val="0"/>
        <w:adjustRightInd w:val="0"/>
        <w:spacing w:after="0" w:line="360" w:lineRule="auto"/>
        <w:ind w:left="360"/>
        <w:jc w:val="both"/>
        <w:rPr>
          <w:rFonts w:eastAsia="Times New Roman" w:cs="Times New Roman"/>
          <w:b/>
          <w:bCs/>
          <w:szCs w:val="24"/>
          <w:lang w:val="en-US" w:eastAsia="en-ZW"/>
        </w:rPr>
      </w:pPr>
    </w:p>
    <w:p w14:paraId="729A8D68" w14:textId="43D6C3A2"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The Bank will carry out </w:t>
      </w:r>
      <w:r w:rsidR="001406EC">
        <w:rPr>
          <w:rFonts w:eastAsia="Times New Roman" w:cs="Times New Roman"/>
          <w:szCs w:val="24"/>
          <w:lang w:val="en-US" w:eastAsia="en-ZW"/>
        </w:rPr>
        <w:t>routine</w:t>
      </w:r>
      <w:r w:rsidRPr="00AF4042">
        <w:rPr>
          <w:rFonts w:eastAsia="Times New Roman" w:cs="Times New Roman"/>
          <w:szCs w:val="24"/>
          <w:lang w:val="en-US" w:eastAsia="en-ZW"/>
        </w:rPr>
        <w:t xml:space="preserve"> medical examinations</w:t>
      </w:r>
      <w:r w:rsidR="001406EC">
        <w:rPr>
          <w:rFonts w:eastAsia="Times New Roman" w:cs="Times New Roman"/>
          <w:szCs w:val="24"/>
          <w:lang w:val="en-US" w:eastAsia="en-ZW"/>
        </w:rPr>
        <w:t>,</w:t>
      </w:r>
      <w:r w:rsidRPr="00AF4042">
        <w:rPr>
          <w:rFonts w:eastAsia="Times New Roman" w:cs="Times New Roman"/>
          <w:szCs w:val="24"/>
          <w:lang w:val="en-US" w:eastAsia="en-ZW"/>
        </w:rPr>
        <w:t xml:space="preserve"> excluding chronic illnes</w:t>
      </w:r>
      <w:r w:rsidR="001406EC">
        <w:rPr>
          <w:rFonts w:eastAsia="Times New Roman" w:cs="Times New Roman"/>
          <w:szCs w:val="24"/>
          <w:lang w:val="en-US" w:eastAsia="en-ZW"/>
        </w:rPr>
        <w:t>se</w:t>
      </w:r>
      <w:r w:rsidRPr="00AF4042">
        <w:rPr>
          <w:rFonts w:eastAsia="Times New Roman" w:cs="Times New Roman"/>
          <w:szCs w:val="24"/>
          <w:lang w:val="en-US" w:eastAsia="en-ZW"/>
        </w:rPr>
        <w:t>s such as but not limited to HIV and Cancer.</w:t>
      </w:r>
      <w:r w:rsidR="00107A3A" w:rsidRPr="00AF4042">
        <w:rPr>
          <w:rFonts w:eastAsia="Times New Roman" w:cs="Times New Roman"/>
          <w:szCs w:val="24"/>
          <w:lang w:val="en-US" w:eastAsia="en-ZW"/>
        </w:rPr>
        <w:t xml:space="preserve"> The Bank will also facilitate comprehensive medical examinations and shall not use medical results to discriminate </w:t>
      </w:r>
      <w:r w:rsidR="001406EC">
        <w:rPr>
          <w:rFonts w:eastAsia="Times New Roman" w:cs="Times New Roman"/>
          <w:szCs w:val="24"/>
          <w:lang w:val="en-US" w:eastAsia="en-ZW"/>
        </w:rPr>
        <w:t xml:space="preserve">against </w:t>
      </w:r>
      <w:r w:rsidR="00107A3A" w:rsidRPr="00AF4042">
        <w:rPr>
          <w:rFonts w:eastAsia="Times New Roman" w:cs="Times New Roman"/>
          <w:szCs w:val="24"/>
          <w:lang w:val="en-US" w:eastAsia="en-ZW"/>
        </w:rPr>
        <w:t>staff members</w:t>
      </w:r>
      <w:r w:rsidR="00182080" w:rsidRPr="00AF4042">
        <w:rPr>
          <w:rFonts w:eastAsia="Times New Roman" w:cs="Times New Roman"/>
          <w:szCs w:val="24"/>
          <w:lang w:val="en-US" w:eastAsia="en-ZW"/>
        </w:rPr>
        <w:t>.</w:t>
      </w:r>
    </w:p>
    <w:p w14:paraId="2E2FD49B" w14:textId="79BD48CC" w:rsidR="009D51BE" w:rsidRPr="00AF4042" w:rsidRDefault="009D51BE"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6D9EBC42" w14:textId="67DDAAAF" w:rsidR="0037686D" w:rsidRPr="00EB3DBB" w:rsidRDefault="0037686D" w:rsidP="00D25A6F">
      <w:pPr>
        <w:pStyle w:val="ListParagraph"/>
        <w:widowControl w:val="0"/>
        <w:numPr>
          <w:ilvl w:val="0"/>
          <w:numId w:val="103"/>
        </w:numPr>
        <w:overflowPunct w:val="0"/>
        <w:autoSpaceDE w:val="0"/>
        <w:autoSpaceDN w:val="0"/>
        <w:adjustRightInd w:val="0"/>
        <w:spacing w:after="0" w:line="360" w:lineRule="auto"/>
        <w:jc w:val="both"/>
        <w:rPr>
          <w:rFonts w:eastAsia="Times New Roman" w:cs="Times New Roman"/>
          <w:b/>
          <w:szCs w:val="24"/>
          <w:lang w:val="en-US" w:eastAsia="en-ZW"/>
        </w:rPr>
      </w:pPr>
      <w:r w:rsidRPr="00EB3DBB">
        <w:rPr>
          <w:rFonts w:eastAsia="Times New Roman" w:cs="Times New Roman"/>
          <w:b/>
          <w:szCs w:val="24"/>
          <w:lang w:val="en-US" w:eastAsia="en-ZW"/>
        </w:rPr>
        <w:t xml:space="preserve">Selection Methods </w:t>
      </w:r>
    </w:p>
    <w:p w14:paraId="3DE9D9AF" w14:textId="4C8436B1" w:rsidR="0037686D" w:rsidRPr="00AF4042" w:rsidRDefault="0037686D"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40F2B156" w14:textId="50305AAE" w:rsidR="0037686D" w:rsidRPr="00AF4042" w:rsidRDefault="0037686D"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527F97">
        <w:rPr>
          <w:rFonts w:eastAsia="Times New Roman" w:cs="Times New Roman"/>
          <w:szCs w:val="24"/>
          <w:lang w:val="en-US" w:eastAsia="en-ZW"/>
          <w:rPrChange w:id="579" w:author="Natasha [2]" w:date="2022-09-29T10:09:00Z">
            <w:rPr>
              <w:rFonts w:eastAsia="Times New Roman" w:cs="Times New Roman"/>
              <w:szCs w:val="24"/>
              <w:highlight w:val="yellow"/>
              <w:lang w:val="en-US" w:eastAsia="en-ZW"/>
            </w:rPr>
          </w:rPrChange>
        </w:rPr>
        <w:t>The Bank selection criteria will be based s</w:t>
      </w:r>
      <w:r w:rsidR="00733FDD" w:rsidRPr="00527F97">
        <w:rPr>
          <w:rFonts w:eastAsia="Times New Roman" w:cs="Times New Roman"/>
          <w:szCs w:val="24"/>
          <w:lang w:val="en-US" w:eastAsia="en-ZW"/>
          <w:rPrChange w:id="580" w:author="Natasha [2]" w:date="2022-09-29T10:09:00Z">
            <w:rPr>
              <w:rFonts w:eastAsia="Times New Roman" w:cs="Times New Roman"/>
              <w:szCs w:val="24"/>
              <w:highlight w:val="yellow"/>
              <w:lang w:val="en-US" w:eastAsia="en-ZW"/>
            </w:rPr>
          </w:rPrChange>
        </w:rPr>
        <w:t>o</w:t>
      </w:r>
      <w:r w:rsidRPr="00527F97">
        <w:rPr>
          <w:rFonts w:eastAsia="Times New Roman" w:cs="Times New Roman"/>
          <w:szCs w:val="24"/>
          <w:lang w:val="en-US" w:eastAsia="en-ZW"/>
          <w:rPrChange w:id="581" w:author="Natasha [2]" w:date="2022-09-29T10:09:00Z">
            <w:rPr>
              <w:rFonts w:eastAsia="Times New Roman" w:cs="Times New Roman"/>
              <w:szCs w:val="24"/>
              <w:highlight w:val="yellow"/>
              <w:lang w:val="en-US" w:eastAsia="en-ZW"/>
            </w:rPr>
          </w:rPrChange>
        </w:rPr>
        <w:t>lely on the requirements and competencies required for the job</w:t>
      </w:r>
      <w:r w:rsidR="001406EC" w:rsidRPr="00527F97">
        <w:rPr>
          <w:rFonts w:eastAsia="Times New Roman" w:cs="Times New Roman"/>
          <w:szCs w:val="24"/>
          <w:lang w:val="en-US" w:eastAsia="en-ZW"/>
          <w:rPrChange w:id="582" w:author="Natasha [2]" w:date="2022-09-29T10:09:00Z">
            <w:rPr>
              <w:rFonts w:eastAsia="Times New Roman" w:cs="Times New Roman"/>
              <w:szCs w:val="24"/>
              <w:highlight w:val="yellow"/>
              <w:lang w:val="en-US" w:eastAsia="en-ZW"/>
            </w:rPr>
          </w:rPrChange>
        </w:rPr>
        <w:t xml:space="preserve">. </w:t>
      </w:r>
      <w:r w:rsidRPr="00527F97">
        <w:rPr>
          <w:rFonts w:eastAsia="Times New Roman" w:cs="Times New Roman"/>
          <w:szCs w:val="24"/>
          <w:lang w:val="en-US" w:eastAsia="en-ZW"/>
          <w:rPrChange w:id="583" w:author="Natasha [2]" w:date="2022-09-29T10:09:00Z">
            <w:rPr>
              <w:rFonts w:eastAsia="Times New Roman" w:cs="Times New Roman"/>
              <w:szCs w:val="24"/>
              <w:highlight w:val="yellow"/>
              <w:lang w:val="en-US" w:eastAsia="en-ZW"/>
            </w:rPr>
          </w:rPrChange>
        </w:rPr>
        <w:t>The Bank shall use the following methods, Applications (submission of CVs), Panel Interviews</w:t>
      </w:r>
      <w:r w:rsidR="001406EC" w:rsidRPr="00527F97">
        <w:rPr>
          <w:rFonts w:eastAsia="Times New Roman" w:cs="Times New Roman"/>
          <w:szCs w:val="24"/>
          <w:lang w:val="en-US" w:eastAsia="en-ZW"/>
          <w:rPrChange w:id="584" w:author="Natasha [2]" w:date="2022-09-29T10:09:00Z">
            <w:rPr>
              <w:rFonts w:eastAsia="Times New Roman" w:cs="Times New Roman"/>
              <w:szCs w:val="24"/>
              <w:highlight w:val="yellow"/>
              <w:lang w:val="en-US" w:eastAsia="en-ZW"/>
            </w:rPr>
          </w:rPrChange>
        </w:rPr>
        <w:t>. A</w:t>
      </w:r>
      <w:r w:rsidR="007E200F" w:rsidRPr="00527F97">
        <w:rPr>
          <w:rFonts w:eastAsia="Times New Roman" w:cs="Times New Roman"/>
          <w:szCs w:val="24"/>
          <w:lang w:val="en-US" w:eastAsia="en-ZW"/>
          <w:rPrChange w:id="585" w:author="Natasha [2]" w:date="2022-09-29T10:09:00Z">
            <w:rPr>
              <w:rFonts w:eastAsia="Times New Roman" w:cs="Times New Roman"/>
              <w:szCs w:val="24"/>
              <w:highlight w:val="yellow"/>
              <w:lang w:val="en-US" w:eastAsia="en-ZW"/>
            </w:rPr>
          </w:rPrChange>
        </w:rPr>
        <w:t>t least five</w:t>
      </w:r>
      <w:r w:rsidRPr="00527F97">
        <w:rPr>
          <w:rFonts w:eastAsia="Times New Roman" w:cs="Times New Roman"/>
          <w:szCs w:val="24"/>
          <w:lang w:val="en-US" w:eastAsia="en-ZW"/>
          <w:rPrChange w:id="586" w:author="Natasha [2]" w:date="2022-09-29T10:09:00Z">
            <w:rPr>
              <w:rFonts w:eastAsia="Times New Roman" w:cs="Times New Roman"/>
              <w:szCs w:val="24"/>
              <w:highlight w:val="yellow"/>
              <w:lang w:val="en-US" w:eastAsia="en-ZW"/>
            </w:rPr>
          </w:rPrChange>
        </w:rPr>
        <w:t xml:space="preserve"> applications</w:t>
      </w:r>
      <w:r w:rsidR="007E200F" w:rsidRPr="00527F97">
        <w:rPr>
          <w:rFonts w:eastAsia="Times New Roman" w:cs="Times New Roman"/>
          <w:szCs w:val="24"/>
          <w:lang w:val="en-US" w:eastAsia="en-ZW"/>
          <w:rPrChange w:id="587" w:author="Natasha [2]" w:date="2022-09-29T10:09:00Z">
            <w:rPr>
              <w:rFonts w:eastAsia="Times New Roman" w:cs="Times New Roman"/>
              <w:szCs w:val="24"/>
              <w:highlight w:val="yellow"/>
              <w:lang w:val="en-US" w:eastAsia="en-ZW"/>
            </w:rPr>
          </w:rPrChange>
        </w:rPr>
        <w:t xml:space="preserve"> </w:t>
      </w:r>
      <w:r w:rsidR="001406EC" w:rsidRPr="00527F97">
        <w:rPr>
          <w:rFonts w:eastAsia="Times New Roman" w:cs="Times New Roman"/>
          <w:szCs w:val="24"/>
          <w:lang w:val="en-US" w:eastAsia="en-ZW"/>
          <w:rPrChange w:id="588" w:author="Natasha [2]" w:date="2022-09-29T10:09:00Z">
            <w:rPr>
              <w:rFonts w:eastAsia="Times New Roman" w:cs="Times New Roman"/>
              <w:szCs w:val="24"/>
              <w:highlight w:val="yellow"/>
              <w:lang w:val="en-US" w:eastAsia="en-ZW"/>
            </w:rPr>
          </w:rPrChange>
        </w:rPr>
        <w:t xml:space="preserve">are </w:t>
      </w:r>
      <w:r w:rsidR="00FA50A2" w:rsidRPr="00527F97">
        <w:rPr>
          <w:rFonts w:eastAsia="Times New Roman" w:cs="Times New Roman"/>
          <w:szCs w:val="24"/>
          <w:lang w:val="en-US" w:eastAsia="en-ZW"/>
          <w:rPrChange w:id="589" w:author="Natasha [2]" w:date="2022-09-29T10:09:00Z">
            <w:rPr>
              <w:rFonts w:eastAsia="Times New Roman" w:cs="Times New Roman"/>
              <w:szCs w:val="24"/>
              <w:highlight w:val="yellow"/>
              <w:lang w:val="en-US" w:eastAsia="en-ZW"/>
            </w:rPr>
          </w:rPrChange>
        </w:rPr>
        <w:t xml:space="preserve">to be shortlisted for </w:t>
      </w:r>
      <w:r w:rsidR="007E200F" w:rsidRPr="00527F97">
        <w:rPr>
          <w:rFonts w:eastAsia="Times New Roman" w:cs="Times New Roman"/>
          <w:szCs w:val="24"/>
          <w:lang w:val="en-US" w:eastAsia="en-ZW"/>
          <w:rPrChange w:id="590" w:author="Natasha [2]" w:date="2022-09-29T10:09:00Z">
            <w:rPr>
              <w:rFonts w:eastAsia="Times New Roman" w:cs="Times New Roman"/>
              <w:szCs w:val="24"/>
              <w:highlight w:val="yellow"/>
              <w:lang w:val="en-US" w:eastAsia="en-ZW"/>
            </w:rPr>
          </w:rPrChange>
        </w:rPr>
        <w:t>interviews</w:t>
      </w:r>
      <w:r w:rsidR="00FA50A2" w:rsidRPr="00527F97">
        <w:rPr>
          <w:rFonts w:eastAsia="Times New Roman" w:cs="Times New Roman"/>
          <w:szCs w:val="24"/>
          <w:lang w:val="en-US" w:eastAsia="en-ZW"/>
          <w:rPrChange w:id="591" w:author="Natasha [2]" w:date="2022-09-29T10:09:00Z">
            <w:rPr>
              <w:rFonts w:eastAsia="Times New Roman" w:cs="Times New Roman"/>
              <w:szCs w:val="24"/>
              <w:highlight w:val="yellow"/>
              <w:lang w:val="en-US" w:eastAsia="en-ZW"/>
            </w:rPr>
          </w:rPrChange>
        </w:rPr>
        <w:t xml:space="preserve"> for each position.</w:t>
      </w:r>
      <w:r w:rsidRPr="00AF4042">
        <w:rPr>
          <w:rFonts w:eastAsia="Times New Roman" w:cs="Times New Roman"/>
          <w:szCs w:val="24"/>
          <w:lang w:val="en-US" w:eastAsia="en-ZW"/>
        </w:rPr>
        <w:t xml:space="preserve"> </w:t>
      </w:r>
    </w:p>
    <w:p w14:paraId="67E8ABE4" w14:textId="7835C4E6" w:rsidR="001A5FAA" w:rsidRPr="00AF4042" w:rsidRDefault="001A5FAA"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41CF9FEB" w14:textId="6A139B60" w:rsidR="001A5FAA" w:rsidRPr="00AF4042" w:rsidRDefault="001A5FAA"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Psychometric Testing – the Bank may ask potential candidates to undergo psychometric tests.</w:t>
      </w:r>
    </w:p>
    <w:p w14:paraId="039777AF" w14:textId="77777777" w:rsidR="001A5FAA" w:rsidRPr="00AF4042" w:rsidRDefault="001A5FAA"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7BFC01AA" w14:textId="425E35B6" w:rsidR="00CC0113" w:rsidRPr="00AF4042" w:rsidRDefault="009D51BE" w:rsidP="00D25A6F">
      <w:pPr>
        <w:pStyle w:val="Heading3"/>
        <w:numPr>
          <w:ilvl w:val="2"/>
          <w:numId w:val="98"/>
        </w:numPr>
        <w:spacing w:line="360" w:lineRule="auto"/>
        <w:rPr>
          <w:b w:val="0"/>
          <w:lang w:eastAsia="en-ZW"/>
        </w:rPr>
      </w:pPr>
      <w:bookmarkStart w:id="592" w:name="_Toc113607531"/>
      <w:bookmarkStart w:id="593" w:name="_Toc114058903"/>
      <w:r w:rsidRPr="00AF4042">
        <w:rPr>
          <w:lang w:eastAsia="en-ZW"/>
        </w:rPr>
        <w:lastRenderedPageBreak/>
        <w:t>Transport, Accommodation for Shortlisted Candidates</w:t>
      </w:r>
      <w:bookmarkEnd w:id="592"/>
      <w:bookmarkEnd w:id="593"/>
    </w:p>
    <w:p w14:paraId="0DD8E247" w14:textId="77777777" w:rsidR="008423E3" w:rsidRPr="00AF4042" w:rsidRDefault="008423E3" w:rsidP="00AF4042">
      <w:pPr>
        <w:spacing w:after="0" w:line="360" w:lineRule="auto"/>
        <w:rPr>
          <w:rFonts w:cs="Times New Roman"/>
          <w:szCs w:val="24"/>
          <w:lang w:val="en-US" w:eastAsia="en-ZW"/>
        </w:rPr>
      </w:pPr>
    </w:p>
    <w:p w14:paraId="546D79A9" w14:textId="415982CC" w:rsidR="009D51BE" w:rsidRPr="00AF4042" w:rsidRDefault="009D51BE" w:rsidP="00AF4042">
      <w:pPr>
        <w:widowControl w:val="0"/>
        <w:overflowPunct w:val="0"/>
        <w:autoSpaceDE w:val="0"/>
        <w:autoSpaceDN w:val="0"/>
        <w:adjustRightInd w:val="0"/>
        <w:spacing w:after="0" w:line="360" w:lineRule="auto"/>
        <w:jc w:val="both"/>
        <w:rPr>
          <w:rFonts w:eastAsia="Calibri" w:cs="Times New Roman"/>
          <w:szCs w:val="24"/>
        </w:rPr>
      </w:pPr>
      <w:r w:rsidRPr="00AF4042">
        <w:rPr>
          <w:rFonts w:eastAsia="Calibri" w:cs="Times New Roman"/>
          <w:szCs w:val="24"/>
        </w:rPr>
        <w:t xml:space="preserve">The Bank will pay or reimburse candidates’ </w:t>
      </w:r>
      <w:r w:rsidR="00F86AD6" w:rsidRPr="00AF4042">
        <w:rPr>
          <w:rFonts w:eastAsia="Calibri" w:cs="Times New Roman"/>
          <w:szCs w:val="24"/>
        </w:rPr>
        <w:t xml:space="preserve">approved </w:t>
      </w:r>
      <w:r w:rsidRPr="00AF4042">
        <w:rPr>
          <w:rFonts w:eastAsia="Calibri" w:cs="Times New Roman"/>
          <w:szCs w:val="24"/>
        </w:rPr>
        <w:t>travel and subsistence allowances and accommodation to attend face</w:t>
      </w:r>
      <w:r w:rsidR="00EB6B34">
        <w:rPr>
          <w:rFonts w:eastAsia="Calibri" w:cs="Times New Roman"/>
          <w:szCs w:val="24"/>
        </w:rPr>
        <w:t>-to-</w:t>
      </w:r>
      <w:r w:rsidRPr="00AF4042">
        <w:rPr>
          <w:rFonts w:eastAsia="Calibri" w:cs="Times New Roman"/>
          <w:szCs w:val="24"/>
        </w:rPr>
        <w:t>face interviews for candidates out of town/Zimbabwe as guided by the travel policy</w:t>
      </w:r>
      <w:r w:rsidR="00056759" w:rsidRPr="00AF4042">
        <w:rPr>
          <w:rFonts w:eastAsia="Calibri" w:cs="Times New Roman"/>
          <w:szCs w:val="24"/>
        </w:rPr>
        <w:t>.</w:t>
      </w:r>
      <w:r w:rsidR="00FA1FAE" w:rsidRPr="00AF4042">
        <w:rPr>
          <w:rFonts w:eastAsia="Calibri" w:cs="Times New Roman"/>
          <w:szCs w:val="24"/>
        </w:rPr>
        <w:t xml:space="preserve"> For successful candidates joining the Bank same conditions shall </w:t>
      </w:r>
      <w:del w:id="594" w:author="Natasha [2]" w:date="2022-09-29T10:09:00Z">
        <w:r w:rsidR="00FA1FAE" w:rsidRPr="00AF4042" w:rsidDel="00527F97">
          <w:rPr>
            <w:rFonts w:eastAsia="Calibri" w:cs="Times New Roman"/>
            <w:szCs w:val="24"/>
          </w:rPr>
          <w:delText>apply ,</w:delText>
        </w:r>
      </w:del>
      <w:ins w:id="595" w:author="Natasha [2]" w:date="2022-09-29T10:09:00Z">
        <w:r w:rsidR="00527F97" w:rsidRPr="00AF4042">
          <w:rPr>
            <w:rFonts w:eastAsia="Calibri" w:cs="Times New Roman"/>
            <w:szCs w:val="24"/>
          </w:rPr>
          <w:t>apply,</w:t>
        </w:r>
      </w:ins>
      <w:r w:rsidR="00FA1FAE" w:rsidRPr="00AF4042">
        <w:rPr>
          <w:rFonts w:eastAsia="Calibri" w:cs="Times New Roman"/>
          <w:szCs w:val="24"/>
        </w:rPr>
        <w:t xml:space="preserve"> however</w:t>
      </w:r>
      <w:r w:rsidR="00EB6B34">
        <w:rPr>
          <w:rFonts w:eastAsia="Calibri" w:cs="Times New Roman"/>
          <w:szCs w:val="24"/>
        </w:rPr>
        <w:t>,</w:t>
      </w:r>
      <w:r w:rsidR="00CE652D" w:rsidRPr="00AF4042">
        <w:rPr>
          <w:rFonts w:eastAsia="Calibri" w:cs="Times New Roman"/>
          <w:szCs w:val="24"/>
        </w:rPr>
        <w:t xml:space="preserve"> in the instance that a new staff member </w:t>
      </w:r>
      <w:r w:rsidR="00621BF3" w:rsidRPr="00AF4042">
        <w:rPr>
          <w:rFonts w:eastAsia="Calibri" w:cs="Times New Roman"/>
          <w:szCs w:val="24"/>
        </w:rPr>
        <w:t>(</w:t>
      </w:r>
      <w:r w:rsidR="00CE652D" w:rsidRPr="00AF4042">
        <w:rPr>
          <w:rFonts w:eastAsia="Calibri" w:cs="Times New Roman"/>
          <w:szCs w:val="24"/>
        </w:rPr>
        <w:t xml:space="preserve">whose relocation and accommodation costs have been </w:t>
      </w:r>
      <w:r w:rsidR="00F64964" w:rsidRPr="00AF4042">
        <w:rPr>
          <w:rFonts w:eastAsia="Calibri" w:cs="Times New Roman"/>
          <w:szCs w:val="24"/>
        </w:rPr>
        <w:t>financed by the Bank</w:t>
      </w:r>
      <w:r w:rsidR="00621BF3" w:rsidRPr="00AF4042">
        <w:rPr>
          <w:rFonts w:eastAsia="Calibri" w:cs="Times New Roman"/>
          <w:szCs w:val="24"/>
        </w:rPr>
        <w:t>)</w:t>
      </w:r>
      <w:r w:rsidR="00F64964" w:rsidRPr="00AF4042">
        <w:rPr>
          <w:rFonts w:eastAsia="Calibri" w:cs="Times New Roman"/>
          <w:szCs w:val="24"/>
        </w:rPr>
        <w:t xml:space="preserve"> </w:t>
      </w:r>
      <w:r w:rsidR="003442BB" w:rsidRPr="00AF4042">
        <w:rPr>
          <w:rFonts w:eastAsia="Calibri" w:cs="Times New Roman"/>
          <w:szCs w:val="24"/>
        </w:rPr>
        <w:t>resigns within six months</w:t>
      </w:r>
      <w:r w:rsidR="00621BF3" w:rsidRPr="00AF4042">
        <w:rPr>
          <w:rFonts w:eastAsia="Calibri" w:cs="Times New Roman"/>
          <w:szCs w:val="24"/>
        </w:rPr>
        <w:t xml:space="preserve"> of employment</w:t>
      </w:r>
      <w:r w:rsidR="00EB6B34">
        <w:rPr>
          <w:rFonts w:eastAsia="Calibri" w:cs="Times New Roman"/>
          <w:szCs w:val="24"/>
        </w:rPr>
        <w:t>,</w:t>
      </w:r>
      <w:r w:rsidR="00621BF3" w:rsidRPr="00AF4042">
        <w:rPr>
          <w:rFonts w:eastAsia="Calibri" w:cs="Times New Roman"/>
          <w:szCs w:val="24"/>
        </w:rPr>
        <w:t xml:space="preserve"> they shall reimburse the full amount incurred by the Bank.</w:t>
      </w:r>
    </w:p>
    <w:p w14:paraId="5351C4D3" w14:textId="6C17ABA7" w:rsidR="00136845" w:rsidRPr="00AF4042" w:rsidRDefault="00136845" w:rsidP="00AF4042">
      <w:pPr>
        <w:widowControl w:val="0"/>
        <w:overflowPunct w:val="0"/>
        <w:autoSpaceDE w:val="0"/>
        <w:autoSpaceDN w:val="0"/>
        <w:adjustRightInd w:val="0"/>
        <w:spacing w:after="0" w:line="360" w:lineRule="auto"/>
        <w:jc w:val="both"/>
        <w:rPr>
          <w:rFonts w:eastAsia="Calibri" w:cs="Times New Roman"/>
          <w:szCs w:val="24"/>
        </w:rPr>
      </w:pPr>
    </w:p>
    <w:p w14:paraId="632122B9" w14:textId="0B8F3DD1" w:rsidR="00136845" w:rsidRPr="00AF4042" w:rsidRDefault="00595D37" w:rsidP="00D25A6F">
      <w:pPr>
        <w:pStyle w:val="Heading3"/>
        <w:numPr>
          <w:ilvl w:val="2"/>
          <w:numId w:val="98"/>
        </w:numPr>
        <w:rPr>
          <w:rFonts w:eastAsia="Calibri"/>
        </w:rPr>
      </w:pPr>
      <w:bookmarkStart w:id="596" w:name="_Toc114058904"/>
      <w:r w:rsidRPr="00AF4042">
        <w:rPr>
          <w:rFonts w:eastAsia="Calibri"/>
        </w:rPr>
        <w:t>Appointment</w:t>
      </w:r>
      <w:bookmarkEnd w:id="596"/>
      <w:r w:rsidRPr="00AF4042">
        <w:rPr>
          <w:rFonts w:eastAsia="Calibri"/>
        </w:rPr>
        <w:t xml:space="preserve"> </w:t>
      </w:r>
    </w:p>
    <w:p w14:paraId="1B5C6469" w14:textId="4A849E8E" w:rsidR="006320F5" w:rsidRPr="00AF4042" w:rsidRDefault="008717CE" w:rsidP="00AF4042">
      <w:pPr>
        <w:widowControl w:val="0"/>
        <w:overflowPunct w:val="0"/>
        <w:autoSpaceDE w:val="0"/>
        <w:autoSpaceDN w:val="0"/>
        <w:adjustRightInd w:val="0"/>
        <w:spacing w:after="0" w:line="360" w:lineRule="auto"/>
        <w:jc w:val="both"/>
        <w:rPr>
          <w:rFonts w:eastAsia="Calibri" w:cs="Times New Roman"/>
          <w:szCs w:val="24"/>
        </w:rPr>
      </w:pPr>
      <w:r w:rsidRPr="00AF4042">
        <w:rPr>
          <w:rFonts w:eastAsia="Calibri" w:cs="Times New Roman"/>
          <w:szCs w:val="24"/>
        </w:rPr>
        <w:t xml:space="preserve">All letters </w:t>
      </w:r>
      <w:r w:rsidR="00FE24FB" w:rsidRPr="00AF4042">
        <w:rPr>
          <w:rFonts w:eastAsia="Calibri" w:cs="Times New Roman"/>
          <w:szCs w:val="24"/>
        </w:rPr>
        <w:t xml:space="preserve">of appointment </w:t>
      </w:r>
      <w:r w:rsidR="00850258" w:rsidRPr="00AF4042">
        <w:rPr>
          <w:rFonts w:eastAsia="Calibri" w:cs="Times New Roman"/>
          <w:szCs w:val="24"/>
        </w:rPr>
        <w:t xml:space="preserve">should be signed by the </w:t>
      </w:r>
      <w:r w:rsidR="00EB6B34">
        <w:rPr>
          <w:rFonts w:eastAsia="Calibri" w:cs="Times New Roman"/>
          <w:szCs w:val="24"/>
        </w:rPr>
        <w:t>r</w:t>
      </w:r>
      <w:r w:rsidR="00850258" w:rsidRPr="00AF4042">
        <w:rPr>
          <w:rFonts w:eastAsia="Calibri" w:cs="Times New Roman"/>
          <w:szCs w:val="24"/>
        </w:rPr>
        <w:t>elevant authority</w:t>
      </w:r>
      <w:r w:rsidR="00EB6B34">
        <w:rPr>
          <w:rFonts w:eastAsia="Calibri" w:cs="Times New Roman"/>
          <w:szCs w:val="24"/>
        </w:rPr>
        <w:t>,</w:t>
      </w:r>
      <w:r w:rsidR="00850258" w:rsidRPr="00AF4042">
        <w:rPr>
          <w:rFonts w:eastAsia="Calibri" w:cs="Times New Roman"/>
          <w:szCs w:val="24"/>
        </w:rPr>
        <w:t xml:space="preserve"> and</w:t>
      </w:r>
      <w:r w:rsidR="00B1125E">
        <w:rPr>
          <w:rFonts w:eastAsia="Calibri" w:cs="Times New Roman"/>
          <w:szCs w:val="24"/>
        </w:rPr>
        <w:t xml:space="preserve"> </w:t>
      </w:r>
      <w:r w:rsidR="00EB6B34">
        <w:rPr>
          <w:rFonts w:eastAsia="Calibri" w:cs="Times New Roman"/>
          <w:szCs w:val="24"/>
        </w:rPr>
        <w:t>a</w:t>
      </w:r>
      <w:r w:rsidR="006320F5" w:rsidRPr="00AF4042">
        <w:rPr>
          <w:rFonts w:eastAsia="Calibri" w:cs="Times New Roman"/>
          <w:szCs w:val="24"/>
        </w:rPr>
        <w:t>cceptance of a job offer should be made in writing</w:t>
      </w:r>
      <w:r w:rsidR="005B0437" w:rsidRPr="00AF4042">
        <w:rPr>
          <w:rFonts w:eastAsia="Calibri" w:cs="Times New Roman"/>
          <w:szCs w:val="24"/>
        </w:rPr>
        <w:t xml:space="preserve"> in all instances</w:t>
      </w:r>
      <w:r w:rsidR="006320F5" w:rsidRPr="00AF4042">
        <w:rPr>
          <w:rFonts w:eastAsia="Calibri" w:cs="Times New Roman"/>
          <w:szCs w:val="24"/>
        </w:rPr>
        <w:t>.</w:t>
      </w:r>
    </w:p>
    <w:p w14:paraId="06E12742" w14:textId="77777777" w:rsidR="00056759" w:rsidRPr="00AF4042" w:rsidRDefault="00056759" w:rsidP="00AF4042">
      <w:pPr>
        <w:widowControl w:val="0"/>
        <w:overflowPunct w:val="0"/>
        <w:autoSpaceDE w:val="0"/>
        <w:autoSpaceDN w:val="0"/>
        <w:adjustRightInd w:val="0"/>
        <w:spacing w:after="0" w:line="360" w:lineRule="auto"/>
        <w:jc w:val="both"/>
        <w:rPr>
          <w:rFonts w:eastAsia="Calibri" w:cs="Times New Roman"/>
          <w:szCs w:val="24"/>
        </w:rPr>
      </w:pPr>
    </w:p>
    <w:p w14:paraId="06ABC0CF" w14:textId="268B7A38" w:rsidR="00056759" w:rsidRPr="00AF4042" w:rsidRDefault="00E15D33" w:rsidP="00E15D33">
      <w:pPr>
        <w:pStyle w:val="Heading2"/>
        <w:rPr>
          <w:rFonts w:eastAsia="Calibri"/>
        </w:rPr>
      </w:pPr>
      <w:bookmarkStart w:id="597" w:name="_Toc113607532"/>
      <w:bookmarkStart w:id="598" w:name="_Toc114058905"/>
      <w:r>
        <w:rPr>
          <w:rFonts w:eastAsia="Calibri"/>
        </w:rPr>
        <w:t xml:space="preserve">1.3 </w:t>
      </w:r>
      <w:r w:rsidR="00056759" w:rsidRPr="00AF4042">
        <w:rPr>
          <w:rFonts w:eastAsia="Calibri"/>
        </w:rPr>
        <w:t>Induction</w:t>
      </w:r>
      <w:bookmarkEnd w:id="597"/>
      <w:bookmarkEnd w:id="598"/>
      <w:r w:rsidR="00056759" w:rsidRPr="00AF4042">
        <w:rPr>
          <w:rFonts w:eastAsia="Calibri"/>
        </w:rPr>
        <w:t xml:space="preserve"> </w:t>
      </w:r>
    </w:p>
    <w:p w14:paraId="061070A9" w14:textId="77777777" w:rsidR="006D591C" w:rsidRPr="00AF4042" w:rsidRDefault="006D591C" w:rsidP="00AF4042">
      <w:pPr>
        <w:spacing w:after="0" w:line="360" w:lineRule="auto"/>
        <w:rPr>
          <w:rFonts w:cs="Times New Roman"/>
        </w:rPr>
      </w:pPr>
    </w:p>
    <w:p w14:paraId="3FBEC45C" w14:textId="7AF63041" w:rsidR="009D51BE" w:rsidRPr="00AF4042" w:rsidRDefault="009D51BE" w:rsidP="00AF4042">
      <w:pPr>
        <w:spacing w:after="0" w:line="360" w:lineRule="auto"/>
        <w:jc w:val="both"/>
        <w:rPr>
          <w:rFonts w:eastAsia="Calibri" w:cs="Times New Roman"/>
          <w:szCs w:val="24"/>
          <w:lang w:val="en-US"/>
        </w:rPr>
      </w:pPr>
      <w:r w:rsidRPr="00AF4042">
        <w:rPr>
          <w:rFonts w:eastAsia="Calibri" w:cs="Times New Roman"/>
          <w:szCs w:val="24"/>
          <w:lang w:val="en-US"/>
        </w:rPr>
        <w:t>Induction is a human resource management activity</w:t>
      </w:r>
      <w:r w:rsidR="00EB6B34">
        <w:rPr>
          <w:rFonts w:eastAsia="Calibri" w:cs="Times New Roman"/>
          <w:szCs w:val="24"/>
          <w:lang w:val="en-US"/>
        </w:rPr>
        <w:t xml:space="preserve"> that introduces new </w:t>
      </w:r>
      <w:r w:rsidR="003147D5">
        <w:rPr>
          <w:rFonts w:eastAsia="Calibri" w:cs="Times New Roman"/>
          <w:szCs w:val="24"/>
          <w:lang w:val="en-US"/>
        </w:rPr>
        <w:t>staff members</w:t>
      </w:r>
      <w:r w:rsidR="00EB6B34">
        <w:rPr>
          <w:rFonts w:eastAsia="Calibri" w:cs="Times New Roman"/>
          <w:szCs w:val="24"/>
          <w:lang w:val="en-US"/>
        </w:rPr>
        <w:t xml:space="preserve"> to the IDBZ and</w:t>
      </w:r>
      <w:r w:rsidRPr="00AF4042">
        <w:rPr>
          <w:rFonts w:eastAsia="Calibri" w:cs="Times New Roman"/>
          <w:szCs w:val="24"/>
          <w:lang w:val="en-US"/>
        </w:rPr>
        <w:t xml:space="preserve"> the </w:t>
      </w:r>
      <w:r w:rsidR="003147D5">
        <w:rPr>
          <w:rFonts w:eastAsia="Calibri" w:cs="Times New Roman"/>
          <w:szCs w:val="24"/>
          <w:lang w:val="en-US"/>
        </w:rPr>
        <w:t>staff member</w:t>
      </w:r>
      <w:r w:rsidRPr="00AF4042">
        <w:rPr>
          <w:rFonts w:eastAsia="Calibri" w:cs="Times New Roman"/>
          <w:szCs w:val="24"/>
          <w:lang w:val="en-US"/>
        </w:rPr>
        <w:t xml:space="preserve">’s new roles, management and work groups. Induction is meant to facilitate the introduction of new </w:t>
      </w:r>
      <w:r w:rsidR="003147D5">
        <w:rPr>
          <w:rFonts w:eastAsia="Calibri" w:cs="Times New Roman"/>
          <w:szCs w:val="24"/>
          <w:lang w:val="en-US"/>
        </w:rPr>
        <w:t>staff members</w:t>
      </w:r>
      <w:r w:rsidRPr="00AF4042">
        <w:rPr>
          <w:rFonts w:eastAsia="Calibri" w:cs="Times New Roman"/>
          <w:szCs w:val="24"/>
          <w:lang w:val="en-US"/>
        </w:rPr>
        <w:t xml:space="preserve"> into the Bank’s employment and familiarize them with the activities, goals and objectives of the Bank. The importance of induction is to ensure that the recruit</w:t>
      </w:r>
      <w:r w:rsidR="00654128" w:rsidRPr="00AF4042">
        <w:rPr>
          <w:rFonts w:eastAsia="Calibri" w:cs="Times New Roman"/>
          <w:szCs w:val="24"/>
          <w:lang w:val="en-US"/>
        </w:rPr>
        <w:t>ee</w:t>
      </w:r>
      <w:r w:rsidRPr="00AF4042">
        <w:rPr>
          <w:rFonts w:eastAsia="Calibri" w:cs="Times New Roman"/>
          <w:szCs w:val="24"/>
          <w:lang w:val="en-US"/>
        </w:rPr>
        <w:t xml:space="preserve"> not only understands </w:t>
      </w:r>
      <w:r w:rsidR="00EB6B34">
        <w:rPr>
          <w:rFonts w:eastAsia="Calibri" w:cs="Times New Roman"/>
          <w:szCs w:val="24"/>
          <w:lang w:val="en-US"/>
        </w:rPr>
        <w:t>how the Bank operates and how their job is organized but also embodies the organisation's culture,</w:t>
      </w:r>
      <w:r w:rsidR="00654128" w:rsidRPr="00AF4042">
        <w:rPr>
          <w:rFonts w:eastAsia="Calibri" w:cs="Times New Roman"/>
          <w:szCs w:val="24"/>
          <w:lang w:val="en-US"/>
        </w:rPr>
        <w:t xml:space="preserve"> including understanding its policies, procedures and systems.</w:t>
      </w:r>
    </w:p>
    <w:p w14:paraId="147FC368" w14:textId="77777777" w:rsidR="009D51BE" w:rsidRPr="00AF4042" w:rsidRDefault="009D51BE" w:rsidP="00AF4042">
      <w:pPr>
        <w:spacing w:after="0" w:line="360" w:lineRule="auto"/>
        <w:jc w:val="both"/>
        <w:rPr>
          <w:rFonts w:eastAsia="Calibri" w:cs="Times New Roman"/>
          <w:szCs w:val="24"/>
          <w:lang w:val="en-US"/>
        </w:rPr>
      </w:pPr>
    </w:p>
    <w:p w14:paraId="04783949" w14:textId="77777777" w:rsidR="009D51BE" w:rsidRPr="00EB3DBB" w:rsidRDefault="009D51BE" w:rsidP="00AF4042">
      <w:pPr>
        <w:spacing w:after="0" w:line="360" w:lineRule="auto"/>
        <w:jc w:val="both"/>
        <w:rPr>
          <w:rFonts w:eastAsia="Calibri" w:cs="Times New Roman"/>
          <w:szCs w:val="24"/>
          <w:lang w:val="en-US"/>
        </w:rPr>
      </w:pPr>
      <w:r w:rsidRPr="00EB3DBB">
        <w:rPr>
          <w:rFonts w:eastAsia="Calibri" w:cs="Times New Roman"/>
          <w:szCs w:val="24"/>
          <w:lang w:val="en-US"/>
        </w:rPr>
        <w:t>The specific objectives are:</w:t>
      </w:r>
    </w:p>
    <w:p w14:paraId="133A6A75" w14:textId="77777777" w:rsidR="009D51BE" w:rsidRPr="00AF4042" w:rsidRDefault="009D51BE" w:rsidP="00AF4042">
      <w:pPr>
        <w:spacing w:after="0" w:line="360" w:lineRule="auto"/>
        <w:jc w:val="both"/>
        <w:rPr>
          <w:rFonts w:eastAsia="Calibri" w:cs="Times New Roman"/>
          <w:b/>
          <w:szCs w:val="24"/>
          <w:lang w:val="en-US"/>
        </w:rPr>
      </w:pPr>
    </w:p>
    <w:p w14:paraId="4312C22D" w14:textId="6BDA2378" w:rsidR="009D51BE" w:rsidRPr="00AF4042" w:rsidRDefault="009D51BE" w:rsidP="00D25A6F">
      <w:pPr>
        <w:numPr>
          <w:ilvl w:val="0"/>
          <w:numId w:val="12"/>
        </w:numPr>
        <w:spacing w:after="0" w:line="360" w:lineRule="auto"/>
        <w:jc w:val="both"/>
        <w:rPr>
          <w:rFonts w:eastAsia="Calibri" w:cs="Times New Roman"/>
          <w:szCs w:val="24"/>
          <w:lang w:val="en-ZA"/>
        </w:rPr>
      </w:pPr>
      <w:r w:rsidRPr="00AF4042">
        <w:rPr>
          <w:rFonts w:eastAsia="Calibri" w:cs="Times New Roman"/>
          <w:szCs w:val="24"/>
          <w:lang w:val="en-ZA"/>
        </w:rPr>
        <w:t xml:space="preserve">To </w:t>
      </w:r>
      <w:r w:rsidR="0038662E" w:rsidRPr="00AF4042">
        <w:rPr>
          <w:rFonts w:eastAsia="Calibri" w:cs="Times New Roman"/>
          <w:szCs w:val="24"/>
          <w:lang w:val="en-ZA"/>
        </w:rPr>
        <w:t>enable the</w:t>
      </w:r>
      <w:r w:rsidRPr="00AF4042">
        <w:rPr>
          <w:rFonts w:eastAsia="Calibri" w:cs="Times New Roman"/>
          <w:szCs w:val="24"/>
          <w:lang w:val="en-ZA"/>
        </w:rPr>
        <w:t xml:space="preserve"> new </w:t>
      </w:r>
      <w:r w:rsidR="003147D5">
        <w:rPr>
          <w:rFonts w:eastAsia="Calibri" w:cs="Times New Roman"/>
          <w:szCs w:val="24"/>
          <w:lang w:val="en-ZA"/>
        </w:rPr>
        <w:t>staff member</w:t>
      </w:r>
      <w:r w:rsidRPr="00AF4042">
        <w:rPr>
          <w:rFonts w:eastAsia="Calibri" w:cs="Times New Roman"/>
          <w:szCs w:val="24"/>
          <w:lang w:val="en-ZA"/>
        </w:rPr>
        <w:t xml:space="preserve"> to achieve production standards within a shorter time, thus reducing the costs involved in taking on new </w:t>
      </w:r>
      <w:r w:rsidR="003147D5">
        <w:rPr>
          <w:rFonts w:eastAsia="Calibri" w:cs="Times New Roman"/>
          <w:szCs w:val="24"/>
          <w:lang w:val="en-ZA"/>
        </w:rPr>
        <w:t>staff members</w:t>
      </w:r>
      <w:r w:rsidRPr="00AF4042">
        <w:rPr>
          <w:rFonts w:eastAsia="Calibri" w:cs="Times New Roman"/>
          <w:szCs w:val="24"/>
          <w:lang w:val="en-ZA"/>
        </w:rPr>
        <w:t>;</w:t>
      </w:r>
    </w:p>
    <w:p w14:paraId="41B0109D" w14:textId="6252D5E4" w:rsidR="009D51BE" w:rsidRPr="00AF4042" w:rsidRDefault="009D51BE" w:rsidP="00D25A6F">
      <w:pPr>
        <w:numPr>
          <w:ilvl w:val="0"/>
          <w:numId w:val="12"/>
        </w:numPr>
        <w:spacing w:after="0" w:line="360" w:lineRule="auto"/>
        <w:jc w:val="both"/>
        <w:rPr>
          <w:rFonts w:eastAsia="Calibri" w:cs="Times New Roman"/>
          <w:szCs w:val="24"/>
          <w:lang w:val="en-ZA"/>
        </w:rPr>
      </w:pPr>
      <w:r w:rsidRPr="00AF4042">
        <w:rPr>
          <w:rFonts w:eastAsia="Calibri" w:cs="Times New Roman"/>
          <w:szCs w:val="24"/>
          <w:lang w:val="en-ZA"/>
        </w:rPr>
        <w:t xml:space="preserve">Assist in eliminating a new </w:t>
      </w:r>
      <w:r w:rsidR="003147D5">
        <w:rPr>
          <w:rFonts w:eastAsia="Calibri" w:cs="Times New Roman"/>
          <w:szCs w:val="24"/>
          <w:lang w:val="en-ZA"/>
        </w:rPr>
        <w:t>staff member</w:t>
      </w:r>
      <w:r w:rsidRPr="00AF4042">
        <w:rPr>
          <w:rFonts w:eastAsia="Calibri" w:cs="Times New Roman"/>
          <w:szCs w:val="24"/>
          <w:lang w:val="en-ZA"/>
        </w:rPr>
        <w:t xml:space="preserve">’s initial uncertainty and anxiety, enabling </w:t>
      </w:r>
      <w:r w:rsidR="00EB6B34">
        <w:rPr>
          <w:rFonts w:eastAsia="Calibri" w:cs="Times New Roman"/>
          <w:szCs w:val="24"/>
          <w:lang w:val="en-ZA"/>
        </w:rPr>
        <w:t>them</w:t>
      </w:r>
      <w:r w:rsidRPr="00AF4042">
        <w:rPr>
          <w:rFonts w:eastAsia="Calibri" w:cs="Times New Roman"/>
          <w:szCs w:val="24"/>
          <w:lang w:val="en-ZA"/>
        </w:rPr>
        <w:t xml:space="preserve"> to approach the new task with a positive attitude;</w:t>
      </w:r>
    </w:p>
    <w:p w14:paraId="1A7A2FD4" w14:textId="3E3F1EB6" w:rsidR="009D51BE" w:rsidRPr="00AF4042" w:rsidRDefault="009D51BE" w:rsidP="00D25A6F">
      <w:pPr>
        <w:numPr>
          <w:ilvl w:val="0"/>
          <w:numId w:val="12"/>
        </w:numPr>
        <w:spacing w:after="0" w:line="360" w:lineRule="auto"/>
        <w:jc w:val="both"/>
        <w:rPr>
          <w:rFonts w:eastAsia="Calibri" w:cs="Times New Roman"/>
          <w:szCs w:val="24"/>
          <w:lang w:val="en-ZA"/>
        </w:rPr>
      </w:pPr>
      <w:r w:rsidRPr="00AF4042">
        <w:rPr>
          <w:rFonts w:eastAsia="Calibri" w:cs="Times New Roman"/>
          <w:szCs w:val="24"/>
          <w:lang w:val="en-ZA"/>
        </w:rPr>
        <w:t xml:space="preserve">Help to create realistic </w:t>
      </w:r>
      <w:r w:rsidR="003147D5">
        <w:rPr>
          <w:rFonts w:eastAsia="Calibri" w:cs="Times New Roman"/>
          <w:szCs w:val="24"/>
          <w:lang w:val="en-ZA"/>
        </w:rPr>
        <w:t>staff member</w:t>
      </w:r>
      <w:r w:rsidRPr="00AF4042">
        <w:rPr>
          <w:rFonts w:eastAsia="Calibri" w:cs="Times New Roman"/>
          <w:szCs w:val="24"/>
          <w:lang w:val="en-ZA"/>
        </w:rPr>
        <w:t xml:space="preserve"> expectations</w:t>
      </w:r>
      <w:r w:rsidR="00EB6B34">
        <w:rPr>
          <w:rFonts w:eastAsia="Calibri" w:cs="Times New Roman"/>
          <w:szCs w:val="24"/>
          <w:lang w:val="en-ZA"/>
        </w:rPr>
        <w:t xml:space="preserve"> </w:t>
      </w:r>
      <w:r w:rsidRPr="00AF4042">
        <w:rPr>
          <w:rFonts w:eastAsia="Calibri" w:cs="Times New Roman"/>
          <w:szCs w:val="24"/>
          <w:lang w:val="en-ZA"/>
        </w:rPr>
        <w:t>that</w:t>
      </w:r>
      <w:r w:rsidR="00EB6B34">
        <w:rPr>
          <w:rFonts w:eastAsia="Calibri" w:cs="Times New Roman"/>
          <w:szCs w:val="24"/>
          <w:lang w:val="en-ZA"/>
        </w:rPr>
        <w:t xml:space="preserve"> </w:t>
      </w:r>
      <w:r w:rsidRPr="00AF4042">
        <w:rPr>
          <w:rFonts w:eastAsia="Calibri" w:cs="Times New Roman"/>
          <w:szCs w:val="24"/>
          <w:lang w:val="en-ZA"/>
        </w:rPr>
        <w:t xml:space="preserve">will make an important contribution towards bringing expectations into line with reality; and </w:t>
      </w:r>
    </w:p>
    <w:p w14:paraId="5C8994DB" w14:textId="77777777" w:rsidR="009D51BE" w:rsidRPr="00AF4042" w:rsidRDefault="009D51BE" w:rsidP="00D25A6F">
      <w:pPr>
        <w:numPr>
          <w:ilvl w:val="0"/>
          <w:numId w:val="12"/>
        </w:numPr>
        <w:spacing w:after="0" w:line="360" w:lineRule="auto"/>
        <w:jc w:val="both"/>
        <w:rPr>
          <w:rFonts w:eastAsia="Calibri" w:cs="Times New Roman"/>
          <w:b/>
          <w:szCs w:val="24"/>
          <w:lang w:val="en-US"/>
        </w:rPr>
      </w:pPr>
      <w:r w:rsidRPr="00AF4042">
        <w:rPr>
          <w:rFonts w:eastAsia="Calibri" w:cs="Times New Roman"/>
          <w:szCs w:val="24"/>
          <w:lang w:val="en-ZA"/>
        </w:rPr>
        <w:t>Help to create job satisfaction and a positive attitude towards the Bank</w:t>
      </w:r>
    </w:p>
    <w:p w14:paraId="25208248" w14:textId="77777777" w:rsidR="009D51BE" w:rsidRPr="00AF4042" w:rsidRDefault="009D51BE" w:rsidP="00AF4042">
      <w:pPr>
        <w:spacing w:after="0" w:line="360" w:lineRule="auto"/>
        <w:jc w:val="both"/>
        <w:rPr>
          <w:rFonts w:eastAsia="Calibri" w:cs="Times New Roman"/>
          <w:b/>
          <w:szCs w:val="24"/>
          <w:lang w:val="en-US"/>
        </w:rPr>
      </w:pPr>
    </w:p>
    <w:p w14:paraId="6B32CD22" w14:textId="26E80A96" w:rsidR="00056759" w:rsidRDefault="009D51BE" w:rsidP="00AF4042">
      <w:pPr>
        <w:spacing w:after="0" w:line="360" w:lineRule="auto"/>
        <w:jc w:val="both"/>
        <w:rPr>
          <w:rFonts w:eastAsia="Calibri" w:cs="Times New Roman"/>
          <w:szCs w:val="24"/>
          <w:lang w:val="en-US"/>
        </w:rPr>
      </w:pPr>
      <w:r w:rsidRPr="00AF4042">
        <w:rPr>
          <w:rFonts w:eastAsia="Calibri" w:cs="Times New Roman"/>
          <w:szCs w:val="24"/>
          <w:lang w:val="en-US"/>
        </w:rPr>
        <w:lastRenderedPageBreak/>
        <w:t xml:space="preserve">Responsibility for </w:t>
      </w:r>
      <w:r w:rsidR="00EB6B34">
        <w:rPr>
          <w:rFonts w:eastAsia="Calibri" w:cs="Times New Roman"/>
          <w:szCs w:val="24"/>
          <w:lang w:val="en-US"/>
        </w:rPr>
        <w:t xml:space="preserve">the </w:t>
      </w:r>
      <w:r w:rsidRPr="00AF4042">
        <w:rPr>
          <w:rFonts w:eastAsia="Calibri" w:cs="Times New Roman"/>
          <w:szCs w:val="24"/>
          <w:lang w:val="en-US"/>
        </w:rPr>
        <w:t xml:space="preserve">induction programme will be split between Human Resources (HR) and </w:t>
      </w:r>
      <w:r w:rsidR="00EB6B34">
        <w:rPr>
          <w:rFonts w:eastAsia="Calibri" w:cs="Times New Roman"/>
          <w:szCs w:val="24"/>
          <w:lang w:val="en-US"/>
        </w:rPr>
        <w:t xml:space="preserve">the </w:t>
      </w:r>
      <w:r w:rsidRPr="00AF4042">
        <w:rPr>
          <w:rFonts w:eastAsia="Calibri" w:cs="Times New Roman"/>
          <w:szCs w:val="24"/>
          <w:lang w:val="en-US"/>
        </w:rPr>
        <w:t xml:space="preserve">respective Director/Head/Manager.  </w:t>
      </w:r>
    </w:p>
    <w:p w14:paraId="2EEAE2DA" w14:textId="77777777" w:rsidR="00EB6B34" w:rsidRPr="00AF4042" w:rsidRDefault="00EB6B34" w:rsidP="00AF4042">
      <w:pPr>
        <w:spacing w:after="0" w:line="360" w:lineRule="auto"/>
        <w:jc w:val="both"/>
        <w:rPr>
          <w:rFonts w:eastAsia="Calibri" w:cs="Times New Roman"/>
          <w:szCs w:val="24"/>
          <w:lang w:val="en-US"/>
        </w:rPr>
      </w:pPr>
    </w:p>
    <w:p w14:paraId="32B82BD4" w14:textId="2CA822C5" w:rsidR="009D51BE" w:rsidRPr="00AF4042" w:rsidRDefault="009D51BE" w:rsidP="00AF4042">
      <w:pPr>
        <w:spacing w:after="0" w:line="360" w:lineRule="auto"/>
        <w:jc w:val="both"/>
        <w:rPr>
          <w:rFonts w:eastAsia="Calibri" w:cs="Times New Roman"/>
          <w:szCs w:val="24"/>
          <w:lang w:val="en-ZA"/>
        </w:rPr>
      </w:pPr>
      <w:r w:rsidRPr="00AF4042">
        <w:rPr>
          <w:rFonts w:eastAsia="Calibri" w:cs="Times New Roman"/>
          <w:szCs w:val="24"/>
          <w:lang w:val="en-ZA"/>
        </w:rPr>
        <w:t xml:space="preserve">Every </w:t>
      </w:r>
      <w:r w:rsidR="003147D5">
        <w:rPr>
          <w:rFonts w:eastAsia="Calibri" w:cs="Times New Roman"/>
          <w:szCs w:val="24"/>
          <w:lang w:val="en-ZA"/>
        </w:rPr>
        <w:t>staff member</w:t>
      </w:r>
      <w:r w:rsidRPr="00AF4042">
        <w:rPr>
          <w:rFonts w:eastAsia="Calibri" w:cs="Times New Roman"/>
          <w:szCs w:val="24"/>
          <w:lang w:val="en-ZA"/>
        </w:rPr>
        <w:t xml:space="preserve"> </w:t>
      </w:r>
      <w:r w:rsidR="00EB6B34">
        <w:rPr>
          <w:rFonts w:eastAsia="Calibri" w:cs="Times New Roman"/>
          <w:szCs w:val="24"/>
          <w:lang w:val="en-ZA"/>
        </w:rPr>
        <w:t>the Bank engages will be placed on probation</w:t>
      </w:r>
      <w:r w:rsidRPr="00AF4042">
        <w:rPr>
          <w:rFonts w:eastAsia="Calibri" w:cs="Times New Roman"/>
          <w:szCs w:val="24"/>
          <w:lang w:val="en-ZA"/>
        </w:rPr>
        <w:t xml:space="preserve"> as provided for in the Labour Act. The intention is to enable the new </w:t>
      </w:r>
      <w:r w:rsidR="003147D5">
        <w:rPr>
          <w:rFonts w:eastAsia="Calibri" w:cs="Times New Roman"/>
          <w:szCs w:val="24"/>
          <w:lang w:val="en-ZA"/>
        </w:rPr>
        <w:t>staff member</w:t>
      </w:r>
      <w:r w:rsidRPr="00AF4042">
        <w:rPr>
          <w:rFonts w:eastAsia="Calibri" w:cs="Times New Roman"/>
          <w:szCs w:val="24"/>
          <w:lang w:val="en-ZA"/>
        </w:rPr>
        <w:t xml:space="preserve"> to assess whether </w:t>
      </w:r>
      <w:r w:rsidR="00EB6B34">
        <w:rPr>
          <w:rFonts w:eastAsia="Calibri" w:cs="Times New Roman"/>
          <w:szCs w:val="24"/>
          <w:lang w:val="en-ZA"/>
        </w:rPr>
        <w:t>they enjoy</w:t>
      </w:r>
      <w:r w:rsidRPr="00AF4042">
        <w:rPr>
          <w:rFonts w:eastAsia="Calibri" w:cs="Times New Roman"/>
          <w:szCs w:val="24"/>
          <w:lang w:val="en-ZA"/>
        </w:rPr>
        <w:t xml:space="preserve"> the work opportunities </w:t>
      </w:r>
      <w:r w:rsidR="00EB6B34">
        <w:rPr>
          <w:rFonts w:eastAsia="Calibri" w:cs="Times New Roman"/>
          <w:szCs w:val="24"/>
          <w:lang w:val="en-ZA"/>
        </w:rPr>
        <w:t>offer</w:t>
      </w:r>
      <w:r w:rsidRPr="00AF4042">
        <w:rPr>
          <w:rFonts w:eastAsia="Calibri" w:cs="Times New Roman"/>
          <w:szCs w:val="24"/>
          <w:lang w:val="en-ZA"/>
        </w:rPr>
        <w:t xml:space="preserve">ed by the Bank on the one hand and to allow the Bank to assess whether the new </w:t>
      </w:r>
      <w:r w:rsidR="003147D5">
        <w:rPr>
          <w:rFonts w:eastAsia="Calibri" w:cs="Times New Roman"/>
          <w:szCs w:val="24"/>
          <w:lang w:val="en-ZA"/>
        </w:rPr>
        <w:t>staff member</w:t>
      </w:r>
      <w:r w:rsidRPr="00AF4042">
        <w:rPr>
          <w:rFonts w:eastAsia="Calibri" w:cs="Times New Roman"/>
          <w:szCs w:val="24"/>
          <w:lang w:val="en-ZA"/>
        </w:rPr>
        <w:t xml:space="preserve"> has the ability, initiative, </w:t>
      </w:r>
      <w:r w:rsidR="00EB6B34">
        <w:rPr>
          <w:rFonts w:eastAsia="Calibri" w:cs="Times New Roman"/>
          <w:szCs w:val="24"/>
          <w:lang w:val="en-ZA"/>
        </w:rPr>
        <w:t xml:space="preserve">and </w:t>
      </w:r>
      <w:r w:rsidRPr="00AF4042">
        <w:rPr>
          <w:rFonts w:eastAsia="Calibri" w:cs="Times New Roman"/>
          <w:szCs w:val="24"/>
          <w:lang w:val="en-ZA"/>
        </w:rPr>
        <w:t>capacity</w:t>
      </w:r>
      <w:r w:rsidR="00EB6B34">
        <w:rPr>
          <w:rFonts w:eastAsia="Calibri" w:cs="Times New Roman"/>
          <w:szCs w:val="24"/>
          <w:lang w:val="en-ZA"/>
        </w:rPr>
        <w:t xml:space="preserve"> to </w:t>
      </w:r>
      <w:r w:rsidRPr="00AF4042">
        <w:rPr>
          <w:rFonts w:eastAsia="Calibri" w:cs="Times New Roman"/>
          <w:szCs w:val="24"/>
          <w:lang w:val="en-ZA"/>
        </w:rPr>
        <w:t>meet the minimum per</w:t>
      </w:r>
      <w:r w:rsidR="00EB3DBB">
        <w:rPr>
          <w:rFonts w:eastAsia="Calibri" w:cs="Times New Roman"/>
          <w:szCs w:val="24"/>
          <w:lang w:val="en-ZA"/>
        </w:rPr>
        <w:t xml:space="preserve">formance required for the job. </w:t>
      </w:r>
    </w:p>
    <w:p w14:paraId="5E7644BF" w14:textId="77777777" w:rsidR="006D591C" w:rsidRPr="00AF4042" w:rsidRDefault="006D591C" w:rsidP="00AF4042">
      <w:pPr>
        <w:spacing w:after="0" w:line="360" w:lineRule="auto"/>
        <w:jc w:val="both"/>
        <w:rPr>
          <w:rFonts w:eastAsia="Calibri" w:cs="Times New Roman"/>
          <w:szCs w:val="24"/>
          <w:lang w:val="en-ZA"/>
        </w:rPr>
      </w:pPr>
    </w:p>
    <w:p w14:paraId="5B08DAC3" w14:textId="426DDCB8" w:rsidR="006D591C" w:rsidRDefault="00EB3DBB" w:rsidP="00EB3DBB">
      <w:pPr>
        <w:pStyle w:val="Heading2"/>
        <w:spacing w:line="360" w:lineRule="auto"/>
        <w:rPr>
          <w:rStyle w:val="Heading2Char"/>
          <w:rFonts w:cs="Times New Roman"/>
          <w:b/>
          <w:szCs w:val="24"/>
        </w:rPr>
      </w:pPr>
      <w:bookmarkStart w:id="599" w:name="_Toc113607533"/>
      <w:bookmarkStart w:id="600" w:name="_Toc114058906"/>
      <w:r>
        <w:rPr>
          <w:rStyle w:val="Heading2Char"/>
          <w:rFonts w:cs="Times New Roman"/>
          <w:b/>
          <w:szCs w:val="24"/>
        </w:rPr>
        <w:t>1.4</w:t>
      </w:r>
      <w:r w:rsidR="00B1125E">
        <w:rPr>
          <w:rStyle w:val="Heading2Char"/>
          <w:rFonts w:cs="Times New Roman"/>
          <w:b/>
          <w:szCs w:val="24"/>
        </w:rPr>
        <w:t xml:space="preserve"> </w:t>
      </w:r>
      <w:r w:rsidR="003D0501" w:rsidRPr="00AF4042">
        <w:rPr>
          <w:rStyle w:val="Heading2Char"/>
          <w:rFonts w:cs="Times New Roman"/>
          <w:b/>
          <w:szCs w:val="24"/>
        </w:rPr>
        <w:t>Conditions of servic</w:t>
      </w:r>
      <w:r w:rsidR="00056759" w:rsidRPr="00AF4042">
        <w:rPr>
          <w:rStyle w:val="Heading2Char"/>
          <w:rFonts w:cs="Times New Roman"/>
          <w:b/>
          <w:szCs w:val="24"/>
        </w:rPr>
        <w:t>e</w:t>
      </w:r>
      <w:bookmarkEnd w:id="599"/>
      <w:bookmarkEnd w:id="600"/>
    </w:p>
    <w:p w14:paraId="0BB94F05" w14:textId="77777777" w:rsidR="00EB3DBB" w:rsidRPr="00EB3DBB" w:rsidRDefault="00EB3DBB" w:rsidP="00EB3DBB"/>
    <w:p w14:paraId="7DBD5B9A" w14:textId="2B8221CC" w:rsidR="009D51BE" w:rsidRPr="00AF4042" w:rsidRDefault="009D51BE" w:rsidP="00AF4042">
      <w:pPr>
        <w:tabs>
          <w:tab w:val="left" w:pos="1095"/>
        </w:tabs>
        <w:spacing w:after="0" w:line="360" w:lineRule="auto"/>
        <w:jc w:val="both"/>
        <w:rPr>
          <w:rFonts w:eastAsia="Calibri" w:cs="Times New Roman"/>
          <w:szCs w:val="24"/>
          <w:lang w:val="en-ZA"/>
        </w:rPr>
      </w:pPr>
      <w:r w:rsidRPr="00AF4042">
        <w:rPr>
          <w:rFonts w:eastAsia="Calibri" w:cs="Times New Roman"/>
          <w:szCs w:val="24"/>
          <w:lang w:val="en-ZA"/>
        </w:rPr>
        <w:t xml:space="preserve">Terms and conditions of service are a broad framework within which the relations between the Bank as the employer and its </w:t>
      </w:r>
      <w:r w:rsidR="003147D5">
        <w:rPr>
          <w:rFonts w:eastAsia="Calibri" w:cs="Times New Roman"/>
          <w:szCs w:val="24"/>
          <w:lang w:val="en-ZA"/>
        </w:rPr>
        <w:t>staff members</w:t>
      </w:r>
      <w:r w:rsidRPr="00AF4042">
        <w:rPr>
          <w:rFonts w:eastAsia="Calibri" w:cs="Times New Roman"/>
          <w:szCs w:val="24"/>
          <w:lang w:val="en-ZA"/>
        </w:rPr>
        <w:t xml:space="preserve"> are regulated. The fundamental principles are that there should be cooperation among all staff within the Bank </w:t>
      </w:r>
      <w:r w:rsidR="002A37E9" w:rsidRPr="00AF4042">
        <w:rPr>
          <w:rFonts w:eastAsia="Calibri" w:cs="Times New Roman"/>
          <w:szCs w:val="24"/>
          <w:lang w:val="en-ZA"/>
        </w:rPr>
        <w:t>to</w:t>
      </w:r>
      <w:r w:rsidRPr="00AF4042">
        <w:rPr>
          <w:rFonts w:eastAsia="Calibri" w:cs="Times New Roman"/>
          <w:szCs w:val="24"/>
          <w:lang w:val="en-ZA"/>
        </w:rPr>
        <w:t xml:space="preserve"> foster a positive</w:t>
      </w:r>
      <w:r w:rsidR="00A12F67">
        <w:rPr>
          <w:rFonts w:eastAsia="Calibri" w:cs="Times New Roman"/>
          <w:szCs w:val="24"/>
          <w:lang w:val="en-ZA"/>
        </w:rPr>
        <w:t>,</w:t>
      </w:r>
      <w:r w:rsidRPr="00AF4042">
        <w:rPr>
          <w:rFonts w:eastAsia="Calibri" w:cs="Times New Roman"/>
          <w:szCs w:val="24"/>
          <w:lang w:val="en-ZA"/>
        </w:rPr>
        <w:t xml:space="preserve"> family</w:t>
      </w:r>
      <w:r w:rsidR="00A12F67">
        <w:rPr>
          <w:rFonts w:eastAsia="Calibri" w:cs="Times New Roman"/>
          <w:szCs w:val="24"/>
          <w:lang w:val="en-ZA"/>
        </w:rPr>
        <w:t>-</w:t>
      </w:r>
      <w:r w:rsidRPr="00AF4042">
        <w:rPr>
          <w:rFonts w:eastAsia="Calibri" w:cs="Times New Roman"/>
          <w:szCs w:val="24"/>
          <w:lang w:val="en-ZA"/>
        </w:rPr>
        <w:t>friendly environment and that the rights of all parties should be protected and acknowledged. This section covers aspects on:</w:t>
      </w:r>
    </w:p>
    <w:p w14:paraId="6470314F" w14:textId="77777777" w:rsidR="009D51BE" w:rsidRPr="00AF4042" w:rsidRDefault="009D51BE" w:rsidP="00CC2B22">
      <w:pPr>
        <w:numPr>
          <w:ilvl w:val="0"/>
          <w:numId w:val="5"/>
        </w:numPr>
        <w:spacing w:after="0" w:line="360" w:lineRule="auto"/>
        <w:jc w:val="both"/>
        <w:rPr>
          <w:rFonts w:eastAsia="Calibri" w:cs="Times New Roman"/>
          <w:szCs w:val="24"/>
          <w:lang w:eastAsia="en-ZW"/>
        </w:rPr>
      </w:pPr>
      <w:r w:rsidRPr="00AF4042">
        <w:rPr>
          <w:rFonts w:eastAsia="Calibri" w:cs="Times New Roman"/>
          <w:szCs w:val="24"/>
          <w:lang w:eastAsia="en-ZW"/>
        </w:rPr>
        <w:t>Remuneration</w:t>
      </w:r>
    </w:p>
    <w:p w14:paraId="3F208209" w14:textId="77777777" w:rsidR="009D51BE" w:rsidRPr="00AF4042" w:rsidRDefault="009D51BE" w:rsidP="00CC2B22">
      <w:pPr>
        <w:numPr>
          <w:ilvl w:val="0"/>
          <w:numId w:val="5"/>
        </w:numPr>
        <w:spacing w:after="0" w:line="360" w:lineRule="auto"/>
        <w:jc w:val="both"/>
        <w:rPr>
          <w:rFonts w:eastAsia="Calibri" w:cs="Times New Roman"/>
          <w:szCs w:val="24"/>
          <w:lang w:eastAsia="en-ZW"/>
        </w:rPr>
      </w:pPr>
      <w:r w:rsidRPr="00AF4042">
        <w:rPr>
          <w:rFonts w:eastAsia="Calibri" w:cs="Times New Roman"/>
          <w:szCs w:val="24"/>
          <w:lang w:eastAsia="en-ZW"/>
        </w:rPr>
        <w:t>Hours of Work, Overtime and Flexitime</w:t>
      </w:r>
    </w:p>
    <w:p w14:paraId="5D29610B" w14:textId="77777777" w:rsidR="009D51BE" w:rsidRPr="00AF4042" w:rsidRDefault="009D51BE" w:rsidP="00CC2B22">
      <w:pPr>
        <w:numPr>
          <w:ilvl w:val="0"/>
          <w:numId w:val="5"/>
        </w:numPr>
        <w:spacing w:after="0" w:line="360" w:lineRule="auto"/>
        <w:jc w:val="both"/>
        <w:rPr>
          <w:rFonts w:eastAsia="Calibri" w:cs="Times New Roman"/>
          <w:szCs w:val="24"/>
          <w:lang w:eastAsia="en-ZW"/>
        </w:rPr>
      </w:pPr>
      <w:r w:rsidRPr="00AF4042">
        <w:rPr>
          <w:rFonts w:eastAsia="Calibri" w:cs="Times New Roman"/>
          <w:szCs w:val="24"/>
          <w:lang w:eastAsia="en-ZW"/>
        </w:rPr>
        <w:t>Relocation</w:t>
      </w:r>
      <w:r w:rsidR="008B5C93" w:rsidRPr="00AF4042">
        <w:rPr>
          <w:rFonts w:eastAsia="Calibri" w:cs="Times New Roman"/>
          <w:szCs w:val="24"/>
          <w:lang w:eastAsia="en-ZW"/>
        </w:rPr>
        <w:t>,</w:t>
      </w:r>
      <w:r w:rsidRPr="00AF4042">
        <w:rPr>
          <w:rFonts w:eastAsia="Calibri" w:cs="Times New Roman"/>
          <w:szCs w:val="24"/>
          <w:lang w:eastAsia="en-ZW"/>
        </w:rPr>
        <w:t xml:space="preserve"> Staff Transfers </w:t>
      </w:r>
      <w:r w:rsidR="008B5C93" w:rsidRPr="00AF4042">
        <w:rPr>
          <w:rFonts w:eastAsia="Calibri" w:cs="Times New Roman"/>
          <w:szCs w:val="24"/>
          <w:lang w:eastAsia="en-ZW"/>
        </w:rPr>
        <w:t xml:space="preserve">and </w:t>
      </w:r>
      <w:r w:rsidRPr="00AF4042">
        <w:rPr>
          <w:rFonts w:eastAsia="Calibri" w:cs="Times New Roman"/>
          <w:szCs w:val="24"/>
          <w:lang w:eastAsia="en-ZW"/>
        </w:rPr>
        <w:t xml:space="preserve">Other allowances </w:t>
      </w:r>
    </w:p>
    <w:p w14:paraId="177CD1AB" w14:textId="77777777" w:rsidR="009D51BE" w:rsidRPr="00AF4042" w:rsidRDefault="009D51BE" w:rsidP="00CC2B22">
      <w:pPr>
        <w:numPr>
          <w:ilvl w:val="0"/>
          <w:numId w:val="5"/>
        </w:numPr>
        <w:spacing w:after="0" w:line="360" w:lineRule="auto"/>
        <w:jc w:val="both"/>
        <w:rPr>
          <w:rFonts w:eastAsia="Calibri" w:cs="Times New Roman"/>
          <w:szCs w:val="24"/>
          <w:lang w:eastAsia="en-ZW"/>
        </w:rPr>
      </w:pPr>
      <w:r w:rsidRPr="00AF4042">
        <w:rPr>
          <w:rFonts w:eastAsia="Calibri" w:cs="Times New Roman"/>
          <w:szCs w:val="24"/>
          <w:lang w:eastAsia="en-ZW"/>
        </w:rPr>
        <w:t xml:space="preserve">Acting and Promotion </w:t>
      </w:r>
    </w:p>
    <w:p w14:paraId="2A844B77" w14:textId="77777777" w:rsidR="007B2348" w:rsidRPr="00AF4042" w:rsidRDefault="007B2348" w:rsidP="00CC2B22">
      <w:pPr>
        <w:pStyle w:val="ListParagraph"/>
        <w:numPr>
          <w:ilvl w:val="0"/>
          <w:numId w:val="5"/>
        </w:numPr>
        <w:spacing w:line="360" w:lineRule="auto"/>
        <w:rPr>
          <w:rFonts w:eastAsia="Calibri" w:cs="Times New Roman"/>
          <w:szCs w:val="24"/>
          <w:lang w:eastAsia="en-ZW"/>
        </w:rPr>
      </w:pPr>
      <w:r w:rsidRPr="00AF4042">
        <w:rPr>
          <w:rFonts w:eastAsia="Calibri" w:cs="Times New Roman"/>
          <w:szCs w:val="24"/>
          <w:lang w:eastAsia="en-ZW"/>
        </w:rPr>
        <w:t xml:space="preserve">Gratuity/Long Service </w:t>
      </w:r>
    </w:p>
    <w:p w14:paraId="304FCC81" w14:textId="77777777" w:rsidR="002A37E9" w:rsidRPr="00AF4042" w:rsidRDefault="002A37E9" w:rsidP="00CC2B22">
      <w:pPr>
        <w:pStyle w:val="ListParagraph"/>
        <w:numPr>
          <w:ilvl w:val="0"/>
          <w:numId w:val="5"/>
        </w:numPr>
        <w:spacing w:line="360" w:lineRule="auto"/>
        <w:rPr>
          <w:rFonts w:eastAsia="Calibri" w:cs="Times New Roman"/>
          <w:szCs w:val="24"/>
          <w:lang w:eastAsia="en-ZW"/>
        </w:rPr>
      </w:pPr>
      <w:r w:rsidRPr="00AF4042">
        <w:rPr>
          <w:rFonts w:eastAsia="Calibri" w:cs="Times New Roman"/>
          <w:szCs w:val="24"/>
          <w:lang w:eastAsia="en-ZW"/>
        </w:rPr>
        <w:t>Travel &amp; Subsistence</w:t>
      </w:r>
    </w:p>
    <w:p w14:paraId="00653427" w14:textId="77777777" w:rsidR="002A37E9" w:rsidRPr="00AF4042" w:rsidRDefault="002A37E9" w:rsidP="00CC2B22">
      <w:pPr>
        <w:pStyle w:val="ListParagraph"/>
        <w:numPr>
          <w:ilvl w:val="0"/>
          <w:numId w:val="5"/>
        </w:numPr>
        <w:spacing w:after="0" w:line="360" w:lineRule="auto"/>
        <w:rPr>
          <w:rFonts w:eastAsia="Calibri" w:cs="Times New Roman"/>
          <w:szCs w:val="24"/>
          <w:lang w:eastAsia="en-ZW"/>
        </w:rPr>
      </w:pPr>
      <w:r w:rsidRPr="00AF4042">
        <w:rPr>
          <w:rFonts w:eastAsia="Calibri" w:cs="Times New Roman"/>
          <w:szCs w:val="24"/>
          <w:lang w:eastAsia="en-ZW"/>
        </w:rPr>
        <w:t>Termination of Service</w:t>
      </w:r>
    </w:p>
    <w:p w14:paraId="458E73FD" w14:textId="77777777" w:rsidR="00056759" w:rsidRPr="00AF4042" w:rsidRDefault="00056759" w:rsidP="00AF4042">
      <w:pPr>
        <w:pStyle w:val="Heading3"/>
        <w:spacing w:line="360" w:lineRule="auto"/>
        <w:rPr>
          <w:rFonts w:eastAsia="Calibri"/>
          <w:lang w:val="en-ZW" w:eastAsia="en-ZW"/>
        </w:rPr>
      </w:pPr>
    </w:p>
    <w:p w14:paraId="1A2D1FD9" w14:textId="77777777" w:rsidR="00EB3DBB" w:rsidRPr="00EB3DBB" w:rsidRDefault="00EB3DBB" w:rsidP="00D25A6F">
      <w:pPr>
        <w:pStyle w:val="ListParagraph"/>
        <w:keepNext/>
        <w:keepLines/>
        <w:numPr>
          <w:ilvl w:val="1"/>
          <w:numId w:val="98"/>
        </w:numPr>
        <w:spacing w:before="40" w:after="0" w:line="360" w:lineRule="auto"/>
        <w:contextualSpacing w:val="0"/>
        <w:outlineLvl w:val="2"/>
        <w:rPr>
          <w:rFonts w:eastAsia="Times New Roman" w:cs="Times New Roman"/>
          <w:b/>
          <w:vanish/>
          <w:szCs w:val="24"/>
          <w:lang w:val="en-US" w:eastAsia="en-ZW"/>
        </w:rPr>
      </w:pPr>
      <w:bookmarkStart w:id="601" w:name="_Toc113977645"/>
      <w:bookmarkStart w:id="602" w:name="_Toc113978025"/>
      <w:bookmarkStart w:id="603" w:name="_Toc113978155"/>
      <w:bookmarkStart w:id="604" w:name="_Toc113978294"/>
      <w:bookmarkStart w:id="605" w:name="_Toc113978424"/>
      <w:bookmarkStart w:id="606" w:name="_Toc113979827"/>
      <w:bookmarkStart w:id="607" w:name="_Toc113980013"/>
      <w:bookmarkStart w:id="608" w:name="_Toc113980168"/>
      <w:bookmarkStart w:id="609" w:name="_Toc113980326"/>
      <w:bookmarkStart w:id="610" w:name="_Toc113980482"/>
      <w:bookmarkStart w:id="611" w:name="_Toc113981657"/>
      <w:bookmarkStart w:id="612" w:name="_Toc113982108"/>
      <w:bookmarkStart w:id="613" w:name="_Toc113982488"/>
      <w:bookmarkStart w:id="614" w:name="_Toc113982657"/>
      <w:bookmarkStart w:id="615" w:name="_Toc113982825"/>
      <w:bookmarkStart w:id="616" w:name="_Toc113983540"/>
      <w:bookmarkStart w:id="617" w:name="_Toc113983704"/>
      <w:bookmarkStart w:id="618" w:name="_Toc113983869"/>
      <w:bookmarkStart w:id="619" w:name="_Toc113984035"/>
      <w:bookmarkStart w:id="620" w:name="_Toc114058907"/>
      <w:bookmarkStart w:id="621" w:name="_Toc113607534"/>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p w14:paraId="2E7CBF01" w14:textId="77777777" w:rsidR="00EB3DBB" w:rsidRPr="00EB3DBB" w:rsidRDefault="00EB3DBB" w:rsidP="00D25A6F">
      <w:pPr>
        <w:pStyle w:val="ListParagraph"/>
        <w:keepNext/>
        <w:keepLines/>
        <w:numPr>
          <w:ilvl w:val="1"/>
          <w:numId w:val="98"/>
        </w:numPr>
        <w:spacing w:before="40" w:after="0" w:line="360" w:lineRule="auto"/>
        <w:contextualSpacing w:val="0"/>
        <w:outlineLvl w:val="2"/>
        <w:rPr>
          <w:rFonts w:eastAsia="Times New Roman" w:cs="Times New Roman"/>
          <w:b/>
          <w:vanish/>
          <w:szCs w:val="24"/>
          <w:lang w:val="en-US" w:eastAsia="en-ZW"/>
        </w:rPr>
      </w:pPr>
      <w:bookmarkStart w:id="622" w:name="_Toc113977646"/>
      <w:bookmarkStart w:id="623" w:name="_Toc113978026"/>
      <w:bookmarkStart w:id="624" w:name="_Toc113978156"/>
      <w:bookmarkStart w:id="625" w:name="_Toc113978295"/>
      <w:bookmarkStart w:id="626" w:name="_Toc113978425"/>
      <w:bookmarkStart w:id="627" w:name="_Toc113979828"/>
      <w:bookmarkStart w:id="628" w:name="_Toc113980014"/>
      <w:bookmarkStart w:id="629" w:name="_Toc113980169"/>
      <w:bookmarkStart w:id="630" w:name="_Toc113980327"/>
      <w:bookmarkStart w:id="631" w:name="_Toc113980483"/>
      <w:bookmarkStart w:id="632" w:name="_Toc113981658"/>
      <w:bookmarkStart w:id="633" w:name="_Toc113982109"/>
      <w:bookmarkStart w:id="634" w:name="_Toc113982489"/>
      <w:bookmarkStart w:id="635" w:name="_Toc113982658"/>
      <w:bookmarkStart w:id="636" w:name="_Toc113982826"/>
      <w:bookmarkStart w:id="637" w:name="_Toc113983541"/>
      <w:bookmarkStart w:id="638" w:name="_Toc113983705"/>
      <w:bookmarkStart w:id="639" w:name="_Toc113983870"/>
      <w:bookmarkStart w:id="640" w:name="_Toc113984036"/>
      <w:bookmarkStart w:id="641" w:name="_Toc114058908"/>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72E2E02D" w14:textId="77777777" w:rsidR="00EB3DBB" w:rsidRPr="00EB3DBB" w:rsidRDefault="00EB3DBB" w:rsidP="00D25A6F">
      <w:pPr>
        <w:pStyle w:val="ListParagraph"/>
        <w:keepNext/>
        <w:keepLines/>
        <w:numPr>
          <w:ilvl w:val="2"/>
          <w:numId w:val="98"/>
        </w:numPr>
        <w:spacing w:before="40" w:after="0" w:line="360" w:lineRule="auto"/>
        <w:contextualSpacing w:val="0"/>
        <w:outlineLvl w:val="2"/>
        <w:rPr>
          <w:rFonts w:eastAsia="Times New Roman" w:cs="Times New Roman"/>
          <w:b/>
          <w:vanish/>
          <w:szCs w:val="24"/>
          <w:lang w:val="en-US" w:eastAsia="en-ZW"/>
        </w:rPr>
      </w:pPr>
      <w:bookmarkStart w:id="642" w:name="_Toc113977647"/>
      <w:bookmarkStart w:id="643" w:name="_Toc113978027"/>
      <w:bookmarkStart w:id="644" w:name="_Toc113978157"/>
      <w:bookmarkStart w:id="645" w:name="_Toc113978296"/>
      <w:bookmarkStart w:id="646" w:name="_Toc113978426"/>
      <w:bookmarkStart w:id="647" w:name="_Toc113979829"/>
      <w:bookmarkStart w:id="648" w:name="_Toc113980015"/>
      <w:bookmarkStart w:id="649" w:name="_Toc113980170"/>
      <w:bookmarkStart w:id="650" w:name="_Toc113980328"/>
      <w:bookmarkStart w:id="651" w:name="_Toc113980484"/>
      <w:bookmarkStart w:id="652" w:name="_Toc113981659"/>
      <w:bookmarkStart w:id="653" w:name="_Toc113982110"/>
      <w:bookmarkStart w:id="654" w:name="_Toc113982490"/>
      <w:bookmarkStart w:id="655" w:name="_Toc113982659"/>
      <w:bookmarkStart w:id="656" w:name="_Toc113982827"/>
      <w:bookmarkStart w:id="657" w:name="_Toc113983542"/>
      <w:bookmarkStart w:id="658" w:name="_Toc113983706"/>
      <w:bookmarkStart w:id="659" w:name="_Toc113983871"/>
      <w:bookmarkStart w:id="660" w:name="_Toc113984037"/>
      <w:bookmarkStart w:id="661" w:name="_Toc114058909"/>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334BCCBE" w14:textId="77777777" w:rsidR="00EB3DBB" w:rsidRPr="00EB3DBB" w:rsidRDefault="00EB3DBB" w:rsidP="00D25A6F">
      <w:pPr>
        <w:pStyle w:val="ListParagraph"/>
        <w:keepNext/>
        <w:keepLines/>
        <w:numPr>
          <w:ilvl w:val="2"/>
          <w:numId w:val="98"/>
        </w:numPr>
        <w:spacing w:before="40" w:after="0" w:line="360" w:lineRule="auto"/>
        <w:contextualSpacing w:val="0"/>
        <w:outlineLvl w:val="2"/>
        <w:rPr>
          <w:rFonts w:eastAsia="Times New Roman" w:cs="Times New Roman"/>
          <w:b/>
          <w:vanish/>
          <w:szCs w:val="24"/>
          <w:lang w:val="en-US" w:eastAsia="en-ZW"/>
        </w:rPr>
      </w:pPr>
      <w:bookmarkStart w:id="662" w:name="_Toc113977648"/>
      <w:bookmarkStart w:id="663" w:name="_Toc113978028"/>
      <w:bookmarkStart w:id="664" w:name="_Toc113978158"/>
      <w:bookmarkStart w:id="665" w:name="_Toc113978297"/>
      <w:bookmarkStart w:id="666" w:name="_Toc113978427"/>
      <w:bookmarkStart w:id="667" w:name="_Toc113979830"/>
      <w:bookmarkStart w:id="668" w:name="_Toc113980016"/>
      <w:bookmarkStart w:id="669" w:name="_Toc113980171"/>
      <w:bookmarkStart w:id="670" w:name="_Toc113980329"/>
      <w:bookmarkStart w:id="671" w:name="_Toc113980485"/>
      <w:bookmarkStart w:id="672" w:name="_Toc113981660"/>
      <w:bookmarkStart w:id="673" w:name="_Toc113982111"/>
      <w:bookmarkStart w:id="674" w:name="_Toc113982491"/>
      <w:bookmarkStart w:id="675" w:name="_Toc113982660"/>
      <w:bookmarkStart w:id="676" w:name="_Toc113982828"/>
      <w:bookmarkStart w:id="677" w:name="_Toc113983543"/>
      <w:bookmarkStart w:id="678" w:name="_Toc113983707"/>
      <w:bookmarkStart w:id="679" w:name="_Toc113983872"/>
      <w:bookmarkStart w:id="680" w:name="_Toc113984038"/>
      <w:bookmarkStart w:id="681" w:name="_Toc114058910"/>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072937C0" w14:textId="77777777" w:rsidR="00EB3DBB" w:rsidRPr="00EB3DBB" w:rsidRDefault="00EB3DBB" w:rsidP="00D25A6F">
      <w:pPr>
        <w:pStyle w:val="ListParagraph"/>
        <w:keepNext/>
        <w:keepLines/>
        <w:numPr>
          <w:ilvl w:val="2"/>
          <w:numId w:val="98"/>
        </w:numPr>
        <w:spacing w:before="40" w:after="0" w:line="360" w:lineRule="auto"/>
        <w:contextualSpacing w:val="0"/>
        <w:outlineLvl w:val="2"/>
        <w:rPr>
          <w:rFonts w:eastAsia="Times New Roman" w:cs="Times New Roman"/>
          <w:b/>
          <w:vanish/>
          <w:szCs w:val="24"/>
          <w:lang w:val="en-US" w:eastAsia="en-ZW"/>
        </w:rPr>
      </w:pPr>
      <w:bookmarkStart w:id="682" w:name="_Toc113977649"/>
      <w:bookmarkStart w:id="683" w:name="_Toc113978029"/>
      <w:bookmarkStart w:id="684" w:name="_Toc113978159"/>
      <w:bookmarkStart w:id="685" w:name="_Toc113978298"/>
      <w:bookmarkStart w:id="686" w:name="_Toc113978428"/>
      <w:bookmarkStart w:id="687" w:name="_Toc113979831"/>
      <w:bookmarkStart w:id="688" w:name="_Toc113980017"/>
      <w:bookmarkStart w:id="689" w:name="_Toc113980172"/>
      <w:bookmarkStart w:id="690" w:name="_Toc113980330"/>
      <w:bookmarkStart w:id="691" w:name="_Toc113980486"/>
      <w:bookmarkStart w:id="692" w:name="_Toc113981661"/>
      <w:bookmarkStart w:id="693" w:name="_Toc113982112"/>
      <w:bookmarkStart w:id="694" w:name="_Toc113982492"/>
      <w:bookmarkStart w:id="695" w:name="_Toc113982661"/>
      <w:bookmarkStart w:id="696" w:name="_Toc113982829"/>
      <w:bookmarkStart w:id="697" w:name="_Toc113983544"/>
      <w:bookmarkStart w:id="698" w:name="_Toc113983708"/>
      <w:bookmarkStart w:id="699" w:name="_Toc113983873"/>
      <w:bookmarkStart w:id="700" w:name="_Toc113984039"/>
      <w:bookmarkStart w:id="701" w:name="_Toc11405891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39134FB9" w14:textId="77777777" w:rsidR="00EB3DBB" w:rsidRPr="00EB3DBB" w:rsidRDefault="00EB3DBB" w:rsidP="00D25A6F">
      <w:pPr>
        <w:pStyle w:val="ListParagraph"/>
        <w:keepNext/>
        <w:keepLines/>
        <w:numPr>
          <w:ilvl w:val="2"/>
          <w:numId w:val="98"/>
        </w:numPr>
        <w:spacing w:before="40" w:after="0" w:line="360" w:lineRule="auto"/>
        <w:contextualSpacing w:val="0"/>
        <w:outlineLvl w:val="2"/>
        <w:rPr>
          <w:rFonts w:eastAsia="Times New Roman" w:cs="Times New Roman"/>
          <w:b/>
          <w:vanish/>
          <w:szCs w:val="24"/>
          <w:lang w:val="en-US" w:eastAsia="en-ZW"/>
        </w:rPr>
      </w:pPr>
      <w:bookmarkStart w:id="702" w:name="_Toc113977650"/>
      <w:bookmarkStart w:id="703" w:name="_Toc113978030"/>
      <w:bookmarkStart w:id="704" w:name="_Toc113978160"/>
      <w:bookmarkStart w:id="705" w:name="_Toc113978299"/>
      <w:bookmarkStart w:id="706" w:name="_Toc113978429"/>
      <w:bookmarkStart w:id="707" w:name="_Toc113979832"/>
      <w:bookmarkStart w:id="708" w:name="_Toc113980018"/>
      <w:bookmarkStart w:id="709" w:name="_Toc113980173"/>
      <w:bookmarkStart w:id="710" w:name="_Toc113980331"/>
      <w:bookmarkStart w:id="711" w:name="_Toc113980487"/>
      <w:bookmarkStart w:id="712" w:name="_Toc113981662"/>
      <w:bookmarkStart w:id="713" w:name="_Toc113982113"/>
      <w:bookmarkStart w:id="714" w:name="_Toc113982493"/>
      <w:bookmarkStart w:id="715" w:name="_Toc113982662"/>
      <w:bookmarkStart w:id="716" w:name="_Toc113982830"/>
      <w:bookmarkStart w:id="717" w:name="_Toc113983545"/>
      <w:bookmarkStart w:id="718" w:name="_Toc113983709"/>
      <w:bookmarkStart w:id="719" w:name="_Toc113983874"/>
      <w:bookmarkStart w:id="720" w:name="_Toc113984040"/>
      <w:bookmarkStart w:id="721" w:name="_Toc114058912"/>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14:paraId="005694D4" w14:textId="77777777" w:rsidR="00EB3DBB" w:rsidRPr="00EB3DBB" w:rsidRDefault="00EB3DBB" w:rsidP="00D25A6F">
      <w:pPr>
        <w:pStyle w:val="ListParagraph"/>
        <w:keepNext/>
        <w:keepLines/>
        <w:numPr>
          <w:ilvl w:val="2"/>
          <w:numId w:val="98"/>
        </w:numPr>
        <w:spacing w:before="40" w:after="0" w:line="360" w:lineRule="auto"/>
        <w:contextualSpacing w:val="0"/>
        <w:outlineLvl w:val="2"/>
        <w:rPr>
          <w:rFonts w:eastAsia="Times New Roman" w:cs="Times New Roman"/>
          <w:b/>
          <w:vanish/>
          <w:szCs w:val="24"/>
          <w:lang w:val="en-US" w:eastAsia="en-ZW"/>
        </w:rPr>
      </w:pPr>
      <w:bookmarkStart w:id="722" w:name="_Toc113977651"/>
      <w:bookmarkStart w:id="723" w:name="_Toc113978031"/>
      <w:bookmarkStart w:id="724" w:name="_Toc113978161"/>
      <w:bookmarkStart w:id="725" w:name="_Toc113978300"/>
      <w:bookmarkStart w:id="726" w:name="_Toc113978430"/>
      <w:bookmarkStart w:id="727" w:name="_Toc113979833"/>
      <w:bookmarkStart w:id="728" w:name="_Toc113980019"/>
      <w:bookmarkStart w:id="729" w:name="_Toc113980174"/>
      <w:bookmarkStart w:id="730" w:name="_Toc113980332"/>
      <w:bookmarkStart w:id="731" w:name="_Toc113980488"/>
      <w:bookmarkStart w:id="732" w:name="_Toc113981663"/>
      <w:bookmarkStart w:id="733" w:name="_Toc113982114"/>
      <w:bookmarkStart w:id="734" w:name="_Toc113982494"/>
      <w:bookmarkStart w:id="735" w:name="_Toc113982663"/>
      <w:bookmarkStart w:id="736" w:name="_Toc113982831"/>
      <w:bookmarkStart w:id="737" w:name="_Toc113983546"/>
      <w:bookmarkStart w:id="738" w:name="_Toc113983710"/>
      <w:bookmarkStart w:id="739" w:name="_Toc113983875"/>
      <w:bookmarkStart w:id="740" w:name="_Toc113984041"/>
      <w:bookmarkStart w:id="741" w:name="_Toc114058913"/>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3104AC0D" w14:textId="77777777" w:rsidR="00EB3DBB" w:rsidRPr="00EB3DBB" w:rsidRDefault="00EB3DBB" w:rsidP="00D25A6F">
      <w:pPr>
        <w:pStyle w:val="ListParagraph"/>
        <w:keepNext/>
        <w:keepLines/>
        <w:numPr>
          <w:ilvl w:val="2"/>
          <w:numId w:val="98"/>
        </w:numPr>
        <w:spacing w:before="40" w:after="0" w:line="360" w:lineRule="auto"/>
        <w:contextualSpacing w:val="0"/>
        <w:outlineLvl w:val="2"/>
        <w:rPr>
          <w:rFonts w:eastAsia="Times New Roman" w:cs="Times New Roman"/>
          <w:b/>
          <w:vanish/>
          <w:szCs w:val="24"/>
          <w:lang w:val="en-US" w:eastAsia="en-ZW"/>
        </w:rPr>
      </w:pPr>
      <w:bookmarkStart w:id="742" w:name="_Toc113977652"/>
      <w:bookmarkStart w:id="743" w:name="_Toc113978032"/>
      <w:bookmarkStart w:id="744" w:name="_Toc113978162"/>
      <w:bookmarkStart w:id="745" w:name="_Toc113978301"/>
      <w:bookmarkStart w:id="746" w:name="_Toc113978431"/>
      <w:bookmarkStart w:id="747" w:name="_Toc113979834"/>
      <w:bookmarkStart w:id="748" w:name="_Toc113980020"/>
      <w:bookmarkStart w:id="749" w:name="_Toc113980175"/>
      <w:bookmarkStart w:id="750" w:name="_Toc113980333"/>
      <w:bookmarkStart w:id="751" w:name="_Toc113980489"/>
      <w:bookmarkStart w:id="752" w:name="_Toc113981664"/>
      <w:bookmarkStart w:id="753" w:name="_Toc113982115"/>
      <w:bookmarkStart w:id="754" w:name="_Toc113982495"/>
      <w:bookmarkStart w:id="755" w:name="_Toc113982664"/>
      <w:bookmarkStart w:id="756" w:name="_Toc113982832"/>
      <w:bookmarkStart w:id="757" w:name="_Toc113983547"/>
      <w:bookmarkStart w:id="758" w:name="_Toc113983711"/>
      <w:bookmarkStart w:id="759" w:name="_Toc113983876"/>
      <w:bookmarkStart w:id="760" w:name="_Toc113984042"/>
      <w:bookmarkStart w:id="761" w:name="_Toc114058914"/>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0504971E" w14:textId="2FBB4BB4" w:rsidR="00056759" w:rsidRPr="00AF4042" w:rsidRDefault="006C41A3" w:rsidP="00D25A6F">
      <w:pPr>
        <w:pStyle w:val="Heading3"/>
        <w:numPr>
          <w:ilvl w:val="2"/>
          <w:numId w:val="104"/>
        </w:numPr>
        <w:spacing w:line="360" w:lineRule="auto"/>
        <w:rPr>
          <w:b w:val="0"/>
          <w:lang w:eastAsia="en-ZW"/>
        </w:rPr>
      </w:pPr>
      <w:bookmarkStart w:id="762" w:name="_Toc114058915"/>
      <w:r w:rsidRPr="00AF4042">
        <w:rPr>
          <w:lang w:eastAsia="en-ZW"/>
        </w:rPr>
        <w:t xml:space="preserve">Bank </w:t>
      </w:r>
      <w:r w:rsidR="003717F4" w:rsidRPr="00AF4042">
        <w:rPr>
          <w:lang w:eastAsia="en-ZW"/>
        </w:rPr>
        <w:t xml:space="preserve">Remuneration  </w:t>
      </w:r>
      <w:r w:rsidRPr="00AF4042">
        <w:rPr>
          <w:lang w:eastAsia="en-ZW"/>
        </w:rPr>
        <w:t>and Salary Structure</w:t>
      </w:r>
      <w:bookmarkEnd w:id="621"/>
      <w:bookmarkEnd w:id="762"/>
      <w:r w:rsidRPr="00AF4042">
        <w:rPr>
          <w:lang w:eastAsia="en-ZW"/>
        </w:rPr>
        <w:t xml:space="preserve"> </w:t>
      </w:r>
    </w:p>
    <w:p w14:paraId="1C261279" w14:textId="77777777" w:rsidR="009D51BE" w:rsidRPr="00AF4042" w:rsidRDefault="009D51BE" w:rsidP="00AF4042">
      <w:pPr>
        <w:spacing w:after="0" w:line="360" w:lineRule="auto"/>
        <w:jc w:val="both"/>
        <w:rPr>
          <w:rFonts w:eastAsia="Times New Roman" w:cs="Times New Roman"/>
          <w:szCs w:val="24"/>
          <w:lang w:eastAsia="en-ZW"/>
        </w:rPr>
      </w:pPr>
    </w:p>
    <w:p w14:paraId="7B9F64C0" w14:textId="4382D27D" w:rsidR="009D51BE" w:rsidRPr="00AF4042" w:rsidRDefault="009D51BE"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Staff remuneration </w:t>
      </w:r>
      <w:r w:rsidR="00CD35C4" w:rsidRPr="00AF4042">
        <w:rPr>
          <w:rFonts w:eastAsia="Times New Roman" w:cs="Times New Roman"/>
          <w:szCs w:val="24"/>
          <w:lang w:eastAsia="en-ZW"/>
        </w:rPr>
        <w:t xml:space="preserve">will be </w:t>
      </w:r>
      <w:r w:rsidRPr="00AF4042">
        <w:rPr>
          <w:rFonts w:eastAsia="Times New Roman" w:cs="Times New Roman"/>
          <w:szCs w:val="24"/>
          <w:lang w:eastAsia="en-ZW"/>
        </w:rPr>
        <w:t>on a month</w:t>
      </w:r>
      <w:r w:rsidR="00A12F67">
        <w:rPr>
          <w:rFonts w:eastAsia="Times New Roman" w:cs="Times New Roman"/>
          <w:szCs w:val="24"/>
          <w:lang w:eastAsia="en-ZW"/>
        </w:rPr>
        <w:t>-to-</w:t>
      </w:r>
      <w:r w:rsidRPr="00AF4042">
        <w:rPr>
          <w:rFonts w:eastAsia="Times New Roman" w:cs="Times New Roman"/>
          <w:szCs w:val="24"/>
          <w:lang w:eastAsia="en-ZW"/>
        </w:rPr>
        <w:t>month basis on a calendar day that will not go beyond the 25</w:t>
      </w:r>
      <w:r w:rsidRPr="00AF4042">
        <w:rPr>
          <w:rFonts w:eastAsia="Times New Roman" w:cs="Times New Roman"/>
          <w:szCs w:val="24"/>
          <w:vertAlign w:val="superscript"/>
          <w:lang w:eastAsia="en-ZW"/>
        </w:rPr>
        <w:t>th</w:t>
      </w:r>
      <w:r w:rsidRPr="00AF4042">
        <w:rPr>
          <w:rFonts w:eastAsia="Times New Roman" w:cs="Times New Roman"/>
          <w:szCs w:val="24"/>
          <w:lang w:eastAsia="en-ZW"/>
        </w:rPr>
        <w:t xml:space="preserve"> of each month. Such</w:t>
      </w:r>
      <w:r w:rsidR="00CD35C4" w:rsidRPr="00AF4042">
        <w:rPr>
          <w:rFonts w:eastAsia="Times New Roman" w:cs="Times New Roman"/>
          <w:szCs w:val="24"/>
          <w:lang w:eastAsia="en-ZW"/>
        </w:rPr>
        <w:t xml:space="preserve"> remuneration shall be pegged </w:t>
      </w:r>
      <w:r w:rsidR="008B4E5B" w:rsidRPr="00AF4042">
        <w:rPr>
          <w:rFonts w:eastAsia="Times New Roman" w:cs="Times New Roman"/>
          <w:szCs w:val="24"/>
          <w:lang w:eastAsia="en-ZW"/>
        </w:rPr>
        <w:t>in line</w:t>
      </w:r>
      <w:r w:rsidR="00CD35C4" w:rsidRPr="00AF4042">
        <w:rPr>
          <w:rFonts w:eastAsia="Times New Roman" w:cs="Times New Roman"/>
          <w:szCs w:val="24"/>
          <w:lang w:eastAsia="en-ZW"/>
        </w:rPr>
        <w:t xml:space="preserve"> with</w:t>
      </w:r>
      <w:r w:rsidRPr="00AF4042">
        <w:rPr>
          <w:rFonts w:eastAsia="Times New Roman" w:cs="Times New Roman"/>
          <w:szCs w:val="24"/>
          <w:lang w:eastAsia="en-ZW"/>
        </w:rPr>
        <w:t xml:space="preserve"> the </w:t>
      </w:r>
      <w:r w:rsidR="00DB3DCA" w:rsidRPr="00AF4042">
        <w:rPr>
          <w:rFonts w:eastAsia="Times New Roman" w:cs="Times New Roman"/>
          <w:szCs w:val="24"/>
          <w:lang w:eastAsia="en-ZW"/>
        </w:rPr>
        <w:t xml:space="preserve">salary </w:t>
      </w:r>
      <w:r w:rsidR="00680F04" w:rsidRPr="00AF4042">
        <w:rPr>
          <w:rFonts w:eastAsia="Times New Roman" w:cs="Times New Roman"/>
          <w:szCs w:val="24"/>
          <w:lang w:eastAsia="en-ZW"/>
        </w:rPr>
        <w:t xml:space="preserve">market </w:t>
      </w:r>
      <w:r w:rsidRPr="00AF4042">
        <w:rPr>
          <w:rFonts w:eastAsia="Times New Roman" w:cs="Times New Roman"/>
          <w:szCs w:val="24"/>
          <w:lang w:eastAsia="en-ZW"/>
        </w:rPr>
        <w:t>or any other framework to be determined by the bank from time to time.</w:t>
      </w:r>
      <w:r w:rsidR="00DB3DCA" w:rsidRPr="00AF4042">
        <w:rPr>
          <w:rFonts w:eastAsia="Times New Roman" w:cs="Times New Roman"/>
          <w:szCs w:val="24"/>
          <w:lang w:eastAsia="en-ZW"/>
        </w:rPr>
        <w:t xml:space="preserve"> Remuneration shall be guided by the Bank`s Board approved Salary Structure.</w:t>
      </w:r>
    </w:p>
    <w:p w14:paraId="76940200" w14:textId="2AD15492" w:rsidR="006C41A3" w:rsidRPr="00AF4042" w:rsidRDefault="006C41A3" w:rsidP="00AF4042">
      <w:pPr>
        <w:spacing w:after="0" w:line="360" w:lineRule="auto"/>
        <w:jc w:val="both"/>
        <w:rPr>
          <w:rFonts w:eastAsia="Times New Roman" w:cs="Times New Roman"/>
          <w:szCs w:val="24"/>
          <w:lang w:eastAsia="en-ZW"/>
        </w:rPr>
      </w:pPr>
    </w:p>
    <w:p w14:paraId="7FEB9767" w14:textId="77777777" w:rsidR="006C41A3" w:rsidRPr="00EB3DBB" w:rsidRDefault="006C41A3" w:rsidP="00D25A6F">
      <w:pPr>
        <w:pStyle w:val="ListParagraph"/>
        <w:numPr>
          <w:ilvl w:val="0"/>
          <w:numId w:val="105"/>
        </w:numPr>
        <w:spacing w:line="360" w:lineRule="auto"/>
        <w:rPr>
          <w:rFonts w:cs="Times New Roman"/>
          <w:b/>
        </w:rPr>
      </w:pPr>
      <w:r w:rsidRPr="00EB3DBB">
        <w:rPr>
          <w:rFonts w:cs="Times New Roman"/>
          <w:b/>
        </w:rPr>
        <w:t>Salary Structure and Review</w:t>
      </w:r>
    </w:p>
    <w:p w14:paraId="0C1C3738" w14:textId="77777777" w:rsidR="006C41A3" w:rsidRPr="00AF4042" w:rsidRDefault="006C41A3" w:rsidP="00AF4042">
      <w:pPr>
        <w:spacing w:after="0" w:line="360" w:lineRule="auto"/>
        <w:rPr>
          <w:rFonts w:cs="Times New Roman"/>
          <w:szCs w:val="24"/>
          <w:lang w:val="en-GB"/>
        </w:rPr>
      </w:pPr>
    </w:p>
    <w:p w14:paraId="317F08EE" w14:textId="32CBC2C5" w:rsidR="006C41A3" w:rsidRPr="00AF4042" w:rsidRDefault="006C41A3" w:rsidP="00AF4042">
      <w:p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 xml:space="preserve">In recognition of the work and effort being put by </w:t>
      </w:r>
      <w:r w:rsidR="003147D5">
        <w:rPr>
          <w:rFonts w:eastAsia="Times New Roman" w:cs="Times New Roman"/>
          <w:szCs w:val="24"/>
          <w:lang w:val="en-GB" w:eastAsia="fr-FR"/>
        </w:rPr>
        <w:t>staff members</w:t>
      </w:r>
      <w:r w:rsidRPr="00AF4042">
        <w:rPr>
          <w:rFonts w:eastAsia="Times New Roman" w:cs="Times New Roman"/>
          <w:szCs w:val="24"/>
          <w:lang w:val="en-GB" w:eastAsia="fr-FR"/>
        </w:rPr>
        <w:t xml:space="preserve"> </w:t>
      </w:r>
      <w:r w:rsidR="00C06445">
        <w:rPr>
          <w:rFonts w:eastAsia="Times New Roman" w:cs="Times New Roman"/>
          <w:szCs w:val="24"/>
          <w:lang w:val="en-GB" w:eastAsia="fr-FR"/>
        </w:rPr>
        <w:t>into</w:t>
      </w:r>
      <w:r w:rsidRPr="00AF4042">
        <w:rPr>
          <w:rFonts w:eastAsia="Times New Roman" w:cs="Times New Roman"/>
          <w:szCs w:val="24"/>
          <w:lang w:val="en-GB" w:eastAsia="fr-FR"/>
        </w:rPr>
        <w:t xml:space="preserve"> their day-to-day duties, the Bank shall strive to provide effective, equitable, and market</w:t>
      </w:r>
      <w:r w:rsidR="00C06445">
        <w:rPr>
          <w:rFonts w:eastAsia="Times New Roman" w:cs="Times New Roman"/>
          <w:szCs w:val="24"/>
          <w:lang w:val="en-GB" w:eastAsia="fr-FR"/>
        </w:rPr>
        <w:t>-</w:t>
      </w:r>
      <w:r w:rsidRPr="00AF4042">
        <w:rPr>
          <w:rFonts w:eastAsia="Times New Roman" w:cs="Times New Roman"/>
          <w:szCs w:val="24"/>
          <w:lang w:val="en-GB" w:eastAsia="fr-FR"/>
        </w:rPr>
        <w:t xml:space="preserve">relevant rates of compensation to the incumbents for all staff CS, PL and ML positions. The program will identify salary levels needed to be sufficiently competitive to attract and retain highly qualified </w:t>
      </w:r>
      <w:r w:rsidR="003147D5">
        <w:rPr>
          <w:rFonts w:eastAsia="Times New Roman" w:cs="Times New Roman"/>
          <w:szCs w:val="24"/>
          <w:lang w:val="en-GB" w:eastAsia="fr-FR"/>
        </w:rPr>
        <w:t>staff members</w:t>
      </w:r>
      <w:r w:rsidRPr="00AF4042">
        <w:rPr>
          <w:rFonts w:eastAsia="Times New Roman" w:cs="Times New Roman"/>
          <w:szCs w:val="24"/>
          <w:lang w:val="en-GB" w:eastAsia="fr-FR"/>
        </w:rPr>
        <w:t>. The IDBZ Board shall set the remuneration level to attract and retain the required competent Human Capital. Currently</w:t>
      </w:r>
      <w:r w:rsidR="00C06445">
        <w:rPr>
          <w:rFonts w:eastAsia="Times New Roman" w:cs="Times New Roman"/>
          <w:szCs w:val="24"/>
          <w:lang w:val="en-GB" w:eastAsia="fr-FR"/>
        </w:rPr>
        <w:t>,</w:t>
      </w:r>
      <w:r w:rsidRPr="00AF4042">
        <w:rPr>
          <w:rFonts w:eastAsia="Times New Roman" w:cs="Times New Roman"/>
          <w:szCs w:val="24"/>
          <w:lang w:val="en-GB" w:eastAsia="fr-FR"/>
        </w:rPr>
        <w:t xml:space="preserve"> the IDBZ Board</w:t>
      </w:r>
      <w:r w:rsidR="00C06445">
        <w:rPr>
          <w:rFonts w:eastAsia="Times New Roman" w:cs="Times New Roman"/>
          <w:szCs w:val="24"/>
          <w:lang w:val="en-GB" w:eastAsia="fr-FR"/>
        </w:rPr>
        <w:t>-</w:t>
      </w:r>
      <w:r w:rsidRPr="00AF4042">
        <w:rPr>
          <w:rFonts w:eastAsia="Times New Roman" w:cs="Times New Roman"/>
          <w:szCs w:val="24"/>
          <w:lang w:val="en-GB" w:eastAsia="fr-FR"/>
        </w:rPr>
        <w:t>approved market remuneration level is the median market salary level for its staff.</w:t>
      </w:r>
    </w:p>
    <w:p w14:paraId="71866507" w14:textId="729DE8CA" w:rsidR="006C41A3" w:rsidRPr="00AF4042" w:rsidRDefault="00C06445" w:rsidP="00AF4042">
      <w:pPr>
        <w:spacing w:line="360" w:lineRule="auto"/>
        <w:jc w:val="both"/>
        <w:rPr>
          <w:rFonts w:eastAsia="Times New Roman" w:cs="Times New Roman"/>
          <w:szCs w:val="24"/>
          <w:lang w:val="en-GB" w:eastAsia="fr-FR"/>
        </w:rPr>
      </w:pPr>
      <w:r>
        <w:rPr>
          <w:rFonts w:eastAsia="Times New Roman" w:cs="Times New Roman"/>
          <w:szCs w:val="24"/>
          <w:lang w:val="en-GB" w:eastAsia="fr-FR"/>
        </w:rPr>
        <w:t>The s</w:t>
      </w:r>
      <w:r w:rsidR="006C41A3" w:rsidRPr="00AF4042">
        <w:rPr>
          <w:rFonts w:eastAsia="Times New Roman" w:cs="Times New Roman"/>
          <w:szCs w:val="24"/>
          <w:lang w:val="en-GB" w:eastAsia="fr-FR"/>
        </w:rPr>
        <w:t xml:space="preserve">alary structure for staff shall consist of a prescribed set of salary bands and zones with minimum and maximum rates. </w:t>
      </w:r>
    </w:p>
    <w:p w14:paraId="4BDEC430" w14:textId="577739F4" w:rsidR="006C41A3" w:rsidRPr="00AF4042" w:rsidRDefault="006C41A3" w:rsidP="00AF4042">
      <w:p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 xml:space="preserve">To ensure internal equity, starting salaries shall be determined based on the applicant’s prior experience and education directly related to the position. With appropriate justification and documented approval by the </w:t>
      </w:r>
      <w:r w:rsidR="00FC75CC" w:rsidRPr="00AF4042">
        <w:rPr>
          <w:rFonts w:eastAsia="Times New Roman" w:cs="Times New Roman"/>
          <w:szCs w:val="24"/>
          <w:lang w:val="en-GB" w:eastAsia="fr-FR"/>
        </w:rPr>
        <w:t>CSHD</w:t>
      </w:r>
      <w:r w:rsidRPr="00AF4042">
        <w:rPr>
          <w:rFonts w:eastAsia="Times New Roman" w:cs="Times New Roman"/>
          <w:szCs w:val="24"/>
          <w:lang w:val="en-GB" w:eastAsia="fr-FR"/>
        </w:rPr>
        <w:t xml:space="preserve">  a hiring official may offer higher starting salaries in consultation with </w:t>
      </w:r>
      <w:r w:rsidR="007B6D6B">
        <w:rPr>
          <w:rFonts w:eastAsia="Times New Roman" w:cs="Times New Roman"/>
          <w:szCs w:val="24"/>
          <w:lang w:val="en-GB" w:eastAsia="fr-FR"/>
        </w:rPr>
        <w:t xml:space="preserve">the </w:t>
      </w:r>
      <w:r w:rsidRPr="00AF4042">
        <w:rPr>
          <w:rFonts w:eastAsia="Times New Roman" w:cs="Times New Roman"/>
          <w:szCs w:val="24"/>
          <w:lang w:val="en-GB" w:eastAsia="fr-FR"/>
        </w:rPr>
        <w:t>CEO based on the demand and quality of the skills at hand.</w:t>
      </w:r>
    </w:p>
    <w:p w14:paraId="3C194F03" w14:textId="52021D97" w:rsidR="006C41A3" w:rsidRPr="00AF4042" w:rsidRDefault="006C41A3" w:rsidP="00AF4042">
      <w:p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Salary review will be informed by cost of living, years of service and growth in one’s career. Growth in one’s job support skills continuity and reduces staff turnover</w:t>
      </w:r>
      <w:r w:rsidR="007B6D6B">
        <w:rPr>
          <w:rFonts w:eastAsia="Times New Roman" w:cs="Times New Roman"/>
          <w:szCs w:val="24"/>
          <w:lang w:val="en-GB" w:eastAsia="fr-FR"/>
        </w:rPr>
        <w:t>. S</w:t>
      </w:r>
      <w:r w:rsidRPr="00AF4042">
        <w:rPr>
          <w:rFonts w:eastAsia="Times New Roman" w:cs="Times New Roman"/>
          <w:szCs w:val="24"/>
          <w:lang w:val="en-GB" w:eastAsia="fr-FR"/>
        </w:rPr>
        <w:t xml:space="preserve">ome components can include: </w:t>
      </w:r>
    </w:p>
    <w:p w14:paraId="31F8FD4F" w14:textId="3D707CED" w:rsidR="006C41A3" w:rsidRPr="00AF4042" w:rsidRDefault="006C41A3" w:rsidP="00D25A6F">
      <w:pPr>
        <w:pStyle w:val="ListParagraph"/>
        <w:numPr>
          <w:ilvl w:val="0"/>
          <w:numId w:val="55"/>
        </w:num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Salary growth—rewarding staff monetarily for significant contributions and increased skills/competencies while working in their current jo</w:t>
      </w:r>
      <w:r w:rsidR="007B6D6B">
        <w:rPr>
          <w:rFonts w:eastAsia="Times New Roman" w:cs="Times New Roman"/>
          <w:szCs w:val="24"/>
          <w:lang w:val="en-GB" w:eastAsia="fr-FR"/>
        </w:rPr>
        <w:t xml:space="preserve">b – based on person change. </w:t>
      </w:r>
    </w:p>
    <w:p w14:paraId="381A83A9" w14:textId="531FDADD" w:rsidR="006C41A3" w:rsidRPr="00AF4042" w:rsidRDefault="006C41A3" w:rsidP="00D25A6F">
      <w:pPr>
        <w:pStyle w:val="ListParagraph"/>
        <w:numPr>
          <w:ilvl w:val="0"/>
          <w:numId w:val="55"/>
        </w:num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Career growth—recognizing and promoting staff for meaningful job changes with ever</w:t>
      </w:r>
      <w:r w:rsidR="007B6D6B">
        <w:rPr>
          <w:rFonts w:eastAsia="Times New Roman" w:cs="Times New Roman"/>
          <w:szCs w:val="24"/>
          <w:lang w:val="en-GB" w:eastAsia="fr-FR"/>
        </w:rPr>
        <w:t>-</w:t>
      </w:r>
      <w:r w:rsidRPr="00AF4042">
        <w:rPr>
          <w:rFonts w:eastAsia="Times New Roman" w:cs="Times New Roman"/>
          <w:szCs w:val="24"/>
          <w:lang w:val="en-GB" w:eastAsia="fr-FR"/>
        </w:rPr>
        <w:t xml:space="preserve">increasing job responsibilities—based on job changes </w:t>
      </w:r>
    </w:p>
    <w:p w14:paraId="446F77B2" w14:textId="77777777" w:rsidR="00096412" w:rsidRPr="00AF4042" w:rsidRDefault="00096412" w:rsidP="00AF4042">
      <w:pPr>
        <w:pStyle w:val="ListParagraph"/>
        <w:spacing w:line="360" w:lineRule="auto"/>
        <w:jc w:val="both"/>
        <w:rPr>
          <w:rFonts w:eastAsia="Times New Roman" w:cs="Times New Roman"/>
          <w:szCs w:val="24"/>
          <w:lang w:val="en-GB" w:eastAsia="fr-FR"/>
        </w:rPr>
      </w:pPr>
    </w:p>
    <w:p w14:paraId="5FFDDB66" w14:textId="0F176BA8" w:rsidR="00096412" w:rsidRPr="00AF4042" w:rsidDel="008C07C5" w:rsidRDefault="00096412" w:rsidP="00AF4042">
      <w:pPr>
        <w:spacing w:line="360" w:lineRule="auto"/>
        <w:jc w:val="both"/>
        <w:rPr>
          <w:moveFrom w:id="763" w:author="Kuhudzai Kudzaishe" w:date="2022-09-15T12:09:00Z"/>
          <w:rFonts w:eastAsia="Times New Roman" w:cs="Times New Roman"/>
          <w:szCs w:val="24"/>
          <w:lang w:val="en-GB" w:eastAsia="fr-FR"/>
        </w:rPr>
      </w:pPr>
      <w:moveFromRangeStart w:id="764" w:author="Kuhudzai Kudzaishe" w:date="2022-09-15T12:09:00Z" w:name="move114136172"/>
      <w:moveFrom w:id="765" w:author="Kuhudzai Kudzaishe" w:date="2022-09-15T12:09:00Z">
        <w:r w:rsidRPr="00AF4042" w:rsidDel="008C07C5">
          <w:rPr>
            <w:rFonts w:eastAsia="Times New Roman" w:cs="Times New Roman"/>
            <w:szCs w:val="24"/>
            <w:lang w:val="en-GB" w:eastAsia="fr-FR"/>
          </w:rPr>
          <w:t>The Bank does not accept discrimination based on race, nationality, gender, sexual orientation, gender identity, religion, age, marriage or family status, pregnancy, handicap, or any other legally protected status. This policy is gender-neutral, meaning it compensates men and women equally for equal work.</w:t>
        </w:r>
      </w:moveFrom>
    </w:p>
    <w:moveFromRangeEnd w:id="764"/>
    <w:p w14:paraId="401EECF8" w14:textId="1F756C69" w:rsidR="00096412" w:rsidRPr="00AF4042" w:rsidRDefault="00096412" w:rsidP="00AF4042">
      <w:p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All employment-related decisions, including compensation, are based on an individual's qualifications, performance and behaviour, or other legitimate business considerations, such as (though not restricted to) the profitability of the Bank or the division and department of the individual and the strategic needs of the Bank.</w:t>
      </w:r>
    </w:p>
    <w:p w14:paraId="49616A8F" w14:textId="12C63635" w:rsidR="00096412" w:rsidRPr="00AF4042" w:rsidRDefault="00096412" w:rsidP="00AF4042">
      <w:p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t>All plans implemented under this Policy can be modified or terminated at the Bank’s discretion at any time</w:t>
      </w:r>
      <w:r w:rsidR="00703BAF" w:rsidRPr="00AF4042">
        <w:rPr>
          <w:rFonts w:eastAsia="Times New Roman" w:cs="Times New Roman"/>
          <w:szCs w:val="24"/>
          <w:lang w:val="en-GB" w:eastAsia="fr-FR"/>
        </w:rPr>
        <w:t>.</w:t>
      </w:r>
    </w:p>
    <w:p w14:paraId="591A55E9" w14:textId="31B4CBA5" w:rsidR="008B244A" w:rsidRPr="00AF4042" w:rsidRDefault="008B244A" w:rsidP="00AF4042">
      <w:pPr>
        <w:spacing w:line="360" w:lineRule="auto"/>
        <w:jc w:val="both"/>
        <w:rPr>
          <w:rFonts w:eastAsia="Times New Roman" w:cs="Times New Roman"/>
          <w:szCs w:val="24"/>
          <w:lang w:val="en-GB" w:eastAsia="fr-FR"/>
        </w:rPr>
      </w:pPr>
    </w:p>
    <w:p w14:paraId="7FF53B19" w14:textId="76CCC997" w:rsidR="008B244A" w:rsidRPr="00AF4042" w:rsidRDefault="008B244A" w:rsidP="00AF4042">
      <w:pPr>
        <w:spacing w:line="360" w:lineRule="auto"/>
        <w:jc w:val="both"/>
        <w:rPr>
          <w:rFonts w:eastAsia="Times New Roman" w:cs="Times New Roman"/>
          <w:szCs w:val="24"/>
          <w:lang w:val="en-GB" w:eastAsia="fr-FR"/>
        </w:rPr>
      </w:pPr>
      <w:r w:rsidRPr="00AF4042">
        <w:rPr>
          <w:rFonts w:cs="Times New Roman"/>
          <w:szCs w:val="24"/>
        </w:rPr>
        <w:lastRenderedPageBreak/>
        <w:t xml:space="preserve">We will conduct regular market surveys to gauge the competitiveness of our remuneration practices. Such surveys may inform changes to remuneration with a special focus on affordability and sustainability. </w:t>
      </w:r>
      <w:r w:rsidRPr="00AF4042">
        <w:rPr>
          <w:rFonts w:cs="Times New Roman"/>
          <w:color w:val="424242"/>
          <w:sz w:val="27"/>
          <w:szCs w:val="27"/>
          <w:shd w:val="clear" w:color="auto" w:fill="FFFFFF"/>
        </w:rPr>
        <w:t> </w:t>
      </w:r>
      <w:r w:rsidRPr="00AF4042">
        <w:rPr>
          <w:rFonts w:cs="Times New Roman"/>
          <w:szCs w:val="24"/>
        </w:rPr>
        <w:t>Overall we will strive to ensure our remuneration components are competitive with our target markets at the market median</w:t>
      </w:r>
      <w:r w:rsidR="007B6D6B">
        <w:rPr>
          <w:rFonts w:cs="Times New Roman"/>
          <w:szCs w:val="24"/>
        </w:rPr>
        <w:t>/</w:t>
      </w:r>
      <w:r w:rsidRPr="00AF4042">
        <w:rPr>
          <w:rFonts w:cs="Times New Roman"/>
          <w:szCs w:val="24"/>
        </w:rPr>
        <w:t>50</w:t>
      </w:r>
      <w:r w:rsidRPr="00AF4042">
        <w:rPr>
          <w:rFonts w:cs="Times New Roman"/>
          <w:szCs w:val="24"/>
          <w:vertAlign w:val="superscript"/>
        </w:rPr>
        <w:t>th</w:t>
      </w:r>
      <w:r w:rsidRPr="00AF4042">
        <w:rPr>
          <w:rFonts w:cs="Times New Roman"/>
          <w:szCs w:val="24"/>
        </w:rPr>
        <w:t xml:space="preserve">  percentile.</w:t>
      </w:r>
    </w:p>
    <w:p w14:paraId="3BA62674" w14:textId="2BE22421" w:rsidR="006C41A3" w:rsidRPr="00AF4042" w:rsidRDefault="008B244A"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We place equal importance on internal(established through job evaluation) and external equity (established through salary surveys), and both will be used to support the Bank’s remuneration strategy.</w:t>
      </w:r>
    </w:p>
    <w:p w14:paraId="2CE90DD1" w14:textId="77777777" w:rsidR="00056759" w:rsidRPr="00AF4042" w:rsidRDefault="00056759" w:rsidP="00AF4042">
      <w:pPr>
        <w:spacing w:after="0" w:line="360" w:lineRule="auto"/>
        <w:jc w:val="both"/>
        <w:rPr>
          <w:rFonts w:eastAsia="Times New Roman" w:cs="Times New Roman"/>
          <w:b/>
          <w:szCs w:val="24"/>
          <w:lang w:eastAsia="en-ZW"/>
        </w:rPr>
      </w:pPr>
    </w:p>
    <w:p w14:paraId="03C3CC58" w14:textId="4C7D2B42" w:rsidR="00056759" w:rsidRPr="00AF4042" w:rsidRDefault="003717F4" w:rsidP="00D25A6F">
      <w:pPr>
        <w:pStyle w:val="Heading3"/>
        <w:numPr>
          <w:ilvl w:val="2"/>
          <w:numId w:val="104"/>
        </w:numPr>
        <w:spacing w:before="0" w:line="360" w:lineRule="auto"/>
        <w:rPr>
          <w:b w:val="0"/>
          <w:lang w:eastAsia="en-ZW"/>
        </w:rPr>
      </w:pPr>
      <w:bookmarkStart w:id="766" w:name="_Toc113607535"/>
      <w:bookmarkStart w:id="767" w:name="_Toc114058916"/>
      <w:r w:rsidRPr="00AF4042">
        <w:rPr>
          <w:lang w:eastAsia="en-ZW"/>
        </w:rPr>
        <w:t xml:space="preserve">Hours of work, </w:t>
      </w:r>
      <w:r w:rsidR="00BC44B0" w:rsidRPr="00AF4042">
        <w:rPr>
          <w:lang w:eastAsia="en-ZW"/>
        </w:rPr>
        <w:t>O</w:t>
      </w:r>
      <w:r w:rsidRPr="00AF4042">
        <w:rPr>
          <w:lang w:eastAsia="en-ZW"/>
        </w:rPr>
        <w:t xml:space="preserve">vertime and </w:t>
      </w:r>
      <w:r w:rsidR="00BC44B0" w:rsidRPr="00AF4042">
        <w:rPr>
          <w:lang w:eastAsia="en-ZW"/>
        </w:rPr>
        <w:t>F</w:t>
      </w:r>
      <w:r w:rsidRPr="00AF4042">
        <w:rPr>
          <w:lang w:eastAsia="en-ZW"/>
        </w:rPr>
        <w:t>lexi</w:t>
      </w:r>
      <w:r w:rsidR="00BC44B0" w:rsidRPr="00AF4042">
        <w:rPr>
          <w:lang w:eastAsia="en-ZW"/>
        </w:rPr>
        <w:t>-</w:t>
      </w:r>
      <w:r w:rsidRPr="00AF4042">
        <w:rPr>
          <w:lang w:eastAsia="en-ZW"/>
        </w:rPr>
        <w:t>time</w:t>
      </w:r>
      <w:bookmarkEnd w:id="766"/>
      <w:bookmarkEnd w:id="767"/>
    </w:p>
    <w:p w14:paraId="0982EF0A" w14:textId="77777777" w:rsidR="009D51BE" w:rsidRPr="00AF4042" w:rsidRDefault="009D51BE" w:rsidP="00AF4042">
      <w:pPr>
        <w:spacing w:after="0" w:line="360" w:lineRule="auto"/>
        <w:jc w:val="both"/>
        <w:rPr>
          <w:rFonts w:eastAsia="Times New Roman" w:cs="Times New Roman"/>
          <w:b/>
          <w:szCs w:val="24"/>
          <w:lang w:eastAsia="en-ZW"/>
        </w:rPr>
      </w:pPr>
    </w:p>
    <w:p w14:paraId="56AE5C26" w14:textId="53F8A542" w:rsidR="008C5A0A" w:rsidRPr="00AF4042" w:rsidRDefault="008C5A0A" w:rsidP="00AF4042">
      <w:pPr>
        <w:widowControl w:val="0"/>
        <w:overflowPunct w:val="0"/>
        <w:autoSpaceDE w:val="0"/>
        <w:autoSpaceDN w:val="0"/>
        <w:adjustRightInd w:val="0"/>
        <w:spacing w:after="0" w:line="360" w:lineRule="auto"/>
        <w:ind w:right="20"/>
        <w:contextualSpacing/>
        <w:jc w:val="both"/>
        <w:rPr>
          <w:rFonts w:eastAsia="Calibri" w:cs="Times New Roman"/>
          <w:szCs w:val="24"/>
        </w:rPr>
      </w:pPr>
      <w:r w:rsidRPr="00AF4042">
        <w:rPr>
          <w:rFonts w:eastAsia="Calibri" w:cs="Times New Roman"/>
          <w:szCs w:val="24"/>
        </w:rPr>
        <w:t xml:space="preserve">IDBZ believes in providing healthy working hours to its </w:t>
      </w:r>
      <w:r w:rsidR="003147D5">
        <w:rPr>
          <w:rFonts w:eastAsia="Calibri" w:cs="Times New Roman"/>
          <w:szCs w:val="24"/>
        </w:rPr>
        <w:t>staff members</w:t>
      </w:r>
      <w:r w:rsidRPr="00AF4042">
        <w:rPr>
          <w:rFonts w:eastAsia="Calibri" w:cs="Times New Roman"/>
          <w:szCs w:val="24"/>
        </w:rPr>
        <w:t xml:space="preserve">. This policy establishes guidelines for governing the hours of work and attendance for all </w:t>
      </w:r>
      <w:r w:rsidR="003147D5">
        <w:rPr>
          <w:rFonts w:eastAsia="Calibri" w:cs="Times New Roman"/>
          <w:szCs w:val="24"/>
        </w:rPr>
        <w:t>staff members</w:t>
      </w:r>
      <w:r w:rsidRPr="00AF4042">
        <w:rPr>
          <w:rFonts w:eastAsia="Calibri" w:cs="Times New Roman"/>
          <w:szCs w:val="24"/>
        </w:rPr>
        <w:t xml:space="preserve"> of the Bank. Hours of work shall be in line with relevant statutory instruments and individual </w:t>
      </w:r>
      <w:r w:rsidR="007B6D6B">
        <w:rPr>
          <w:rFonts w:eastAsia="Calibri" w:cs="Times New Roman"/>
          <w:szCs w:val="24"/>
        </w:rPr>
        <w:t>employment contracts</w:t>
      </w:r>
      <w:r w:rsidRPr="00AF4042">
        <w:rPr>
          <w:rFonts w:eastAsia="Calibri" w:cs="Times New Roman"/>
          <w:szCs w:val="24"/>
        </w:rPr>
        <w:t>.</w:t>
      </w:r>
    </w:p>
    <w:p w14:paraId="4AB1D0CD" w14:textId="77777777" w:rsidR="008C5A0A" w:rsidRPr="00AF4042" w:rsidRDefault="008C5A0A" w:rsidP="00AF4042">
      <w:pPr>
        <w:widowControl w:val="0"/>
        <w:overflowPunct w:val="0"/>
        <w:autoSpaceDE w:val="0"/>
        <w:autoSpaceDN w:val="0"/>
        <w:adjustRightInd w:val="0"/>
        <w:spacing w:after="0" w:line="360" w:lineRule="auto"/>
        <w:ind w:right="20"/>
        <w:contextualSpacing/>
        <w:jc w:val="both"/>
        <w:rPr>
          <w:rFonts w:eastAsia="Calibri" w:cs="Times New Roman"/>
          <w:szCs w:val="24"/>
        </w:rPr>
      </w:pPr>
    </w:p>
    <w:p w14:paraId="5BB20DCF" w14:textId="77777777" w:rsidR="008C5A0A" w:rsidRPr="00AF4042" w:rsidRDefault="008C5A0A" w:rsidP="00AF4042">
      <w:pPr>
        <w:widowControl w:val="0"/>
        <w:overflowPunct w:val="0"/>
        <w:autoSpaceDE w:val="0"/>
        <w:autoSpaceDN w:val="0"/>
        <w:adjustRightInd w:val="0"/>
        <w:spacing w:after="0" w:line="360" w:lineRule="auto"/>
        <w:ind w:right="20"/>
        <w:contextualSpacing/>
        <w:jc w:val="both"/>
        <w:rPr>
          <w:rFonts w:eastAsia="Calibri" w:cs="Times New Roman"/>
          <w:szCs w:val="24"/>
        </w:rPr>
      </w:pPr>
    </w:p>
    <w:p w14:paraId="1C14835B" w14:textId="77777777" w:rsidR="003147D5" w:rsidRPr="00527F97" w:rsidRDefault="009D51BE"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68" w:author="Natasha [2]" w:date="2022-09-29T10:11:00Z">
            <w:rPr>
              <w:rFonts w:eastAsia="Calibri" w:cs="Times New Roman"/>
              <w:szCs w:val="24"/>
              <w:highlight w:val="yellow"/>
              <w:lang w:val="en-US"/>
            </w:rPr>
          </w:rPrChange>
        </w:rPr>
      </w:pPr>
      <w:r w:rsidRPr="00527F97">
        <w:rPr>
          <w:rFonts w:eastAsia="Calibri" w:cs="Times New Roman"/>
          <w:szCs w:val="24"/>
          <w:rPrChange w:id="769" w:author="Natasha [2]" w:date="2022-09-29T10:11:00Z">
            <w:rPr>
              <w:rFonts w:eastAsia="Calibri" w:cs="Times New Roman"/>
              <w:szCs w:val="24"/>
              <w:highlight w:val="yellow"/>
            </w:rPr>
          </w:rPrChange>
        </w:rPr>
        <w:t xml:space="preserve">The basic full-time work week is 40hours over five consecutive days from Monday at 0800hrs </w:t>
      </w:r>
      <w:commentRangeStart w:id="770"/>
      <w:commentRangeStart w:id="771"/>
      <w:commentRangeStart w:id="772"/>
      <w:r w:rsidRPr="00527F97">
        <w:rPr>
          <w:rFonts w:eastAsia="Calibri" w:cs="Times New Roman"/>
          <w:szCs w:val="24"/>
          <w:rPrChange w:id="773" w:author="Natasha [2]" w:date="2022-09-29T10:11:00Z">
            <w:rPr>
              <w:rFonts w:eastAsia="Calibri" w:cs="Times New Roman"/>
              <w:szCs w:val="24"/>
              <w:highlight w:val="yellow"/>
            </w:rPr>
          </w:rPrChange>
        </w:rPr>
        <w:t>to</w:t>
      </w:r>
      <w:commentRangeEnd w:id="770"/>
      <w:r w:rsidR="008C5A0A" w:rsidRPr="00527F97">
        <w:rPr>
          <w:rStyle w:val="CommentReference"/>
          <w:rFonts w:cs="Times New Roman"/>
          <w:rPrChange w:id="774" w:author="Natasha [2]" w:date="2022-09-29T10:11:00Z">
            <w:rPr>
              <w:rStyle w:val="CommentReference"/>
              <w:rFonts w:cs="Times New Roman"/>
              <w:highlight w:val="yellow"/>
            </w:rPr>
          </w:rPrChange>
        </w:rPr>
        <w:commentReference w:id="770"/>
      </w:r>
      <w:commentRangeEnd w:id="771"/>
      <w:r w:rsidR="007B6D6B" w:rsidRPr="00527F97">
        <w:rPr>
          <w:rStyle w:val="CommentReference"/>
          <w:rPrChange w:id="775" w:author="Natasha [2]" w:date="2022-09-29T10:11:00Z">
            <w:rPr>
              <w:rStyle w:val="CommentReference"/>
            </w:rPr>
          </w:rPrChange>
        </w:rPr>
        <w:commentReference w:id="771"/>
      </w:r>
      <w:commentRangeEnd w:id="772"/>
      <w:r w:rsidR="003147D5" w:rsidRPr="00527F97">
        <w:rPr>
          <w:rStyle w:val="CommentReference"/>
          <w:rPrChange w:id="776" w:author="Natasha [2]" w:date="2022-09-29T10:11:00Z">
            <w:rPr>
              <w:rStyle w:val="CommentReference"/>
            </w:rPr>
          </w:rPrChange>
        </w:rPr>
        <w:commentReference w:id="772"/>
      </w:r>
      <w:r w:rsidRPr="00527F97">
        <w:rPr>
          <w:rFonts w:eastAsia="Calibri" w:cs="Times New Roman"/>
          <w:szCs w:val="24"/>
          <w:rPrChange w:id="777" w:author="Natasha [2]" w:date="2022-09-29T10:11:00Z">
            <w:rPr>
              <w:rFonts w:eastAsia="Calibri" w:cs="Times New Roman"/>
              <w:szCs w:val="24"/>
              <w:highlight w:val="yellow"/>
            </w:rPr>
          </w:rPrChange>
        </w:rPr>
        <w:t xml:space="preserve"> </w:t>
      </w:r>
      <w:r w:rsidR="003147D5" w:rsidRPr="00527F97">
        <w:rPr>
          <w:rFonts w:eastAsia="Calibri" w:cs="Times New Roman"/>
          <w:szCs w:val="24"/>
          <w:rPrChange w:id="778" w:author="Natasha [2]" w:date="2022-09-29T10:11:00Z">
            <w:rPr>
              <w:rFonts w:eastAsia="Calibri" w:cs="Times New Roman"/>
              <w:szCs w:val="24"/>
              <w:highlight w:val="yellow"/>
            </w:rPr>
          </w:rPrChange>
        </w:rPr>
        <w:t>The basic full-time work week is 44 hours over five consecutive days from Monday at 0800hrs to Friday at 1630hrs with a 1-hour lunch break provided between 13:00hrs -14:00hrs and Saturday between 0800hours and 1130hrs. Hours of work shall be in line with relevant statutory instruments and/or individual contracts of employment.</w:t>
      </w:r>
      <w:r w:rsidR="003147D5" w:rsidRPr="00527F97">
        <w:rPr>
          <w:rFonts w:eastAsia="Calibri" w:cs="Times New Roman"/>
          <w:szCs w:val="24"/>
          <w:lang w:val="en-US"/>
          <w:rPrChange w:id="779" w:author="Natasha [2]" w:date="2022-09-29T10:11:00Z">
            <w:rPr>
              <w:rFonts w:eastAsia="Calibri" w:cs="Times New Roman"/>
              <w:szCs w:val="24"/>
              <w:highlight w:val="yellow"/>
              <w:lang w:val="en-US"/>
            </w:rPr>
          </w:rPrChange>
        </w:rPr>
        <w:t xml:space="preserve"> The bank practices a 4-week accounting cycle. Staff members are entitled to a 1-hour lunch break provided between 13:00hrs -14:00hrs</w:t>
      </w:r>
    </w:p>
    <w:p w14:paraId="59FFED62" w14:textId="77777777" w:rsidR="003147D5" w:rsidRPr="00527F97" w:rsidRDefault="003147D5"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80" w:author="Natasha [2]" w:date="2022-09-29T10:11:00Z">
            <w:rPr>
              <w:rFonts w:eastAsia="Calibri" w:cs="Times New Roman"/>
              <w:szCs w:val="24"/>
              <w:highlight w:val="yellow"/>
              <w:lang w:val="en-US"/>
            </w:rPr>
          </w:rPrChange>
        </w:rPr>
      </w:pPr>
    </w:p>
    <w:p w14:paraId="4A42B2B3" w14:textId="77777777" w:rsidR="003147D5" w:rsidRPr="00527F97" w:rsidRDefault="003147D5"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81" w:author="Natasha [2]" w:date="2022-09-29T10:11:00Z">
            <w:rPr>
              <w:rFonts w:eastAsia="Calibri" w:cs="Times New Roman"/>
              <w:szCs w:val="24"/>
              <w:highlight w:val="yellow"/>
              <w:lang w:val="en-US"/>
            </w:rPr>
          </w:rPrChange>
        </w:rPr>
      </w:pPr>
      <w:r w:rsidRPr="00527F97">
        <w:rPr>
          <w:rFonts w:eastAsia="Calibri" w:cs="Times New Roman"/>
          <w:szCs w:val="24"/>
          <w:lang w:val="en-US"/>
          <w:rPrChange w:id="782" w:author="Natasha [2]" w:date="2022-09-29T10:11:00Z">
            <w:rPr>
              <w:rFonts w:eastAsia="Calibri" w:cs="Times New Roman"/>
              <w:szCs w:val="24"/>
              <w:highlight w:val="yellow"/>
              <w:lang w:val="en-US"/>
            </w:rPr>
          </w:rPrChange>
        </w:rPr>
        <w:t>All Staff members shall be given a tea-break of fifteen minutes at a time of their convenience.</w:t>
      </w:r>
    </w:p>
    <w:p w14:paraId="7BCE5EA8" w14:textId="77777777" w:rsidR="003147D5" w:rsidRPr="00527F97" w:rsidRDefault="003147D5"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83" w:author="Natasha [2]" w:date="2022-09-29T10:11:00Z">
            <w:rPr>
              <w:rFonts w:eastAsia="Calibri" w:cs="Times New Roman"/>
              <w:szCs w:val="24"/>
              <w:highlight w:val="yellow"/>
              <w:lang w:val="en-US"/>
            </w:rPr>
          </w:rPrChange>
        </w:rPr>
      </w:pPr>
      <w:r w:rsidRPr="00527F97">
        <w:rPr>
          <w:rFonts w:eastAsia="Calibri" w:cs="Times New Roman"/>
          <w:szCs w:val="24"/>
          <w:lang w:val="en-US"/>
          <w:rPrChange w:id="784" w:author="Natasha [2]" w:date="2022-09-29T10:11:00Z">
            <w:rPr>
              <w:rFonts w:eastAsia="Calibri" w:cs="Times New Roman"/>
              <w:szCs w:val="24"/>
              <w:highlight w:val="yellow"/>
              <w:lang w:val="en-US"/>
            </w:rPr>
          </w:rPrChange>
        </w:rPr>
        <w:t>Staff members are obligated to comply with the company’s working time as a mandatory requirement of employment.</w:t>
      </w:r>
    </w:p>
    <w:p w14:paraId="371246DF" w14:textId="77777777" w:rsidR="003147D5" w:rsidRPr="00527F97" w:rsidRDefault="003147D5"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85" w:author="Natasha [2]" w:date="2022-09-29T10:11:00Z">
            <w:rPr>
              <w:rFonts w:eastAsia="Calibri" w:cs="Times New Roman"/>
              <w:szCs w:val="24"/>
              <w:highlight w:val="yellow"/>
              <w:lang w:val="en-US"/>
            </w:rPr>
          </w:rPrChange>
        </w:rPr>
      </w:pPr>
      <w:r w:rsidRPr="00527F97">
        <w:rPr>
          <w:rFonts w:eastAsia="Calibri" w:cs="Times New Roman"/>
          <w:szCs w:val="24"/>
          <w:lang w:val="en-US"/>
          <w:rPrChange w:id="786" w:author="Natasha [2]" w:date="2022-09-29T10:11:00Z">
            <w:rPr>
              <w:rFonts w:eastAsia="Calibri" w:cs="Times New Roman"/>
              <w:szCs w:val="24"/>
              <w:highlight w:val="yellow"/>
              <w:lang w:val="en-US"/>
            </w:rPr>
          </w:rPrChange>
        </w:rPr>
        <w:t xml:space="preserve">Staff members are not entitled to deduct time not taken for lunch from the working day to leave work early or come to work late, unless by prior arrangement with the line manager. Lunch breaks not taken may not be accumulated and shall be forfeited by Staff members. Travelling to and from work does not form part of normal working hours. Travelling to and from meetings and other work-related premises on work-related matters may be included as part of normal </w:t>
      </w:r>
      <w:r w:rsidRPr="00527F97">
        <w:rPr>
          <w:rFonts w:eastAsia="Calibri" w:cs="Times New Roman"/>
          <w:szCs w:val="24"/>
          <w:lang w:val="en-US"/>
          <w:rPrChange w:id="787" w:author="Natasha [2]" w:date="2022-09-29T10:11:00Z">
            <w:rPr>
              <w:rFonts w:eastAsia="Calibri" w:cs="Times New Roman"/>
              <w:szCs w:val="24"/>
              <w:highlight w:val="yellow"/>
              <w:lang w:val="en-US"/>
            </w:rPr>
          </w:rPrChange>
        </w:rPr>
        <w:lastRenderedPageBreak/>
        <w:t>working hours.</w:t>
      </w:r>
    </w:p>
    <w:p w14:paraId="5335ABF5" w14:textId="77777777" w:rsidR="003147D5" w:rsidRPr="00527F97" w:rsidRDefault="003147D5"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88" w:author="Natasha [2]" w:date="2022-09-29T10:11:00Z">
            <w:rPr>
              <w:rFonts w:eastAsia="Calibri" w:cs="Times New Roman"/>
              <w:szCs w:val="24"/>
              <w:highlight w:val="yellow"/>
              <w:lang w:val="en-US"/>
            </w:rPr>
          </w:rPrChange>
        </w:rPr>
      </w:pPr>
    </w:p>
    <w:p w14:paraId="4D12B2C4" w14:textId="77777777" w:rsidR="003147D5" w:rsidRPr="00527F97" w:rsidRDefault="003147D5" w:rsidP="003147D5">
      <w:pPr>
        <w:widowControl w:val="0"/>
        <w:overflowPunct w:val="0"/>
        <w:autoSpaceDE w:val="0"/>
        <w:autoSpaceDN w:val="0"/>
        <w:adjustRightInd w:val="0"/>
        <w:spacing w:after="0" w:line="360" w:lineRule="auto"/>
        <w:ind w:right="20"/>
        <w:contextualSpacing/>
        <w:jc w:val="both"/>
        <w:rPr>
          <w:rFonts w:eastAsia="Calibri" w:cs="Times New Roman"/>
          <w:szCs w:val="24"/>
          <w:lang w:val="en-US"/>
          <w:rPrChange w:id="789" w:author="Natasha [2]" w:date="2022-09-29T10:11:00Z">
            <w:rPr>
              <w:rFonts w:eastAsia="Calibri" w:cs="Times New Roman"/>
              <w:szCs w:val="24"/>
              <w:highlight w:val="yellow"/>
              <w:lang w:val="en-US"/>
            </w:rPr>
          </w:rPrChange>
        </w:rPr>
      </w:pPr>
      <w:r w:rsidRPr="00527F97">
        <w:rPr>
          <w:rFonts w:eastAsia="Calibri" w:cs="Times New Roman"/>
          <w:szCs w:val="24"/>
          <w:lang w:val="en-US"/>
          <w:rPrChange w:id="790" w:author="Natasha [2]" w:date="2022-09-29T10:11:00Z">
            <w:rPr>
              <w:rFonts w:eastAsia="Calibri" w:cs="Times New Roman"/>
              <w:szCs w:val="24"/>
              <w:highlight w:val="yellow"/>
              <w:lang w:val="en-US"/>
            </w:rPr>
          </w:rPrChange>
        </w:rPr>
        <w:t>Staff members shall not be late for more than 15 minutes from the reporting time. On approval of the reporting manager, Staff members are allowed to leave early or arrive late in exceptional cases. On being late more than 3 consecutive times, the Staff member will be notified about the same. If the behaviour keeps being repeated, any day that the Staff member arrives late would be considered unpaid leave.</w:t>
      </w:r>
    </w:p>
    <w:p w14:paraId="7E17B153" w14:textId="41560542" w:rsidR="008742B3" w:rsidRPr="00AF4042" w:rsidRDefault="008742B3" w:rsidP="003147D5">
      <w:pPr>
        <w:widowControl w:val="0"/>
        <w:overflowPunct w:val="0"/>
        <w:autoSpaceDE w:val="0"/>
        <w:autoSpaceDN w:val="0"/>
        <w:adjustRightInd w:val="0"/>
        <w:spacing w:after="0" w:line="360" w:lineRule="auto"/>
        <w:ind w:right="20"/>
        <w:contextualSpacing/>
        <w:jc w:val="both"/>
        <w:rPr>
          <w:rFonts w:eastAsia="Calibri" w:cs="Times New Roman"/>
          <w:szCs w:val="24"/>
        </w:rPr>
      </w:pPr>
    </w:p>
    <w:p w14:paraId="6DFAAC91" w14:textId="77777777" w:rsidR="009D51BE" w:rsidRPr="00AF4042" w:rsidRDefault="00BC44B0" w:rsidP="00D25A6F">
      <w:pPr>
        <w:pStyle w:val="Heading4"/>
        <w:numPr>
          <w:ilvl w:val="0"/>
          <w:numId w:val="106"/>
        </w:numPr>
        <w:spacing w:line="360" w:lineRule="auto"/>
        <w:rPr>
          <w:rFonts w:eastAsia="Times New Roman" w:cs="Times New Roman"/>
          <w:b/>
          <w:i w:val="0"/>
          <w:szCs w:val="24"/>
          <w:lang w:eastAsia="en-ZW"/>
        </w:rPr>
      </w:pPr>
      <w:r w:rsidRPr="00AF4042">
        <w:rPr>
          <w:rFonts w:eastAsia="Times New Roman" w:cs="Times New Roman"/>
          <w:b/>
          <w:i w:val="0"/>
          <w:szCs w:val="24"/>
          <w:lang w:eastAsia="en-ZW"/>
        </w:rPr>
        <w:t xml:space="preserve">Overtime </w:t>
      </w:r>
    </w:p>
    <w:p w14:paraId="44BB3AC6" w14:textId="77777777" w:rsidR="008617D0" w:rsidRPr="00AF4042" w:rsidRDefault="008617D0" w:rsidP="00AF4042">
      <w:pPr>
        <w:spacing w:after="0" w:line="360" w:lineRule="auto"/>
        <w:rPr>
          <w:rFonts w:cs="Times New Roman"/>
          <w:lang w:eastAsia="en-ZW"/>
        </w:rPr>
      </w:pPr>
    </w:p>
    <w:p w14:paraId="5DCAA0C2" w14:textId="3F52E233" w:rsidR="009D51BE" w:rsidRPr="00AF4042" w:rsidRDefault="009D51BE" w:rsidP="00AF4042">
      <w:pPr>
        <w:widowControl w:val="0"/>
        <w:overflowPunct w:val="0"/>
        <w:autoSpaceDE w:val="0"/>
        <w:autoSpaceDN w:val="0"/>
        <w:adjustRightInd w:val="0"/>
        <w:spacing w:after="0" w:line="360" w:lineRule="auto"/>
        <w:ind w:right="20"/>
        <w:contextualSpacing/>
        <w:jc w:val="both"/>
        <w:rPr>
          <w:rFonts w:eastAsia="Times New Roman" w:cs="Times New Roman"/>
          <w:szCs w:val="24"/>
          <w:lang w:eastAsia="en-ZW"/>
        </w:rPr>
      </w:pPr>
      <w:r w:rsidRPr="00AF4042">
        <w:rPr>
          <w:rFonts w:eastAsia="Calibri" w:cs="Times New Roman"/>
          <w:szCs w:val="24"/>
        </w:rPr>
        <w:t xml:space="preserve">All </w:t>
      </w:r>
      <w:r w:rsidR="007A2B13" w:rsidRPr="00AF4042">
        <w:rPr>
          <w:rFonts w:eastAsia="Calibri" w:cs="Times New Roman"/>
          <w:szCs w:val="24"/>
        </w:rPr>
        <w:t>CS</w:t>
      </w:r>
      <w:r w:rsidRPr="00AF4042">
        <w:rPr>
          <w:rFonts w:eastAsia="Calibri" w:cs="Times New Roman"/>
          <w:szCs w:val="24"/>
        </w:rPr>
        <w:t xml:space="preserve"> </w:t>
      </w:r>
      <w:r w:rsidR="003147D5">
        <w:rPr>
          <w:rFonts w:eastAsia="Calibri" w:cs="Times New Roman"/>
          <w:szCs w:val="24"/>
        </w:rPr>
        <w:t>staff members</w:t>
      </w:r>
      <w:r w:rsidRPr="00AF4042">
        <w:rPr>
          <w:rFonts w:eastAsia="Calibri" w:cs="Times New Roman"/>
          <w:szCs w:val="24"/>
        </w:rPr>
        <w:t xml:space="preserve"> will be eligible </w:t>
      </w:r>
      <w:r w:rsidR="007B6D6B">
        <w:rPr>
          <w:rFonts w:eastAsia="Calibri" w:cs="Times New Roman"/>
          <w:szCs w:val="24"/>
        </w:rPr>
        <w:t>for</w:t>
      </w:r>
      <w:r w:rsidRPr="00AF4042">
        <w:rPr>
          <w:rFonts w:eastAsia="Calibri" w:cs="Times New Roman"/>
          <w:szCs w:val="24"/>
        </w:rPr>
        <w:t xml:space="preserve"> payment for overtime worked at the prescribed rate upon approval by the line manager. </w:t>
      </w:r>
      <w:r w:rsidR="003147D5">
        <w:rPr>
          <w:rFonts w:eastAsia="Calibri" w:cs="Times New Roman"/>
          <w:szCs w:val="24"/>
        </w:rPr>
        <w:t>Staff members</w:t>
      </w:r>
      <w:r w:rsidRPr="00AF4042">
        <w:rPr>
          <w:rFonts w:eastAsia="Calibri" w:cs="Times New Roman"/>
          <w:szCs w:val="24"/>
        </w:rPr>
        <w:t xml:space="preserve"> shall not be required to work more than 8 hours of overtime per week. </w:t>
      </w:r>
      <w:r w:rsidRPr="00AF4042">
        <w:rPr>
          <w:rFonts w:eastAsia="Times New Roman" w:cs="Times New Roman"/>
          <w:szCs w:val="24"/>
          <w:lang w:eastAsia="en-ZW"/>
        </w:rPr>
        <w:t xml:space="preserve">Where </w:t>
      </w:r>
      <w:r w:rsidR="003147D5">
        <w:rPr>
          <w:rFonts w:eastAsia="Times New Roman" w:cs="Times New Roman"/>
          <w:szCs w:val="24"/>
          <w:lang w:eastAsia="en-ZW"/>
        </w:rPr>
        <w:t>a staff member</w:t>
      </w:r>
      <w:r w:rsidRPr="00AF4042">
        <w:rPr>
          <w:rFonts w:eastAsia="Times New Roman" w:cs="Times New Roman"/>
          <w:szCs w:val="24"/>
          <w:lang w:eastAsia="en-ZW"/>
        </w:rPr>
        <w:t xml:space="preserve"> is eligible to be paid for any overtime work</w:t>
      </w:r>
      <w:r w:rsidR="007B6D6B">
        <w:rPr>
          <w:rFonts w:eastAsia="Times New Roman" w:cs="Times New Roman"/>
          <w:szCs w:val="24"/>
          <w:lang w:eastAsia="en-ZW"/>
        </w:rPr>
        <w:t>,</w:t>
      </w:r>
      <w:r w:rsidRPr="00AF4042">
        <w:rPr>
          <w:rFonts w:eastAsia="Times New Roman" w:cs="Times New Roman"/>
          <w:szCs w:val="24"/>
          <w:lang w:eastAsia="en-ZW"/>
        </w:rPr>
        <w:t xml:space="preserve"> the rate pai</w:t>
      </w:r>
      <w:r w:rsidR="00006419" w:rsidRPr="00AF4042">
        <w:rPr>
          <w:rFonts w:eastAsia="Times New Roman" w:cs="Times New Roman"/>
          <w:szCs w:val="24"/>
          <w:lang w:eastAsia="en-ZW"/>
        </w:rPr>
        <w:t>d for overtime work will be one</w:t>
      </w:r>
      <w:r w:rsidRPr="00AF4042">
        <w:rPr>
          <w:rFonts w:eastAsia="Times New Roman" w:cs="Times New Roman"/>
          <w:szCs w:val="24"/>
          <w:lang w:eastAsia="en-ZW"/>
        </w:rPr>
        <w:t>-and-a-half times</w:t>
      </w:r>
      <w:r w:rsidR="005943D0" w:rsidRPr="00AF4042">
        <w:rPr>
          <w:rFonts w:eastAsia="Times New Roman" w:cs="Times New Roman"/>
          <w:szCs w:val="24"/>
          <w:lang w:eastAsia="en-ZW"/>
        </w:rPr>
        <w:t xml:space="preserve"> </w:t>
      </w:r>
      <w:r w:rsidR="00B008BD" w:rsidRPr="00AF4042">
        <w:rPr>
          <w:rFonts w:eastAsia="Times New Roman" w:cs="Times New Roman"/>
          <w:szCs w:val="24"/>
          <w:lang w:eastAsia="en-ZW"/>
        </w:rPr>
        <w:t xml:space="preserve">during </w:t>
      </w:r>
      <w:r w:rsidR="00D24865" w:rsidRPr="00AF4042">
        <w:rPr>
          <w:rFonts w:eastAsia="Times New Roman" w:cs="Times New Roman"/>
          <w:szCs w:val="24"/>
          <w:lang w:eastAsia="en-ZW"/>
        </w:rPr>
        <w:t xml:space="preserve">working days and two times </w:t>
      </w:r>
      <w:r w:rsidR="00003E76" w:rsidRPr="00AF4042">
        <w:rPr>
          <w:rFonts w:eastAsia="Times New Roman" w:cs="Times New Roman"/>
          <w:szCs w:val="24"/>
          <w:lang w:eastAsia="en-ZW"/>
        </w:rPr>
        <w:t xml:space="preserve">during </w:t>
      </w:r>
      <w:r w:rsidR="006A0522" w:rsidRPr="00AF4042">
        <w:rPr>
          <w:rFonts w:eastAsia="Times New Roman" w:cs="Times New Roman"/>
          <w:szCs w:val="24"/>
          <w:lang w:eastAsia="en-ZW"/>
        </w:rPr>
        <w:t>Sunday</w:t>
      </w:r>
      <w:r w:rsidR="007B6D6B">
        <w:rPr>
          <w:rFonts w:eastAsia="Times New Roman" w:cs="Times New Roman"/>
          <w:szCs w:val="24"/>
          <w:lang w:eastAsia="en-ZW"/>
        </w:rPr>
        <w:t>s</w:t>
      </w:r>
      <w:r w:rsidR="006A0522" w:rsidRPr="00AF4042">
        <w:rPr>
          <w:rFonts w:eastAsia="Times New Roman" w:cs="Times New Roman"/>
          <w:szCs w:val="24"/>
          <w:lang w:eastAsia="en-ZW"/>
        </w:rPr>
        <w:t xml:space="preserve"> and Public Holidays</w:t>
      </w:r>
      <w:r w:rsidR="00DA5C7B" w:rsidRPr="00AF4042">
        <w:rPr>
          <w:rFonts w:eastAsia="Times New Roman" w:cs="Times New Roman"/>
          <w:szCs w:val="24"/>
          <w:lang w:eastAsia="en-ZW"/>
        </w:rPr>
        <w:t>.</w:t>
      </w:r>
      <w:r w:rsidRPr="00AF4042">
        <w:rPr>
          <w:rFonts w:eastAsia="Times New Roman" w:cs="Times New Roman"/>
          <w:szCs w:val="24"/>
          <w:lang w:eastAsia="en-ZW"/>
        </w:rPr>
        <w:t xml:space="preserve"> The rate</w:t>
      </w:r>
      <w:r w:rsidR="00DA5C7B" w:rsidRPr="00AF4042">
        <w:rPr>
          <w:rFonts w:eastAsia="Times New Roman" w:cs="Times New Roman"/>
          <w:szCs w:val="24"/>
          <w:lang w:eastAsia="en-ZW"/>
        </w:rPr>
        <w:t xml:space="preserve"> </w:t>
      </w:r>
      <w:r w:rsidRPr="00AF4042">
        <w:rPr>
          <w:rFonts w:eastAsia="Times New Roman" w:cs="Times New Roman"/>
          <w:szCs w:val="24"/>
          <w:lang w:eastAsia="en-ZW"/>
        </w:rPr>
        <w:t>paid for overtime will be</w:t>
      </w:r>
      <w:r w:rsidR="00006419" w:rsidRPr="00AF4042">
        <w:rPr>
          <w:rFonts w:eastAsia="Times New Roman" w:cs="Times New Roman"/>
          <w:szCs w:val="24"/>
          <w:lang w:eastAsia="en-ZW"/>
        </w:rPr>
        <w:t xml:space="preserve"> in accordance </w:t>
      </w:r>
      <w:r w:rsidR="007B6D6B">
        <w:rPr>
          <w:rFonts w:eastAsia="Times New Roman" w:cs="Times New Roman"/>
          <w:szCs w:val="24"/>
          <w:lang w:eastAsia="en-ZW"/>
        </w:rPr>
        <w:t xml:space="preserve">with </w:t>
      </w:r>
      <w:r w:rsidR="00006419" w:rsidRPr="00AF4042">
        <w:rPr>
          <w:rFonts w:eastAsia="Times New Roman" w:cs="Times New Roman"/>
          <w:szCs w:val="24"/>
          <w:lang w:eastAsia="en-ZW"/>
        </w:rPr>
        <w:t>SI 273 of 2000</w:t>
      </w:r>
      <w:r w:rsidRPr="00AF4042">
        <w:rPr>
          <w:rFonts w:eastAsia="Times New Roman" w:cs="Times New Roman"/>
          <w:szCs w:val="24"/>
          <w:lang w:eastAsia="en-ZW"/>
        </w:rPr>
        <w:t xml:space="preserve"> Collective Bargain Agreement</w:t>
      </w:r>
      <w:r w:rsidR="00006419" w:rsidRPr="00AF4042">
        <w:rPr>
          <w:rFonts w:eastAsia="Times New Roman" w:cs="Times New Roman"/>
          <w:szCs w:val="24"/>
          <w:lang w:eastAsia="en-ZW"/>
        </w:rPr>
        <w:t xml:space="preserve"> for the Banking Undertaking</w:t>
      </w:r>
      <w:r w:rsidRPr="00AF4042">
        <w:rPr>
          <w:rFonts w:eastAsia="Times New Roman" w:cs="Times New Roman"/>
          <w:szCs w:val="24"/>
          <w:lang w:eastAsia="en-ZW"/>
        </w:rPr>
        <w:t>.</w:t>
      </w:r>
    </w:p>
    <w:p w14:paraId="418622B8" w14:textId="77777777" w:rsidR="009D51BE" w:rsidRPr="00AF4042" w:rsidRDefault="009D51BE" w:rsidP="00AF4042">
      <w:pPr>
        <w:spacing w:after="0" w:line="360" w:lineRule="auto"/>
        <w:ind w:left="1228"/>
        <w:jc w:val="both"/>
        <w:rPr>
          <w:rFonts w:eastAsia="Times New Roman" w:cs="Times New Roman"/>
          <w:szCs w:val="24"/>
          <w:lang w:eastAsia="en-ZW"/>
        </w:rPr>
      </w:pPr>
    </w:p>
    <w:p w14:paraId="51EECA6E" w14:textId="02288B98" w:rsidR="009D51BE" w:rsidRPr="00AF4042" w:rsidRDefault="009D51BE" w:rsidP="00AF4042">
      <w:pPr>
        <w:spacing w:after="0" w:line="360" w:lineRule="auto"/>
        <w:jc w:val="both"/>
        <w:rPr>
          <w:rFonts w:eastAsia="Calibri" w:cs="Times New Roman"/>
          <w:szCs w:val="24"/>
        </w:rPr>
      </w:pPr>
      <w:r w:rsidRPr="00AF4042">
        <w:rPr>
          <w:rFonts w:eastAsia="Times New Roman" w:cs="Times New Roman"/>
          <w:szCs w:val="24"/>
          <w:lang w:eastAsia="en-ZW"/>
        </w:rPr>
        <w:t xml:space="preserve">In cases where </w:t>
      </w:r>
      <w:r w:rsidR="003147D5">
        <w:rPr>
          <w:rFonts w:eastAsia="Times New Roman" w:cs="Times New Roman"/>
          <w:szCs w:val="24"/>
          <w:lang w:eastAsia="en-ZW"/>
        </w:rPr>
        <w:t>a staff member</w:t>
      </w:r>
      <w:r w:rsidRPr="00AF4042">
        <w:rPr>
          <w:rFonts w:eastAsia="Times New Roman" w:cs="Times New Roman"/>
          <w:szCs w:val="24"/>
          <w:lang w:eastAsia="en-ZW"/>
        </w:rPr>
        <w:t xml:space="preserve"> is not eligible for payment for overtime worked, </w:t>
      </w:r>
      <w:r w:rsidR="007B6D6B">
        <w:rPr>
          <w:rFonts w:eastAsia="Times New Roman" w:cs="Times New Roman"/>
          <w:szCs w:val="24"/>
          <w:lang w:eastAsia="en-ZW"/>
        </w:rPr>
        <w:t>they</w:t>
      </w:r>
      <w:r w:rsidRPr="00AF4042">
        <w:rPr>
          <w:rFonts w:eastAsia="Times New Roman" w:cs="Times New Roman"/>
          <w:szCs w:val="24"/>
          <w:lang w:eastAsia="en-ZW"/>
        </w:rPr>
        <w:t xml:space="preserve"> may request leave in lieu of overtime worked (toil)</w:t>
      </w:r>
      <w:r w:rsidRPr="00AF4042">
        <w:rPr>
          <w:rFonts w:eastAsia="Calibri" w:cs="Times New Roman"/>
          <w:szCs w:val="24"/>
        </w:rPr>
        <w:t>. The leave will be taken with</w:t>
      </w:r>
      <w:r w:rsidR="007B6D6B">
        <w:rPr>
          <w:rFonts w:eastAsia="Calibri" w:cs="Times New Roman"/>
          <w:szCs w:val="24"/>
        </w:rPr>
        <w:t>in</w:t>
      </w:r>
      <w:r w:rsidRPr="00AF4042">
        <w:rPr>
          <w:rFonts w:eastAsia="Calibri" w:cs="Times New Roman"/>
          <w:szCs w:val="24"/>
        </w:rPr>
        <w:t xml:space="preserve"> a given period</w:t>
      </w:r>
      <w:r w:rsidR="007B6D6B">
        <w:rPr>
          <w:rFonts w:eastAsia="Calibri" w:cs="Times New Roman"/>
          <w:szCs w:val="24"/>
        </w:rPr>
        <w:t>,</w:t>
      </w:r>
      <w:r w:rsidRPr="00AF4042">
        <w:rPr>
          <w:rFonts w:eastAsia="Calibri" w:cs="Times New Roman"/>
          <w:szCs w:val="24"/>
        </w:rPr>
        <w:t xml:space="preserve"> and no overtime premium will be paid. </w:t>
      </w:r>
    </w:p>
    <w:p w14:paraId="50D8B2C7" w14:textId="77777777" w:rsidR="005C666B" w:rsidRPr="00AF4042" w:rsidRDefault="005C666B" w:rsidP="00AF4042">
      <w:pPr>
        <w:spacing w:after="0" w:line="360" w:lineRule="auto"/>
        <w:jc w:val="both"/>
        <w:rPr>
          <w:rFonts w:eastAsia="Calibri" w:cs="Times New Roman"/>
          <w:szCs w:val="24"/>
        </w:rPr>
      </w:pPr>
    </w:p>
    <w:p w14:paraId="244F6DD0" w14:textId="59E36E4E" w:rsidR="00BC44B0" w:rsidRPr="00AF4042" w:rsidRDefault="00BC44B0" w:rsidP="00D25A6F">
      <w:pPr>
        <w:pStyle w:val="Heading4"/>
        <w:numPr>
          <w:ilvl w:val="0"/>
          <w:numId w:val="106"/>
        </w:numPr>
        <w:spacing w:line="360" w:lineRule="auto"/>
        <w:rPr>
          <w:rFonts w:eastAsia="Calibri" w:cs="Times New Roman"/>
          <w:b/>
          <w:i w:val="0"/>
          <w:szCs w:val="24"/>
          <w:lang w:val="en-US"/>
        </w:rPr>
      </w:pPr>
      <w:r w:rsidRPr="00AF4042">
        <w:rPr>
          <w:rFonts w:eastAsia="Calibri" w:cs="Times New Roman"/>
          <w:b/>
          <w:i w:val="0"/>
          <w:szCs w:val="24"/>
          <w:lang w:val="en-US"/>
        </w:rPr>
        <w:t>Flexi-time</w:t>
      </w:r>
      <w:r w:rsidR="003732DE" w:rsidRPr="00AF4042">
        <w:rPr>
          <w:rFonts w:eastAsia="Calibri" w:cs="Times New Roman"/>
          <w:b/>
          <w:i w:val="0"/>
          <w:szCs w:val="24"/>
          <w:lang w:val="en-US"/>
        </w:rPr>
        <w:t xml:space="preserve">/ Remote </w:t>
      </w:r>
      <w:commentRangeStart w:id="791"/>
      <w:commentRangeStart w:id="792"/>
      <w:commentRangeStart w:id="793"/>
      <w:r w:rsidR="003732DE" w:rsidRPr="00AF4042">
        <w:rPr>
          <w:rFonts w:eastAsia="Calibri" w:cs="Times New Roman"/>
          <w:b/>
          <w:i w:val="0"/>
          <w:szCs w:val="24"/>
          <w:lang w:val="en-US"/>
        </w:rPr>
        <w:t>Working</w:t>
      </w:r>
      <w:commentRangeEnd w:id="791"/>
      <w:r w:rsidR="003732DE" w:rsidRPr="00AF4042">
        <w:rPr>
          <w:rStyle w:val="CommentReference"/>
          <w:rFonts w:eastAsiaTheme="minorHAnsi" w:cs="Times New Roman"/>
          <w:i w:val="0"/>
          <w:iCs w:val="0"/>
        </w:rPr>
        <w:commentReference w:id="791"/>
      </w:r>
      <w:commentRangeEnd w:id="792"/>
      <w:r w:rsidR="003732DE" w:rsidRPr="00AF4042">
        <w:rPr>
          <w:rStyle w:val="CommentReference"/>
          <w:rFonts w:eastAsiaTheme="minorHAnsi" w:cs="Times New Roman"/>
          <w:i w:val="0"/>
          <w:iCs w:val="0"/>
        </w:rPr>
        <w:commentReference w:id="792"/>
      </w:r>
      <w:commentRangeEnd w:id="793"/>
      <w:r w:rsidR="007B6D6B">
        <w:rPr>
          <w:rStyle w:val="CommentReference"/>
          <w:rFonts w:eastAsiaTheme="minorHAnsi" w:cstheme="minorBidi"/>
          <w:i w:val="0"/>
          <w:iCs w:val="0"/>
        </w:rPr>
        <w:commentReference w:id="793"/>
      </w:r>
    </w:p>
    <w:p w14:paraId="16347F29" w14:textId="77777777" w:rsidR="008617D0" w:rsidRPr="00AF4042" w:rsidRDefault="008617D0" w:rsidP="00AF4042">
      <w:pPr>
        <w:spacing w:after="0" w:line="360" w:lineRule="auto"/>
        <w:rPr>
          <w:rFonts w:cs="Times New Roman"/>
          <w:lang w:val="en-US"/>
        </w:rPr>
      </w:pPr>
    </w:p>
    <w:p w14:paraId="76FEFD04" w14:textId="446B0F9D" w:rsidR="009D51BE" w:rsidRPr="00AF4042" w:rsidRDefault="009D51BE" w:rsidP="00AF4042">
      <w:pPr>
        <w:spacing w:after="0" w:line="360" w:lineRule="auto"/>
        <w:jc w:val="both"/>
        <w:rPr>
          <w:rFonts w:eastAsia="Calibri" w:cs="Times New Roman"/>
          <w:bCs/>
          <w:szCs w:val="24"/>
          <w:lang w:val="en-US"/>
        </w:rPr>
      </w:pPr>
      <w:r w:rsidRPr="00AF4042">
        <w:rPr>
          <w:rFonts w:eastAsia="Calibri" w:cs="Times New Roman"/>
          <w:bCs/>
          <w:szCs w:val="24"/>
          <w:lang w:val="en-US"/>
        </w:rPr>
        <w:t xml:space="preserve">The Bank recognizes the need for Flexi Time practice arrangements as it enables </w:t>
      </w:r>
      <w:r w:rsidR="003147D5">
        <w:rPr>
          <w:rFonts w:eastAsia="Calibri" w:cs="Times New Roman"/>
          <w:bCs/>
          <w:szCs w:val="24"/>
          <w:lang w:val="en-US"/>
        </w:rPr>
        <w:t>staff members</w:t>
      </w:r>
      <w:r w:rsidRPr="00AF4042">
        <w:rPr>
          <w:rFonts w:eastAsia="Calibri" w:cs="Times New Roman"/>
          <w:bCs/>
          <w:szCs w:val="24"/>
          <w:lang w:val="en-US"/>
        </w:rPr>
        <w:t xml:space="preserve"> to balance work and home life without compromising </w:t>
      </w:r>
      <w:r w:rsidR="007B6D6B">
        <w:rPr>
          <w:rFonts w:eastAsia="Calibri" w:cs="Times New Roman"/>
          <w:bCs/>
          <w:szCs w:val="24"/>
          <w:lang w:val="en-US"/>
        </w:rPr>
        <w:t xml:space="preserve">the </w:t>
      </w:r>
      <w:r w:rsidRPr="00AF4042">
        <w:rPr>
          <w:rFonts w:eastAsia="Calibri" w:cs="Times New Roman"/>
          <w:bCs/>
          <w:szCs w:val="24"/>
          <w:lang w:val="en-US"/>
        </w:rPr>
        <w:t xml:space="preserve">efficiency and quality of the services and products provided to its clients and stakeholders. </w:t>
      </w:r>
      <w:r w:rsidR="007B6D6B">
        <w:rPr>
          <w:rFonts w:eastAsia="Calibri" w:cs="Times New Roman"/>
          <w:bCs/>
          <w:szCs w:val="24"/>
          <w:lang w:val="en-US"/>
        </w:rPr>
        <w:t xml:space="preserve">Implementing and applying flexi-time will be guided by the nature of individual and Business Unit functionality and remote working policy. In this regard, the staff members may be allowed to work from home subject to a discussion with and recommendation from the Business Unit Manager and </w:t>
      </w:r>
      <w:del w:id="794" w:author="Kuhudzai Kudzaishe" w:date="2022-09-15T11:20:00Z">
        <w:r w:rsidR="007B6D6B" w:rsidDel="009F3A90">
          <w:rPr>
            <w:rFonts w:eastAsia="Calibri" w:cs="Times New Roman"/>
            <w:bCs/>
            <w:szCs w:val="24"/>
            <w:lang w:val="en-US"/>
          </w:rPr>
          <w:delText xml:space="preserve">CSDR </w:delText>
        </w:r>
      </w:del>
      <w:ins w:id="795" w:author="Kuhudzai Kudzaishe" w:date="2022-09-15T11:20:00Z">
        <w:r w:rsidR="009F3A90">
          <w:rPr>
            <w:rFonts w:eastAsia="Calibri" w:cs="Times New Roman"/>
            <w:bCs/>
            <w:szCs w:val="24"/>
            <w:lang w:val="en-US"/>
          </w:rPr>
          <w:t xml:space="preserve">CSHD </w:t>
        </w:r>
      </w:ins>
      <w:r w:rsidR="007B6D6B">
        <w:rPr>
          <w:rFonts w:eastAsia="Calibri" w:cs="Times New Roman"/>
          <w:bCs/>
          <w:szCs w:val="24"/>
          <w:lang w:val="en-US"/>
        </w:rPr>
        <w:t>and approval by the CEO</w:t>
      </w:r>
      <w:r w:rsidRPr="00AF4042">
        <w:rPr>
          <w:rFonts w:eastAsia="Calibri" w:cs="Times New Roman"/>
          <w:bCs/>
          <w:szCs w:val="24"/>
          <w:lang w:val="en-US"/>
        </w:rPr>
        <w:t>.</w:t>
      </w:r>
      <w:r w:rsidR="00F93679" w:rsidRPr="00AF4042">
        <w:rPr>
          <w:rFonts w:eastAsia="Calibri" w:cs="Times New Roman"/>
          <w:bCs/>
          <w:szCs w:val="24"/>
          <w:lang w:val="en-US"/>
        </w:rPr>
        <w:t xml:space="preserve"> </w:t>
      </w:r>
    </w:p>
    <w:p w14:paraId="2F3D7A57" w14:textId="77777777" w:rsidR="008B5238" w:rsidRPr="00AF4042" w:rsidRDefault="008B5238" w:rsidP="00AF4042">
      <w:pPr>
        <w:spacing w:after="0" w:line="360" w:lineRule="auto"/>
        <w:jc w:val="both"/>
        <w:rPr>
          <w:rFonts w:eastAsia="Times New Roman" w:cs="Times New Roman"/>
          <w:b/>
          <w:szCs w:val="24"/>
          <w:lang w:eastAsia="en-ZW"/>
        </w:rPr>
      </w:pPr>
    </w:p>
    <w:p w14:paraId="648B270E" w14:textId="7D43028F" w:rsidR="00800405" w:rsidRPr="00AF4042" w:rsidRDefault="00BC44B0" w:rsidP="00D25A6F">
      <w:pPr>
        <w:pStyle w:val="Heading3"/>
        <w:numPr>
          <w:ilvl w:val="2"/>
          <w:numId w:val="104"/>
        </w:numPr>
        <w:spacing w:line="360" w:lineRule="auto"/>
        <w:rPr>
          <w:b w:val="0"/>
          <w:lang w:eastAsia="en-ZW"/>
        </w:rPr>
      </w:pPr>
      <w:bookmarkStart w:id="796" w:name="_Toc113607536"/>
      <w:bookmarkStart w:id="797" w:name="_Toc114058917"/>
      <w:r w:rsidRPr="00AF4042">
        <w:rPr>
          <w:lang w:eastAsia="en-ZW"/>
        </w:rPr>
        <w:lastRenderedPageBreak/>
        <w:t>Relocation and staff transfer</w:t>
      </w:r>
      <w:bookmarkEnd w:id="796"/>
      <w:bookmarkEnd w:id="797"/>
    </w:p>
    <w:p w14:paraId="496640EB" w14:textId="77777777" w:rsidR="00BC44B0" w:rsidRPr="00AF4042" w:rsidRDefault="00BC44B0" w:rsidP="00AF4042">
      <w:pPr>
        <w:pStyle w:val="ListParagraph"/>
        <w:spacing w:after="0" w:line="360" w:lineRule="auto"/>
        <w:jc w:val="both"/>
        <w:rPr>
          <w:rFonts w:eastAsia="Times New Roman" w:cs="Times New Roman"/>
          <w:b/>
          <w:szCs w:val="24"/>
          <w:lang w:eastAsia="en-ZW"/>
        </w:rPr>
      </w:pPr>
    </w:p>
    <w:p w14:paraId="13A1D0DC" w14:textId="23B572FF" w:rsidR="007A1EC4" w:rsidRPr="00AF4042" w:rsidRDefault="007B6D6B" w:rsidP="00AF4042">
      <w:pPr>
        <w:spacing w:after="0" w:line="360" w:lineRule="auto"/>
        <w:jc w:val="both"/>
        <w:rPr>
          <w:rFonts w:eastAsia="Times New Roman" w:cs="Times New Roman"/>
          <w:szCs w:val="24"/>
          <w:lang w:val="en-GB"/>
        </w:rPr>
      </w:pPr>
      <w:r>
        <w:rPr>
          <w:rFonts w:eastAsia="Times New Roman" w:cs="Times New Roman"/>
          <w:szCs w:val="24"/>
          <w:lang w:val="en-US"/>
        </w:rPr>
        <w:t xml:space="preserve">To optimize the use of its human resources, all </w:t>
      </w:r>
      <w:r w:rsidR="003147D5">
        <w:rPr>
          <w:rFonts w:eastAsia="Times New Roman" w:cs="Times New Roman"/>
          <w:szCs w:val="24"/>
          <w:lang w:val="en-US"/>
        </w:rPr>
        <w:t>staff members</w:t>
      </w:r>
      <w:r>
        <w:rPr>
          <w:rFonts w:eastAsia="Times New Roman" w:cs="Times New Roman"/>
          <w:szCs w:val="24"/>
          <w:lang w:val="en-US"/>
        </w:rPr>
        <w:t xml:space="preserve"> of the Bank are subject to transfer on short-term or long-term assignments in another Division or to different locations within the Country or</w:t>
      </w:r>
      <w:r w:rsidR="007A1EC4" w:rsidRPr="00AF4042">
        <w:rPr>
          <w:rFonts w:eastAsia="Times New Roman" w:cs="Times New Roman"/>
          <w:szCs w:val="24"/>
          <w:lang w:val="en-GB"/>
        </w:rPr>
        <w:t xml:space="preserve"> department within the same Division or to a different position within the same department.</w:t>
      </w:r>
    </w:p>
    <w:p w14:paraId="782223EC" w14:textId="50C91A55" w:rsidR="007A1EC4" w:rsidRPr="00AF4042" w:rsidRDefault="007A1EC4" w:rsidP="00AF4042">
      <w:pPr>
        <w:spacing w:after="0" w:line="360" w:lineRule="auto"/>
        <w:jc w:val="both"/>
        <w:rPr>
          <w:rFonts w:eastAsia="Times New Roman" w:cs="Times New Roman"/>
          <w:szCs w:val="24"/>
          <w:lang w:val="en-GB"/>
        </w:rPr>
      </w:pPr>
    </w:p>
    <w:p w14:paraId="776561C8" w14:textId="2F5A35CA" w:rsidR="007A1EC4" w:rsidRPr="00AF4042" w:rsidRDefault="00D46708" w:rsidP="00AF4042">
      <w:pPr>
        <w:spacing w:after="0" w:line="360" w:lineRule="auto"/>
        <w:jc w:val="both"/>
        <w:rPr>
          <w:rFonts w:eastAsia="Times New Roman" w:cs="Times New Roman"/>
          <w:szCs w:val="24"/>
          <w:lang w:val="en-GB"/>
        </w:rPr>
      </w:pPr>
      <w:r w:rsidRPr="00AF4042">
        <w:rPr>
          <w:rFonts w:eastAsia="Times New Roman" w:cs="Times New Roman"/>
          <w:szCs w:val="24"/>
          <w:lang w:val="en-GB"/>
        </w:rPr>
        <w:t>All costs associated with the</w:t>
      </w:r>
      <w:r w:rsidR="00744973" w:rsidRPr="00AF4042">
        <w:rPr>
          <w:rFonts w:eastAsia="Times New Roman" w:cs="Times New Roman"/>
          <w:szCs w:val="24"/>
          <w:lang w:val="en-GB"/>
        </w:rPr>
        <w:t xml:space="preserve"> Bank initiated</w:t>
      </w:r>
      <w:r w:rsidRPr="00AF4042">
        <w:rPr>
          <w:rFonts w:eastAsia="Times New Roman" w:cs="Times New Roman"/>
          <w:szCs w:val="24"/>
          <w:lang w:val="en-GB"/>
        </w:rPr>
        <w:t xml:space="preserve"> transfers will be borne by the Bank if the transfer results in relocation. </w:t>
      </w:r>
      <w:r w:rsidR="00B05592" w:rsidRPr="00AF4042">
        <w:rPr>
          <w:rFonts w:eastAsia="Times New Roman" w:cs="Times New Roman"/>
          <w:szCs w:val="24"/>
          <w:lang w:val="en-GB"/>
        </w:rPr>
        <w:t xml:space="preserve">The affected </w:t>
      </w:r>
      <w:r w:rsidR="003147D5">
        <w:rPr>
          <w:rFonts w:eastAsia="Times New Roman" w:cs="Times New Roman"/>
          <w:szCs w:val="24"/>
          <w:lang w:val="en-GB"/>
        </w:rPr>
        <w:t>staff member</w:t>
      </w:r>
      <w:r w:rsidR="00B05592" w:rsidRPr="00AF4042">
        <w:rPr>
          <w:rFonts w:eastAsia="Times New Roman" w:cs="Times New Roman"/>
          <w:szCs w:val="24"/>
          <w:lang w:val="en-GB"/>
        </w:rPr>
        <w:t xml:space="preserve"> </w:t>
      </w:r>
      <w:r w:rsidR="007B6D6B">
        <w:rPr>
          <w:rFonts w:eastAsia="Times New Roman" w:cs="Times New Roman"/>
          <w:szCs w:val="24"/>
          <w:lang w:val="en-GB"/>
        </w:rPr>
        <w:t>can only</w:t>
      </w:r>
      <w:r w:rsidR="00B05592" w:rsidRPr="00AF4042">
        <w:rPr>
          <w:rFonts w:eastAsia="Times New Roman" w:cs="Times New Roman"/>
          <w:szCs w:val="24"/>
          <w:lang w:val="en-GB"/>
        </w:rPr>
        <w:t xml:space="preserve"> stay in a hotel or lodge for up to two weeks. </w:t>
      </w:r>
      <w:r w:rsidR="00C1009C" w:rsidRPr="00AF4042">
        <w:rPr>
          <w:rFonts w:eastAsia="Times New Roman" w:cs="Times New Roman"/>
          <w:szCs w:val="24"/>
          <w:lang w:val="en-GB"/>
        </w:rPr>
        <w:t xml:space="preserve"> Any extension of this period shall be dealt with on a case</w:t>
      </w:r>
      <w:r w:rsidR="007B6D6B">
        <w:rPr>
          <w:rFonts w:eastAsia="Times New Roman" w:cs="Times New Roman"/>
          <w:szCs w:val="24"/>
          <w:lang w:val="en-GB"/>
        </w:rPr>
        <w:t>-by-</w:t>
      </w:r>
      <w:r w:rsidR="00C1009C" w:rsidRPr="00AF4042">
        <w:rPr>
          <w:rFonts w:eastAsia="Times New Roman" w:cs="Times New Roman"/>
          <w:szCs w:val="24"/>
          <w:lang w:val="en-GB"/>
        </w:rPr>
        <w:t>case basis. However, s</w:t>
      </w:r>
      <w:r w:rsidR="00B05592" w:rsidRPr="00AF4042">
        <w:rPr>
          <w:rFonts w:eastAsia="Times New Roman" w:cs="Times New Roman"/>
          <w:szCs w:val="24"/>
          <w:lang w:val="en-GB"/>
        </w:rPr>
        <w:t xml:space="preserve">hould the individual </w:t>
      </w:r>
      <w:r w:rsidR="003147D5">
        <w:rPr>
          <w:rFonts w:eastAsia="Times New Roman" w:cs="Times New Roman"/>
          <w:szCs w:val="24"/>
          <w:lang w:val="en-GB"/>
        </w:rPr>
        <w:t>staff member</w:t>
      </w:r>
      <w:r w:rsidR="00B05592" w:rsidRPr="00AF4042">
        <w:rPr>
          <w:rFonts w:eastAsia="Times New Roman" w:cs="Times New Roman"/>
          <w:szCs w:val="24"/>
          <w:lang w:val="en-GB"/>
        </w:rPr>
        <w:t xml:space="preserve"> decide to stay beyond the two weeks</w:t>
      </w:r>
      <w:r w:rsidR="007B6D6B">
        <w:rPr>
          <w:rFonts w:eastAsia="Times New Roman" w:cs="Times New Roman"/>
          <w:szCs w:val="24"/>
          <w:lang w:val="en-GB"/>
        </w:rPr>
        <w:t>,</w:t>
      </w:r>
      <w:r w:rsidR="00B05592" w:rsidRPr="00AF4042">
        <w:rPr>
          <w:rFonts w:eastAsia="Times New Roman" w:cs="Times New Roman"/>
          <w:szCs w:val="24"/>
          <w:lang w:val="en-GB"/>
        </w:rPr>
        <w:t xml:space="preserve"> the excess accommodation shall be charg</w:t>
      </w:r>
      <w:r w:rsidR="000155A0" w:rsidRPr="00AF4042">
        <w:rPr>
          <w:rFonts w:eastAsia="Times New Roman" w:cs="Times New Roman"/>
          <w:szCs w:val="24"/>
          <w:lang w:val="en-GB"/>
        </w:rPr>
        <w:t xml:space="preserve">ed </w:t>
      </w:r>
      <w:r w:rsidR="007B6D6B">
        <w:rPr>
          <w:rFonts w:eastAsia="Times New Roman" w:cs="Times New Roman"/>
          <w:szCs w:val="24"/>
          <w:lang w:val="en-GB"/>
        </w:rPr>
        <w:t>to</w:t>
      </w:r>
      <w:r w:rsidR="000155A0" w:rsidRPr="00AF4042">
        <w:rPr>
          <w:rFonts w:eastAsia="Times New Roman" w:cs="Times New Roman"/>
          <w:szCs w:val="24"/>
          <w:lang w:val="en-GB"/>
        </w:rPr>
        <w:t xml:space="preserve"> them. </w:t>
      </w:r>
      <w:r w:rsidRPr="00AF4042">
        <w:rPr>
          <w:rFonts w:eastAsia="Times New Roman" w:cs="Times New Roman"/>
          <w:szCs w:val="24"/>
          <w:lang w:val="en-GB"/>
        </w:rPr>
        <w:t>The Bank will meet all the</w:t>
      </w:r>
      <w:r w:rsidR="00744973" w:rsidRPr="00AF4042">
        <w:rPr>
          <w:rFonts w:eastAsia="Times New Roman" w:cs="Times New Roman"/>
          <w:szCs w:val="24"/>
          <w:lang w:val="en-GB"/>
        </w:rPr>
        <w:t xml:space="preserve"> costs associated with the transfer</w:t>
      </w:r>
      <w:r w:rsidR="007B6D6B">
        <w:rPr>
          <w:rFonts w:eastAsia="Times New Roman" w:cs="Times New Roman"/>
          <w:szCs w:val="24"/>
          <w:lang w:val="en-GB"/>
        </w:rPr>
        <w:t>,</w:t>
      </w:r>
      <w:r w:rsidR="00744973" w:rsidRPr="00AF4042">
        <w:rPr>
          <w:rFonts w:eastAsia="Times New Roman" w:cs="Times New Roman"/>
          <w:szCs w:val="24"/>
          <w:lang w:val="en-GB"/>
        </w:rPr>
        <w:t xml:space="preserve"> including</w:t>
      </w:r>
      <w:r w:rsidRPr="00AF4042">
        <w:rPr>
          <w:rFonts w:eastAsia="Times New Roman" w:cs="Times New Roman"/>
          <w:szCs w:val="24"/>
          <w:lang w:val="en-GB"/>
        </w:rPr>
        <w:t xml:space="preserve"> travel, </w:t>
      </w:r>
      <w:r w:rsidR="00744973" w:rsidRPr="00AF4042">
        <w:rPr>
          <w:rFonts w:eastAsia="Times New Roman" w:cs="Times New Roman"/>
          <w:szCs w:val="24"/>
          <w:lang w:val="en-GB"/>
        </w:rPr>
        <w:t xml:space="preserve">removal of </w:t>
      </w:r>
      <w:r w:rsidR="007B6D6B">
        <w:rPr>
          <w:rFonts w:eastAsia="Times New Roman" w:cs="Times New Roman"/>
          <w:szCs w:val="24"/>
          <w:lang w:val="en-GB"/>
        </w:rPr>
        <w:t>personal household</w:t>
      </w:r>
      <w:r w:rsidR="00744973" w:rsidRPr="00AF4042">
        <w:rPr>
          <w:rFonts w:eastAsia="Times New Roman" w:cs="Times New Roman"/>
          <w:szCs w:val="24"/>
          <w:lang w:val="en-GB"/>
        </w:rPr>
        <w:t xml:space="preserve"> effects and temporary accommodation.</w:t>
      </w:r>
    </w:p>
    <w:p w14:paraId="617B56CE" w14:textId="77777777" w:rsidR="007A1EC4" w:rsidRPr="00AF4042" w:rsidRDefault="007A1EC4" w:rsidP="00AF4042">
      <w:pPr>
        <w:spacing w:after="0" w:line="360" w:lineRule="auto"/>
        <w:jc w:val="both"/>
        <w:rPr>
          <w:rFonts w:eastAsia="Times New Roman" w:cs="Times New Roman"/>
          <w:szCs w:val="24"/>
          <w:lang w:val="en-GB"/>
        </w:rPr>
      </w:pPr>
    </w:p>
    <w:p w14:paraId="4E04039F" w14:textId="75FA607A" w:rsidR="007A1EC4" w:rsidRPr="00AF4042" w:rsidRDefault="003147D5" w:rsidP="00AF4042">
      <w:pPr>
        <w:spacing w:after="0" w:line="360" w:lineRule="auto"/>
        <w:jc w:val="both"/>
        <w:rPr>
          <w:rFonts w:eastAsia="Times New Roman" w:cs="Times New Roman"/>
          <w:szCs w:val="24"/>
          <w:lang w:val="en-GB"/>
        </w:rPr>
      </w:pPr>
      <w:r>
        <w:rPr>
          <w:rFonts w:eastAsia="Times New Roman" w:cs="Times New Roman"/>
          <w:szCs w:val="24"/>
          <w:lang w:val="en-GB"/>
        </w:rPr>
        <w:t>Staff member</w:t>
      </w:r>
      <w:r w:rsidR="007B6D6B">
        <w:rPr>
          <w:rFonts w:eastAsia="Times New Roman" w:cs="Times New Roman"/>
          <w:szCs w:val="24"/>
          <w:lang w:val="en-GB"/>
        </w:rPr>
        <w:t>-</w:t>
      </w:r>
      <w:r w:rsidR="007A1EC4" w:rsidRPr="00AF4042">
        <w:rPr>
          <w:rFonts w:eastAsia="Times New Roman" w:cs="Times New Roman"/>
          <w:szCs w:val="24"/>
          <w:lang w:val="en-GB"/>
        </w:rPr>
        <w:t>initiated transfer requests must be processed through the Departmental Head in collaboration with the</w:t>
      </w:r>
      <w:r w:rsidR="007D1856" w:rsidRPr="00AF4042">
        <w:rPr>
          <w:rFonts w:eastAsia="Times New Roman" w:cs="Times New Roman"/>
          <w:szCs w:val="24"/>
          <w:lang w:val="en-GB"/>
        </w:rPr>
        <w:t xml:space="preserve"> CSHD</w:t>
      </w:r>
      <w:r w:rsidR="007A1EC4" w:rsidRPr="00AF4042">
        <w:rPr>
          <w:rFonts w:eastAsia="Times New Roman" w:cs="Times New Roman"/>
          <w:szCs w:val="24"/>
          <w:lang w:val="en-GB"/>
        </w:rPr>
        <w:t>.</w:t>
      </w:r>
      <w:r w:rsidR="00D46708" w:rsidRPr="00AF4042">
        <w:rPr>
          <w:rFonts w:eastAsia="Times New Roman" w:cs="Times New Roman"/>
          <w:szCs w:val="24"/>
          <w:lang w:val="en-GB"/>
        </w:rPr>
        <w:t xml:space="preserve"> The </w:t>
      </w:r>
      <w:r>
        <w:rPr>
          <w:rFonts w:eastAsia="Times New Roman" w:cs="Times New Roman"/>
          <w:szCs w:val="24"/>
          <w:lang w:val="en-GB"/>
        </w:rPr>
        <w:t>staff member</w:t>
      </w:r>
      <w:r w:rsidR="007B6D6B">
        <w:rPr>
          <w:rFonts w:eastAsia="Times New Roman" w:cs="Times New Roman"/>
          <w:szCs w:val="24"/>
          <w:lang w:val="en-GB"/>
        </w:rPr>
        <w:t xml:space="preserve"> shall bear the cost of the transfer</w:t>
      </w:r>
      <w:r w:rsidR="006F2F61" w:rsidRPr="00AF4042">
        <w:rPr>
          <w:rFonts w:eastAsia="Times New Roman" w:cs="Times New Roman"/>
          <w:szCs w:val="24"/>
          <w:lang w:val="en-GB"/>
        </w:rPr>
        <w:t>.</w:t>
      </w:r>
    </w:p>
    <w:p w14:paraId="7A602FE4" w14:textId="77777777" w:rsidR="008617D0" w:rsidRPr="00AF4042" w:rsidRDefault="008617D0" w:rsidP="00AF4042">
      <w:pPr>
        <w:spacing w:after="0" w:line="360" w:lineRule="auto"/>
        <w:jc w:val="both"/>
        <w:rPr>
          <w:rFonts w:eastAsia="Calibri" w:cs="Times New Roman"/>
          <w:szCs w:val="24"/>
        </w:rPr>
      </w:pPr>
    </w:p>
    <w:p w14:paraId="571A47EB" w14:textId="77777777" w:rsidR="00000CD9" w:rsidRPr="00EB3DBB" w:rsidRDefault="002B433E" w:rsidP="00D25A6F">
      <w:pPr>
        <w:pStyle w:val="ListParagraph"/>
        <w:numPr>
          <w:ilvl w:val="0"/>
          <w:numId w:val="106"/>
        </w:numPr>
        <w:spacing w:after="0" w:line="360" w:lineRule="auto"/>
        <w:jc w:val="both"/>
        <w:rPr>
          <w:rFonts w:eastAsia="Calibri" w:cs="Times New Roman"/>
          <w:b/>
          <w:szCs w:val="24"/>
        </w:rPr>
      </w:pPr>
      <w:r w:rsidRPr="00EB3DBB">
        <w:rPr>
          <w:rFonts w:eastAsia="Calibri" w:cs="Times New Roman"/>
          <w:b/>
          <w:szCs w:val="24"/>
        </w:rPr>
        <w:t>Time Limit for Relocation</w:t>
      </w:r>
    </w:p>
    <w:p w14:paraId="2645F995" w14:textId="77777777" w:rsidR="008617D0" w:rsidRPr="00AF4042" w:rsidRDefault="008617D0" w:rsidP="00AF4042">
      <w:pPr>
        <w:spacing w:after="0" w:line="360" w:lineRule="auto"/>
        <w:jc w:val="both"/>
        <w:rPr>
          <w:rFonts w:eastAsia="Calibri" w:cs="Times New Roman"/>
          <w:szCs w:val="24"/>
        </w:rPr>
      </w:pPr>
    </w:p>
    <w:p w14:paraId="261ED39E" w14:textId="3F8E6EB0" w:rsidR="00273420" w:rsidRPr="00AF4042" w:rsidRDefault="00C16854" w:rsidP="00AF4042">
      <w:pPr>
        <w:spacing w:after="0" w:line="360" w:lineRule="auto"/>
        <w:jc w:val="both"/>
        <w:rPr>
          <w:rFonts w:eastAsia="Calibri" w:cs="Times New Roman"/>
          <w:szCs w:val="24"/>
        </w:rPr>
      </w:pPr>
      <w:r w:rsidRPr="00AF4042">
        <w:rPr>
          <w:rFonts w:eastAsia="Calibri" w:cs="Times New Roman"/>
          <w:szCs w:val="24"/>
        </w:rPr>
        <w:t>Staff members may</w:t>
      </w:r>
      <w:r w:rsidR="008617D0" w:rsidRPr="00AF4042">
        <w:rPr>
          <w:rFonts w:eastAsia="Calibri" w:cs="Times New Roman"/>
          <w:szCs w:val="24"/>
        </w:rPr>
        <w:t xml:space="preserve"> </w:t>
      </w:r>
      <w:r w:rsidRPr="00AF4042">
        <w:rPr>
          <w:rFonts w:eastAsia="Calibri" w:cs="Times New Roman"/>
          <w:szCs w:val="24"/>
        </w:rPr>
        <w:t xml:space="preserve">be transferred </w:t>
      </w:r>
      <w:r w:rsidR="002B433E" w:rsidRPr="00AF4042">
        <w:rPr>
          <w:rFonts w:eastAsia="Calibri" w:cs="Times New Roman"/>
          <w:szCs w:val="24"/>
        </w:rPr>
        <w:t xml:space="preserve">from Head Office </w:t>
      </w:r>
      <w:r w:rsidRPr="00AF4042">
        <w:rPr>
          <w:rFonts w:eastAsia="Calibri" w:cs="Times New Roman"/>
          <w:szCs w:val="24"/>
        </w:rPr>
        <w:t>to any other IDBZ Office</w:t>
      </w:r>
      <w:r w:rsidR="005E52F0" w:rsidRPr="00AF4042">
        <w:rPr>
          <w:rFonts w:eastAsia="Calibri" w:cs="Times New Roman"/>
          <w:szCs w:val="24"/>
        </w:rPr>
        <w:t>.</w:t>
      </w:r>
      <w:r w:rsidRPr="00AF4042">
        <w:rPr>
          <w:rFonts w:eastAsia="Calibri" w:cs="Times New Roman"/>
          <w:szCs w:val="24"/>
        </w:rPr>
        <w:t xml:space="preserve"> </w:t>
      </w:r>
      <w:r w:rsidR="00273420">
        <w:rPr>
          <w:rFonts w:eastAsia="Calibri" w:cs="Times New Roman"/>
          <w:szCs w:val="24"/>
        </w:rPr>
        <w:t>In</w:t>
      </w:r>
      <w:r w:rsidRPr="00AF4042">
        <w:rPr>
          <w:rFonts w:eastAsia="Calibri" w:cs="Times New Roman"/>
          <w:szCs w:val="24"/>
        </w:rPr>
        <w:t xml:space="preserve"> such instances</w:t>
      </w:r>
      <w:r w:rsidR="00273420">
        <w:rPr>
          <w:rFonts w:eastAsia="Calibri" w:cs="Times New Roman"/>
          <w:szCs w:val="24"/>
        </w:rPr>
        <w:t>,</w:t>
      </w:r>
      <w:r w:rsidRPr="00AF4042">
        <w:rPr>
          <w:rFonts w:eastAsia="Calibri" w:cs="Times New Roman"/>
          <w:szCs w:val="24"/>
        </w:rPr>
        <w:t xml:space="preserve"> the Bank shall cater for all expenses associated with the transfer</w:t>
      </w:r>
      <w:r w:rsidR="00273420">
        <w:rPr>
          <w:rFonts w:eastAsia="Calibri" w:cs="Times New Roman"/>
          <w:szCs w:val="24"/>
        </w:rPr>
        <w:t>,</w:t>
      </w:r>
      <w:r w:rsidRPr="00AF4042">
        <w:rPr>
          <w:rFonts w:eastAsia="Calibri" w:cs="Times New Roman"/>
          <w:szCs w:val="24"/>
        </w:rPr>
        <w:t xml:space="preserve"> including a relocation allowance.</w:t>
      </w:r>
      <w:r w:rsidR="009625E3" w:rsidRPr="00AF4042">
        <w:rPr>
          <w:rFonts w:eastAsia="Calibri" w:cs="Times New Roman"/>
          <w:szCs w:val="24"/>
        </w:rPr>
        <w:t xml:space="preserve"> </w:t>
      </w:r>
    </w:p>
    <w:p w14:paraId="2C5E766A" w14:textId="77777777" w:rsidR="006D591C" w:rsidRPr="00AF4042" w:rsidRDefault="006D591C" w:rsidP="00AF4042">
      <w:pPr>
        <w:spacing w:after="0" w:line="360" w:lineRule="auto"/>
        <w:jc w:val="both"/>
        <w:rPr>
          <w:rFonts w:eastAsia="Calibri" w:cs="Times New Roman"/>
          <w:szCs w:val="24"/>
        </w:rPr>
      </w:pPr>
    </w:p>
    <w:p w14:paraId="644B1C07" w14:textId="6AD5B613" w:rsidR="00BB01DB" w:rsidRPr="00EB3DBB" w:rsidRDefault="00000CD9" w:rsidP="00D25A6F">
      <w:pPr>
        <w:pStyle w:val="Heading4"/>
        <w:numPr>
          <w:ilvl w:val="0"/>
          <w:numId w:val="106"/>
        </w:numPr>
        <w:spacing w:before="0" w:line="360" w:lineRule="auto"/>
        <w:rPr>
          <w:rFonts w:eastAsia="Calibri" w:cs="Times New Roman"/>
          <w:b/>
          <w:i w:val="0"/>
          <w:szCs w:val="24"/>
          <w:lang w:eastAsia="en-ZW"/>
        </w:rPr>
      </w:pPr>
      <w:r w:rsidRPr="00EB3DBB">
        <w:rPr>
          <w:rFonts w:eastAsia="Calibri" w:cs="Times New Roman"/>
          <w:b/>
          <w:i w:val="0"/>
          <w:szCs w:val="24"/>
          <w:lang w:eastAsia="en-ZW"/>
        </w:rPr>
        <w:t>Relocation Allowance</w:t>
      </w:r>
      <w:r w:rsidR="00FD5CF8" w:rsidRPr="00EB3DBB">
        <w:rPr>
          <w:rFonts w:eastAsia="Calibri" w:cs="Times New Roman"/>
          <w:b/>
          <w:i w:val="0"/>
          <w:szCs w:val="24"/>
          <w:lang w:eastAsia="en-ZW"/>
        </w:rPr>
        <w:t xml:space="preserve"> and Logistics</w:t>
      </w:r>
    </w:p>
    <w:p w14:paraId="590AEE52" w14:textId="5D079553" w:rsidR="00000CD9" w:rsidRPr="00AF4042" w:rsidRDefault="00000CD9" w:rsidP="00AF4042">
      <w:pPr>
        <w:widowControl w:val="0"/>
        <w:autoSpaceDE w:val="0"/>
        <w:autoSpaceDN w:val="0"/>
        <w:adjustRightInd w:val="0"/>
        <w:spacing w:after="0" w:line="360" w:lineRule="auto"/>
        <w:jc w:val="both"/>
        <w:rPr>
          <w:rFonts w:eastAsia="Calibri" w:cs="Times New Roman"/>
          <w:szCs w:val="24"/>
          <w:lang w:val="en-US"/>
        </w:rPr>
      </w:pPr>
      <w:r w:rsidRPr="00AF4042">
        <w:rPr>
          <w:rFonts w:eastAsia="Calibri" w:cs="Times New Roman"/>
          <w:szCs w:val="24"/>
          <w:lang w:val="en-US"/>
        </w:rPr>
        <w:t>The</w:t>
      </w:r>
      <w:r w:rsidR="00204660" w:rsidRPr="00AF4042">
        <w:rPr>
          <w:rFonts w:eastAsia="Calibri" w:cs="Times New Roman"/>
          <w:szCs w:val="24"/>
          <w:lang w:val="en-US"/>
        </w:rPr>
        <w:t xml:space="preserve">re shall be a </w:t>
      </w:r>
      <w:r w:rsidR="008B5C93" w:rsidRPr="00AF4042">
        <w:rPr>
          <w:rFonts w:eastAsia="Calibri" w:cs="Times New Roman"/>
          <w:szCs w:val="24"/>
          <w:lang w:val="en-US"/>
        </w:rPr>
        <w:t>once</w:t>
      </w:r>
      <w:r w:rsidR="00E91304">
        <w:rPr>
          <w:rFonts w:eastAsia="Calibri" w:cs="Times New Roman"/>
          <w:szCs w:val="24"/>
          <w:lang w:val="en-US"/>
        </w:rPr>
        <w:t>-</w:t>
      </w:r>
      <w:r w:rsidR="008B5C93" w:rsidRPr="00AF4042">
        <w:rPr>
          <w:rFonts w:eastAsia="Calibri" w:cs="Times New Roman"/>
          <w:szCs w:val="24"/>
          <w:lang w:val="en-US"/>
        </w:rPr>
        <w:t xml:space="preserve">off </w:t>
      </w:r>
      <w:r w:rsidRPr="00AF4042">
        <w:rPr>
          <w:rFonts w:eastAsia="Calibri" w:cs="Times New Roman"/>
          <w:szCs w:val="24"/>
          <w:lang w:val="en-US"/>
        </w:rPr>
        <w:t>relocation allowance</w:t>
      </w:r>
      <w:r w:rsidR="003A1CD8" w:rsidRPr="00AF4042">
        <w:rPr>
          <w:rFonts w:eastAsia="Calibri" w:cs="Times New Roman"/>
          <w:szCs w:val="24"/>
          <w:lang w:val="en-US"/>
        </w:rPr>
        <w:t xml:space="preserve"> </w:t>
      </w:r>
      <w:r w:rsidR="002B433E" w:rsidRPr="00AF4042">
        <w:rPr>
          <w:rFonts w:eastAsia="Calibri" w:cs="Times New Roman"/>
          <w:szCs w:val="24"/>
          <w:lang w:val="en-US"/>
        </w:rPr>
        <w:t xml:space="preserve">equivalent to </w:t>
      </w:r>
      <w:r w:rsidRPr="00AF4042">
        <w:rPr>
          <w:rFonts w:eastAsia="Calibri" w:cs="Times New Roman"/>
          <w:szCs w:val="24"/>
          <w:lang w:val="en-US"/>
        </w:rPr>
        <w:t xml:space="preserve">100% of </w:t>
      </w:r>
      <w:r w:rsidR="00204660" w:rsidRPr="00AF4042">
        <w:rPr>
          <w:rFonts w:eastAsia="Calibri" w:cs="Times New Roman"/>
          <w:szCs w:val="24"/>
          <w:lang w:val="en-US"/>
        </w:rPr>
        <w:t xml:space="preserve">the </w:t>
      </w:r>
      <w:r w:rsidR="003147D5">
        <w:rPr>
          <w:rFonts w:eastAsia="Calibri" w:cs="Times New Roman"/>
          <w:szCs w:val="24"/>
          <w:lang w:val="en-US"/>
        </w:rPr>
        <w:t>staff member</w:t>
      </w:r>
      <w:r w:rsidR="00204660" w:rsidRPr="00AF4042">
        <w:rPr>
          <w:rFonts w:eastAsia="Calibri" w:cs="Times New Roman"/>
          <w:szCs w:val="24"/>
          <w:lang w:val="en-US"/>
        </w:rPr>
        <w:t xml:space="preserve">’s </w:t>
      </w:r>
      <w:r w:rsidRPr="00AF4042">
        <w:rPr>
          <w:rFonts w:eastAsia="Calibri" w:cs="Times New Roman"/>
          <w:szCs w:val="24"/>
          <w:lang w:val="en-US"/>
        </w:rPr>
        <w:t xml:space="preserve">monthly </w:t>
      </w:r>
      <w:r w:rsidR="00204660" w:rsidRPr="00AF4042">
        <w:rPr>
          <w:rFonts w:eastAsia="Calibri" w:cs="Times New Roman"/>
          <w:szCs w:val="24"/>
          <w:lang w:val="en-US"/>
        </w:rPr>
        <w:t xml:space="preserve">basic </w:t>
      </w:r>
      <w:r w:rsidRPr="00AF4042">
        <w:rPr>
          <w:rFonts w:eastAsia="Calibri" w:cs="Times New Roman"/>
          <w:szCs w:val="24"/>
          <w:lang w:val="en-US"/>
        </w:rPr>
        <w:t>salary subject to tax.</w:t>
      </w:r>
      <w:r w:rsidR="003A1CD8" w:rsidRPr="00AF4042">
        <w:rPr>
          <w:rFonts w:eastAsia="Calibri" w:cs="Times New Roman"/>
          <w:szCs w:val="24"/>
          <w:lang w:val="en-US"/>
        </w:rPr>
        <w:t xml:space="preserve"> </w:t>
      </w:r>
      <w:r w:rsidR="009625E3" w:rsidRPr="00AF4042">
        <w:rPr>
          <w:rFonts w:eastAsia="Calibri" w:cs="Times New Roman"/>
          <w:szCs w:val="24"/>
          <w:lang w:val="en-US"/>
        </w:rPr>
        <w:t>This shall apply to staff members who will be away for a minimum period of 30 days.</w:t>
      </w:r>
      <w:r w:rsidR="00852F7D" w:rsidRPr="00AF4042">
        <w:rPr>
          <w:rFonts w:eastAsia="Calibri" w:cs="Times New Roman"/>
          <w:szCs w:val="24"/>
          <w:lang w:val="en-US"/>
        </w:rPr>
        <w:t xml:space="preserve"> </w:t>
      </w:r>
    </w:p>
    <w:p w14:paraId="665E0567" w14:textId="77777777" w:rsidR="009625E3" w:rsidRPr="00AF4042" w:rsidRDefault="009625E3" w:rsidP="00AF4042">
      <w:pPr>
        <w:widowControl w:val="0"/>
        <w:overflowPunct w:val="0"/>
        <w:autoSpaceDE w:val="0"/>
        <w:autoSpaceDN w:val="0"/>
        <w:adjustRightInd w:val="0"/>
        <w:spacing w:after="0" w:line="360" w:lineRule="auto"/>
        <w:jc w:val="both"/>
        <w:rPr>
          <w:rFonts w:eastAsia="Calibri" w:cs="Times New Roman"/>
          <w:b/>
          <w:i/>
          <w:szCs w:val="24"/>
          <w:lang w:val="en-GB"/>
        </w:rPr>
      </w:pPr>
    </w:p>
    <w:p w14:paraId="40022965" w14:textId="77777777" w:rsidR="009625E3" w:rsidRPr="00EB3DBB" w:rsidRDefault="00421D94" w:rsidP="00D25A6F">
      <w:pPr>
        <w:pStyle w:val="ListParagraph"/>
        <w:widowControl w:val="0"/>
        <w:numPr>
          <w:ilvl w:val="0"/>
          <w:numId w:val="106"/>
        </w:numPr>
        <w:overflowPunct w:val="0"/>
        <w:autoSpaceDE w:val="0"/>
        <w:autoSpaceDN w:val="0"/>
        <w:adjustRightInd w:val="0"/>
        <w:spacing w:after="0" w:line="360" w:lineRule="auto"/>
        <w:jc w:val="both"/>
        <w:rPr>
          <w:rFonts w:eastAsia="Calibri" w:cs="Times New Roman"/>
          <w:b/>
          <w:szCs w:val="24"/>
          <w:lang w:val="en-GB"/>
        </w:rPr>
      </w:pPr>
      <w:r w:rsidRPr="00EB3DBB">
        <w:rPr>
          <w:rFonts w:eastAsia="Calibri" w:cs="Times New Roman"/>
          <w:b/>
          <w:szCs w:val="24"/>
          <w:lang w:val="en-GB"/>
        </w:rPr>
        <w:t xml:space="preserve">Temporary </w:t>
      </w:r>
      <w:r w:rsidR="009625E3" w:rsidRPr="00EB3DBB">
        <w:rPr>
          <w:rFonts w:eastAsia="Calibri" w:cs="Times New Roman"/>
          <w:b/>
          <w:szCs w:val="24"/>
          <w:lang w:val="en-GB"/>
        </w:rPr>
        <w:t>Relocation of Staff Members</w:t>
      </w:r>
      <w:r w:rsidRPr="00EB3DBB">
        <w:rPr>
          <w:rFonts w:eastAsia="Calibri" w:cs="Times New Roman"/>
          <w:b/>
          <w:szCs w:val="24"/>
          <w:lang w:val="en-GB"/>
        </w:rPr>
        <w:t xml:space="preserve"> On Bank Business</w:t>
      </w:r>
    </w:p>
    <w:p w14:paraId="2DFACD87" w14:textId="1B17D5B8" w:rsidR="00421D94" w:rsidRPr="00AF4042" w:rsidRDefault="00421D94" w:rsidP="00AF4042">
      <w:pPr>
        <w:spacing w:after="0" w:line="360" w:lineRule="auto"/>
        <w:jc w:val="both"/>
        <w:rPr>
          <w:rFonts w:eastAsia="Calibri" w:cs="Times New Roman"/>
          <w:szCs w:val="24"/>
        </w:rPr>
      </w:pPr>
      <w:r w:rsidRPr="00AF4042">
        <w:rPr>
          <w:rFonts w:eastAsia="Calibri" w:cs="Times New Roman"/>
          <w:szCs w:val="24"/>
        </w:rPr>
        <w:t xml:space="preserve">The following policy shall cater for staff members temporarily relocated on Bank business </w:t>
      </w:r>
      <w:r w:rsidR="00487DB8" w:rsidRPr="00AF4042">
        <w:rPr>
          <w:rFonts w:eastAsia="Calibri" w:cs="Times New Roman"/>
          <w:szCs w:val="24"/>
        </w:rPr>
        <w:t xml:space="preserve">for </w:t>
      </w:r>
      <w:r w:rsidRPr="00AF4042">
        <w:rPr>
          <w:rFonts w:eastAsia="Calibri" w:cs="Times New Roman"/>
          <w:szCs w:val="24"/>
        </w:rPr>
        <w:t>a minimum period of 30 days</w:t>
      </w:r>
      <w:r w:rsidR="00487DB8" w:rsidRPr="00AF4042">
        <w:rPr>
          <w:rFonts w:eastAsia="Calibri" w:cs="Times New Roman"/>
          <w:szCs w:val="24"/>
        </w:rPr>
        <w:t>.</w:t>
      </w:r>
    </w:p>
    <w:p w14:paraId="09AB729D" w14:textId="18BF58AA" w:rsidR="00421D94" w:rsidRPr="00AF4042" w:rsidRDefault="00421D94" w:rsidP="00D25A6F">
      <w:pPr>
        <w:numPr>
          <w:ilvl w:val="0"/>
          <w:numId w:val="58"/>
        </w:numPr>
        <w:spacing w:after="0" w:line="360" w:lineRule="auto"/>
        <w:jc w:val="both"/>
        <w:rPr>
          <w:rFonts w:eastAsia="Calibri" w:cs="Times New Roman"/>
          <w:szCs w:val="24"/>
        </w:rPr>
      </w:pPr>
      <w:r w:rsidRPr="00AF4042">
        <w:rPr>
          <w:rFonts w:eastAsia="Calibri" w:cs="Times New Roman"/>
          <w:szCs w:val="24"/>
          <w:lang w:val="en-GB"/>
        </w:rPr>
        <w:lastRenderedPageBreak/>
        <w:t>Staff members may be temporarily transferred and assigned to specific Bank busines</w:t>
      </w:r>
      <w:r w:rsidR="00E91304">
        <w:rPr>
          <w:rFonts w:eastAsia="Calibri" w:cs="Times New Roman"/>
          <w:szCs w:val="24"/>
          <w:lang w:val="en-GB"/>
        </w:rPr>
        <w:t>se</w:t>
      </w:r>
      <w:r w:rsidRPr="00AF4042">
        <w:rPr>
          <w:rFonts w:eastAsia="Calibri" w:cs="Times New Roman"/>
          <w:szCs w:val="24"/>
          <w:lang w:val="en-GB"/>
        </w:rPr>
        <w:t>s away from their usual place of work.</w:t>
      </w:r>
      <w:r w:rsidRPr="00AF4042">
        <w:rPr>
          <w:rFonts w:eastAsia="Calibri" w:cs="Times New Roman"/>
          <w:szCs w:val="24"/>
          <w:lang w:val="en-US"/>
        </w:rPr>
        <w:t xml:space="preserve"> </w:t>
      </w:r>
    </w:p>
    <w:p w14:paraId="115897DA" w14:textId="7C4966CD" w:rsidR="00421D94" w:rsidRPr="00AF4042" w:rsidRDefault="00421D94" w:rsidP="00D25A6F">
      <w:pPr>
        <w:numPr>
          <w:ilvl w:val="0"/>
          <w:numId w:val="58"/>
        </w:numPr>
        <w:spacing w:after="0" w:line="360" w:lineRule="auto"/>
        <w:jc w:val="both"/>
        <w:rPr>
          <w:rFonts w:eastAsia="Calibri" w:cs="Times New Roman"/>
          <w:szCs w:val="24"/>
        </w:rPr>
      </w:pPr>
      <w:r w:rsidRPr="00AF4042">
        <w:rPr>
          <w:rFonts w:eastAsia="Calibri" w:cs="Times New Roman"/>
          <w:szCs w:val="24"/>
          <w:lang w:val="en-US"/>
        </w:rPr>
        <w:t>The Bank shall meet all the relocation costs for the staff member</w:t>
      </w:r>
      <w:r w:rsidR="00E91304">
        <w:rPr>
          <w:rFonts w:eastAsia="Calibri" w:cs="Times New Roman"/>
          <w:szCs w:val="24"/>
          <w:lang w:val="en-US"/>
        </w:rPr>
        <w:t>, i.e. travel, storage and/</w:t>
      </w:r>
      <w:r w:rsidRPr="00AF4042">
        <w:rPr>
          <w:rFonts w:eastAsia="Calibri" w:cs="Times New Roman"/>
          <w:szCs w:val="24"/>
          <w:lang w:val="en-US"/>
        </w:rPr>
        <w:t>or transportation of property.</w:t>
      </w:r>
      <w:r w:rsidRPr="00AF4042">
        <w:rPr>
          <w:rFonts w:eastAsia="Calibri" w:cs="Times New Roman"/>
          <w:szCs w:val="24"/>
          <w:lang w:val="en-GB"/>
        </w:rPr>
        <w:t xml:space="preserve"> </w:t>
      </w:r>
    </w:p>
    <w:p w14:paraId="0EC63D1F" w14:textId="26F9D06B" w:rsidR="00421D94" w:rsidRPr="00AF4042" w:rsidRDefault="00421D94" w:rsidP="00D25A6F">
      <w:pPr>
        <w:numPr>
          <w:ilvl w:val="0"/>
          <w:numId w:val="58"/>
        </w:numPr>
        <w:spacing w:after="0" w:line="360" w:lineRule="auto"/>
        <w:jc w:val="both"/>
        <w:rPr>
          <w:rFonts w:eastAsia="Calibri" w:cs="Times New Roman"/>
          <w:szCs w:val="24"/>
        </w:rPr>
      </w:pPr>
      <w:r w:rsidRPr="00AF4042">
        <w:rPr>
          <w:rFonts w:eastAsia="Calibri" w:cs="Times New Roman"/>
          <w:szCs w:val="24"/>
          <w:lang w:val="en-GB"/>
        </w:rPr>
        <w:t xml:space="preserve">The staff member is expected to have secured decent </w:t>
      </w:r>
      <w:r w:rsidRPr="00AF4042">
        <w:rPr>
          <w:rFonts w:eastAsia="Calibri" w:cs="Times New Roman"/>
          <w:b/>
          <w:bCs/>
          <w:szCs w:val="24"/>
          <w:highlight w:val="yellow"/>
          <w:lang w:val="en-GB"/>
        </w:rPr>
        <w:t>accommodation within a period of 1 month</w:t>
      </w:r>
      <w:r w:rsidR="00E91304">
        <w:rPr>
          <w:rFonts w:eastAsia="Calibri" w:cs="Times New Roman"/>
          <w:b/>
          <w:bCs/>
          <w:szCs w:val="24"/>
          <w:highlight w:val="yellow"/>
          <w:lang w:val="en-GB"/>
        </w:rPr>
        <w:t>,</w:t>
      </w:r>
      <w:r w:rsidRPr="00AF4042">
        <w:rPr>
          <w:rFonts w:eastAsia="Calibri" w:cs="Times New Roman"/>
          <w:szCs w:val="24"/>
          <w:lang w:val="en-GB"/>
        </w:rPr>
        <w:t xml:space="preserve"> and the Bank will pay 100% of the deposit required since it is refundable after the duration of the stay. </w:t>
      </w:r>
    </w:p>
    <w:p w14:paraId="66238735" w14:textId="7376E95C" w:rsidR="00421D94" w:rsidRPr="00AF4042" w:rsidRDefault="00421D94" w:rsidP="00D25A6F">
      <w:pPr>
        <w:numPr>
          <w:ilvl w:val="0"/>
          <w:numId w:val="58"/>
        </w:numPr>
        <w:spacing w:after="0" w:line="360" w:lineRule="auto"/>
        <w:jc w:val="both"/>
        <w:rPr>
          <w:rFonts w:eastAsia="Calibri" w:cs="Times New Roman"/>
          <w:szCs w:val="24"/>
        </w:rPr>
      </w:pPr>
      <w:r w:rsidRPr="00AF4042">
        <w:rPr>
          <w:rFonts w:eastAsia="Calibri" w:cs="Times New Roman"/>
          <w:szCs w:val="24"/>
          <w:lang w:val="en-GB"/>
        </w:rPr>
        <w:t xml:space="preserve">The Bank shall assist the staff member by subsiding their monthly accommodation/rental costs and will cover </w:t>
      </w:r>
      <w:r w:rsidRPr="00AF4042">
        <w:rPr>
          <w:rFonts w:eastAsia="Calibri" w:cs="Times New Roman"/>
          <w:b/>
          <w:szCs w:val="24"/>
          <w:lang w:val="en-GB"/>
        </w:rPr>
        <w:t>60%</w:t>
      </w:r>
      <w:r w:rsidRPr="00AF4042">
        <w:rPr>
          <w:rFonts w:eastAsia="Calibri" w:cs="Times New Roman"/>
          <w:szCs w:val="24"/>
          <w:lang w:val="en-GB"/>
        </w:rPr>
        <w:t xml:space="preserve"> of the market monthly rental costs pegged on a standard three</w:t>
      </w:r>
      <w:r w:rsidR="00E91304">
        <w:rPr>
          <w:rFonts w:eastAsia="Calibri" w:cs="Times New Roman"/>
          <w:szCs w:val="24"/>
          <w:lang w:val="en-GB"/>
        </w:rPr>
        <w:t>-</w:t>
      </w:r>
      <w:r w:rsidRPr="00AF4042">
        <w:rPr>
          <w:rFonts w:eastAsia="Calibri" w:cs="Times New Roman"/>
          <w:szCs w:val="24"/>
          <w:lang w:val="en-GB"/>
        </w:rPr>
        <w:t xml:space="preserve">bedroomed house, while the staff member is expected to pay </w:t>
      </w:r>
      <w:r w:rsidRPr="00AF4042">
        <w:rPr>
          <w:rFonts w:eastAsia="Calibri" w:cs="Times New Roman"/>
          <w:b/>
          <w:szCs w:val="24"/>
          <w:lang w:val="en-GB"/>
        </w:rPr>
        <w:t>40%</w:t>
      </w:r>
      <w:r w:rsidRPr="00AF4042">
        <w:rPr>
          <w:rFonts w:eastAsia="Calibri" w:cs="Times New Roman"/>
          <w:szCs w:val="24"/>
          <w:lang w:val="en-GB"/>
        </w:rPr>
        <w:t xml:space="preserve"> of the same. </w:t>
      </w:r>
    </w:p>
    <w:p w14:paraId="7C06D7E3" w14:textId="36BB4004" w:rsidR="00421D94" w:rsidRPr="00AF4042" w:rsidRDefault="00421D94" w:rsidP="00D25A6F">
      <w:pPr>
        <w:numPr>
          <w:ilvl w:val="0"/>
          <w:numId w:val="58"/>
        </w:numPr>
        <w:spacing w:after="0" w:line="360" w:lineRule="auto"/>
        <w:jc w:val="both"/>
        <w:rPr>
          <w:rFonts w:eastAsia="Calibri" w:cs="Times New Roman"/>
          <w:szCs w:val="24"/>
        </w:rPr>
      </w:pPr>
      <w:r w:rsidRPr="00AF4042">
        <w:rPr>
          <w:rFonts w:eastAsia="Calibri" w:cs="Times New Roman"/>
          <w:szCs w:val="24"/>
          <w:lang w:val="en-GB"/>
        </w:rPr>
        <w:t>This shall be applicable for the entire duration of the assignment. In such instances</w:t>
      </w:r>
      <w:r w:rsidR="00E91304">
        <w:rPr>
          <w:rFonts w:eastAsia="Calibri" w:cs="Times New Roman"/>
          <w:szCs w:val="24"/>
          <w:lang w:val="en-GB"/>
        </w:rPr>
        <w:t>,</w:t>
      </w:r>
      <w:r w:rsidRPr="00AF4042">
        <w:rPr>
          <w:rFonts w:eastAsia="Calibri" w:cs="Times New Roman"/>
          <w:szCs w:val="24"/>
          <w:lang w:val="en-GB"/>
        </w:rPr>
        <w:t xml:space="preserve"> the staff member is </w:t>
      </w:r>
      <w:r w:rsidR="00C11E11" w:rsidRPr="00AF4042">
        <w:rPr>
          <w:rFonts w:eastAsia="Calibri" w:cs="Times New Roman"/>
          <w:szCs w:val="24"/>
          <w:lang w:val="en-GB"/>
        </w:rPr>
        <w:t>required</w:t>
      </w:r>
      <w:r w:rsidRPr="00AF4042">
        <w:rPr>
          <w:rFonts w:eastAsia="Calibri" w:cs="Times New Roman"/>
          <w:szCs w:val="24"/>
          <w:lang w:val="en-GB"/>
        </w:rPr>
        <w:t xml:space="preserve"> to seek </w:t>
      </w:r>
      <w:r w:rsidR="00E91304">
        <w:rPr>
          <w:rFonts w:eastAsia="Calibri" w:cs="Times New Roman"/>
          <w:szCs w:val="24"/>
          <w:lang w:val="en-GB"/>
        </w:rPr>
        <w:t>decent accommodation in a middle-density neighbourhood to protect the Bank`s image and reputation and</w:t>
      </w:r>
      <w:r w:rsidR="00BD7A23" w:rsidRPr="00AF4042">
        <w:rPr>
          <w:rFonts w:eastAsia="Calibri" w:cs="Times New Roman"/>
          <w:szCs w:val="24"/>
          <w:lang w:val="en-GB"/>
        </w:rPr>
        <w:t xml:space="preserve"> ensure their safety.</w:t>
      </w:r>
    </w:p>
    <w:p w14:paraId="2A9B0DA8" w14:textId="77777777" w:rsidR="00E91304" w:rsidRDefault="00E91304" w:rsidP="00AF4042">
      <w:pPr>
        <w:widowControl w:val="0"/>
        <w:overflowPunct w:val="0"/>
        <w:autoSpaceDE w:val="0"/>
        <w:autoSpaceDN w:val="0"/>
        <w:adjustRightInd w:val="0"/>
        <w:spacing w:after="0" w:line="360" w:lineRule="auto"/>
        <w:rPr>
          <w:rFonts w:eastAsia="Calibri" w:cs="Times New Roman"/>
          <w:szCs w:val="24"/>
          <w:lang w:val="en-GB"/>
        </w:rPr>
      </w:pPr>
    </w:p>
    <w:p w14:paraId="4DC44B3E" w14:textId="06CAFA4E" w:rsidR="00BF6B98" w:rsidRPr="00AF4042" w:rsidRDefault="00AF3CEA" w:rsidP="00AF4042">
      <w:pPr>
        <w:widowControl w:val="0"/>
        <w:overflowPunct w:val="0"/>
        <w:autoSpaceDE w:val="0"/>
        <w:autoSpaceDN w:val="0"/>
        <w:adjustRightInd w:val="0"/>
        <w:spacing w:after="0" w:line="360" w:lineRule="auto"/>
        <w:rPr>
          <w:rFonts w:eastAsia="Calibri" w:cs="Times New Roman"/>
          <w:szCs w:val="24"/>
          <w:lang w:val="en-US"/>
        </w:rPr>
      </w:pPr>
      <w:r w:rsidRPr="00AF4042">
        <w:rPr>
          <w:rFonts w:eastAsia="Calibri" w:cs="Times New Roman"/>
          <w:szCs w:val="24"/>
          <w:lang w:val="en-GB"/>
        </w:rPr>
        <w:t xml:space="preserve">Respective Divisional Managers shall assist the </w:t>
      </w:r>
      <w:r w:rsidR="003147D5">
        <w:rPr>
          <w:rFonts w:eastAsia="Calibri" w:cs="Times New Roman"/>
          <w:szCs w:val="24"/>
          <w:lang w:val="en-GB"/>
        </w:rPr>
        <w:t>staff member</w:t>
      </w:r>
      <w:r w:rsidRPr="00AF4042">
        <w:rPr>
          <w:rFonts w:eastAsia="Calibri" w:cs="Times New Roman"/>
          <w:szCs w:val="24"/>
          <w:lang w:val="en-GB"/>
        </w:rPr>
        <w:t xml:space="preserve"> in securing accommodation</w:t>
      </w:r>
      <w:r w:rsidR="00294F26" w:rsidRPr="00AF4042">
        <w:rPr>
          <w:rFonts w:eastAsia="Calibri" w:cs="Times New Roman"/>
          <w:szCs w:val="24"/>
          <w:lang w:val="en-US"/>
        </w:rPr>
        <w:t>.</w:t>
      </w:r>
    </w:p>
    <w:p w14:paraId="28A1D6C0" w14:textId="649C1BA1" w:rsidR="00B05592" w:rsidRPr="00AF4042" w:rsidRDefault="00B05592" w:rsidP="00AF4042">
      <w:pPr>
        <w:widowControl w:val="0"/>
        <w:overflowPunct w:val="0"/>
        <w:autoSpaceDE w:val="0"/>
        <w:autoSpaceDN w:val="0"/>
        <w:adjustRightInd w:val="0"/>
        <w:spacing w:after="0" w:line="360" w:lineRule="auto"/>
        <w:rPr>
          <w:rFonts w:eastAsia="Calibri" w:cs="Times New Roman"/>
          <w:szCs w:val="24"/>
          <w:lang w:val="en-US"/>
        </w:rPr>
      </w:pPr>
    </w:p>
    <w:p w14:paraId="7E876EAC" w14:textId="43C3D7C4" w:rsidR="00800405" w:rsidRPr="00AF4042" w:rsidRDefault="00632FCE" w:rsidP="00D25A6F">
      <w:pPr>
        <w:pStyle w:val="Heading3"/>
        <w:numPr>
          <w:ilvl w:val="2"/>
          <w:numId w:val="104"/>
        </w:numPr>
        <w:spacing w:before="0" w:line="360" w:lineRule="auto"/>
        <w:rPr>
          <w:b w:val="0"/>
          <w:lang w:eastAsia="en-ZW"/>
        </w:rPr>
      </w:pPr>
      <w:bookmarkStart w:id="798" w:name="_Toc113607537"/>
      <w:bookmarkStart w:id="799" w:name="_Toc114058918"/>
      <w:r w:rsidRPr="00AF4042">
        <w:rPr>
          <w:lang w:eastAsia="en-ZW"/>
        </w:rPr>
        <w:t>Acting</w:t>
      </w:r>
      <w:bookmarkEnd w:id="798"/>
      <w:bookmarkEnd w:id="799"/>
      <w:r w:rsidRPr="00AF4042">
        <w:rPr>
          <w:lang w:eastAsia="en-ZW"/>
        </w:rPr>
        <w:t xml:space="preserve"> </w:t>
      </w:r>
    </w:p>
    <w:p w14:paraId="2CADC4EE" w14:textId="77777777" w:rsidR="006D591C" w:rsidRPr="00AF4042" w:rsidRDefault="006D591C" w:rsidP="00AF4042">
      <w:pPr>
        <w:spacing w:after="0" w:line="360" w:lineRule="auto"/>
        <w:rPr>
          <w:rFonts w:cs="Times New Roman"/>
          <w:lang w:val="en-US" w:eastAsia="en-ZW"/>
        </w:rPr>
      </w:pPr>
    </w:p>
    <w:p w14:paraId="2168AF76" w14:textId="0F3F22FD" w:rsidR="00826635" w:rsidRPr="00AF4042" w:rsidRDefault="009D51BE"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It is expected that from </w:t>
      </w:r>
      <w:r w:rsidR="00DA5C7B" w:rsidRPr="00AF4042">
        <w:rPr>
          <w:rFonts w:eastAsia="Times New Roman" w:cs="Times New Roman"/>
          <w:szCs w:val="24"/>
          <w:lang w:eastAsia="en-ZW"/>
        </w:rPr>
        <w:t>time-to-time</w:t>
      </w:r>
      <w:r w:rsidRPr="00AF4042">
        <w:rPr>
          <w:rFonts w:eastAsia="Times New Roman" w:cs="Times New Roman"/>
          <w:szCs w:val="24"/>
          <w:lang w:eastAsia="en-ZW"/>
        </w:rPr>
        <w:t xml:space="preserve"> </w:t>
      </w:r>
      <w:r w:rsidR="003147D5">
        <w:rPr>
          <w:rFonts w:eastAsia="Times New Roman" w:cs="Times New Roman"/>
          <w:szCs w:val="24"/>
          <w:lang w:eastAsia="en-ZW"/>
        </w:rPr>
        <w:t>staff members</w:t>
      </w:r>
      <w:r w:rsidRPr="00AF4042">
        <w:rPr>
          <w:rFonts w:eastAsia="Times New Roman" w:cs="Times New Roman"/>
          <w:szCs w:val="24"/>
          <w:lang w:eastAsia="en-ZW"/>
        </w:rPr>
        <w:t xml:space="preserve"> </w:t>
      </w:r>
      <w:r w:rsidR="00091C53" w:rsidRPr="00AF4042">
        <w:rPr>
          <w:rFonts w:eastAsia="Times New Roman" w:cs="Times New Roman"/>
          <w:szCs w:val="24"/>
          <w:lang w:eastAsia="en-ZW"/>
        </w:rPr>
        <w:t>may</w:t>
      </w:r>
      <w:r w:rsidRPr="00AF4042">
        <w:rPr>
          <w:rFonts w:eastAsia="Times New Roman" w:cs="Times New Roman"/>
          <w:szCs w:val="24"/>
          <w:lang w:eastAsia="en-ZW"/>
        </w:rPr>
        <w:t xml:space="preserve"> be required to relieve </w:t>
      </w:r>
      <w:r w:rsidR="003147D5">
        <w:rPr>
          <w:rFonts w:eastAsia="Times New Roman" w:cs="Times New Roman"/>
          <w:szCs w:val="24"/>
          <w:lang w:eastAsia="en-ZW"/>
        </w:rPr>
        <w:t>a staff member</w:t>
      </w:r>
      <w:r w:rsidR="00091C53" w:rsidRPr="00AF4042">
        <w:rPr>
          <w:rFonts w:eastAsia="Times New Roman" w:cs="Times New Roman"/>
          <w:szCs w:val="24"/>
          <w:lang w:eastAsia="en-ZW"/>
        </w:rPr>
        <w:t xml:space="preserve"> </w:t>
      </w:r>
      <w:r w:rsidRPr="00AF4042">
        <w:rPr>
          <w:rFonts w:eastAsia="Times New Roman" w:cs="Times New Roman"/>
          <w:szCs w:val="24"/>
          <w:lang w:eastAsia="en-ZW"/>
        </w:rPr>
        <w:t>when they are away on leave</w:t>
      </w:r>
      <w:r w:rsidR="00091C53" w:rsidRPr="00AF4042">
        <w:rPr>
          <w:rFonts w:eastAsia="Times New Roman" w:cs="Times New Roman"/>
          <w:szCs w:val="24"/>
          <w:lang w:eastAsia="en-ZW"/>
        </w:rPr>
        <w:t>/training/official duty</w:t>
      </w:r>
      <w:r w:rsidRPr="00AF4042">
        <w:rPr>
          <w:rFonts w:eastAsia="Times New Roman" w:cs="Times New Roman"/>
          <w:szCs w:val="24"/>
          <w:lang w:eastAsia="en-ZW"/>
        </w:rPr>
        <w:t xml:space="preserve">. </w:t>
      </w:r>
      <w:r w:rsidR="00975DB0" w:rsidRPr="00AF4042">
        <w:rPr>
          <w:rFonts w:eastAsia="Times New Roman" w:cs="Times New Roman"/>
          <w:szCs w:val="24"/>
          <w:lang w:eastAsia="en-ZW"/>
        </w:rPr>
        <w:t xml:space="preserve">For vacant positions, </w:t>
      </w:r>
      <w:r w:rsidR="00E91304">
        <w:rPr>
          <w:rFonts w:eastAsia="Times New Roman" w:cs="Times New Roman"/>
          <w:szCs w:val="24"/>
          <w:lang w:eastAsia="en-ZW"/>
        </w:rPr>
        <w:t>the acting period will be for up to six (6) months, during which an initial assessment will be made after</w:t>
      </w:r>
      <w:r w:rsidR="00975DB0" w:rsidRPr="00AF4042">
        <w:rPr>
          <w:rFonts w:eastAsia="Times New Roman" w:cs="Times New Roman"/>
          <w:szCs w:val="24"/>
          <w:lang w:eastAsia="en-ZW"/>
        </w:rPr>
        <w:t xml:space="preserve"> three (3) months. The acting allowance shall be 25% of the superior position in which the staff member is acting in. </w:t>
      </w:r>
      <w:r w:rsidRPr="00AF4042">
        <w:rPr>
          <w:rFonts w:eastAsia="Times New Roman" w:cs="Times New Roman"/>
          <w:szCs w:val="24"/>
          <w:lang w:eastAsia="en-ZW"/>
        </w:rPr>
        <w:t xml:space="preserve">Acting allowances are only payable to </w:t>
      </w:r>
      <w:r w:rsidR="003147D5">
        <w:rPr>
          <w:rFonts w:eastAsia="Times New Roman" w:cs="Times New Roman"/>
          <w:szCs w:val="24"/>
          <w:lang w:eastAsia="en-ZW"/>
        </w:rPr>
        <w:t>staff members</w:t>
      </w:r>
      <w:r w:rsidRPr="00AF4042">
        <w:rPr>
          <w:rFonts w:eastAsia="Times New Roman" w:cs="Times New Roman"/>
          <w:szCs w:val="24"/>
          <w:lang w:eastAsia="en-ZW"/>
        </w:rPr>
        <w:t xml:space="preserve"> if they take on full responsibility for a continuous period of </w:t>
      </w:r>
      <w:r w:rsidR="00091C53" w:rsidRPr="00AF4042">
        <w:rPr>
          <w:rFonts w:eastAsia="Times New Roman" w:cs="Times New Roman"/>
          <w:szCs w:val="24"/>
          <w:lang w:eastAsia="en-ZW"/>
        </w:rPr>
        <w:t xml:space="preserve">at least </w:t>
      </w:r>
      <w:r w:rsidRPr="00AF4042">
        <w:rPr>
          <w:rFonts w:eastAsia="Times New Roman" w:cs="Times New Roman"/>
          <w:szCs w:val="24"/>
          <w:lang w:eastAsia="en-ZW"/>
        </w:rPr>
        <w:t>t</w:t>
      </w:r>
      <w:r w:rsidR="00BF6B98" w:rsidRPr="00AF4042">
        <w:rPr>
          <w:rFonts w:eastAsia="Times New Roman" w:cs="Times New Roman"/>
          <w:szCs w:val="24"/>
          <w:lang w:eastAsia="en-ZW"/>
        </w:rPr>
        <w:t>wenty-</w:t>
      </w:r>
      <w:r w:rsidR="00975DB0" w:rsidRPr="00AF4042">
        <w:rPr>
          <w:rFonts w:eastAsia="Times New Roman" w:cs="Times New Roman"/>
          <w:szCs w:val="24"/>
          <w:lang w:eastAsia="en-ZW"/>
        </w:rPr>
        <w:t>six</w:t>
      </w:r>
      <w:r w:rsidRPr="00AF4042">
        <w:rPr>
          <w:rFonts w:eastAsia="Times New Roman" w:cs="Times New Roman"/>
          <w:szCs w:val="24"/>
          <w:lang w:eastAsia="en-ZW"/>
        </w:rPr>
        <w:t xml:space="preserve"> (</w:t>
      </w:r>
      <w:r w:rsidR="00BF6B98" w:rsidRPr="00AF4042">
        <w:rPr>
          <w:rFonts w:eastAsia="Times New Roman" w:cs="Times New Roman"/>
          <w:szCs w:val="24"/>
          <w:lang w:eastAsia="en-ZW"/>
        </w:rPr>
        <w:t>2</w:t>
      </w:r>
      <w:r w:rsidR="00975DB0" w:rsidRPr="00AF4042">
        <w:rPr>
          <w:rFonts w:eastAsia="Times New Roman" w:cs="Times New Roman"/>
          <w:szCs w:val="24"/>
          <w:lang w:eastAsia="en-ZW"/>
        </w:rPr>
        <w:t>6</w:t>
      </w:r>
      <w:r w:rsidRPr="00AF4042">
        <w:rPr>
          <w:rFonts w:eastAsia="Times New Roman" w:cs="Times New Roman"/>
          <w:szCs w:val="24"/>
          <w:lang w:eastAsia="en-ZW"/>
        </w:rPr>
        <w:t xml:space="preserve">) </w:t>
      </w:r>
      <w:r w:rsidR="00BF6B98" w:rsidRPr="00AF4042">
        <w:rPr>
          <w:rFonts w:eastAsia="Times New Roman" w:cs="Times New Roman"/>
          <w:szCs w:val="24"/>
          <w:lang w:eastAsia="en-ZW"/>
        </w:rPr>
        <w:t xml:space="preserve">working </w:t>
      </w:r>
      <w:r w:rsidRPr="00AF4042">
        <w:rPr>
          <w:rFonts w:eastAsia="Times New Roman" w:cs="Times New Roman"/>
          <w:szCs w:val="24"/>
          <w:lang w:eastAsia="en-ZW"/>
        </w:rPr>
        <w:t xml:space="preserve">days in a position that is senior to their substantive position. Acting allowances are also paid to </w:t>
      </w:r>
      <w:r w:rsidR="003147D5">
        <w:rPr>
          <w:rFonts w:eastAsia="Times New Roman" w:cs="Times New Roman"/>
          <w:szCs w:val="24"/>
          <w:lang w:eastAsia="en-ZW"/>
        </w:rPr>
        <w:t>staff members</w:t>
      </w:r>
      <w:r w:rsidRPr="00AF4042">
        <w:rPr>
          <w:rFonts w:eastAsia="Times New Roman" w:cs="Times New Roman"/>
          <w:szCs w:val="24"/>
          <w:lang w:eastAsia="en-ZW"/>
        </w:rPr>
        <w:t xml:space="preserve"> acting in a </w:t>
      </w:r>
      <w:r w:rsidR="00DB3DCA" w:rsidRPr="00AF4042">
        <w:rPr>
          <w:rFonts w:eastAsia="Times New Roman" w:cs="Times New Roman"/>
          <w:szCs w:val="24"/>
          <w:lang w:eastAsia="en-ZW"/>
        </w:rPr>
        <w:t xml:space="preserve">higher </w:t>
      </w:r>
      <w:r w:rsidRPr="00AF4042">
        <w:rPr>
          <w:rFonts w:eastAsia="Times New Roman" w:cs="Times New Roman"/>
          <w:szCs w:val="24"/>
          <w:lang w:eastAsia="en-ZW"/>
        </w:rPr>
        <w:t>position that has fallen vacant and to which they may be promoted.</w:t>
      </w:r>
      <w:r w:rsidR="008B5C93" w:rsidRPr="00AF4042">
        <w:rPr>
          <w:rFonts w:eastAsia="Times New Roman" w:cs="Times New Roman"/>
          <w:szCs w:val="24"/>
          <w:lang w:eastAsia="en-ZW"/>
        </w:rPr>
        <w:t xml:space="preserve"> </w:t>
      </w:r>
      <w:r w:rsidR="004945BB" w:rsidRPr="00AF4042">
        <w:rPr>
          <w:rFonts w:eastAsia="Times New Roman" w:cs="Times New Roman"/>
          <w:szCs w:val="24"/>
          <w:lang w:eastAsia="en-ZW"/>
        </w:rPr>
        <w:t>If</w:t>
      </w:r>
      <w:r w:rsidR="008B5C93" w:rsidRPr="00AF4042">
        <w:rPr>
          <w:rFonts w:eastAsia="Times New Roman" w:cs="Times New Roman"/>
          <w:szCs w:val="24"/>
          <w:lang w:eastAsia="en-ZW"/>
        </w:rPr>
        <w:t xml:space="preserve"> positions fall vacant, the Management will appoint the most senior officers </w:t>
      </w:r>
      <w:r w:rsidR="006D18C0" w:rsidRPr="00AF4042">
        <w:rPr>
          <w:rFonts w:eastAsia="Times New Roman" w:cs="Times New Roman"/>
          <w:szCs w:val="24"/>
          <w:lang w:eastAsia="en-ZW"/>
        </w:rPr>
        <w:t>in an acting capacity</w:t>
      </w:r>
      <w:r w:rsidR="008B5C93" w:rsidRPr="00AF4042">
        <w:rPr>
          <w:rFonts w:eastAsia="Times New Roman" w:cs="Times New Roman"/>
          <w:szCs w:val="24"/>
          <w:lang w:eastAsia="en-ZW"/>
        </w:rPr>
        <w:t>.</w:t>
      </w:r>
      <w:r w:rsidR="004945BB" w:rsidRPr="00AF4042">
        <w:rPr>
          <w:rFonts w:eastAsia="Times New Roman" w:cs="Times New Roman"/>
          <w:szCs w:val="24"/>
          <w:lang w:eastAsia="en-ZW"/>
        </w:rPr>
        <w:t xml:space="preserve"> The one acting on the vacant position may be considered to fill that post.</w:t>
      </w:r>
    </w:p>
    <w:p w14:paraId="482002E8" w14:textId="77777777" w:rsidR="00091C53" w:rsidRPr="00AF4042" w:rsidRDefault="00091C53" w:rsidP="00AF4042">
      <w:pPr>
        <w:tabs>
          <w:tab w:val="num" w:pos="720"/>
        </w:tabs>
        <w:spacing w:after="0" w:line="360" w:lineRule="auto"/>
        <w:jc w:val="both"/>
        <w:rPr>
          <w:rFonts w:eastAsia="Times New Roman" w:cs="Times New Roman"/>
          <w:szCs w:val="24"/>
          <w:lang w:eastAsia="en-ZW"/>
        </w:rPr>
      </w:pPr>
    </w:p>
    <w:p w14:paraId="0F1C4B3C" w14:textId="1CA36717" w:rsidR="00F64FDA" w:rsidRPr="00AF4042" w:rsidRDefault="00097282" w:rsidP="00AF4042">
      <w:pPr>
        <w:tabs>
          <w:tab w:val="num" w:pos="720"/>
        </w:tabs>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 (3) </w:t>
      </w:r>
      <w:r w:rsidR="00582F81" w:rsidRPr="00AF4042">
        <w:rPr>
          <w:rFonts w:eastAsia="Times New Roman" w:cs="Times New Roman"/>
          <w:szCs w:val="24"/>
          <w:lang w:eastAsia="en-ZW"/>
        </w:rPr>
        <w:t xml:space="preserve">the Bank may terminate the acting period </w:t>
      </w:r>
      <w:r w:rsidR="00F64FDA" w:rsidRPr="00AF4042">
        <w:rPr>
          <w:rFonts w:eastAsia="Times New Roman" w:cs="Times New Roman"/>
          <w:szCs w:val="24"/>
          <w:lang w:eastAsia="en-ZW"/>
        </w:rPr>
        <w:t>on the following basis:</w:t>
      </w:r>
    </w:p>
    <w:p w14:paraId="4B7F052D" w14:textId="77777777" w:rsidR="00F64FDA" w:rsidRPr="00AF4042" w:rsidRDefault="00F64FDA" w:rsidP="00D25A6F">
      <w:pPr>
        <w:pStyle w:val="ListParagraph"/>
        <w:numPr>
          <w:ilvl w:val="0"/>
          <w:numId w:val="29"/>
        </w:numPr>
        <w:spacing w:after="0" w:line="360" w:lineRule="auto"/>
        <w:jc w:val="both"/>
        <w:rPr>
          <w:rFonts w:eastAsia="Times New Roman" w:cs="Times New Roman"/>
          <w:szCs w:val="24"/>
          <w:lang w:eastAsia="en-ZW"/>
        </w:rPr>
      </w:pPr>
      <w:r w:rsidRPr="00AF4042">
        <w:rPr>
          <w:rFonts w:eastAsia="Times New Roman" w:cs="Times New Roman"/>
          <w:szCs w:val="24"/>
          <w:lang w:eastAsia="en-ZW"/>
        </w:rPr>
        <w:t>Unsuccessful performance</w:t>
      </w:r>
    </w:p>
    <w:p w14:paraId="62F67B05" w14:textId="77777777" w:rsidR="00F64FDA" w:rsidRPr="00AF4042" w:rsidRDefault="00F64FDA" w:rsidP="00D25A6F">
      <w:pPr>
        <w:pStyle w:val="ListParagraph"/>
        <w:numPr>
          <w:ilvl w:val="0"/>
          <w:numId w:val="29"/>
        </w:numPr>
        <w:spacing w:after="0" w:line="360" w:lineRule="auto"/>
        <w:jc w:val="both"/>
        <w:rPr>
          <w:rFonts w:eastAsia="Times New Roman" w:cs="Times New Roman"/>
          <w:szCs w:val="24"/>
          <w:lang w:eastAsia="en-ZW"/>
        </w:rPr>
      </w:pPr>
      <w:r w:rsidRPr="00AF4042">
        <w:rPr>
          <w:rFonts w:eastAsia="Times New Roman" w:cs="Times New Roman"/>
          <w:szCs w:val="24"/>
          <w:lang w:eastAsia="en-ZW"/>
        </w:rPr>
        <w:t>Abolished post</w:t>
      </w:r>
    </w:p>
    <w:p w14:paraId="24DA4955" w14:textId="77777777" w:rsidR="00D008D2" w:rsidRPr="00AF4042" w:rsidRDefault="00582F81"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lastRenderedPageBreak/>
        <w:t xml:space="preserve">The Bank may appoint </w:t>
      </w:r>
      <w:r w:rsidR="00F64FDA" w:rsidRPr="00AF4042">
        <w:rPr>
          <w:rFonts w:eastAsia="Times New Roman" w:cs="Times New Roman"/>
          <w:szCs w:val="24"/>
          <w:lang w:eastAsia="en-ZW"/>
        </w:rPr>
        <w:t xml:space="preserve">the </w:t>
      </w:r>
      <w:r w:rsidR="009D51BE" w:rsidRPr="00AF4042">
        <w:rPr>
          <w:rFonts w:eastAsia="Times New Roman" w:cs="Times New Roman"/>
          <w:szCs w:val="24"/>
          <w:lang w:eastAsia="en-ZW"/>
        </w:rPr>
        <w:t xml:space="preserve">acting candidate </w:t>
      </w:r>
      <w:r w:rsidRPr="00AF4042">
        <w:rPr>
          <w:rFonts w:eastAsia="Times New Roman" w:cs="Times New Roman"/>
          <w:szCs w:val="24"/>
          <w:lang w:eastAsia="en-ZW"/>
        </w:rPr>
        <w:t xml:space="preserve">subject </w:t>
      </w:r>
      <w:r w:rsidR="00F64FDA" w:rsidRPr="00AF4042">
        <w:rPr>
          <w:rFonts w:eastAsia="Times New Roman" w:cs="Times New Roman"/>
          <w:szCs w:val="24"/>
          <w:lang w:eastAsia="en-ZW"/>
        </w:rPr>
        <w:t xml:space="preserve">to a satisfactory performance review </w:t>
      </w:r>
      <w:r w:rsidR="009D51BE" w:rsidRPr="00AF4042">
        <w:rPr>
          <w:rFonts w:eastAsia="Times New Roman" w:cs="Times New Roman"/>
          <w:szCs w:val="24"/>
          <w:lang w:eastAsia="en-ZW"/>
        </w:rPr>
        <w:t>or hire another candidate</w:t>
      </w:r>
      <w:r w:rsidR="00F64FDA" w:rsidRPr="00AF4042">
        <w:rPr>
          <w:rFonts w:eastAsia="Times New Roman" w:cs="Times New Roman"/>
          <w:szCs w:val="24"/>
          <w:lang w:eastAsia="en-ZW"/>
        </w:rPr>
        <w:t xml:space="preserve"> where the acting candidate is unsuccessful.</w:t>
      </w:r>
      <w:r w:rsidR="009D51BE" w:rsidRPr="00AF4042">
        <w:rPr>
          <w:rFonts w:eastAsia="Times New Roman" w:cs="Times New Roman"/>
          <w:szCs w:val="24"/>
          <w:lang w:eastAsia="en-ZW"/>
        </w:rPr>
        <w:t xml:space="preserve"> </w:t>
      </w:r>
    </w:p>
    <w:p w14:paraId="653C058A" w14:textId="77777777" w:rsidR="008617D0" w:rsidRPr="00AF4042" w:rsidRDefault="008617D0" w:rsidP="00AF4042">
      <w:pPr>
        <w:spacing w:after="0" w:line="360" w:lineRule="auto"/>
        <w:jc w:val="both"/>
        <w:rPr>
          <w:rFonts w:eastAsia="Times New Roman" w:cs="Times New Roman"/>
          <w:szCs w:val="24"/>
          <w:lang w:eastAsia="en-ZW"/>
        </w:rPr>
      </w:pPr>
    </w:p>
    <w:p w14:paraId="4AAD59CC" w14:textId="401CA1E2" w:rsidR="008617D0" w:rsidRPr="00EB3DBB" w:rsidRDefault="008617D0" w:rsidP="00D25A6F">
      <w:pPr>
        <w:pStyle w:val="ListParagraph"/>
        <w:numPr>
          <w:ilvl w:val="2"/>
          <w:numId w:val="104"/>
        </w:numPr>
        <w:spacing w:after="0" w:line="360" w:lineRule="auto"/>
        <w:jc w:val="both"/>
        <w:rPr>
          <w:rFonts w:eastAsia="Times New Roman" w:cs="Times New Roman"/>
          <w:b/>
          <w:szCs w:val="24"/>
          <w:lang w:eastAsia="en-ZW"/>
        </w:rPr>
      </w:pPr>
      <w:r w:rsidRPr="00EB3DBB">
        <w:rPr>
          <w:rFonts w:eastAsia="Times New Roman" w:cs="Times New Roman"/>
          <w:b/>
          <w:szCs w:val="24"/>
          <w:lang w:eastAsia="en-ZW"/>
        </w:rPr>
        <w:t xml:space="preserve">Officer In Charge </w:t>
      </w:r>
    </w:p>
    <w:p w14:paraId="775AB8B4" w14:textId="77777777" w:rsidR="00AB2D9F" w:rsidRPr="00AF4042" w:rsidRDefault="00AB2D9F" w:rsidP="00AF4042">
      <w:pPr>
        <w:spacing w:after="0" w:line="360" w:lineRule="auto"/>
        <w:jc w:val="both"/>
        <w:rPr>
          <w:rFonts w:eastAsia="Times New Roman" w:cs="Times New Roman"/>
          <w:szCs w:val="24"/>
          <w:lang w:eastAsia="en-ZW"/>
        </w:rPr>
      </w:pPr>
    </w:p>
    <w:p w14:paraId="6E6CCA2C" w14:textId="6EED6994" w:rsidR="00AB2D9F" w:rsidRPr="00AF4042" w:rsidRDefault="00540CBD"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A staff member maybe appointed as the Officer In Charge</w:t>
      </w:r>
      <w:r w:rsidR="008617D0" w:rsidRPr="00AF4042">
        <w:rPr>
          <w:rFonts w:eastAsia="Times New Roman" w:cs="Times New Roman"/>
          <w:szCs w:val="24"/>
          <w:lang w:eastAsia="en-ZW"/>
        </w:rPr>
        <w:t xml:space="preserve"> (OIC)</w:t>
      </w:r>
      <w:r w:rsidRPr="00AF4042">
        <w:rPr>
          <w:rFonts w:eastAsia="Times New Roman" w:cs="Times New Roman"/>
          <w:szCs w:val="24"/>
          <w:lang w:eastAsia="en-ZW"/>
        </w:rPr>
        <w:t xml:space="preserve"> in the absence </w:t>
      </w:r>
      <w:r w:rsidR="00646B4F" w:rsidRPr="00AF4042">
        <w:rPr>
          <w:rFonts w:eastAsia="Times New Roman" w:cs="Times New Roman"/>
          <w:szCs w:val="24"/>
          <w:lang w:eastAsia="en-ZW"/>
        </w:rPr>
        <w:t>of</w:t>
      </w:r>
      <w:r w:rsidRPr="00AF4042">
        <w:rPr>
          <w:rFonts w:eastAsia="Times New Roman" w:cs="Times New Roman"/>
          <w:szCs w:val="24"/>
          <w:lang w:eastAsia="en-ZW"/>
        </w:rPr>
        <w:t xml:space="preserve"> their immediate supervisor</w:t>
      </w:r>
      <w:ins w:id="800" w:author="Natasha [2]" w:date="2022-09-29T10:23:00Z">
        <w:r w:rsidR="00EC73E7">
          <w:rPr>
            <w:rFonts w:eastAsia="Times New Roman" w:cs="Times New Roman"/>
            <w:szCs w:val="24"/>
            <w:lang w:eastAsia="en-ZW"/>
          </w:rPr>
          <w:t xml:space="preserve"> for a period of less than thirty days</w:t>
        </w:r>
      </w:ins>
      <w:r w:rsidRPr="00AF4042">
        <w:rPr>
          <w:rFonts w:eastAsia="Times New Roman" w:cs="Times New Roman"/>
          <w:szCs w:val="24"/>
          <w:lang w:eastAsia="en-ZW"/>
        </w:rPr>
        <w:t>. In such instances, he/ she will not be required to make any decisions in the OIC capacity</w:t>
      </w:r>
      <w:r w:rsidR="004945BB" w:rsidRPr="00AF4042">
        <w:rPr>
          <w:rFonts w:eastAsia="Times New Roman" w:cs="Times New Roman"/>
          <w:szCs w:val="24"/>
          <w:lang w:eastAsia="en-ZW"/>
        </w:rPr>
        <w:t xml:space="preserve"> and if there is need for a decision to be taken, it will be elevated to the next senior management </w:t>
      </w:r>
      <w:commentRangeStart w:id="801"/>
      <w:commentRangeStart w:id="802"/>
      <w:commentRangeStart w:id="803"/>
      <w:r w:rsidR="004945BB" w:rsidRPr="00AF4042">
        <w:rPr>
          <w:rFonts w:eastAsia="Times New Roman" w:cs="Times New Roman"/>
          <w:szCs w:val="24"/>
          <w:lang w:eastAsia="en-ZW"/>
        </w:rPr>
        <w:t>office</w:t>
      </w:r>
      <w:commentRangeEnd w:id="801"/>
      <w:r w:rsidR="00D6575E" w:rsidRPr="00AF4042">
        <w:rPr>
          <w:rStyle w:val="CommentReference"/>
          <w:rFonts w:cs="Times New Roman"/>
        </w:rPr>
        <w:commentReference w:id="801"/>
      </w:r>
      <w:commentRangeEnd w:id="802"/>
      <w:r w:rsidR="00970DDC" w:rsidRPr="00AF4042">
        <w:rPr>
          <w:rStyle w:val="CommentReference"/>
          <w:rFonts w:cs="Times New Roman"/>
        </w:rPr>
        <w:commentReference w:id="802"/>
      </w:r>
      <w:commentRangeEnd w:id="803"/>
      <w:r w:rsidR="00E91304">
        <w:rPr>
          <w:rStyle w:val="CommentReference"/>
        </w:rPr>
        <w:commentReference w:id="803"/>
      </w:r>
      <w:r w:rsidR="004945BB" w:rsidRPr="00AF4042">
        <w:rPr>
          <w:rFonts w:eastAsia="Times New Roman" w:cs="Times New Roman"/>
          <w:szCs w:val="24"/>
          <w:lang w:eastAsia="en-ZW"/>
        </w:rPr>
        <w:t>.</w:t>
      </w:r>
    </w:p>
    <w:p w14:paraId="0AAD4843" w14:textId="13DAFAEB" w:rsidR="002623CC" w:rsidRPr="00AF4042" w:rsidRDefault="002623CC" w:rsidP="00EB3DBB">
      <w:pPr>
        <w:spacing w:after="0" w:line="360" w:lineRule="auto"/>
        <w:jc w:val="both"/>
        <w:rPr>
          <w:rFonts w:eastAsia="Times New Roman" w:cs="Times New Roman"/>
          <w:b/>
          <w:szCs w:val="24"/>
          <w:lang w:eastAsia="en-ZW"/>
        </w:rPr>
      </w:pPr>
    </w:p>
    <w:p w14:paraId="132F621F" w14:textId="24DE7821" w:rsidR="00056759" w:rsidRPr="00B1125E" w:rsidRDefault="00B33609" w:rsidP="00D25A6F">
      <w:pPr>
        <w:pStyle w:val="Heading2"/>
        <w:numPr>
          <w:ilvl w:val="1"/>
          <w:numId w:val="104"/>
        </w:numPr>
      </w:pPr>
      <w:bookmarkStart w:id="804" w:name="_Toc113607538"/>
      <w:bookmarkStart w:id="805" w:name="_Toc114058919"/>
      <w:r w:rsidRPr="00B1125E">
        <w:t>G</w:t>
      </w:r>
      <w:r w:rsidR="00056759" w:rsidRPr="00B1125E">
        <w:t>ratuity</w:t>
      </w:r>
      <w:r w:rsidR="00636AD0" w:rsidRPr="00B1125E">
        <w:t xml:space="preserve"> and </w:t>
      </w:r>
      <w:r w:rsidR="008617D0" w:rsidRPr="00B1125E">
        <w:t>Long-Term</w:t>
      </w:r>
      <w:r w:rsidR="00636AD0" w:rsidRPr="00B1125E">
        <w:t xml:space="preserve"> Service</w:t>
      </w:r>
      <w:bookmarkEnd w:id="804"/>
      <w:bookmarkEnd w:id="805"/>
    </w:p>
    <w:p w14:paraId="1BD3EF5E" w14:textId="77777777" w:rsidR="006D591C" w:rsidRPr="00AF4042" w:rsidRDefault="006D591C" w:rsidP="00AF4042">
      <w:pPr>
        <w:spacing w:after="0" w:line="360" w:lineRule="auto"/>
        <w:rPr>
          <w:rFonts w:cs="Times New Roman"/>
          <w:lang w:eastAsia="en-ZW"/>
        </w:rPr>
      </w:pPr>
    </w:p>
    <w:p w14:paraId="2C92B427" w14:textId="44F563A2" w:rsidR="00766C3F" w:rsidRPr="00AF4042" w:rsidRDefault="00766C3F" w:rsidP="00AF4042">
      <w:pPr>
        <w:spacing w:after="0" w:line="360" w:lineRule="auto"/>
        <w:jc w:val="both"/>
        <w:rPr>
          <w:rFonts w:eastAsia="Calibri" w:cs="Times New Roman"/>
          <w:szCs w:val="24"/>
        </w:rPr>
      </w:pPr>
      <w:r w:rsidRPr="00AF4042">
        <w:rPr>
          <w:rFonts w:eastAsia="Calibri" w:cs="Times New Roman"/>
          <w:szCs w:val="24"/>
        </w:rPr>
        <w:t xml:space="preserve">Recognition and appreciation of long and loyal service </w:t>
      </w:r>
      <w:r w:rsidR="003147D5">
        <w:rPr>
          <w:rFonts w:eastAsia="Calibri" w:cs="Times New Roman"/>
          <w:szCs w:val="24"/>
        </w:rPr>
        <w:t>staff members</w:t>
      </w:r>
      <w:r w:rsidRPr="00AF4042">
        <w:rPr>
          <w:rFonts w:eastAsia="Calibri" w:cs="Times New Roman"/>
          <w:szCs w:val="24"/>
        </w:rPr>
        <w:t xml:space="preserve"> is the Bank’s initiative to reward, motivate and engage staff while reinforcing the message of rewarding loyalty.</w:t>
      </w:r>
    </w:p>
    <w:p w14:paraId="13160F31" w14:textId="77777777" w:rsidR="00766C3F" w:rsidRPr="00AF4042" w:rsidRDefault="00766C3F" w:rsidP="00AF4042">
      <w:pPr>
        <w:spacing w:after="0" w:line="360" w:lineRule="auto"/>
        <w:jc w:val="both"/>
        <w:rPr>
          <w:rFonts w:eastAsia="Calibri" w:cs="Times New Roman"/>
          <w:szCs w:val="24"/>
        </w:rPr>
      </w:pPr>
    </w:p>
    <w:p w14:paraId="5051882B" w14:textId="66EF4E24" w:rsidR="00582CBA" w:rsidRPr="00AF4042" w:rsidRDefault="00056759" w:rsidP="00D25A6F">
      <w:pPr>
        <w:pStyle w:val="Heading3"/>
        <w:numPr>
          <w:ilvl w:val="2"/>
          <w:numId w:val="104"/>
        </w:numPr>
        <w:spacing w:line="360" w:lineRule="auto"/>
        <w:rPr>
          <w:rFonts w:eastAsia="Calibri"/>
          <w:b w:val="0"/>
        </w:rPr>
      </w:pPr>
      <w:bookmarkStart w:id="806" w:name="_Toc113607539"/>
      <w:bookmarkStart w:id="807" w:name="_Toc114058920"/>
      <w:r w:rsidRPr="00AF4042">
        <w:rPr>
          <w:rFonts w:eastAsia="Calibri"/>
        </w:rPr>
        <w:t>Gratuity</w:t>
      </w:r>
      <w:bookmarkEnd w:id="806"/>
      <w:bookmarkEnd w:id="807"/>
      <w:r w:rsidRPr="00AF4042">
        <w:rPr>
          <w:rFonts w:eastAsia="Calibri"/>
        </w:rPr>
        <w:t xml:space="preserve"> </w:t>
      </w:r>
    </w:p>
    <w:p w14:paraId="62E1AA64" w14:textId="77777777" w:rsidR="006D591C" w:rsidRPr="00AF4042" w:rsidRDefault="006D591C" w:rsidP="00AF4042">
      <w:pPr>
        <w:spacing w:after="0" w:line="360" w:lineRule="auto"/>
        <w:rPr>
          <w:rFonts w:cs="Times New Roman"/>
          <w:lang w:val="en-US"/>
        </w:rPr>
      </w:pPr>
    </w:p>
    <w:p w14:paraId="1D5F25A2" w14:textId="77777777" w:rsidR="00095912" w:rsidRPr="00AF4042" w:rsidRDefault="00095912" w:rsidP="00AF4042">
      <w:pPr>
        <w:spacing w:after="0" w:line="360" w:lineRule="auto"/>
        <w:jc w:val="both"/>
        <w:rPr>
          <w:rFonts w:eastAsia="Calibri" w:cs="Times New Roman"/>
          <w:szCs w:val="24"/>
        </w:rPr>
      </w:pPr>
      <w:r w:rsidRPr="00AF4042">
        <w:rPr>
          <w:rFonts w:eastAsia="Calibri" w:cs="Times New Roman"/>
          <w:szCs w:val="24"/>
        </w:rPr>
        <w:t>In recognition of long and loyal service and subject to this Policy, the Bank will award its</w:t>
      </w:r>
    </w:p>
    <w:p w14:paraId="5EF9980E" w14:textId="634E9B32" w:rsidR="00095912" w:rsidRPr="00AF4042" w:rsidRDefault="00095912" w:rsidP="00AF4042">
      <w:pPr>
        <w:spacing w:after="0" w:line="360" w:lineRule="auto"/>
        <w:jc w:val="both"/>
        <w:rPr>
          <w:rFonts w:eastAsia="Calibri" w:cs="Times New Roman"/>
          <w:szCs w:val="24"/>
        </w:rPr>
      </w:pPr>
      <w:r w:rsidRPr="00AF4042">
        <w:rPr>
          <w:rFonts w:eastAsia="Calibri" w:cs="Times New Roman"/>
          <w:szCs w:val="24"/>
        </w:rPr>
        <w:t xml:space="preserve">Managerial staff a gratuity calculated in accordance </w:t>
      </w:r>
      <w:r w:rsidR="00E91304">
        <w:rPr>
          <w:rFonts w:eastAsia="Calibri" w:cs="Times New Roman"/>
          <w:szCs w:val="24"/>
        </w:rPr>
        <w:t>with</w:t>
      </w:r>
      <w:r w:rsidRPr="00AF4042">
        <w:rPr>
          <w:rFonts w:eastAsia="Calibri" w:cs="Times New Roman"/>
          <w:szCs w:val="24"/>
        </w:rPr>
        <w:t xml:space="preserve"> the provisions of this Policy. CS Staff will also be rewarded in accordance </w:t>
      </w:r>
      <w:r w:rsidR="00E91304">
        <w:rPr>
          <w:rFonts w:eastAsia="Calibri" w:cs="Times New Roman"/>
          <w:szCs w:val="24"/>
        </w:rPr>
        <w:t>with</w:t>
      </w:r>
      <w:r w:rsidRPr="00AF4042">
        <w:rPr>
          <w:rFonts w:eastAsia="Calibri" w:cs="Times New Roman"/>
          <w:szCs w:val="24"/>
        </w:rPr>
        <w:t xml:space="preserve"> CBA, Banking Undertaking as</w:t>
      </w:r>
    </w:p>
    <w:p w14:paraId="284B3B09" w14:textId="77777777" w:rsidR="00095912" w:rsidRPr="00AF4042" w:rsidRDefault="00095912" w:rsidP="00AF4042">
      <w:pPr>
        <w:spacing w:after="0" w:line="360" w:lineRule="auto"/>
        <w:jc w:val="both"/>
        <w:rPr>
          <w:rFonts w:eastAsia="Calibri" w:cs="Times New Roman"/>
          <w:szCs w:val="24"/>
        </w:rPr>
      </w:pPr>
      <w:r w:rsidRPr="00AF4042">
        <w:rPr>
          <w:rFonts w:eastAsia="Calibri" w:cs="Times New Roman"/>
          <w:szCs w:val="24"/>
        </w:rPr>
        <w:t>shall be amended from time to time. Payment of a gratuity under this Policy shall be over</w:t>
      </w:r>
    </w:p>
    <w:p w14:paraId="69249BF6" w14:textId="59A4C86B" w:rsidR="00095912" w:rsidRPr="00AF4042" w:rsidRDefault="00095912" w:rsidP="00AF4042">
      <w:pPr>
        <w:spacing w:after="0" w:line="360" w:lineRule="auto"/>
        <w:jc w:val="both"/>
        <w:rPr>
          <w:rFonts w:eastAsia="Calibri" w:cs="Times New Roman"/>
          <w:szCs w:val="24"/>
        </w:rPr>
      </w:pPr>
      <w:r w:rsidRPr="00AF4042">
        <w:rPr>
          <w:rFonts w:eastAsia="Calibri" w:cs="Times New Roman"/>
          <w:szCs w:val="24"/>
        </w:rPr>
        <w:t xml:space="preserve">and above the statutory entitlements stipulated in the laws governing </w:t>
      </w:r>
      <w:r w:rsidR="00E91304">
        <w:rPr>
          <w:rFonts w:eastAsia="Calibri" w:cs="Times New Roman"/>
          <w:szCs w:val="24"/>
        </w:rPr>
        <w:t xml:space="preserve">the </w:t>
      </w:r>
      <w:r w:rsidRPr="00AF4042">
        <w:rPr>
          <w:rFonts w:eastAsia="Calibri" w:cs="Times New Roman"/>
          <w:szCs w:val="24"/>
        </w:rPr>
        <w:t>payment of terminal</w:t>
      </w:r>
    </w:p>
    <w:p w14:paraId="1E5A1AA0" w14:textId="29A4010E" w:rsidR="0015608E" w:rsidRPr="00AF4042" w:rsidRDefault="00095912" w:rsidP="00AF4042">
      <w:pPr>
        <w:spacing w:after="0" w:line="360" w:lineRule="auto"/>
        <w:jc w:val="both"/>
        <w:rPr>
          <w:rFonts w:eastAsia="Calibri" w:cs="Times New Roman"/>
          <w:szCs w:val="24"/>
        </w:rPr>
      </w:pPr>
      <w:r w:rsidRPr="00AF4042">
        <w:rPr>
          <w:rFonts w:eastAsia="Calibri" w:cs="Times New Roman"/>
          <w:szCs w:val="24"/>
        </w:rPr>
        <w:t xml:space="preserve">benefits. </w:t>
      </w:r>
      <w:r w:rsidR="00BF6A7A" w:rsidRPr="00AF4042">
        <w:rPr>
          <w:rFonts w:eastAsia="Calibri" w:cs="Times New Roman"/>
          <w:szCs w:val="24"/>
        </w:rPr>
        <w:t xml:space="preserve"> </w:t>
      </w:r>
      <w:r w:rsidR="00D764B3" w:rsidRPr="00AF4042">
        <w:rPr>
          <w:rFonts w:cs="Times New Roman"/>
        </w:rPr>
        <w:t xml:space="preserve"> </w:t>
      </w:r>
      <w:r w:rsidRPr="00AF4042">
        <w:rPr>
          <w:rFonts w:eastAsia="Calibri" w:cs="Times New Roman"/>
          <w:szCs w:val="24"/>
        </w:rPr>
        <w:t xml:space="preserve">Gratuity for ML and PL staff shall be paid </w:t>
      </w:r>
      <w:r w:rsidR="00E91304">
        <w:rPr>
          <w:rFonts w:eastAsia="Calibri" w:cs="Times New Roman"/>
          <w:szCs w:val="24"/>
        </w:rPr>
        <w:t>per</w:t>
      </w:r>
      <w:r w:rsidRPr="00AF4042">
        <w:rPr>
          <w:rFonts w:eastAsia="Calibri" w:cs="Times New Roman"/>
          <w:szCs w:val="24"/>
        </w:rPr>
        <w:t xml:space="preserve"> the table below</w:t>
      </w:r>
      <w:r w:rsidR="00971211" w:rsidRPr="00AF4042">
        <w:rPr>
          <w:rFonts w:eastAsia="Calibri" w:cs="Times New Roman"/>
          <w:szCs w:val="24"/>
        </w:rPr>
        <w:t xml:space="preserve">. </w:t>
      </w:r>
    </w:p>
    <w:p w14:paraId="72288F9A" w14:textId="77777777" w:rsidR="0015608E" w:rsidRPr="00AF4042" w:rsidRDefault="0015608E" w:rsidP="00AF4042">
      <w:pPr>
        <w:spacing w:after="0" w:line="360" w:lineRule="auto"/>
        <w:jc w:val="both"/>
        <w:rPr>
          <w:rFonts w:eastAsia="Calibri" w:cs="Times New Roman"/>
          <w:szCs w:val="24"/>
        </w:rPr>
      </w:pPr>
    </w:p>
    <w:tbl>
      <w:tblPr>
        <w:tblStyle w:val="GridTable4-Accent4"/>
        <w:tblW w:w="0" w:type="auto"/>
        <w:tblLook w:val="04A0" w:firstRow="1" w:lastRow="0" w:firstColumn="1" w:lastColumn="0" w:noHBand="0" w:noVBand="1"/>
      </w:tblPr>
      <w:tblGrid>
        <w:gridCol w:w="4508"/>
        <w:gridCol w:w="4508"/>
      </w:tblGrid>
      <w:tr w:rsidR="00B1125E" w14:paraId="7EC111A6" w14:textId="77777777" w:rsidTr="00B11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69DBB4" w14:textId="3B1695CB" w:rsidR="00B1125E" w:rsidRPr="00B1125E" w:rsidRDefault="00B1125E" w:rsidP="00AF4042">
            <w:pPr>
              <w:spacing w:line="360" w:lineRule="auto"/>
              <w:jc w:val="both"/>
              <w:rPr>
                <w:rFonts w:eastAsia="Calibri" w:cs="Times New Roman"/>
                <w:color w:val="auto"/>
                <w:szCs w:val="24"/>
              </w:rPr>
            </w:pPr>
            <w:r w:rsidRPr="00B1125E">
              <w:rPr>
                <w:rFonts w:eastAsia="Calibri" w:cs="Times New Roman"/>
                <w:color w:val="auto"/>
                <w:szCs w:val="24"/>
              </w:rPr>
              <w:t>Years Of Services</w:t>
            </w:r>
          </w:p>
        </w:tc>
        <w:tc>
          <w:tcPr>
            <w:tcW w:w="4508" w:type="dxa"/>
          </w:tcPr>
          <w:p w14:paraId="1B1E9183" w14:textId="2B825AEC" w:rsidR="00B1125E" w:rsidRPr="00B1125E" w:rsidRDefault="00B1125E" w:rsidP="00AF4042">
            <w:pPr>
              <w:spacing w:line="360" w:lineRule="auto"/>
              <w:jc w:val="both"/>
              <w:cnfStyle w:val="100000000000" w:firstRow="1" w:lastRow="0" w:firstColumn="0" w:lastColumn="0" w:oddVBand="0" w:evenVBand="0" w:oddHBand="0" w:evenHBand="0" w:firstRowFirstColumn="0" w:firstRowLastColumn="0" w:lastRowFirstColumn="0" w:lastRowLastColumn="0"/>
              <w:rPr>
                <w:rFonts w:eastAsia="Calibri" w:cs="Times New Roman"/>
                <w:color w:val="auto"/>
                <w:szCs w:val="24"/>
              </w:rPr>
            </w:pPr>
            <w:r>
              <w:rPr>
                <w:rFonts w:eastAsia="Calibri" w:cs="Times New Roman"/>
                <w:color w:val="auto"/>
                <w:szCs w:val="24"/>
              </w:rPr>
              <w:t>% of monthly salary</w:t>
            </w:r>
          </w:p>
        </w:tc>
      </w:tr>
      <w:tr w:rsidR="00B1125E" w14:paraId="479977D9" w14:textId="77777777" w:rsidTr="00B1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CEFCF2" w14:textId="60F06ED2" w:rsidR="00B1125E" w:rsidRPr="00B1125E" w:rsidRDefault="00B1125E" w:rsidP="00AF4042">
            <w:pPr>
              <w:spacing w:line="360" w:lineRule="auto"/>
              <w:jc w:val="both"/>
              <w:rPr>
                <w:rFonts w:eastAsia="Calibri" w:cs="Times New Roman"/>
                <w:szCs w:val="24"/>
              </w:rPr>
            </w:pPr>
            <w:r>
              <w:rPr>
                <w:rFonts w:eastAsia="Calibri" w:cs="Times New Roman"/>
                <w:szCs w:val="24"/>
              </w:rPr>
              <w:t>5 Years</w:t>
            </w:r>
          </w:p>
        </w:tc>
        <w:tc>
          <w:tcPr>
            <w:tcW w:w="4508" w:type="dxa"/>
          </w:tcPr>
          <w:p w14:paraId="52CAC2A1" w14:textId="4DB36532" w:rsidR="00B1125E" w:rsidRPr="00B1125E" w:rsidRDefault="00B1125E" w:rsidP="00AF4042">
            <w:pPr>
              <w:spacing w:line="360"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Cs w:val="24"/>
              </w:rPr>
            </w:pPr>
            <w:r>
              <w:rPr>
                <w:rFonts w:eastAsia="Calibri" w:cs="Times New Roman"/>
                <w:szCs w:val="24"/>
              </w:rPr>
              <w:t>Up to 30 %</w:t>
            </w:r>
          </w:p>
        </w:tc>
      </w:tr>
      <w:tr w:rsidR="00B1125E" w14:paraId="0B4CDAC6" w14:textId="77777777" w:rsidTr="00B1125E">
        <w:tc>
          <w:tcPr>
            <w:cnfStyle w:val="001000000000" w:firstRow="0" w:lastRow="0" w:firstColumn="1" w:lastColumn="0" w:oddVBand="0" w:evenVBand="0" w:oddHBand="0" w:evenHBand="0" w:firstRowFirstColumn="0" w:firstRowLastColumn="0" w:lastRowFirstColumn="0" w:lastRowLastColumn="0"/>
            <w:tcW w:w="4508" w:type="dxa"/>
          </w:tcPr>
          <w:p w14:paraId="6597A61B" w14:textId="3902C64A" w:rsidR="00B1125E" w:rsidRPr="00B1125E" w:rsidRDefault="00B1125E" w:rsidP="00AF4042">
            <w:pPr>
              <w:spacing w:line="360" w:lineRule="auto"/>
              <w:jc w:val="both"/>
              <w:rPr>
                <w:rFonts w:eastAsia="Calibri" w:cs="Times New Roman"/>
                <w:szCs w:val="24"/>
              </w:rPr>
            </w:pPr>
            <w:r>
              <w:rPr>
                <w:rFonts w:eastAsia="Calibri" w:cs="Times New Roman"/>
                <w:szCs w:val="24"/>
              </w:rPr>
              <w:t>10 Years</w:t>
            </w:r>
          </w:p>
        </w:tc>
        <w:tc>
          <w:tcPr>
            <w:tcW w:w="4508" w:type="dxa"/>
          </w:tcPr>
          <w:p w14:paraId="05CC57B1" w14:textId="3A37D66B" w:rsidR="00B1125E" w:rsidRPr="00B1125E" w:rsidRDefault="00B1125E" w:rsidP="00AF4042">
            <w:p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Up to 40%</w:t>
            </w:r>
          </w:p>
        </w:tc>
      </w:tr>
      <w:tr w:rsidR="00B1125E" w14:paraId="50C6EBB5" w14:textId="77777777" w:rsidTr="00B1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719D9F" w14:textId="6B2856D6" w:rsidR="00B1125E" w:rsidRPr="00B1125E" w:rsidRDefault="00B1125E" w:rsidP="00AF4042">
            <w:pPr>
              <w:spacing w:line="360" w:lineRule="auto"/>
              <w:jc w:val="both"/>
              <w:rPr>
                <w:rFonts w:eastAsia="Calibri" w:cs="Times New Roman"/>
                <w:szCs w:val="24"/>
              </w:rPr>
            </w:pPr>
            <w:r>
              <w:rPr>
                <w:rFonts w:eastAsia="Calibri" w:cs="Times New Roman"/>
                <w:szCs w:val="24"/>
              </w:rPr>
              <w:t>15 Years</w:t>
            </w:r>
          </w:p>
        </w:tc>
        <w:tc>
          <w:tcPr>
            <w:tcW w:w="4508" w:type="dxa"/>
          </w:tcPr>
          <w:p w14:paraId="07B89F60" w14:textId="61580B83" w:rsidR="00B1125E" w:rsidRPr="00B1125E" w:rsidRDefault="00B1125E" w:rsidP="00AF4042">
            <w:pPr>
              <w:spacing w:line="360"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Cs w:val="24"/>
              </w:rPr>
            </w:pPr>
            <w:r>
              <w:rPr>
                <w:rFonts w:eastAsia="Calibri" w:cs="Times New Roman"/>
                <w:szCs w:val="24"/>
              </w:rPr>
              <w:t>Up to 50%</w:t>
            </w:r>
          </w:p>
        </w:tc>
      </w:tr>
      <w:tr w:rsidR="00B1125E" w14:paraId="49148C2F" w14:textId="77777777" w:rsidTr="00B1125E">
        <w:tc>
          <w:tcPr>
            <w:cnfStyle w:val="001000000000" w:firstRow="0" w:lastRow="0" w:firstColumn="1" w:lastColumn="0" w:oddVBand="0" w:evenVBand="0" w:oddHBand="0" w:evenHBand="0" w:firstRowFirstColumn="0" w:firstRowLastColumn="0" w:lastRowFirstColumn="0" w:lastRowLastColumn="0"/>
            <w:tcW w:w="4508" w:type="dxa"/>
          </w:tcPr>
          <w:p w14:paraId="7A4D63AE" w14:textId="7223C174" w:rsidR="00B1125E" w:rsidRPr="00B1125E" w:rsidRDefault="00B1125E" w:rsidP="00AF4042">
            <w:pPr>
              <w:spacing w:line="360" w:lineRule="auto"/>
              <w:jc w:val="both"/>
              <w:rPr>
                <w:rFonts w:eastAsia="Calibri" w:cs="Times New Roman"/>
                <w:szCs w:val="24"/>
              </w:rPr>
            </w:pPr>
            <w:r>
              <w:rPr>
                <w:rFonts w:eastAsia="Calibri" w:cs="Times New Roman"/>
                <w:szCs w:val="24"/>
              </w:rPr>
              <w:t>20 Years</w:t>
            </w:r>
          </w:p>
        </w:tc>
        <w:tc>
          <w:tcPr>
            <w:tcW w:w="4508" w:type="dxa"/>
          </w:tcPr>
          <w:p w14:paraId="05F5FDC1" w14:textId="0974ECB3" w:rsidR="00B1125E" w:rsidRPr="00B1125E" w:rsidRDefault="00B1125E" w:rsidP="00AF4042">
            <w:p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Up to 75%</w:t>
            </w:r>
          </w:p>
        </w:tc>
      </w:tr>
      <w:tr w:rsidR="00B1125E" w14:paraId="150DE849" w14:textId="77777777" w:rsidTr="00B1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2D452" w14:textId="0A6C2CA9" w:rsidR="00B1125E" w:rsidRPr="00B1125E" w:rsidRDefault="00B1125E" w:rsidP="00AF4042">
            <w:pPr>
              <w:spacing w:line="360" w:lineRule="auto"/>
              <w:jc w:val="both"/>
              <w:rPr>
                <w:rFonts w:eastAsia="Calibri" w:cs="Times New Roman"/>
                <w:szCs w:val="24"/>
              </w:rPr>
            </w:pPr>
            <w:r>
              <w:rPr>
                <w:rFonts w:eastAsia="Calibri" w:cs="Times New Roman"/>
                <w:szCs w:val="24"/>
              </w:rPr>
              <w:t>25 Years</w:t>
            </w:r>
          </w:p>
        </w:tc>
        <w:tc>
          <w:tcPr>
            <w:tcW w:w="4508" w:type="dxa"/>
          </w:tcPr>
          <w:p w14:paraId="68A8212F" w14:textId="21547FEA" w:rsidR="00B1125E" w:rsidRPr="00B1125E" w:rsidRDefault="00B1125E" w:rsidP="00AF4042">
            <w:pPr>
              <w:spacing w:line="360"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Cs w:val="24"/>
              </w:rPr>
            </w:pPr>
            <w:r>
              <w:rPr>
                <w:rFonts w:eastAsia="Calibri" w:cs="Times New Roman"/>
                <w:szCs w:val="24"/>
              </w:rPr>
              <w:t>Up to 90 %</w:t>
            </w:r>
          </w:p>
        </w:tc>
      </w:tr>
      <w:tr w:rsidR="00B1125E" w14:paraId="654EFBCB" w14:textId="77777777" w:rsidTr="00B1125E">
        <w:tc>
          <w:tcPr>
            <w:cnfStyle w:val="001000000000" w:firstRow="0" w:lastRow="0" w:firstColumn="1" w:lastColumn="0" w:oddVBand="0" w:evenVBand="0" w:oddHBand="0" w:evenHBand="0" w:firstRowFirstColumn="0" w:firstRowLastColumn="0" w:lastRowFirstColumn="0" w:lastRowLastColumn="0"/>
            <w:tcW w:w="4508" w:type="dxa"/>
          </w:tcPr>
          <w:p w14:paraId="526E36FD" w14:textId="1C2EC0CB" w:rsidR="00B1125E" w:rsidRDefault="00B1125E" w:rsidP="00AF4042">
            <w:pPr>
              <w:spacing w:line="360" w:lineRule="auto"/>
              <w:jc w:val="both"/>
              <w:rPr>
                <w:rFonts w:eastAsia="Calibri" w:cs="Times New Roman"/>
                <w:szCs w:val="24"/>
              </w:rPr>
            </w:pPr>
            <w:r>
              <w:rPr>
                <w:rFonts w:eastAsia="Calibri" w:cs="Times New Roman"/>
                <w:szCs w:val="24"/>
              </w:rPr>
              <w:t>30 Years</w:t>
            </w:r>
          </w:p>
        </w:tc>
        <w:tc>
          <w:tcPr>
            <w:tcW w:w="4508" w:type="dxa"/>
          </w:tcPr>
          <w:p w14:paraId="69405D7A" w14:textId="3F48F586" w:rsidR="00B1125E" w:rsidRPr="00B1125E" w:rsidRDefault="00B1125E" w:rsidP="00AF4042">
            <w:p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Up to 100%</w:t>
            </w:r>
          </w:p>
        </w:tc>
      </w:tr>
    </w:tbl>
    <w:p w14:paraId="03F7A103" w14:textId="77777777" w:rsidR="0015608E" w:rsidRPr="00AF4042" w:rsidRDefault="0015608E" w:rsidP="00AF4042">
      <w:pPr>
        <w:spacing w:after="0" w:line="360" w:lineRule="auto"/>
        <w:jc w:val="both"/>
        <w:rPr>
          <w:rFonts w:eastAsia="Calibri" w:cs="Times New Roman"/>
          <w:szCs w:val="24"/>
        </w:rPr>
      </w:pPr>
    </w:p>
    <w:p w14:paraId="58428B40" w14:textId="7A76C2DC" w:rsidR="0015608E" w:rsidRPr="00EB3DBB" w:rsidRDefault="001403BF" w:rsidP="00D25A6F">
      <w:pPr>
        <w:pStyle w:val="ListParagraph"/>
        <w:numPr>
          <w:ilvl w:val="0"/>
          <w:numId w:val="107"/>
        </w:numPr>
        <w:spacing w:after="0" w:line="360" w:lineRule="auto"/>
        <w:jc w:val="both"/>
        <w:rPr>
          <w:rFonts w:eastAsia="Calibri" w:cs="Times New Roman"/>
          <w:b/>
          <w:szCs w:val="24"/>
        </w:rPr>
      </w:pPr>
      <w:r w:rsidRPr="00EB3DBB">
        <w:rPr>
          <w:rFonts w:eastAsia="Calibri" w:cs="Times New Roman"/>
          <w:b/>
          <w:szCs w:val="24"/>
        </w:rPr>
        <w:t>Gratuity for the CEO and Senior Staff Members</w:t>
      </w:r>
    </w:p>
    <w:p w14:paraId="6F9B1360" w14:textId="3348D718" w:rsidR="00720826" w:rsidRPr="00AF4042" w:rsidRDefault="00720826" w:rsidP="00AF4042">
      <w:pPr>
        <w:spacing w:after="0" w:line="360" w:lineRule="auto"/>
        <w:jc w:val="both"/>
        <w:rPr>
          <w:rFonts w:eastAsia="Calibri" w:cs="Times New Roman"/>
          <w:szCs w:val="24"/>
        </w:rPr>
      </w:pPr>
    </w:p>
    <w:p w14:paraId="5F913143" w14:textId="49F4A3DA" w:rsidR="00F07EFA" w:rsidRPr="00AF4042" w:rsidRDefault="00971211" w:rsidP="00AF4042">
      <w:pPr>
        <w:spacing w:after="0" w:line="360" w:lineRule="auto"/>
        <w:jc w:val="both"/>
        <w:rPr>
          <w:rFonts w:eastAsia="Calibri" w:cs="Times New Roman"/>
          <w:szCs w:val="24"/>
        </w:rPr>
      </w:pPr>
      <w:r w:rsidRPr="00AF4042">
        <w:rPr>
          <w:rFonts w:eastAsia="Calibri" w:cs="Times New Roman"/>
          <w:szCs w:val="24"/>
        </w:rPr>
        <w:t>Gratuity for the CEO and</w:t>
      </w:r>
      <w:r w:rsidR="0015608E" w:rsidRPr="00AF4042">
        <w:rPr>
          <w:rFonts w:eastAsia="Calibri" w:cs="Times New Roman"/>
          <w:szCs w:val="24"/>
        </w:rPr>
        <w:t xml:space="preserve"> Senior Staff Members</w:t>
      </w:r>
      <w:r w:rsidR="00E91304">
        <w:rPr>
          <w:rFonts w:eastAsia="Calibri" w:cs="Times New Roman"/>
          <w:szCs w:val="24"/>
        </w:rPr>
        <w:t>,</w:t>
      </w:r>
      <w:r w:rsidR="0015608E" w:rsidRPr="00AF4042">
        <w:rPr>
          <w:rFonts w:eastAsia="Calibri" w:cs="Times New Roman"/>
          <w:szCs w:val="24"/>
        </w:rPr>
        <w:t xml:space="preserve"> i.e. </w:t>
      </w:r>
      <w:r w:rsidRPr="00AF4042">
        <w:rPr>
          <w:rFonts w:eastAsia="Calibri" w:cs="Times New Roman"/>
          <w:szCs w:val="24"/>
        </w:rPr>
        <w:t xml:space="preserve"> Directors</w:t>
      </w:r>
      <w:r w:rsidR="00E91304">
        <w:rPr>
          <w:rFonts w:eastAsia="Calibri" w:cs="Times New Roman"/>
          <w:szCs w:val="24"/>
        </w:rPr>
        <w:t>,</w:t>
      </w:r>
      <w:r w:rsidRPr="00AF4042">
        <w:rPr>
          <w:rFonts w:eastAsia="Calibri" w:cs="Times New Roman"/>
          <w:szCs w:val="24"/>
        </w:rPr>
        <w:t xml:space="preserve"> shall be paid in accordance with the provisions of the PECG </w:t>
      </w:r>
      <w:r w:rsidR="00720826" w:rsidRPr="00AF4042">
        <w:rPr>
          <w:rFonts w:eastAsia="Calibri" w:cs="Times New Roman"/>
          <w:szCs w:val="24"/>
        </w:rPr>
        <w:t>Act. At the expiry of</w:t>
      </w:r>
      <w:r w:rsidR="00E91304">
        <w:rPr>
          <w:rFonts w:eastAsia="Calibri" w:cs="Times New Roman"/>
          <w:szCs w:val="24"/>
        </w:rPr>
        <w:t xml:space="preserve"> their contract</w:t>
      </w:r>
      <w:r w:rsidR="00720826" w:rsidRPr="00AF4042">
        <w:rPr>
          <w:rFonts w:eastAsia="Calibri" w:cs="Times New Roman"/>
          <w:szCs w:val="24"/>
        </w:rPr>
        <w:t xml:space="preserve">, the </w:t>
      </w:r>
      <w:r w:rsidR="003147D5">
        <w:rPr>
          <w:rFonts w:eastAsia="Calibri" w:cs="Times New Roman"/>
          <w:szCs w:val="24"/>
        </w:rPr>
        <w:t>Staff member</w:t>
      </w:r>
      <w:r w:rsidR="00720826" w:rsidRPr="00AF4042">
        <w:rPr>
          <w:rFonts w:eastAsia="Calibri" w:cs="Times New Roman"/>
          <w:szCs w:val="24"/>
        </w:rPr>
        <w:t xml:space="preserve"> shall, subject to approval by the line Minister as ratified by shareholders at an IDBZ Annual General Meeting per s.21 of the Public Entities Corporate Governance Act [Chapter 10:33]</w:t>
      </w:r>
      <w:r w:rsidR="008A4181">
        <w:rPr>
          <w:rFonts w:eastAsia="Calibri" w:cs="Times New Roman"/>
          <w:szCs w:val="24"/>
        </w:rPr>
        <w:t>,</w:t>
      </w:r>
      <w:r w:rsidR="00720826" w:rsidRPr="00AF4042">
        <w:rPr>
          <w:rFonts w:eastAsia="Calibri" w:cs="Times New Roman"/>
          <w:szCs w:val="24"/>
        </w:rPr>
        <w:t xml:space="preserve"> be entitled to a taxable gratuity equivalent to four (4) months basic salary. However, should the contract be renewed, the Emplo</w:t>
      </w:r>
      <w:r w:rsidR="001403BF">
        <w:rPr>
          <w:rFonts w:eastAsia="Calibri" w:cs="Times New Roman"/>
          <w:szCs w:val="24"/>
        </w:rPr>
        <w:t>yer shall not pay the gratuity.</w:t>
      </w:r>
    </w:p>
    <w:p w14:paraId="41796E22" w14:textId="7C008834" w:rsidR="00F07EFA" w:rsidRPr="00AF4042" w:rsidRDefault="00F07EFA" w:rsidP="00AF4042">
      <w:pPr>
        <w:spacing w:after="0" w:line="360" w:lineRule="auto"/>
        <w:jc w:val="both"/>
        <w:rPr>
          <w:rFonts w:eastAsia="Calibri" w:cs="Times New Roman"/>
          <w:szCs w:val="24"/>
        </w:rPr>
      </w:pPr>
    </w:p>
    <w:p w14:paraId="3B7632A5" w14:textId="4B83620C" w:rsidR="00F07EFA" w:rsidRPr="00EB3DBB" w:rsidRDefault="001403BF" w:rsidP="00D25A6F">
      <w:pPr>
        <w:pStyle w:val="ListParagraph"/>
        <w:numPr>
          <w:ilvl w:val="0"/>
          <w:numId w:val="107"/>
        </w:numPr>
        <w:spacing w:after="0" w:line="360" w:lineRule="auto"/>
        <w:jc w:val="both"/>
        <w:rPr>
          <w:rFonts w:eastAsia="Calibri" w:cs="Times New Roman"/>
          <w:b/>
          <w:bCs/>
          <w:szCs w:val="24"/>
        </w:rPr>
      </w:pPr>
      <w:r w:rsidRPr="00EB3DBB">
        <w:rPr>
          <w:rFonts w:eastAsia="Calibri" w:cs="Times New Roman"/>
          <w:b/>
          <w:bCs/>
          <w:szCs w:val="24"/>
        </w:rPr>
        <w:t xml:space="preserve">Eligibility and Qualifying Criteria for Gratuity </w:t>
      </w:r>
    </w:p>
    <w:p w14:paraId="51A0CF40" w14:textId="70FB5854" w:rsidR="00F07EFA" w:rsidRPr="00AF4042" w:rsidRDefault="00F07EFA" w:rsidP="00AF4042">
      <w:pPr>
        <w:spacing w:after="0" w:line="360" w:lineRule="auto"/>
        <w:jc w:val="both"/>
        <w:rPr>
          <w:rFonts w:eastAsia="Calibri" w:cs="Times New Roman"/>
          <w:szCs w:val="24"/>
        </w:rPr>
      </w:pPr>
    </w:p>
    <w:p w14:paraId="27637828" w14:textId="6C3982B4" w:rsidR="006A2E7C" w:rsidRPr="00AF4042" w:rsidRDefault="00F07EFA" w:rsidP="00AF4042">
      <w:pPr>
        <w:spacing w:after="0" w:line="360" w:lineRule="auto"/>
        <w:jc w:val="both"/>
        <w:rPr>
          <w:rFonts w:eastAsia="Calibri" w:cs="Times New Roman"/>
          <w:szCs w:val="24"/>
        </w:rPr>
      </w:pPr>
      <w:r w:rsidRPr="00AF4042">
        <w:rPr>
          <w:rFonts w:eastAsia="Calibri" w:cs="Times New Roman"/>
          <w:szCs w:val="24"/>
        </w:rPr>
        <w:t xml:space="preserve">A gratuity shall be payable to PL and ML staff on the termination of employment after continuous service of not less than five years and for CS staff in line with the </w:t>
      </w:r>
      <w:r w:rsidR="00D932E8" w:rsidRPr="00AF4042">
        <w:rPr>
          <w:rFonts w:eastAsia="Calibri" w:cs="Times New Roman"/>
          <w:szCs w:val="24"/>
        </w:rPr>
        <w:t>CBA Banking Undertaking as amended from time to time.</w:t>
      </w:r>
    </w:p>
    <w:p w14:paraId="2E4A85C1" w14:textId="77777777" w:rsidR="009275A4" w:rsidRPr="00AF4042" w:rsidRDefault="009275A4" w:rsidP="00AF4042">
      <w:pPr>
        <w:spacing w:after="0" w:line="360" w:lineRule="auto"/>
        <w:jc w:val="both"/>
        <w:rPr>
          <w:rFonts w:eastAsia="Calibri" w:cs="Times New Roman"/>
          <w:szCs w:val="24"/>
        </w:rPr>
      </w:pPr>
    </w:p>
    <w:p w14:paraId="7BFA045E" w14:textId="68E173DF" w:rsidR="00582CBA" w:rsidRPr="00AF4042" w:rsidRDefault="00056759" w:rsidP="00D25A6F">
      <w:pPr>
        <w:pStyle w:val="Heading3"/>
        <w:numPr>
          <w:ilvl w:val="2"/>
          <w:numId w:val="104"/>
        </w:numPr>
        <w:spacing w:line="360" w:lineRule="auto"/>
        <w:rPr>
          <w:rFonts w:eastAsia="Calibri"/>
          <w:b w:val="0"/>
        </w:rPr>
      </w:pPr>
      <w:bookmarkStart w:id="808" w:name="_Toc113607540"/>
      <w:bookmarkStart w:id="809" w:name="_Toc114058921"/>
      <w:r w:rsidRPr="00AF4042">
        <w:rPr>
          <w:rFonts w:eastAsia="Calibri"/>
        </w:rPr>
        <w:t>Long service</w:t>
      </w:r>
      <w:bookmarkEnd w:id="808"/>
      <w:bookmarkEnd w:id="809"/>
      <w:r w:rsidRPr="00AF4042">
        <w:rPr>
          <w:rFonts w:eastAsia="Calibri"/>
        </w:rPr>
        <w:t xml:space="preserve"> </w:t>
      </w:r>
    </w:p>
    <w:p w14:paraId="41868063" w14:textId="77777777" w:rsidR="00056759" w:rsidRPr="00AF4042" w:rsidRDefault="00056759" w:rsidP="00AF4042">
      <w:pPr>
        <w:spacing w:line="360" w:lineRule="auto"/>
        <w:rPr>
          <w:rFonts w:cs="Times New Roman"/>
          <w:szCs w:val="24"/>
          <w:lang w:val="en-US"/>
        </w:rPr>
      </w:pPr>
    </w:p>
    <w:p w14:paraId="4D325BD2" w14:textId="1838B238" w:rsidR="0096670C" w:rsidRPr="001403BF" w:rsidRDefault="00766C3F" w:rsidP="001403BF">
      <w:pPr>
        <w:spacing w:after="0" w:line="360" w:lineRule="auto"/>
        <w:jc w:val="both"/>
        <w:rPr>
          <w:rFonts w:eastAsia="Calibri" w:cs="Times New Roman"/>
          <w:szCs w:val="24"/>
        </w:rPr>
      </w:pPr>
      <w:r w:rsidRPr="00AF4042">
        <w:rPr>
          <w:rFonts w:eastAsia="Calibri" w:cs="Times New Roman"/>
          <w:szCs w:val="24"/>
        </w:rPr>
        <w:t>Where a</w:t>
      </w:r>
      <w:r w:rsidR="007F1AC5" w:rsidRPr="00AF4042">
        <w:rPr>
          <w:rFonts w:eastAsia="Calibri" w:cs="Times New Roman"/>
          <w:szCs w:val="24"/>
        </w:rPr>
        <w:t xml:space="preserve"> regular staff member</w:t>
      </w:r>
      <w:r w:rsidRPr="00AF4042">
        <w:rPr>
          <w:rFonts w:eastAsia="Calibri" w:cs="Times New Roman"/>
          <w:szCs w:val="24"/>
        </w:rPr>
        <w:t xml:space="preserve"> has served for a stipulated</w:t>
      </w:r>
      <w:r w:rsidR="0096670C" w:rsidRPr="00AF4042">
        <w:rPr>
          <w:rFonts w:eastAsia="Calibri" w:cs="Times New Roman"/>
          <w:szCs w:val="24"/>
        </w:rPr>
        <w:t xml:space="preserve"> minimum number of years</w:t>
      </w:r>
      <w:r w:rsidRPr="00AF4042">
        <w:rPr>
          <w:rFonts w:eastAsia="Calibri" w:cs="Times New Roman"/>
          <w:szCs w:val="24"/>
        </w:rPr>
        <w:t xml:space="preserve">, they shall be eligible for a long service award. </w:t>
      </w:r>
      <w:r w:rsidR="0096670C" w:rsidRPr="00AF4042">
        <w:rPr>
          <w:rFonts w:eastAsia="Calibri" w:cs="Times New Roman"/>
          <w:szCs w:val="24"/>
        </w:rPr>
        <w:t xml:space="preserve"> </w:t>
      </w:r>
      <w:r w:rsidRPr="00AF4042">
        <w:rPr>
          <w:rFonts w:eastAsia="Calibri" w:cs="Times New Roman"/>
          <w:szCs w:val="24"/>
        </w:rPr>
        <w:t xml:space="preserve">Long service shall be a minimum of </w:t>
      </w:r>
      <w:r w:rsidR="00415792" w:rsidRPr="00AF4042">
        <w:rPr>
          <w:rFonts w:eastAsia="Calibri" w:cs="Times New Roman"/>
          <w:szCs w:val="24"/>
        </w:rPr>
        <w:t>five</w:t>
      </w:r>
      <w:r w:rsidRPr="00AF4042">
        <w:rPr>
          <w:rFonts w:eastAsia="Calibri" w:cs="Times New Roman"/>
          <w:szCs w:val="24"/>
        </w:rPr>
        <w:t xml:space="preserve"> years and thereafter at every five-year interval. Such </w:t>
      </w:r>
      <w:r w:rsidR="00BF2924">
        <w:rPr>
          <w:rFonts w:eastAsia="Calibri" w:cs="Times New Roman"/>
          <w:szCs w:val="24"/>
        </w:rPr>
        <w:t xml:space="preserve">a </w:t>
      </w:r>
      <w:r w:rsidRPr="00AF4042">
        <w:rPr>
          <w:rFonts w:eastAsia="Calibri" w:cs="Times New Roman"/>
          <w:szCs w:val="24"/>
        </w:rPr>
        <w:t xml:space="preserve">quantum of the award shall be determined from time to time by </w:t>
      </w:r>
      <w:r w:rsidR="00152106" w:rsidRPr="00AF4042">
        <w:rPr>
          <w:rFonts w:eastAsia="Calibri" w:cs="Times New Roman"/>
          <w:szCs w:val="24"/>
        </w:rPr>
        <w:t xml:space="preserve">the </w:t>
      </w:r>
      <w:r w:rsidR="007F1AC5" w:rsidRPr="00AF4042">
        <w:rPr>
          <w:rFonts w:eastAsia="Calibri" w:cs="Times New Roman"/>
          <w:szCs w:val="24"/>
        </w:rPr>
        <w:t>CEO  and Management</w:t>
      </w:r>
      <w:r w:rsidR="00BF6A7A" w:rsidRPr="00AF4042">
        <w:rPr>
          <w:rFonts w:eastAsia="Calibri" w:cs="Times New Roman"/>
          <w:szCs w:val="24"/>
        </w:rPr>
        <w:t xml:space="preserve"> in line with best practice</w:t>
      </w:r>
      <w:r w:rsidRPr="00AF4042">
        <w:rPr>
          <w:rFonts w:eastAsia="Calibri" w:cs="Times New Roman"/>
          <w:szCs w:val="24"/>
        </w:rPr>
        <w:t xml:space="preserve">. </w:t>
      </w:r>
    </w:p>
    <w:p w14:paraId="1FF9682C" w14:textId="77777777" w:rsidR="0096670C" w:rsidRPr="001403BF" w:rsidRDefault="0096670C" w:rsidP="00AF4042">
      <w:pPr>
        <w:widowControl w:val="0"/>
        <w:autoSpaceDE w:val="0"/>
        <w:autoSpaceDN w:val="0"/>
        <w:adjustRightInd w:val="0"/>
        <w:spacing w:after="0" w:line="360" w:lineRule="auto"/>
        <w:jc w:val="both"/>
        <w:rPr>
          <w:rFonts w:eastAsia="Times New Roman" w:cs="Times New Roman"/>
          <w:szCs w:val="24"/>
          <w:lang w:val="en-US" w:eastAsia="en-ZW"/>
        </w:rPr>
      </w:pPr>
      <w:r w:rsidRPr="001403BF">
        <w:rPr>
          <w:rFonts w:eastAsia="Times New Roman" w:cs="Times New Roman"/>
          <w:szCs w:val="24"/>
          <w:lang w:val="en-US" w:eastAsia="en-ZW"/>
        </w:rPr>
        <w:t>In line with this Policy:</w:t>
      </w:r>
    </w:p>
    <w:p w14:paraId="3E1E3481" w14:textId="77777777" w:rsidR="0096670C" w:rsidRPr="00AF4042" w:rsidRDefault="0096670C" w:rsidP="00AF4042">
      <w:pPr>
        <w:widowControl w:val="0"/>
        <w:autoSpaceDE w:val="0"/>
        <w:autoSpaceDN w:val="0"/>
        <w:adjustRightInd w:val="0"/>
        <w:spacing w:after="0" w:line="360" w:lineRule="auto"/>
        <w:jc w:val="both"/>
        <w:rPr>
          <w:rFonts w:eastAsia="Times New Roman" w:cs="Times New Roman"/>
          <w:szCs w:val="24"/>
          <w:lang w:val="en-US" w:eastAsia="en-ZW"/>
        </w:rPr>
      </w:pPr>
    </w:p>
    <w:p w14:paraId="27D10E82" w14:textId="24EF40F1" w:rsidR="0096670C" w:rsidRPr="00AF4042" w:rsidRDefault="003147D5" w:rsidP="00D25A6F">
      <w:pPr>
        <w:numPr>
          <w:ilvl w:val="0"/>
          <w:numId w:val="18"/>
        </w:numPr>
        <w:spacing w:after="0" w:line="360" w:lineRule="auto"/>
        <w:jc w:val="both"/>
        <w:rPr>
          <w:rFonts w:eastAsia="Calibri" w:cs="Times New Roman"/>
          <w:szCs w:val="24"/>
          <w:lang w:eastAsia="en-ZW"/>
        </w:rPr>
      </w:pPr>
      <w:r>
        <w:rPr>
          <w:rFonts w:eastAsia="Calibri" w:cs="Times New Roman"/>
          <w:szCs w:val="24"/>
          <w:lang w:eastAsia="en-ZW"/>
        </w:rPr>
        <w:t>Staff members</w:t>
      </w:r>
      <w:r w:rsidR="0096670C" w:rsidRPr="00AF4042">
        <w:rPr>
          <w:rFonts w:eastAsia="Calibri" w:cs="Times New Roman"/>
          <w:szCs w:val="24"/>
          <w:lang w:eastAsia="en-ZW"/>
        </w:rPr>
        <w:t xml:space="preserve"> become eligible for awards </w:t>
      </w:r>
      <w:r w:rsidR="00BF2924">
        <w:rPr>
          <w:rFonts w:eastAsia="Calibri" w:cs="Times New Roman"/>
          <w:szCs w:val="24"/>
          <w:lang w:eastAsia="en-ZW"/>
        </w:rPr>
        <w:t>when</w:t>
      </w:r>
      <w:r w:rsidR="0096670C" w:rsidRPr="00AF4042">
        <w:rPr>
          <w:rFonts w:eastAsia="Calibri" w:cs="Times New Roman"/>
          <w:szCs w:val="24"/>
          <w:lang w:eastAsia="en-ZW"/>
        </w:rPr>
        <w:t xml:space="preserve"> they complete the appropriate years of service. </w:t>
      </w:r>
    </w:p>
    <w:p w14:paraId="1A265C4F" w14:textId="77777777" w:rsidR="0096670C" w:rsidRPr="00AF4042" w:rsidRDefault="0096670C" w:rsidP="00AF4042">
      <w:pPr>
        <w:spacing w:after="0" w:line="360" w:lineRule="auto"/>
        <w:jc w:val="both"/>
        <w:rPr>
          <w:rFonts w:eastAsia="Calibri" w:cs="Times New Roman"/>
          <w:szCs w:val="24"/>
          <w:lang w:eastAsia="en-ZW"/>
        </w:rPr>
      </w:pPr>
    </w:p>
    <w:p w14:paraId="4CAFF653" w14:textId="5CF517F2" w:rsidR="0096670C" w:rsidRPr="00AF4042" w:rsidRDefault="0096670C" w:rsidP="00D25A6F">
      <w:pPr>
        <w:numPr>
          <w:ilvl w:val="0"/>
          <w:numId w:val="18"/>
        </w:numPr>
        <w:spacing w:after="0" w:line="360" w:lineRule="auto"/>
        <w:jc w:val="both"/>
        <w:rPr>
          <w:rFonts w:eastAsia="Calibri" w:cs="Times New Roman"/>
          <w:szCs w:val="24"/>
          <w:lang w:eastAsia="en-ZW"/>
        </w:rPr>
      </w:pPr>
      <w:r w:rsidRPr="00AF4042">
        <w:rPr>
          <w:rFonts w:eastAsia="Calibri" w:cs="Times New Roman"/>
          <w:szCs w:val="24"/>
          <w:lang w:eastAsia="en-ZW"/>
        </w:rPr>
        <w:t xml:space="preserve">All Gratuity awards granted in terms of this policy or the CBA, Banking Undertaking shall be subject to tax in the month they are granted. </w:t>
      </w:r>
    </w:p>
    <w:p w14:paraId="39CC7E46" w14:textId="4F2F0D6A" w:rsidR="00AE044E" w:rsidRPr="003147D5" w:rsidRDefault="004649C3" w:rsidP="00D25A6F">
      <w:pPr>
        <w:pStyle w:val="Heading2"/>
        <w:numPr>
          <w:ilvl w:val="1"/>
          <w:numId w:val="104"/>
        </w:numPr>
        <w:spacing w:line="360" w:lineRule="auto"/>
        <w:rPr>
          <w:rFonts w:eastAsia="Times New Roman" w:cs="Times New Roman"/>
          <w:szCs w:val="24"/>
          <w:lang w:val="en-US"/>
        </w:rPr>
      </w:pPr>
      <w:bookmarkStart w:id="810" w:name="_Toc113607541"/>
      <w:bookmarkStart w:id="811" w:name="_Toc114058922"/>
      <w:r w:rsidRPr="001403BF">
        <w:rPr>
          <w:rFonts w:eastAsia="Times New Roman" w:cs="Times New Roman"/>
          <w:szCs w:val="24"/>
          <w:lang w:val="en-US"/>
        </w:rPr>
        <w:t>Travel and subsistence</w:t>
      </w:r>
      <w:bookmarkEnd w:id="810"/>
      <w:bookmarkEnd w:id="811"/>
    </w:p>
    <w:p w14:paraId="7515243C" w14:textId="4F017338" w:rsidR="00AE044E" w:rsidRDefault="00AE044E" w:rsidP="00AF4042">
      <w:pPr>
        <w:tabs>
          <w:tab w:val="left" w:pos="2865"/>
        </w:tabs>
        <w:spacing w:after="0" w:line="360" w:lineRule="auto"/>
        <w:jc w:val="both"/>
        <w:rPr>
          <w:rFonts w:cs="Times New Roman"/>
          <w:szCs w:val="24"/>
        </w:rPr>
      </w:pPr>
      <w:r w:rsidRPr="00AF4042">
        <w:rPr>
          <w:rFonts w:cs="Times New Roman"/>
          <w:szCs w:val="24"/>
        </w:rPr>
        <w:t>This section defines the conditions that apply to staff members, consultants, board members or other persons who undertake travel on behalf of the Bank and where the Bank contributes to the expenses associated with travel.</w:t>
      </w:r>
    </w:p>
    <w:p w14:paraId="05AE0902" w14:textId="77777777" w:rsidR="009D1CF6" w:rsidRPr="00AF4042" w:rsidRDefault="009D1CF6" w:rsidP="00AF4042">
      <w:pPr>
        <w:tabs>
          <w:tab w:val="left" w:pos="2865"/>
        </w:tabs>
        <w:spacing w:after="0" w:line="360" w:lineRule="auto"/>
        <w:jc w:val="both"/>
        <w:rPr>
          <w:rFonts w:cs="Times New Roman"/>
          <w:szCs w:val="24"/>
        </w:rPr>
      </w:pPr>
    </w:p>
    <w:p w14:paraId="471C05B6" w14:textId="009C4728" w:rsidR="00AE044E" w:rsidRPr="00AF4042" w:rsidRDefault="00AE044E" w:rsidP="00AF4042">
      <w:pPr>
        <w:tabs>
          <w:tab w:val="left" w:pos="2865"/>
        </w:tabs>
        <w:spacing w:after="0" w:line="360" w:lineRule="auto"/>
        <w:jc w:val="both"/>
        <w:rPr>
          <w:rFonts w:cs="Times New Roman"/>
          <w:szCs w:val="24"/>
        </w:rPr>
      </w:pPr>
      <w:commentRangeStart w:id="812"/>
      <w:commentRangeStart w:id="813"/>
      <w:r w:rsidRPr="00AF4042">
        <w:rPr>
          <w:rFonts w:cs="Times New Roman"/>
          <w:szCs w:val="24"/>
        </w:rPr>
        <w:lastRenderedPageBreak/>
        <w:t>The Bank will approve local and foreign travel to be undertaken when it can be demonstrated that travel is necessary for the transaction of Bank business and is in the Bank’s best interest. This includes local and foreign, Bank and externally funded travel</w:t>
      </w:r>
      <w:commentRangeEnd w:id="812"/>
      <w:r w:rsidR="009D1CF6">
        <w:rPr>
          <w:rStyle w:val="CommentReference"/>
        </w:rPr>
        <w:commentReference w:id="812"/>
      </w:r>
      <w:commentRangeEnd w:id="813"/>
      <w:r w:rsidR="003147D5">
        <w:rPr>
          <w:rStyle w:val="CommentReference"/>
        </w:rPr>
        <w:commentReference w:id="813"/>
      </w:r>
      <w:r w:rsidRPr="00AF4042">
        <w:rPr>
          <w:rFonts w:cs="Times New Roman"/>
          <w:szCs w:val="24"/>
        </w:rPr>
        <w:t xml:space="preserve">.  Such expenses will be paid in accordance with the Bank’s travel policy. </w:t>
      </w:r>
    </w:p>
    <w:p w14:paraId="1913F0F5" w14:textId="77777777" w:rsidR="00AE044E" w:rsidRPr="00AF4042" w:rsidRDefault="00AE044E" w:rsidP="00AF4042">
      <w:pPr>
        <w:tabs>
          <w:tab w:val="left" w:pos="2865"/>
        </w:tabs>
        <w:spacing w:after="0" w:line="360" w:lineRule="auto"/>
        <w:jc w:val="both"/>
        <w:rPr>
          <w:rFonts w:cs="Times New Roman"/>
          <w:b/>
          <w:szCs w:val="24"/>
        </w:rPr>
      </w:pPr>
    </w:p>
    <w:p w14:paraId="2D0FB8AD" w14:textId="5899A367" w:rsidR="00AE044E" w:rsidRPr="00AF4042" w:rsidRDefault="00AE044E" w:rsidP="00D25A6F">
      <w:pPr>
        <w:pStyle w:val="Heading3"/>
        <w:numPr>
          <w:ilvl w:val="2"/>
          <w:numId w:val="104"/>
        </w:numPr>
      </w:pPr>
      <w:bookmarkStart w:id="814" w:name="_Toc114058923"/>
      <w:r w:rsidRPr="00AF4042">
        <w:t>Accommodation</w:t>
      </w:r>
      <w:bookmarkEnd w:id="814"/>
    </w:p>
    <w:p w14:paraId="4F2C9E3D" w14:textId="77777777" w:rsidR="00AE044E" w:rsidRPr="00AF4042" w:rsidRDefault="00AE044E" w:rsidP="00AF4042">
      <w:pPr>
        <w:tabs>
          <w:tab w:val="left" w:pos="2865"/>
        </w:tabs>
        <w:spacing w:after="0" w:line="360" w:lineRule="auto"/>
        <w:jc w:val="both"/>
        <w:rPr>
          <w:rFonts w:cs="Times New Roman"/>
          <w:szCs w:val="24"/>
        </w:rPr>
      </w:pPr>
    </w:p>
    <w:p w14:paraId="7DBF5862" w14:textId="1945B5C5"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Accommodation for Travellers must be convenient, value for money, fit for purpose to where business is being conducted and be able to withstand external scrutiny</w:t>
      </w:r>
      <w:r w:rsidR="009D1CF6">
        <w:rPr>
          <w:rFonts w:cs="Times New Roman"/>
          <w:szCs w:val="24"/>
        </w:rPr>
        <w:t>,</w:t>
      </w:r>
      <w:r w:rsidRPr="00AF4042">
        <w:rPr>
          <w:rFonts w:cs="Times New Roman"/>
          <w:szCs w:val="24"/>
        </w:rPr>
        <w:t xml:space="preserve"> i.e. staff should not stay in a place that exposes them to greater risk or brings the Bank’s image into disrepute.  A Traveller</w:t>
      </w:r>
      <w:r w:rsidR="009D1CF6">
        <w:rPr>
          <w:rFonts w:cs="Times New Roman"/>
          <w:szCs w:val="24"/>
        </w:rPr>
        <w:t>,</w:t>
      </w:r>
      <w:r w:rsidRPr="00AF4042">
        <w:rPr>
          <w:rFonts w:cs="Times New Roman"/>
          <w:szCs w:val="24"/>
        </w:rPr>
        <w:t xml:space="preserve"> where the business unavoidably entails one or more nights to be spent away from home, may stay in a hotel, motel, guesthouse or bed and breakfast establishment.   </w:t>
      </w:r>
    </w:p>
    <w:p w14:paraId="30AE99B8" w14:textId="6597B84D" w:rsidR="00AE044E" w:rsidRDefault="00AE044E" w:rsidP="00AF4042">
      <w:pPr>
        <w:tabs>
          <w:tab w:val="left" w:pos="2865"/>
        </w:tabs>
        <w:spacing w:after="0" w:line="360" w:lineRule="auto"/>
        <w:jc w:val="both"/>
        <w:rPr>
          <w:rFonts w:cs="Times New Roman"/>
          <w:szCs w:val="24"/>
        </w:rPr>
      </w:pPr>
      <w:r w:rsidRPr="00AF4042">
        <w:rPr>
          <w:rFonts w:cs="Times New Roman"/>
          <w:szCs w:val="24"/>
        </w:rPr>
        <w:t xml:space="preserve">A Traveller using </w:t>
      </w:r>
      <w:r w:rsidR="009D1CF6">
        <w:rPr>
          <w:rFonts w:cs="Times New Roman"/>
          <w:szCs w:val="24"/>
        </w:rPr>
        <w:t xml:space="preserve">their </w:t>
      </w:r>
      <w:r w:rsidRPr="00AF4042">
        <w:rPr>
          <w:rFonts w:cs="Times New Roman"/>
          <w:szCs w:val="24"/>
        </w:rPr>
        <w:t xml:space="preserve">own accommodation shall ensure that it meets the Bank’s standards of safety, suitability, image, and security, particularly </w:t>
      </w:r>
      <w:r w:rsidR="009D1CF6">
        <w:rPr>
          <w:rFonts w:cs="Times New Roman"/>
          <w:szCs w:val="24"/>
        </w:rPr>
        <w:t>safeguarding</w:t>
      </w:r>
      <w:r w:rsidRPr="00AF4042">
        <w:rPr>
          <w:rFonts w:cs="Times New Roman"/>
          <w:szCs w:val="24"/>
        </w:rPr>
        <w:t xml:space="preserve"> the person and Bank assets such as computers and motor vehicles. </w:t>
      </w:r>
    </w:p>
    <w:p w14:paraId="08865990" w14:textId="77777777" w:rsidR="009D1CF6" w:rsidRPr="00AF4042" w:rsidRDefault="009D1CF6" w:rsidP="00AF4042">
      <w:pPr>
        <w:tabs>
          <w:tab w:val="left" w:pos="2865"/>
        </w:tabs>
        <w:spacing w:after="0" w:line="360" w:lineRule="auto"/>
        <w:jc w:val="both"/>
        <w:rPr>
          <w:rFonts w:cs="Times New Roman"/>
          <w:szCs w:val="24"/>
        </w:rPr>
      </w:pPr>
    </w:p>
    <w:p w14:paraId="354BF3E6" w14:textId="2526A45C" w:rsidR="00AE044E" w:rsidRDefault="00AE044E" w:rsidP="00AF4042">
      <w:pPr>
        <w:tabs>
          <w:tab w:val="left" w:pos="2865"/>
        </w:tabs>
        <w:spacing w:after="0" w:line="360" w:lineRule="auto"/>
        <w:jc w:val="both"/>
        <w:rPr>
          <w:rFonts w:cs="Times New Roman"/>
          <w:szCs w:val="24"/>
        </w:rPr>
      </w:pPr>
      <w:r w:rsidRPr="00AF4042">
        <w:rPr>
          <w:rFonts w:cs="Times New Roman"/>
          <w:szCs w:val="24"/>
        </w:rPr>
        <w:t xml:space="preserve">The Standard Lodging Rate will be part of the Schedule of Per Diem and Food Allowance Rates and shall be reviewed from time to time.  </w:t>
      </w:r>
    </w:p>
    <w:p w14:paraId="567C15FE" w14:textId="77777777" w:rsidR="009D1CF6" w:rsidRPr="00AF4042" w:rsidRDefault="009D1CF6" w:rsidP="00AF4042">
      <w:pPr>
        <w:tabs>
          <w:tab w:val="left" w:pos="2865"/>
        </w:tabs>
        <w:spacing w:after="0" w:line="360" w:lineRule="auto"/>
        <w:jc w:val="both"/>
        <w:rPr>
          <w:rFonts w:cs="Times New Roman"/>
          <w:szCs w:val="24"/>
        </w:rPr>
      </w:pPr>
    </w:p>
    <w:p w14:paraId="3DD8800B" w14:textId="77777777" w:rsidR="00AE044E" w:rsidRPr="00EB3DBB" w:rsidRDefault="00AE044E" w:rsidP="00D25A6F">
      <w:pPr>
        <w:pStyle w:val="ListParagraph"/>
        <w:numPr>
          <w:ilvl w:val="0"/>
          <w:numId w:val="108"/>
        </w:numPr>
        <w:tabs>
          <w:tab w:val="left" w:pos="2865"/>
        </w:tabs>
        <w:spacing w:after="0" w:line="360" w:lineRule="auto"/>
        <w:jc w:val="both"/>
        <w:rPr>
          <w:rFonts w:cs="Times New Roman"/>
          <w:b/>
          <w:iCs/>
          <w:szCs w:val="24"/>
        </w:rPr>
      </w:pPr>
      <w:r w:rsidRPr="00EB3DBB">
        <w:rPr>
          <w:rFonts w:cs="Times New Roman"/>
          <w:b/>
          <w:iCs/>
          <w:szCs w:val="24"/>
        </w:rPr>
        <w:t>Exception to Accommodation</w:t>
      </w:r>
    </w:p>
    <w:p w14:paraId="35B4F665" w14:textId="77777777" w:rsidR="00AE044E" w:rsidRPr="00AF4042" w:rsidRDefault="00AE044E" w:rsidP="00AF4042">
      <w:pPr>
        <w:tabs>
          <w:tab w:val="left" w:pos="2865"/>
        </w:tabs>
        <w:spacing w:after="0" w:line="360" w:lineRule="auto"/>
        <w:jc w:val="both"/>
        <w:rPr>
          <w:rFonts w:cs="Times New Roman"/>
          <w:b/>
          <w:iCs/>
          <w:szCs w:val="24"/>
        </w:rPr>
      </w:pPr>
      <w:r w:rsidRPr="00AF4042">
        <w:rPr>
          <w:rFonts w:cs="Times New Roman"/>
          <w:b/>
          <w:iCs/>
          <w:szCs w:val="24"/>
        </w:rPr>
        <w:t xml:space="preserve">  </w:t>
      </w:r>
    </w:p>
    <w:p w14:paraId="7A5D56B5" w14:textId="11A9BAE9"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 xml:space="preserve">Travellers attending conferences where accommodation is part of the conference package or where, through group bookings at events, workshops and conferences, </w:t>
      </w:r>
      <w:r w:rsidR="009D1CF6">
        <w:rPr>
          <w:rFonts w:cs="Times New Roman"/>
          <w:szCs w:val="24"/>
        </w:rPr>
        <w:t xml:space="preserve">the </w:t>
      </w:r>
      <w:r w:rsidRPr="00AF4042">
        <w:rPr>
          <w:rFonts w:cs="Times New Roman"/>
          <w:szCs w:val="24"/>
        </w:rPr>
        <w:t>accommodation has been sourced and secured by the event organiser</w:t>
      </w:r>
      <w:del w:id="815" w:author="Natasha [2]" w:date="2022-09-29T10:26:00Z">
        <w:r w:rsidRPr="00AF4042" w:rsidDel="00EC73E7">
          <w:rPr>
            <w:rFonts w:cs="Times New Roman"/>
            <w:szCs w:val="24"/>
          </w:rPr>
          <w:delText xml:space="preserve">, </w:delText>
        </w:r>
        <w:commentRangeStart w:id="816"/>
        <w:commentRangeStart w:id="817"/>
        <w:r w:rsidRPr="00AF4042" w:rsidDel="00EC73E7">
          <w:rPr>
            <w:rFonts w:cs="Times New Roman"/>
            <w:szCs w:val="24"/>
          </w:rPr>
          <w:delText>are exempt from obtaining other quotations</w:delText>
        </w:r>
      </w:del>
      <w:r w:rsidRPr="00AF4042">
        <w:rPr>
          <w:rFonts w:cs="Times New Roman"/>
          <w:szCs w:val="24"/>
        </w:rPr>
        <w:t xml:space="preserve">. </w:t>
      </w:r>
      <w:commentRangeEnd w:id="816"/>
      <w:r w:rsidR="009D1CF6">
        <w:rPr>
          <w:rStyle w:val="CommentReference"/>
        </w:rPr>
        <w:commentReference w:id="816"/>
      </w:r>
      <w:commentRangeEnd w:id="817"/>
      <w:r w:rsidR="00EC73E7">
        <w:rPr>
          <w:rStyle w:val="CommentReference"/>
        </w:rPr>
        <w:commentReference w:id="817"/>
      </w:r>
    </w:p>
    <w:p w14:paraId="02265E36" w14:textId="77777777" w:rsidR="00EC73E7" w:rsidRDefault="00AE044E" w:rsidP="00AF4042">
      <w:pPr>
        <w:tabs>
          <w:tab w:val="left" w:pos="2865"/>
        </w:tabs>
        <w:spacing w:after="0" w:line="360" w:lineRule="auto"/>
        <w:jc w:val="both"/>
        <w:rPr>
          <w:ins w:id="818" w:author="Natasha [2]" w:date="2022-09-29T10:29:00Z"/>
          <w:rFonts w:cs="Times New Roman"/>
          <w:szCs w:val="24"/>
        </w:rPr>
      </w:pPr>
      <w:r w:rsidRPr="00AF4042">
        <w:rPr>
          <w:rFonts w:cs="Times New Roman"/>
          <w:szCs w:val="24"/>
        </w:rPr>
        <w:t>Staff members with children up to the age of 18 months are eligible to travel with their children on Bank business. The Bank will bear the travel costs for the child a</w:t>
      </w:r>
      <w:r w:rsidR="009D1CF6">
        <w:rPr>
          <w:rFonts w:cs="Times New Roman"/>
          <w:szCs w:val="24"/>
        </w:rPr>
        <w:t>nd</w:t>
      </w:r>
      <w:r w:rsidRPr="00AF4042">
        <w:rPr>
          <w:rFonts w:cs="Times New Roman"/>
          <w:szCs w:val="24"/>
        </w:rPr>
        <w:t xml:space="preserve"> the childminder. Should staff bring their childminder</w:t>
      </w:r>
      <w:r w:rsidR="009D1CF6">
        <w:rPr>
          <w:rFonts w:cs="Times New Roman"/>
          <w:szCs w:val="24"/>
        </w:rPr>
        <w:t>,</w:t>
      </w:r>
      <w:r w:rsidRPr="00AF4042">
        <w:rPr>
          <w:rFonts w:cs="Times New Roman"/>
          <w:szCs w:val="24"/>
        </w:rPr>
        <w:t xml:space="preserve"> the Bank will meet the costs and other incidental expenses.</w:t>
      </w:r>
    </w:p>
    <w:p w14:paraId="69D44BAC" w14:textId="63099858" w:rsidR="00AE044E" w:rsidRPr="00AF4042" w:rsidRDefault="00EC73E7" w:rsidP="00AF4042">
      <w:pPr>
        <w:tabs>
          <w:tab w:val="left" w:pos="2865"/>
        </w:tabs>
        <w:spacing w:after="0" w:line="360" w:lineRule="auto"/>
        <w:jc w:val="both"/>
        <w:rPr>
          <w:rFonts w:cs="Times New Roman"/>
          <w:szCs w:val="24"/>
        </w:rPr>
      </w:pPr>
      <w:ins w:id="819" w:author="Natasha [2]" w:date="2022-09-29T10:29:00Z">
        <w:r w:rsidRPr="00AF4042" w:rsidDel="00EC73E7">
          <w:rPr>
            <w:rFonts w:cs="Times New Roman"/>
            <w:szCs w:val="24"/>
          </w:rPr>
          <w:t xml:space="preserve"> </w:t>
        </w:r>
      </w:ins>
      <w:del w:id="820" w:author="Natasha [2]" w:date="2022-09-29T10:29:00Z">
        <w:r w:rsidR="00AE044E" w:rsidRPr="00AF4042" w:rsidDel="00EC73E7">
          <w:rPr>
            <w:rFonts w:cs="Times New Roman"/>
            <w:szCs w:val="24"/>
          </w:rPr>
          <w:delText xml:space="preserve"> </w:delText>
        </w:r>
      </w:del>
      <w:del w:id="821" w:author="Natasha [2]" w:date="2022-09-29T10:28:00Z">
        <w:r w:rsidR="003147D5" w:rsidDel="00EC73E7">
          <w:rPr>
            <w:rFonts w:cs="Times New Roman"/>
            <w:szCs w:val="24"/>
          </w:rPr>
          <w:delText>Staff members</w:delText>
        </w:r>
        <w:commentRangeStart w:id="822"/>
        <w:r w:rsidR="00AE044E" w:rsidRPr="00AF4042" w:rsidDel="00EC73E7">
          <w:rPr>
            <w:rFonts w:cs="Times New Roman"/>
            <w:szCs w:val="24"/>
          </w:rPr>
          <w:delText xml:space="preserve"> will be responsible for the care of the child. </w:delText>
        </w:r>
      </w:del>
      <w:commentRangeStart w:id="823"/>
      <w:del w:id="824" w:author="Natasha [2]" w:date="2022-09-29T10:29:00Z">
        <w:r w:rsidR="00AE044E" w:rsidRPr="00AF4042" w:rsidDel="00EC73E7">
          <w:rPr>
            <w:rFonts w:cs="Times New Roman"/>
            <w:szCs w:val="24"/>
          </w:rPr>
          <w:delText xml:space="preserve">There should also be no compulsion to travel for such </w:delText>
        </w:r>
        <w:r w:rsidR="003147D5" w:rsidDel="00EC73E7">
          <w:rPr>
            <w:rFonts w:cs="Times New Roman"/>
            <w:szCs w:val="24"/>
          </w:rPr>
          <w:delText>staff members</w:delText>
        </w:r>
        <w:r w:rsidR="00AE044E" w:rsidRPr="00AF4042" w:rsidDel="00EC73E7">
          <w:rPr>
            <w:rFonts w:cs="Times New Roman"/>
            <w:szCs w:val="24"/>
          </w:rPr>
          <w:delText>, especially if the journey is t</w:delText>
        </w:r>
        <w:r w:rsidR="009D1CF6" w:rsidDel="00EC73E7">
          <w:rPr>
            <w:rFonts w:cs="Times New Roman"/>
            <w:szCs w:val="24"/>
          </w:rPr>
          <w:delText>o</w:delText>
        </w:r>
        <w:r w:rsidR="00AE044E" w:rsidRPr="00AF4042" w:rsidDel="00EC73E7">
          <w:rPr>
            <w:rFonts w:cs="Times New Roman"/>
            <w:szCs w:val="24"/>
          </w:rPr>
          <w:delText xml:space="preserve"> remote areas and overse</w:delText>
        </w:r>
        <w:r w:rsidR="009D1CF6" w:rsidDel="00EC73E7">
          <w:rPr>
            <w:rFonts w:cs="Times New Roman"/>
            <w:szCs w:val="24"/>
          </w:rPr>
          <w:delText>a</w:delText>
        </w:r>
        <w:r w:rsidR="00AE044E" w:rsidRPr="00AF4042" w:rsidDel="00EC73E7">
          <w:rPr>
            <w:rFonts w:cs="Times New Roman"/>
            <w:szCs w:val="24"/>
          </w:rPr>
          <w:delText>s.</w:delText>
        </w:r>
        <w:commentRangeEnd w:id="822"/>
        <w:r w:rsidR="009D1CF6" w:rsidDel="00EC73E7">
          <w:rPr>
            <w:rStyle w:val="CommentReference"/>
          </w:rPr>
          <w:commentReference w:id="822"/>
        </w:r>
      </w:del>
      <w:commentRangeEnd w:id="823"/>
      <w:r w:rsidR="009D1CF6">
        <w:rPr>
          <w:rStyle w:val="CommentReference"/>
        </w:rPr>
        <w:commentReference w:id="823"/>
      </w:r>
    </w:p>
    <w:p w14:paraId="1067F14F" w14:textId="544D7159" w:rsidR="00AE044E" w:rsidRPr="00AF4042" w:rsidRDefault="00AE044E" w:rsidP="00D25A6F">
      <w:pPr>
        <w:pStyle w:val="Heading3"/>
        <w:numPr>
          <w:ilvl w:val="2"/>
          <w:numId w:val="104"/>
        </w:numPr>
      </w:pPr>
      <w:bookmarkStart w:id="825" w:name="_Toc114058924"/>
      <w:r w:rsidRPr="00AF4042">
        <w:t xml:space="preserve">Medical Insurance during </w:t>
      </w:r>
      <w:r w:rsidR="009D1CF6">
        <w:t>t</w:t>
      </w:r>
      <w:r w:rsidRPr="00AF4042">
        <w:t>ravel</w:t>
      </w:r>
      <w:bookmarkEnd w:id="825"/>
      <w:r w:rsidRPr="00AF4042">
        <w:t xml:space="preserve"> </w:t>
      </w:r>
    </w:p>
    <w:p w14:paraId="7EA125C8" w14:textId="77777777" w:rsidR="00AE044E" w:rsidRPr="00AF4042" w:rsidRDefault="00AE044E" w:rsidP="00AF4042">
      <w:pPr>
        <w:tabs>
          <w:tab w:val="left" w:pos="2865"/>
        </w:tabs>
        <w:spacing w:after="0" w:line="360" w:lineRule="auto"/>
        <w:jc w:val="both"/>
        <w:rPr>
          <w:rFonts w:cs="Times New Roman"/>
          <w:b/>
          <w:iCs/>
          <w:szCs w:val="24"/>
        </w:rPr>
      </w:pPr>
      <w:r w:rsidRPr="00AF4042">
        <w:rPr>
          <w:rFonts w:cs="Times New Roman"/>
          <w:b/>
          <w:iCs/>
          <w:szCs w:val="24"/>
        </w:rPr>
        <w:t xml:space="preserve"> </w:t>
      </w:r>
    </w:p>
    <w:p w14:paraId="073371CE" w14:textId="1D76B92C" w:rsidR="00AE044E" w:rsidRDefault="00AE044E" w:rsidP="00AF4042">
      <w:pPr>
        <w:tabs>
          <w:tab w:val="left" w:pos="2865"/>
        </w:tabs>
        <w:spacing w:after="0" w:line="360" w:lineRule="auto"/>
        <w:jc w:val="both"/>
        <w:rPr>
          <w:rFonts w:cs="Times New Roman"/>
          <w:szCs w:val="24"/>
        </w:rPr>
      </w:pPr>
      <w:r w:rsidRPr="00AF4042">
        <w:rPr>
          <w:rFonts w:cs="Times New Roman"/>
          <w:szCs w:val="24"/>
        </w:rPr>
        <w:t xml:space="preserve">The Bank shall have a foreign travel and medical insurance policy </w:t>
      </w:r>
      <w:r w:rsidR="009D1CF6">
        <w:rPr>
          <w:rFonts w:cs="Times New Roman"/>
          <w:szCs w:val="24"/>
        </w:rPr>
        <w:t>covering</w:t>
      </w:r>
      <w:r w:rsidRPr="00AF4042">
        <w:rPr>
          <w:rFonts w:cs="Times New Roman"/>
          <w:szCs w:val="24"/>
        </w:rPr>
        <w:t xml:space="preserve"> authorised foreign travel </w:t>
      </w:r>
      <w:r w:rsidR="009D1CF6">
        <w:rPr>
          <w:rFonts w:cs="Times New Roman"/>
          <w:szCs w:val="24"/>
        </w:rPr>
        <w:t xml:space="preserve">periods. </w:t>
      </w:r>
      <w:r w:rsidRPr="00AF4042">
        <w:rPr>
          <w:rFonts w:cs="Times New Roman"/>
          <w:szCs w:val="24"/>
        </w:rPr>
        <w:t>Such travel insurance policy must cover all previous existing conditions</w:t>
      </w:r>
      <w:r w:rsidR="009D1CF6">
        <w:rPr>
          <w:rFonts w:cs="Times New Roman"/>
          <w:szCs w:val="24"/>
        </w:rPr>
        <w:t>,</w:t>
      </w:r>
      <w:r w:rsidRPr="00AF4042">
        <w:rPr>
          <w:rFonts w:cs="Times New Roman"/>
          <w:szCs w:val="24"/>
        </w:rPr>
        <w:t xml:space="preserve"> including pregnancy.</w:t>
      </w:r>
    </w:p>
    <w:p w14:paraId="2FA30EAC" w14:textId="77777777" w:rsidR="009D1CF6" w:rsidRPr="00AF4042" w:rsidRDefault="009D1CF6" w:rsidP="00AF4042">
      <w:pPr>
        <w:tabs>
          <w:tab w:val="left" w:pos="2865"/>
        </w:tabs>
        <w:spacing w:after="0" w:line="360" w:lineRule="auto"/>
        <w:jc w:val="both"/>
        <w:rPr>
          <w:rFonts w:cs="Times New Roman"/>
          <w:szCs w:val="24"/>
        </w:rPr>
      </w:pPr>
    </w:p>
    <w:p w14:paraId="5BA1A0F5" w14:textId="01F7DFC0" w:rsidR="00AE044E" w:rsidRPr="00AF4042" w:rsidRDefault="00AE044E" w:rsidP="00AF4042">
      <w:pPr>
        <w:tabs>
          <w:tab w:val="left" w:pos="2865"/>
        </w:tabs>
        <w:spacing w:after="0" w:line="360" w:lineRule="auto"/>
        <w:jc w:val="both"/>
        <w:rPr>
          <w:rFonts w:cs="Times New Roman"/>
          <w:szCs w:val="24"/>
        </w:rPr>
      </w:pPr>
      <w:r w:rsidRPr="00EB3DBB">
        <w:rPr>
          <w:rFonts w:cs="Times New Roman"/>
          <w:szCs w:val="24"/>
        </w:rPr>
        <w:t>For local travel,</w:t>
      </w:r>
      <w:r w:rsidRPr="00AF4042">
        <w:rPr>
          <w:rFonts w:cs="Times New Roman"/>
          <w:b/>
          <w:szCs w:val="24"/>
        </w:rPr>
        <w:t xml:space="preserve"> t</w:t>
      </w:r>
      <w:r w:rsidRPr="00AF4042">
        <w:rPr>
          <w:rFonts w:cs="Times New Roman"/>
          <w:szCs w:val="24"/>
        </w:rPr>
        <w:t xml:space="preserve">he Bank does not provide separate local travel insurance as this is covered by the general insurance policies on bank assets and medical cover provided under conditions of service. </w:t>
      </w:r>
      <w:commentRangeStart w:id="826"/>
      <w:r w:rsidRPr="00AF4042">
        <w:rPr>
          <w:rFonts w:cs="Times New Roman"/>
          <w:szCs w:val="24"/>
        </w:rPr>
        <w:t>However, in the case of fixed</w:t>
      </w:r>
      <w:r w:rsidR="003C4819">
        <w:rPr>
          <w:rFonts w:cs="Times New Roman"/>
          <w:szCs w:val="24"/>
        </w:rPr>
        <w:t>-</w:t>
      </w:r>
      <w:r w:rsidRPr="00AF4042">
        <w:rPr>
          <w:rFonts w:cs="Times New Roman"/>
          <w:szCs w:val="24"/>
        </w:rPr>
        <w:t>term contract</w:t>
      </w:r>
      <w:r w:rsidR="003C4819">
        <w:rPr>
          <w:rFonts w:cs="Times New Roman"/>
          <w:szCs w:val="24"/>
        </w:rPr>
        <w:t>s</w:t>
      </w:r>
      <w:r w:rsidRPr="00AF4042">
        <w:rPr>
          <w:rFonts w:cs="Times New Roman"/>
          <w:szCs w:val="24"/>
        </w:rPr>
        <w:t xml:space="preserve"> </w:t>
      </w:r>
      <w:del w:id="827" w:author="Natasha [2]" w:date="2022-09-29T10:32:00Z">
        <w:r w:rsidRPr="00AF4042" w:rsidDel="00F70E92">
          <w:rPr>
            <w:rFonts w:cs="Times New Roman"/>
            <w:szCs w:val="24"/>
          </w:rPr>
          <w:delText xml:space="preserve">and staff working as consultants </w:delText>
        </w:r>
      </w:del>
      <w:r w:rsidRPr="00AF4042">
        <w:rPr>
          <w:rFonts w:cs="Times New Roman"/>
          <w:szCs w:val="24"/>
        </w:rPr>
        <w:t>for at least a year, such insurance shall be paid for.</w:t>
      </w:r>
      <w:commentRangeEnd w:id="826"/>
      <w:r w:rsidR="003C4819">
        <w:rPr>
          <w:rStyle w:val="CommentReference"/>
        </w:rPr>
        <w:commentReference w:id="826"/>
      </w:r>
    </w:p>
    <w:p w14:paraId="62A8CEE3" w14:textId="77777777" w:rsidR="00AE044E" w:rsidRPr="00EB3DBB" w:rsidRDefault="00AE044E" w:rsidP="00D25A6F">
      <w:pPr>
        <w:pStyle w:val="ListParagraph"/>
        <w:numPr>
          <w:ilvl w:val="0"/>
          <w:numId w:val="109"/>
        </w:numPr>
        <w:tabs>
          <w:tab w:val="left" w:pos="2865"/>
        </w:tabs>
        <w:spacing w:after="0" w:line="360" w:lineRule="auto"/>
        <w:jc w:val="both"/>
        <w:rPr>
          <w:rFonts w:cs="Times New Roman"/>
          <w:b/>
          <w:szCs w:val="24"/>
        </w:rPr>
      </w:pPr>
      <w:r w:rsidRPr="00EB3DBB">
        <w:rPr>
          <w:rFonts w:cs="Times New Roman"/>
          <w:b/>
          <w:szCs w:val="24"/>
        </w:rPr>
        <w:t>Class of Travel</w:t>
      </w:r>
    </w:p>
    <w:p w14:paraId="0115CC49" w14:textId="77777777" w:rsidR="00AE044E" w:rsidRPr="00AF4042" w:rsidRDefault="00AE044E" w:rsidP="00AF4042">
      <w:pPr>
        <w:tabs>
          <w:tab w:val="left" w:pos="2865"/>
        </w:tabs>
        <w:spacing w:after="0" w:line="360" w:lineRule="auto"/>
        <w:jc w:val="both"/>
        <w:rPr>
          <w:rFonts w:cs="Times New Roman"/>
          <w:b/>
          <w:szCs w:val="24"/>
        </w:rPr>
      </w:pPr>
    </w:p>
    <w:p w14:paraId="3C4ABCA0" w14:textId="77777777" w:rsidR="00AE044E" w:rsidRPr="00AF4042" w:rsidRDefault="00AE044E" w:rsidP="00AF4042">
      <w:pPr>
        <w:tabs>
          <w:tab w:val="left" w:pos="2865"/>
        </w:tabs>
        <w:spacing w:after="0" w:line="360" w:lineRule="auto"/>
        <w:jc w:val="both"/>
        <w:rPr>
          <w:rFonts w:cs="Times New Roman"/>
          <w:b/>
          <w:szCs w:val="24"/>
        </w:rPr>
      </w:pPr>
      <w:r w:rsidRPr="00AF4042">
        <w:rPr>
          <w:rFonts w:cs="Times New Roman"/>
          <w:szCs w:val="24"/>
        </w:rPr>
        <w:t xml:space="preserve">The class of air travel shall be prescribed in accordance with the travel policy and the procedures. </w:t>
      </w:r>
    </w:p>
    <w:p w14:paraId="1A331122" w14:textId="77777777" w:rsidR="00AE044E" w:rsidRPr="00AF4042" w:rsidRDefault="00AE044E" w:rsidP="00D25A6F">
      <w:pPr>
        <w:numPr>
          <w:ilvl w:val="0"/>
          <w:numId w:val="31"/>
        </w:numPr>
        <w:tabs>
          <w:tab w:val="left" w:pos="2865"/>
        </w:tabs>
        <w:spacing w:after="0" w:line="360" w:lineRule="auto"/>
        <w:jc w:val="both"/>
        <w:rPr>
          <w:rFonts w:cs="Times New Roman"/>
          <w:szCs w:val="24"/>
        </w:rPr>
      </w:pPr>
      <w:r w:rsidRPr="00AF4042">
        <w:rPr>
          <w:rFonts w:cs="Times New Roman"/>
          <w:szCs w:val="24"/>
        </w:rPr>
        <w:t xml:space="preserve">CEO - travel shall be business class.  </w:t>
      </w:r>
    </w:p>
    <w:p w14:paraId="3424FD79" w14:textId="5BCB3D04" w:rsidR="00AE044E" w:rsidRPr="00AF4042" w:rsidRDefault="005B7F9F" w:rsidP="00D25A6F">
      <w:pPr>
        <w:numPr>
          <w:ilvl w:val="0"/>
          <w:numId w:val="31"/>
        </w:numPr>
        <w:tabs>
          <w:tab w:val="left" w:pos="2865"/>
        </w:tabs>
        <w:spacing w:after="0" w:line="360" w:lineRule="auto"/>
        <w:jc w:val="both"/>
        <w:rPr>
          <w:rFonts w:cs="Times New Roman"/>
          <w:szCs w:val="24"/>
        </w:rPr>
      </w:pPr>
      <w:r>
        <w:rPr>
          <w:rFonts w:cs="Times New Roman"/>
          <w:szCs w:val="24"/>
        </w:rPr>
        <w:t>The r</w:t>
      </w:r>
      <w:r w:rsidR="00AE044E" w:rsidRPr="00AF4042">
        <w:rPr>
          <w:rFonts w:cs="Times New Roman"/>
          <w:szCs w:val="24"/>
        </w:rPr>
        <w:t xml:space="preserve">est of </w:t>
      </w:r>
      <w:r>
        <w:rPr>
          <w:rFonts w:cs="Times New Roman"/>
          <w:szCs w:val="24"/>
        </w:rPr>
        <w:t xml:space="preserve">the </w:t>
      </w:r>
      <w:r w:rsidR="00AE044E" w:rsidRPr="00AF4042">
        <w:rPr>
          <w:rFonts w:cs="Times New Roman"/>
          <w:szCs w:val="24"/>
        </w:rPr>
        <w:t>Bank staff shall be by economy class.</w:t>
      </w:r>
    </w:p>
    <w:p w14:paraId="0A1CE6AC" w14:textId="072DB208" w:rsidR="00AE044E" w:rsidRPr="00AF4042" w:rsidRDefault="00AE044E" w:rsidP="00D25A6F">
      <w:pPr>
        <w:numPr>
          <w:ilvl w:val="0"/>
          <w:numId w:val="31"/>
        </w:numPr>
        <w:tabs>
          <w:tab w:val="left" w:pos="2865"/>
        </w:tabs>
        <w:spacing w:after="0" w:line="360" w:lineRule="auto"/>
        <w:jc w:val="both"/>
        <w:rPr>
          <w:rFonts w:cs="Times New Roman"/>
          <w:szCs w:val="24"/>
        </w:rPr>
      </w:pPr>
      <w:r w:rsidRPr="00AF4042">
        <w:rPr>
          <w:rFonts w:cs="Times New Roman"/>
          <w:szCs w:val="24"/>
        </w:rPr>
        <w:t xml:space="preserve">Where </w:t>
      </w:r>
      <w:r w:rsidR="005B7F9F">
        <w:rPr>
          <w:rFonts w:cs="Times New Roman"/>
          <w:szCs w:val="24"/>
        </w:rPr>
        <w:t xml:space="preserve">the </w:t>
      </w:r>
      <w:r w:rsidRPr="00AF4042">
        <w:rPr>
          <w:rFonts w:cs="Times New Roman"/>
          <w:szCs w:val="24"/>
        </w:rPr>
        <w:t xml:space="preserve">class of air travel is specified in </w:t>
      </w:r>
      <w:r w:rsidR="003147D5">
        <w:rPr>
          <w:rFonts w:cs="Times New Roman"/>
          <w:szCs w:val="24"/>
        </w:rPr>
        <w:t>a staff member</w:t>
      </w:r>
      <w:r w:rsidRPr="00AF4042">
        <w:rPr>
          <w:rFonts w:cs="Times New Roman"/>
          <w:szCs w:val="24"/>
        </w:rPr>
        <w:t>’s employment contract</w:t>
      </w:r>
      <w:r w:rsidR="005B7F9F">
        <w:rPr>
          <w:rFonts w:cs="Times New Roman"/>
          <w:szCs w:val="24"/>
        </w:rPr>
        <w:t>,</w:t>
      </w:r>
      <w:r w:rsidRPr="00AF4042">
        <w:rPr>
          <w:rFonts w:cs="Times New Roman"/>
          <w:szCs w:val="24"/>
        </w:rPr>
        <w:t xml:space="preserve"> the </w:t>
      </w:r>
      <w:r w:rsidR="003147D5">
        <w:rPr>
          <w:rFonts w:cs="Times New Roman"/>
          <w:szCs w:val="24"/>
        </w:rPr>
        <w:t>staff member</w:t>
      </w:r>
      <w:r w:rsidRPr="00AF4042">
        <w:rPr>
          <w:rFonts w:cs="Times New Roman"/>
          <w:szCs w:val="24"/>
        </w:rPr>
        <w:t xml:space="preserve"> is entitled to that class of travel.  </w:t>
      </w:r>
    </w:p>
    <w:p w14:paraId="11CA148D" w14:textId="420C50E2" w:rsidR="00AE044E" w:rsidRPr="00AF4042" w:rsidRDefault="00AE044E" w:rsidP="00D25A6F">
      <w:pPr>
        <w:numPr>
          <w:ilvl w:val="0"/>
          <w:numId w:val="31"/>
        </w:numPr>
        <w:tabs>
          <w:tab w:val="left" w:pos="2865"/>
        </w:tabs>
        <w:spacing w:after="0" w:line="360" w:lineRule="auto"/>
        <w:jc w:val="both"/>
        <w:rPr>
          <w:rFonts w:cs="Times New Roman"/>
          <w:szCs w:val="24"/>
        </w:rPr>
      </w:pPr>
      <w:r w:rsidRPr="00AF4042">
        <w:rPr>
          <w:rFonts w:cs="Times New Roman"/>
          <w:szCs w:val="24"/>
        </w:rPr>
        <w:t xml:space="preserve">If the journey is six hours or more, a Traveller shall be booked into business class.  </w:t>
      </w:r>
    </w:p>
    <w:p w14:paraId="10832451" w14:textId="2C0CD77C" w:rsidR="00AE044E" w:rsidRPr="00AF4042" w:rsidRDefault="00AE044E" w:rsidP="00D25A6F">
      <w:pPr>
        <w:numPr>
          <w:ilvl w:val="0"/>
          <w:numId w:val="31"/>
        </w:numPr>
        <w:tabs>
          <w:tab w:val="left" w:pos="2865"/>
        </w:tabs>
        <w:spacing w:after="0" w:line="360" w:lineRule="auto"/>
        <w:jc w:val="both"/>
        <w:rPr>
          <w:rFonts w:cs="Times New Roman"/>
          <w:szCs w:val="24"/>
        </w:rPr>
      </w:pPr>
      <w:r w:rsidRPr="00AF4042">
        <w:rPr>
          <w:rFonts w:cs="Times New Roman"/>
          <w:szCs w:val="24"/>
        </w:rPr>
        <w:t xml:space="preserve">Where </w:t>
      </w:r>
      <w:r w:rsidR="005B7F9F">
        <w:rPr>
          <w:rFonts w:cs="Times New Roman"/>
          <w:szCs w:val="24"/>
        </w:rPr>
        <w:t>a third party sponsors the travel</w:t>
      </w:r>
      <w:r w:rsidRPr="00AF4042">
        <w:rPr>
          <w:rFonts w:cs="Times New Roman"/>
          <w:szCs w:val="24"/>
        </w:rPr>
        <w:t xml:space="preserve">, the policies of that third-party regarding class of air travel shall apply unless it will be to the </w:t>
      </w:r>
      <w:r w:rsidR="003147D5">
        <w:rPr>
          <w:rFonts w:cs="Times New Roman"/>
          <w:szCs w:val="24"/>
        </w:rPr>
        <w:t>staff member</w:t>
      </w:r>
      <w:r w:rsidR="005B7F9F">
        <w:rPr>
          <w:rFonts w:cs="Times New Roman"/>
          <w:szCs w:val="24"/>
        </w:rPr>
        <w:t>'s detriment,</w:t>
      </w:r>
      <w:r w:rsidRPr="00AF4042">
        <w:rPr>
          <w:rFonts w:cs="Times New Roman"/>
          <w:szCs w:val="24"/>
        </w:rPr>
        <w:t xml:space="preserve"> especially regarding their health and well-being. </w:t>
      </w:r>
    </w:p>
    <w:p w14:paraId="1214E8A8" w14:textId="69BF4328" w:rsidR="00AE044E" w:rsidRPr="00EB3DBB" w:rsidRDefault="00AE044E" w:rsidP="00D25A6F">
      <w:pPr>
        <w:pStyle w:val="ListParagraph"/>
        <w:numPr>
          <w:ilvl w:val="0"/>
          <w:numId w:val="109"/>
        </w:numPr>
        <w:tabs>
          <w:tab w:val="left" w:pos="2865"/>
        </w:tabs>
        <w:spacing w:after="0" w:line="360" w:lineRule="auto"/>
        <w:jc w:val="both"/>
        <w:rPr>
          <w:rFonts w:cs="Times New Roman"/>
          <w:b/>
          <w:szCs w:val="24"/>
        </w:rPr>
      </w:pPr>
      <w:r w:rsidRPr="00EB3DBB">
        <w:rPr>
          <w:rFonts w:cs="Times New Roman"/>
          <w:b/>
          <w:szCs w:val="24"/>
        </w:rPr>
        <w:t>Per Diem Rate</w:t>
      </w:r>
    </w:p>
    <w:p w14:paraId="472E3578" w14:textId="57B9F9E4" w:rsidR="00AE044E" w:rsidRDefault="00AE044E" w:rsidP="00AF4042">
      <w:pPr>
        <w:tabs>
          <w:tab w:val="left" w:pos="2865"/>
        </w:tabs>
        <w:spacing w:after="0" w:line="360" w:lineRule="auto"/>
        <w:jc w:val="both"/>
        <w:rPr>
          <w:rFonts w:cs="Times New Roman"/>
          <w:szCs w:val="24"/>
        </w:rPr>
      </w:pPr>
      <w:r w:rsidRPr="00AF4042">
        <w:rPr>
          <w:rFonts w:cs="Times New Roman"/>
          <w:szCs w:val="24"/>
        </w:rPr>
        <w:t>The per diems for staff members at both local and national level</w:t>
      </w:r>
      <w:r w:rsidR="005B7F9F">
        <w:rPr>
          <w:rFonts w:cs="Times New Roman"/>
          <w:szCs w:val="24"/>
        </w:rPr>
        <w:t>s shall be pegged on the rate</w:t>
      </w:r>
      <w:r w:rsidRPr="00AF4042">
        <w:rPr>
          <w:rFonts w:cs="Times New Roman"/>
          <w:szCs w:val="24"/>
        </w:rPr>
        <w:t xml:space="preserve">s promulgated by the United Nations’ International Civil Service Commission DSA Circular Report (UN DSA Report) as revised from time to time.  The per diem rates in the UN DSA Report </w:t>
      </w:r>
      <w:r w:rsidR="005B7F9F">
        <w:rPr>
          <w:rFonts w:cs="Times New Roman"/>
          <w:szCs w:val="24"/>
        </w:rPr>
        <w:t>cover</w:t>
      </w:r>
      <w:r w:rsidRPr="00AF4042">
        <w:rPr>
          <w:rFonts w:cs="Times New Roman"/>
          <w:szCs w:val="24"/>
        </w:rPr>
        <w:t xml:space="preserve"> lodging, meals, gratuities and other expenses of travellers.   </w:t>
      </w:r>
    </w:p>
    <w:p w14:paraId="094257CB" w14:textId="77777777" w:rsidR="005B7F9F" w:rsidRPr="00AF4042" w:rsidRDefault="005B7F9F" w:rsidP="00AF4042">
      <w:pPr>
        <w:tabs>
          <w:tab w:val="left" w:pos="2865"/>
        </w:tabs>
        <w:spacing w:after="0" w:line="360" w:lineRule="auto"/>
        <w:jc w:val="both"/>
        <w:rPr>
          <w:rFonts w:cs="Times New Roman"/>
          <w:szCs w:val="24"/>
        </w:rPr>
      </w:pPr>
    </w:p>
    <w:p w14:paraId="52C61E86" w14:textId="77777777"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 xml:space="preserve">For the Bank’s purposes, the UN DSA Report per diem rate for a city/town or business district which is in the same location or near the location where the business, training or conference is being conducted shall apply subject to the hotel rating, where applicable, of a maximum of four (4) star.    </w:t>
      </w:r>
    </w:p>
    <w:p w14:paraId="158DE408" w14:textId="77777777" w:rsidR="00AE044E" w:rsidRPr="00EB3DBB" w:rsidRDefault="00AE044E" w:rsidP="00D25A6F">
      <w:pPr>
        <w:pStyle w:val="ListParagraph"/>
        <w:numPr>
          <w:ilvl w:val="0"/>
          <w:numId w:val="109"/>
        </w:numPr>
        <w:tabs>
          <w:tab w:val="left" w:pos="2865"/>
        </w:tabs>
        <w:spacing w:after="0" w:line="360" w:lineRule="auto"/>
        <w:jc w:val="both"/>
        <w:rPr>
          <w:rFonts w:cs="Times New Roman"/>
          <w:b/>
          <w:szCs w:val="24"/>
        </w:rPr>
      </w:pPr>
      <w:r w:rsidRPr="00EB3DBB">
        <w:rPr>
          <w:rFonts w:cs="Times New Roman"/>
          <w:b/>
          <w:szCs w:val="24"/>
        </w:rPr>
        <w:t>Refunds and Acquittals</w:t>
      </w:r>
    </w:p>
    <w:p w14:paraId="7F71C937" w14:textId="2D886174" w:rsidR="00AE044E" w:rsidRDefault="00AE044E" w:rsidP="00AF4042">
      <w:pPr>
        <w:tabs>
          <w:tab w:val="left" w:pos="2865"/>
        </w:tabs>
        <w:spacing w:after="0" w:line="360" w:lineRule="auto"/>
        <w:jc w:val="both"/>
        <w:rPr>
          <w:rFonts w:cs="Times New Roman"/>
          <w:szCs w:val="24"/>
        </w:rPr>
      </w:pPr>
      <w:r w:rsidRPr="00AF4042">
        <w:rPr>
          <w:rFonts w:cs="Times New Roman"/>
          <w:szCs w:val="24"/>
        </w:rPr>
        <w:t xml:space="preserve">If a Traveller has received per diem and other funds on a trip or training which provides for these fully, such a Traveller is required to return all such funds </w:t>
      </w:r>
      <w:r w:rsidR="005B7F9F">
        <w:rPr>
          <w:rFonts w:cs="Times New Roman"/>
          <w:szCs w:val="24"/>
        </w:rPr>
        <w:t>they</w:t>
      </w:r>
      <w:r w:rsidRPr="00AF4042">
        <w:rPr>
          <w:rFonts w:cs="Times New Roman"/>
          <w:szCs w:val="24"/>
        </w:rPr>
        <w:t xml:space="preserve"> would have received from the Bank.  </w:t>
      </w:r>
    </w:p>
    <w:p w14:paraId="33624832" w14:textId="77777777" w:rsidR="005B7F9F" w:rsidRPr="00AF4042" w:rsidRDefault="005B7F9F" w:rsidP="00AF4042">
      <w:pPr>
        <w:tabs>
          <w:tab w:val="left" w:pos="2865"/>
        </w:tabs>
        <w:spacing w:after="0" w:line="360" w:lineRule="auto"/>
        <w:jc w:val="both"/>
        <w:rPr>
          <w:rFonts w:cs="Times New Roman"/>
          <w:szCs w:val="24"/>
        </w:rPr>
      </w:pPr>
    </w:p>
    <w:p w14:paraId="4B4139AB" w14:textId="640F5948" w:rsidR="00AE044E" w:rsidRDefault="00AE044E" w:rsidP="00AF4042">
      <w:pPr>
        <w:tabs>
          <w:tab w:val="left" w:pos="2865"/>
        </w:tabs>
        <w:spacing w:after="0" w:line="360" w:lineRule="auto"/>
        <w:jc w:val="both"/>
        <w:rPr>
          <w:rFonts w:cs="Times New Roman"/>
          <w:szCs w:val="24"/>
        </w:rPr>
      </w:pPr>
      <w:r w:rsidRPr="00AF4042">
        <w:rPr>
          <w:rFonts w:cs="Times New Roman"/>
          <w:szCs w:val="24"/>
        </w:rPr>
        <w:lastRenderedPageBreak/>
        <w:t xml:space="preserve">Travellers other than Bank Staff in this category include consultants, board members and other persons not employed by the Bank but for whom the Bank has agreed to pay travel expenses.  </w:t>
      </w:r>
    </w:p>
    <w:p w14:paraId="1685B005" w14:textId="77777777" w:rsidR="005B7F9F" w:rsidRPr="00AF4042" w:rsidRDefault="005B7F9F" w:rsidP="00AF4042">
      <w:pPr>
        <w:tabs>
          <w:tab w:val="left" w:pos="2865"/>
        </w:tabs>
        <w:spacing w:after="0" w:line="360" w:lineRule="auto"/>
        <w:jc w:val="both"/>
        <w:rPr>
          <w:rFonts w:cs="Times New Roman"/>
          <w:szCs w:val="24"/>
        </w:rPr>
      </w:pPr>
    </w:p>
    <w:p w14:paraId="204E242C" w14:textId="6CB98F83"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Tips are a reimbursable expense and should be appropriate to the location, service level and local protocol and never to exceed 10% of the total bill or an equivalent of US$20</w:t>
      </w:r>
      <w:r w:rsidR="002467A8">
        <w:rPr>
          <w:rFonts w:cs="Times New Roman"/>
          <w:szCs w:val="24"/>
        </w:rPr>
        <w:t>,</w:t>
      </w:r>
      <w:r w:rsidRPr="00AF4042">
        <w:rPr>
          <w:rFonts w:cs="Times New Roman"/>
          <w:szCs w:val="24"/>
        </w:rPr>
        <w:t xml:space="preserve"> whichever is lower. </w:t>
      </w:r>
      <w:commentRangeStart w:id="828"/>
      <w:r w:rsidRPr="00AF4042">
        <w:rPr>
          <w:rFonts w:cs="Times New Roman"/>
          <w:szCs w:val="24"/>
        </w:rPr>
        <w:t>Staff members shall submit their travel returns within 5 working days</w:t>
      </w:r>
      <w:commentRangeEnd w:id="828"/>
      <w:r w:rsidR="002467A8">
        <w:rPr>
          <w:rStyle w:val="CommentReference"/>
        </w:rPr>
        <w:commentReference w:id="828"/>
      </w:r>
      <w:r w:rsidRPr="00AF4042">
        <w:rPr>
          <w:rFonts w:cs="Times New Roman"/>
          <w:szCs w:val="24"/>
        </w:rPr>
        <w:t>. If</w:t>
      </w:r>
      <w:r w:rsidR="002467A8">
        <w:rPr>
          <w:rFonts w:cs="Times New Roman"/>
          <w:szCs w:val="24"/>
        </w:rPr>
        <w:t>,</w:t>
      </w:r>
      <w:r w:rsidRPr="00AF4042">
        <w:rPr>
          <w:rFonts w:cs="Times New Roman"/>
          <w:szCs w:val="24"/>
        </w:rPr>
        <w:t xml:space="preserve"> after 10 working days of travel</w:t>
      </w:r>
      <w:r w:rsidR="002467A8">
        <w:rPr>
          <w:rFonts w:cs="Times New Roman"/>
          <w:szCs w:val="24"/>
        </w:rPr>
        <w:t>,</w:t>
      </w:r>
      <w:r w:rsidRPr="00AF4042">
        <w:rPr>
          <w:rFonts w:cs="Times New Roman"/>
          <w:szCs w:val="24"/>
        </w:rPr>
        <w:t xml:space="preserve"> a staff member has not submitted their travel returns, the Bank will assume that the staff member did not travel, and the amount initially issued will be deducted from the payroll. </w:t>
      </w:r>
    </w:p>
    <w:p w14:paraId="70CE77A9" w14:textId="77777777" w:rsidR="00AE044E" w:rsidRPr="00EB3DBB" w:rsidRDefault="00AE044E" w:rsidP="00D25A6F">
      <w:pPr>
        <w:pStyle w:val="ListParagraph"/>
        <w:numPr>
          <w:ilvl w:val="0"/>
          <w:numId w:val="109"/>
        </w:numPr>
        <w:tabs>
          <w:tab w:val="left" w:pos="2865"/>
        </w:tabs>
        <w:spacing w:after="0" w:line="360" w:lineRule="auto"/>
        <w:jc w:val="both"/>
        <w:rPr>
          <w:rFonts w:cs="Times New Roman"/>
          <w:b/>
          <w:iCs/>
          <w:szCs w:val="24"/>
        </w:rPr>
      </w:pPr>
      <w:r w:rsidRPr="00EB3DBB">
        <w:rPr>
          <w:rFonts w:cs="Times New Roman"/>
          <w:b/>
          <w:iCs/>
          <w:szCs w:val="24"/>
        </w:rPr>
        <w:t>Use of Bank Vehicles and Mileage Allowance</w:t>
      </w:r>
    </w:p>
    <w:p w14:paraId="3BD179C4" w14:textId="77777777" w:rsidR="00AE044E" w:rsidRPr="00AF4042" w:rsidRDefault="00AE044E" w:rsidP="00AF4042">
      <w:pPr>
        <w:tabs>
          <w:tab w:val="left" w:pos="2865"/>
        </w:tabs>
        <w:spacing w:after="0" w:line="360" w:lineRule="auto"/>
        <w:jc w:val="both"/>
        <w:rPr>
          <w:rFonts w:cs="Times New Roman"/>
          <w:szCs w:val="24"/>
        </w:rPr>
      </w:pPr>
    </w:p>
    <w:p w14:paraId="6E393947" w14:textId="77777777"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 xml:space="preserve">Travellers are encouraged to use Bank vehicles where possible while undertaking Bank business. The use of Bank vehicles will be in accordance with Asset Care Policy.   </w:t>
      </w:r>
    </w:p>
    <w:p w14:paraId="24575A45" w14:textId="635C12F3"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 xml:space="preserve">The use of private vehicles on Bank missions must first be authorised by the Director – </w:t>
      </w:r>
      <w:del w:id="829" w:author="Kuhudzai Kudzaishe" w:date="2022-09-15T11:20:00Z">
        <w:r w:rsidRPr="00AF4042" w:rsidDel="009F3A90">
          <w:rPr>
            <w:rFonts w:cs="Times New Roman"/>
            <w:szCs w:val="24"/>
          </w:rPr>
          <w:delText>CSDR</w:delText>
        </w:r>
      </w:del>
      <w:ins w:id="830" w:author="Kuhudzai Kudzaishe" w:date="2022-09-15T11:20:00Z">
        <w:r w:rsidR="009F3A90" w:rsidRPr="00AF4042">
          <w:rPr>
            <w:rFonts w:cs="Times New Roman"/>
            <w:szCs w:val="24"/>
          </w:rPr>
          <w:t>CS</w:t>
        </w:r>
        <w:r w:rsidR="009F3A90">
          <w:rPr>
            <w:rFonts w:cs="Times New Roman"/>
            <w:szCs w:val="24"/>
          </w:rPr>
          <w:t>HD</w:t>
        </w:r>
      </w:ins>
      <w:r w:rsidR="00A007EE">
        <w:rPr>
          <w:rFonts w:cs="Times New Roman"/>
          <w:szCs w:val="24"/>
        </w:rPr>
        <w:t>,</w:t>
      </w:r>
      <w:r w:rsidRPr="00AF4042">
        <w:rPr>
          <w:rFonts w:cs="Times New Roman"/>
          <w:szCs w:val="24"/>
        </w:rPr>
        <w:t xml:space="preserve"> and staff using private vehicles are eligible to claim a mileage allowance in accordance with the rates provided by </w:t>
      </w:r>
      <w:r w:rsidR="002467A8">
        <w:rPr>
          <w:rFonts w:cs="Times New Roman"/>
          <w:szCs w:val="24"/>
        </w:rPr>
        <w:t xml:space="preserve">the </w:t>
      </w:r>
      <w:r w:rsidRPr="00AF4042">
        <w:rPr>
          <w:rFonts w:cs="Times New Roman"/>
          <w:szCs w:val="24"/>
        </w:rPr>
        <w:t xml:space="preserve">Automobile Association of Zimbabwe. </w:t>
      </w:r>
    </w:p>
    <w:p w14:paraId="462EDE1C" w14:textId="77777777" w:rsidR="00AE044E" w:rsidRPr="00EB3DBB" w:rsidRDefault="00AE044E" w:rsidP="00D25A6F">
      <w:pPr>
        <w:pStyle w:val="ListParagraph"/>
        <w:numPr>
          <w:ilvl w:val="0"/>
          <w:numId w:val="109"/>
        </w:numPr>
        <w:tabs>
          <w:tab w:val="left" w:pos="2865"/>
        </w:tabs>
        <w:spacing w:after="0" w:line="360" w:lineRule="auto"/>
        <w:jc w:val="both"/>
        <w:rPr>
          <w:rFonts w:cs="Times New Roman"/>
          <w:b/>
          <w:iCs/>
          <w:szCs w:val="24"/>
        </w:rPr>
      </w:pPr>
      <w:r w:rsidRPr="00EB3DBB">
        <w:rPr>
          <w:rFonts w:cs="Times New Roman"/>
          <w:b/>
          <w:iCs/>
          <w:szCs w:val="24"/>
        </w:rPr>
        <w:t>Vehicle Hire</w:t>
      </w:r>
    </w:p>
    <w:p w14:paraId="0F0BB83C" w14:textId="77777777" w:rsidR="00AE044E" w:rsidRPr="00AF4042" w:rsidRDefault="00AE044E" w:rsidP="00AF4042">
      <w:pPr>
        <w:tabs>
          <w:tab w:val="left" w:pos="2865"/>
        </w:tabs>
        <w:spacing w:after="0" w:line="360" w:lineRule="auto"/>
        <w:jc w:val="both"/>
        <w:rPr>
          <w:rFonts w:cs="Times New Roman"/>
          <w:szCs w:val="24"/>
        </w:rPr>
      </w:pPr>
    </w:p>
    <w:p w14:paraId="4FA78407" w14:textId="3034B2EE" w:rsidR="00AE044E" w:rsidRPr="00AF4042" w:rsidRDefault="00AE044E" w:rsidP="00AF4042">
      <w:pPr>
        <w:tabs>
          <w:tab w:val="left" w:pos="2865"/>
        </w:tabs>
        <w:spacing w:after="0" w:line="360" w:lineRule="auto"/>
        <w:jc w:val="both"/>
        <w:rPr>
          <w:rFonts w:cs="Times New Roman"/>
          <w:szCs w:val="24"/>
        </w:rPr>
      </w:pPr>
      <w:r w:rsidRPr="00AF4042">
        <w:rPr>
          <w:rFonts w:cs="Times New Roman"/>
          <w:szCs w:val="24"/>
        </w:rPr>
        <w:t xml:space="preserve">Any vehicle hire should be approved </w:t>
      </w:r>
      <w:r w:rsidR="00A007EE">
        <w:rPr>
          <w:rFonts w:cs="Times New Roman"/>
          <w:szCs w:val="24"/>
        </w:rPr>
        <w:t>before the hire and</w:t>
      </w:r>
      <w:r w:rsidRPr="00AF4042">
        <w:rPr>
          <w:rFonts w:cs="Times New Roman"/>
          <w:szCs w:val="24"/>
        </w:rPr>
        <w:t xml:space="preserve"> from the Bank’s approved service providers.   </w:t>
      </w:r>
    </w:p>
    <w:p w14:paraId="51FB3707" w14:textId="77777777" w:rsidR="00AE044E" w:rsidRPr="00AF4042" w:rsidRDefault="00AE044E" w:rsidP="00AF4042">
      <w:pPr>
        <w:tabs>
          <w:tab w:val="left" w:pos="2865"/>
        </w:tabs>
        <w:spacing w:after="0" w:line="360" w:lineRule="auto"/>
        <w:jc w:val="both"/>
        <w:rPr>
          <w:rFonts w:cs="Times New Roman"/>
          <w:szCs w:val="24"/>
        </w:rPr>
      </w:pPr>
    </w:p>
    <w:p w14:paraId="656E6E7A" w14:textId="77777777" w:rsidR="006D591C" w:rsidRPr="00AF4042" w:rsidRDefault="006D591C" w:rsidP="00AF4042">
      <w:pPr>
        <w:tabs>
          <w:tab w:val="left" w:pos="2865"/>
        </w:tabs>
        <w:spacing w:after="0" w:line="360" w:lineRule="auto"/>
        <w:jc w:val="both"/>
        <w:rPr>
          <w:rFonts w:cs="Times New Roman"/>
          <w:szCs w:val="24"/>
        </w:rPr>
      </w:pPr>
    </w:p>
    <w:p w14:paraId="52F69BF1" w14:textId="34F3AA97" w:rsidR="006D591C" w:rsidRDefault="004649C3" w:rsidP="00D25A6F">
      <w:pPr>
        <w:pStyle w:val="Heading2"/>
        <w:numPr>
          <w:ilvl w:val="1"/>
          <w:numId w:val="104"/>
        </w:numPr>
      </w:pPr>
      <w:bookmarkStart w:id="831" w:name="_Toc113607542"/>
      <w:bookmarkStart w:id="832" w:name="_Toc114058925"/>
      <w:r w:rsidRPr="001403BF">
        <w:t>Leave</w:t>
      </w:r>
      <w:bookmarkEnd w:id="831"/>
      <w:bookmarkEnd w:id="832"/>
      <w:r w:rsidR="00B33609" w:rsidRPr="001403BF">
        <w:t xml:space="preserve"> </w:t>
      </w:r>
    </w:p>
    <w:p w14:paraId="3CC9C0C7" w14:textId="39B88340" w:rsidR="00A007EE" w:rsidRPr="00A007EE" w:rsidRDefault="00A007EE" w:rsidP="00A007EE"/>
    <w:p w14:paraId="59C95A52" w14:textId="3C5F6570" w:rsidR="005E512C" w:rsidRPr="00AF4042" w:rsidRDefault="0036668C" w:rsidP="00AF4042">
      <w:pPr>
        <w:spacing w:after="0" w:line="360" w:lineRule="auto"/>
        <w:jc w:val="both"/>
        <w:rPr>
          <w:rFonts w:eastAsia="Calibri" w:cs="Times New Roman"/>
          <w:szCs w:val="24"/>
        </w:rPr>
      </w:pPr>
      <w:r w:rsidRPr="00AF4042">
        <w:rPr>
          <w:rFonts w:eastAsia="Times New Roman" w:cs="Times New Roman"/>
          <w:szCs w:val="24"/>
          <w:lang w:val="en-US"/>
        </w:rPr>
        <w:t xml:space="preserve">It is expected that </w:t>
      </w:r>
      <w:r w:rsidR="002B1A40">
        <w:rPr>
          <w:rFonts w:eastAsia="Times New Roman" w:cs="Times New Roman"/>
          <w:szCs w:val="24"/>
          <w:lang w:val="en-US"/>
        </w:rPr>
        <w:t>staff should have a work-life balance from time to time, including</w:t>
      </w:r>
      <w:r w:rsidR="002B58F7" w:rsidRPr="00AF4042">
        <w:rPr>
          <w:rFonts w:eastAsia="Times New Roman" w:cs="Times New Roman"/>
          <w:szCs w:val="24"/>
          <w:lang w:val="en-US"/>
        </w:rPr>
        <w:t xml:space="preserve"> staff on probation</w:t>
      </w:r>
      <w:r w:rsidRPr="00AF4042">
        <w:rPr>
          <w:rFonts w:eastAsia="Times New Roman" w:cs="Times New Roman"/>
          <w:szCs w:val="24"/>
          <w:lang w:val="en-US"/>
        </w:rPr>
        <w:t>. This is in line with constitutional and other regulatory frameworks. In certain circumstances</w:t>
      </w:r>
      <w:r w:rsidR="002B1A40">
        <w:rPr>
          <w:rFonts w:eastAsia="Times New Roman" w:cs="Times New Roman"/>
          <w:szCs w:val="24"/>
          <w:lang w:val="en-US"/>
        </w:rPr>
        <w:t>,</w:t>
      </w:r>
      <w:r w:rsidRPr="00AF4042">
        <w:rPr>
          <w:rFonts w:eastAsia="Times New Roman" w:cs="Times New Roman"/>
          <w:szCs w:val="24"/>
          <w:lang w:val="en-US"/>
        </w:rPr>
        <w:t xml:space="preserve"> </w:t>
      </w:r>
      <w:r w:rsidR="00D764B3" w:rsidRPr="00AF4042">
        <w:rPr>
          <w:rFonts w:eastAsia="Times New Roman" w:cs="Times New Roman"/>
          <w:szCs w:val="24"/>
          <w:lang w:val="en-US"/>
        </w:rPr>
        <w:t xml:space="preserve">staff </w:t>
      </w:r>
      <w:r w:rsidRPr="00AF4042">
        <w:rPr>
          <w:rFonts w:eastAsia="Times New Roman" w:cs="Times New Roman"/>
          <w:szCs w:val="24"/>
          <w:lang w:val="en-US"/>
        </w:rPr>
        <w:t xml:space="preserve">may fall sick or have personal needs that require time off.  This section </w:t>
      </w:r>
      <w:r w:rsidR="002B1A40">
        <w:rPr>
          <w:rFonts w:eastAsia="Times New Roman" w:cs="Times New Roman"/>
          <w:szCs w:val="24"/>
          <w:lang w:val="en-US"/>
        </w:rPr>
        <w:t>aims at regulating all forms of leave to staff, covering the granting and taking</w:t>
      </w:r>
      <w:r w:rsidRPr="00AF4042">
        <w:rPr>
          <w:rFonts w:eastAsia="Times New Roman" w:cs="Times New Roman"/>
          <w:szCs w:val="24"/>
          <w:lang w:val="en-US"/>
        </w:rPr>
        <w:t xml:space="preserve"> </w:t>
      </w:r>
      <w:r w:rsidR="002B1A40">
        <w:rPr>
          <w:rFonts w:eastAsia="Times New Roman" w:cs="Times New Roman"/>
          <w:szCs w:val="24"/>
          <w:lang w:val="en-US"/>
        </w:rPr>
        <w:t xml:space="preserve">of </w:t>
      </w:r>
      <w:r w:rsidRPr="00AF4042">
        <w:rPr>
          <w:rFonts w:eastAsia="Times New Roman" w:cs="Times New Roman"/>
          <w:szCs w:val="24"/>
          <w:lang w:val="en-US"/>
        </w:rPr>
        <w:t>such leave. Absence from work without approval or a valid reason for more than 5 days shall be regarded as misconduct.</w:t>
      </w:r>
      <w:r w:rsidR="005E512C" w:rsidRPr="00AF4042">
        <w:rPr>
          <w:rFonts w:eastAsia="Calibri" w:cs="Times New Roman"/>
          <w:szCs w:val="24"/>
        </w:rPr>
        <w:t xml:space="preserve"> </w:t>
      </w:r>
      <w:r w:rsidR="003147D5">
        <w:rPr>
          <w:rFonts w:eastAsia="Calibri" w:cs="Times New Roman"/>
          <w:szCs w:val="24"/>
        </w:rPr>
        <w:t>A staff member</w:t>
      </w:r>
      <w:r w:rsidR="005E512C" w:rsidRPr="00AF4042">
        <w:rPr>
          <w:rFonts w:eastAsia="Calibri" w:cs="Times New Roman"/>
          <w:szCs w:val="24"/>
        </w:rPr>
        <w:t xml:space="preserve">’s annual leave cycle shall commence on the date of employment with the Bank. </w:t>
      </w:r>
    </w:p>
    <w:p w14:paraId="1C9AD99A" w14:textId="77777777" w:rsidR="0036668C" w:rsidRPr="00AF4042" w:rsidRDefault="0036668C" w:rsidP="00AF4042">
      <w:pPr>
        <w:tabs>
          <w:tab w:val="left" w:pos="2475"/>
        </w:tabs>
        <w:spacing w:line="360" w:lineRule="auto"/>
        <w:jc w:val="both"/>
        <w:rPr>
          <w:rFonts w:eastAsia="Times New Roman" w:cs="Times New Roman"/>
          <w:szCs w:val="24"/>
          <w:lang w:val="en-US"/>
        </w:rPr>
      </w:pPr>
    </w:p>
    <w:p w14:paraId="7B9AAC4D" w14:textId="674E3AE2" w:rsidR="0036668C" w:rsidRPr="00AF4042" w:rsidRDefault="0036668C" w:rsidP="00AF4042">
      <w:pPr>
        <w:spacing w:after="0" w:line="360" w:lineRule="auto"/>
        <w:jc w:val="both"/>
        <w:rPr>
          <w:rFonts w:eastAsia="Calibri" w:cs="Times New Roman"/>
          <w:szCs w:val="24"/>
          <w:lang w:eastAsia="en-ZW"/>
        </w:rPr>
      </w:pPr>
      <w:r w:rsidRPr="00AF4042">
        <w:rPr>
          <w:rFonts w:eastAsia="Calibri" w:cs="Times New Roman"/>
          <w:szCs w:val="24"/>
          <w:lang w:eastAsia="en-ZW"/>
        </w:rPr>
        <w:lastRenderedPageBreak/>
        <w:t xml:space="preserve">The policy will </w:t>
      </w:r>
      <w:r w:rsidR="002B1A40">
        <w:rPr>
          <w:rFonts w:eastAsia="Calibri" w:cs="Times New Roman"/>
          <w:szCs w:val="24"/>
          <w:lang w:eastAsia="en-ZW"/>
        </w:rPr>
        <w:t>guide</w:t>
      </w:r>
      <w:r w:rsidRPr="00AF4042">
        <w:rPr>
          <w:rFonts w:eastAsia="Calibri" w:cs="Times New Roman"/>
          <w:szCs w:val="24"/>
          <w:lang w:eastAsia="en-ZW"/>
        </w:rPr>
        <w:t xml:space="preserve"> the</w:t>
      </w:r>
      <w:r w:rsidR="00D008D2" w:rsidRPr="00AF4042">
        <w:rPr>
          <w:rFonts w:eastAsia="Calibri" w:cs="Times New Roman"/>
          <w:szCs w:val="24"/>
          <w:lang w:eastAsia="en-ZW"/>
        </w:rPr>
        <w:t xml:space="preserve"> following categories of leave:</w:t>
      </w:r>
    </w:p>
    <w:p w14:paraId="1FECFE4B" w14:textId="46EDDFC4" w:rsidR="005E512C" w:rsidRPr="00AF4042" w:rsidRDefault="0036668C" w:rsidP="00D25A6F">
      <w:pPr>
        <w:numPr>
          <w:ilvl w:val="0"/>
          <w:numId w:val="15"/>
        </w:numPr>
        <w:spacing w:after="0" w:line="360" w:lineRule="auto"/>
        <w:jc w:val="both"/>
        <w:rPr>
          <w:rFonts w:eastAsia="Calibri" w:cs="Times New Roman"/>
          <w:szCs w:val="24"/>
        </w:rPr>
      </w:pPr>
      <w:r w:rsidRPr="00AF4042">
        <w:rPr>
          <w:rFonts w:eastAsia="Calibri" w:cs="Times New Roman"/>
          <w:szCs w:val="24"/>
        </w:rPr>
        <w:t xml:space="preserve">Annual/ Vacation Leave; </w:t>
      </w:r>
    </w:p>
    <w:p w14:paraId="2EAE4E2E" w14:textId="23347DAF"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Advance Vacation Leave;</w:t>
      </w:r>
    </w:p>
    <w:p w14:paraId="2FC659DF" w14:textId="302DF3C0"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Maternity Leave</w:t>
      </w:r>
    </w:p>
    <w:p w14:paraId="6DECC9D0" w14:textId="43A4C253"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Paternity</w:t>
      </w:r>
    </w:p>
    <w:p w14:paraId="22BFD394" w14:textId="31420029"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Sick Leave</w:t>
      </w:r>
    </w:p>
    <w:p w14:paraId="4C0CF96A" w14:textId="3CB2477B"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Special/Compassionate Leave</w:t>
      </w:r>
    </w:p>
    <w:p w14:paraId="1E6D0CDB" w14:textId="0E60AFC5"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Casual Leave/ Time off Lieu</w:t>
      </w:r>
    </w:p>
    <w:p w14:paraId="2E43DB54" w14:textId="33550E2A"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Unpaid Leave</w:t>
      </w:r>
    </w:p>
    <w:p w14:paraId="610D36E6" w14:textId="45CD7289" w:rsidR="00402FF1" w:rsidRPr="00AF4042"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Adoption Leave</w:t>
      </w:r>
    </w:p>
    <w:p w14:paraId="088320E5" w14:textId="7571B0A6" w:rsidR="001403BF" w:rsidRDefault="00402FF1" w:rsidP="00D25A6F">
      <w:pPr>
        <w:numPr>
          <w:ilvl w:val="0"/>
          <w:numId w:val="15"/>
        </w:numPr>
        <w:spacing w:after="0" w:line="360" w:lineRule="auto"/>
        <w:jc w:val="both"/>
        <w:rPr>
          <w:rFonts w:eastAsia="Calibri" w:cs="Times New Roman"/>
          <w:szCs w:val="24"/>
        </w:rPr>
      </w:pPr>
      <w:r w:rsidRPr="00AF4042">
        <w:rPr>
          <w:rFonts w:eastAsia="Calibri" w:cs="Times New Roman"/>
          <w:szCs w:val="24"/>
        </w:rPr>
        <w:t>Study Lave</w:t>
      </w:r>
      <w:bookmarkStart w:id="833" w:name="_Toc113607543"/>
    </w:p>
    <w:p w14:paraId="2592CB7D" w14:textId="77777777" w:rsidR="001403BF" w:rsidRDefault="001403BF" w:rsidP="001403BF">
      <w:pPr>
        <w:spacing w:after="0" w:line="360" w:lineRule="auto"/>
        <w:jc w:val="both"/>
        <w:rPr>
          <w:rFonts w:eastAsia="Calibri" w:cs="Times New Roman"/>
          <w:szCs w:val="24"/>
        </w:rPr>
      </w:pPr>
    </w:p>
    <w:p w14:paraId="0E5B831E" w14:textId="4A244813" w:rsidR="00582CBA" w:rsidRPr="001403BF" w:rsidRDefault="0036668C" w:rsidP="00D25A6F">
      <w:pPr>
        <w:pStyle w:val="Heading3"/>
        <w:numPr>
          <w:ilvl w:val="2"/>
          <w:numId w:val="104"/>
        </w:numPr>
        <w:rPr>
          <w:rFonts w:eastAsia="Calibri"/>
        </w:rPr>
      </w:pPr>
      <w:bookmarkStart w:id="834" w:name="_Toc114058926"/>
      <w:r w:rsidRPr="00AF4042">
        <w:t>Annual Vacation Leave</w:t>
      </w:r>
      <w:bookmarkEnd w:id="833"/>
      <w:bookmarkEnd w:id="834"/>
    </w:p>
    <w:p w14:paraId="67C1E133" w14:textId="6A8C81D3" w:rsidR="00E45F3C" w:rsidRPr="00AF4042" w:rsidRDefault="0036668C" w:rsidP="00AF4042">
      <w:pPr>
        <w:spacing w:after="0" w:line="360" w:lineRule="auto"/>
        <w:jc w:val="both"/>
        <w:rPr>
          <w:rFonts w:eastAsia="Calibri" w:cs="Times New Roman"/>
          <w:szCs w:val="24"/>
        </w:rPr>
      </w:pPr>
      <w:r w:rsidRPr="00AF4042">
        <w:rPr>
          <w:rFonts w:eastAsia="Calibri" w:cs="Times New Roman"/>
          <w:szCs w:val="24"/>
          <w:lang w:val="en-US"/>
        </w:rPr>
        <w:t xml:space="preserve">Vacation leave is accrued at the rate of 30 days per year up to a maximum of (90) days. </w:t>
      </w:r>
      <w:r w:rsidR="003147D5">
        <w:rPr>
          <w:rFonts w:eastAsia="Calibri" w:cs="Times New Roman"/>
          <w:szCs w:val="24"/>
          <w:lang w:val="en-US"/>
        </w:rPr>
        <w:t>A staff member</w:t>
      </w:r>
      <w:r w:rsidRPr="00AF4042">
        <w:rPr>
          <w:rFonts w:eastAsia="Calibri" w:cs="Times New Roman"/>
          <w:szCs w:val="24"/>
          <w:lang w:val="en-US"/>
        </w:rPr>
        <w:t xml:space="preserve"> cannot accrue more than (90) days </w:t>
      </w:r>
      <w:r w:rsidR="002B1A40">
        <w:rPr>
          <w:rFonts w:eastAsia="Calibri" w:cs="Times New Roman"/>
          <w:szCs w:val="24"/>
          <w:lang w:val="en-US"/>
        </w:rPr>
        <w:t xml:space="preserve">of </w:t>
      </w:r>
      <w:r w:rsidRPr="00AF4042">
        <w:rPr>
          <w:rFonts w:eastAsia="Calibri" w:cs="Times New Roman"/>
          <w:szCs w:val="24"/>
          <w:lang w:val="en-US"/>
        </w:rPr>
        <w:t>vacation leave. In calculating vacation leave</w:t>
      </w:r>
      <w:r w:rsidR="002B1A40">
        <w:rPr>
          <w:rFonts w:eastAsia="Calibri" w:cs="Times New Roman"/>
          <w:szCs w:val="24"/>
          <w:lang w:val="en-US"/>
        </w:rPr>
        <w:t>,</w:t>
      </w:r>
      <w:r w:rsidRPr="00AF4042">
        <w:rPr>
          <w:rFonts w:eastAsia="Calibri" w:cs="Times New Roman"/>
          <w:szCs w:val="24"/>
          <w:lang w:val="en-US"/>
        </w:rPr>
        <w:t xml:space="preserve"> weekends and holidays are included.</w:t>
      </w:r>
      <w:r w:rsidR="00C36101" w:rsidRPr="00AF4042">
        <w:rPr>
          <w:rFonts w:eastAsia="Calibri" w:cs="Times New Roman"/>
          <w:szCs w:val="24"/>
          <w:lang w:val="en-US"/>
        </w:rPr>
        <w:t xml:space="preserve"> In terms of the Labour Act, </w:t>
      </w:r>
      <w:r w:rsidR="003147D5">
        <w:rPr>
          <w:rFonts w:eastAsia="Calibri" w:cs="Times New Roman"/>
          <w:szCs w:val="24"/>
          <w:lang w:val="en-US"/>
        </w:rPr>
        <w:t>a staff member</w:t>
      </w:r>
      <w:r w:rsidR="002B1A40">
        <w:rPr>
          <w:rFonts w:eastAsia="Calibri" w:cs="Times New Roman"/>
          <w:szCs w:val="24"/>
          <w:lang w:val="en-US"/>
        </w:rPr>
        <w:t xml:space="preserve"> must have completed one year of service with the employer to qualify for paid vacation leave</w:t>
      </w:r>
      <w:r w:rsidR="00C36101" w:rsidRPr="00AF4042">
        <w:rPr>
          <w:rFonts w:eastAsia="Calibri" w:cs="Times New Roman"/>
          <w:szCs w:val="24"/>
          <w:lang w:val="en-US"/>
        </w:rPr>
        <w:t xml:space="preserve">. </w:t>
      </w:r>
      <w:r w:rsidR="00C36101" w:rsidRPr="00AF4042">
        <w:rPr>
          <w:rFonts w:eastAsia="Calibri" w:cs="Times New Roman"/>
          <w:szCs w:val="24"/>
        </w:rPr>
        <w:t xml:space="preserve">Leave shall be accumulated at </w:t>
      </w:r>
      <w:r w:rsidR="002B1A40">
        <w:rPr>
          <w:rFonts w:eastAsia="Calibri" w:cs="Times New Roman"/>
          <w:szCs w:val="24"/>
        </w:rPr>
        <w:t>2.5 days per calendar month or</w:t>
      </w:r>
      <w:r w:rsidR="00C36101" w:rsidRPr="00AF4042">
        <w:rPr>
          <w:rFonts w:eastAsia="Calibri" w:cs="Times New Roman"/>
          <w:szCs w:val="24"/>
        </w:rPr>
        <w:t xml:space="preserve"> per the individual’s contract</w:t>
      </w:r>
      <w:r w:rsidR="006D591C" w:rsidRPr="00AF4042">
        <w:rPr>
          <w:rFonts w:eastAsia="Calibri" w:cs="Times New Roman"/>
          <w:szCs w:val="24"/>
        </w:rPr>
        <w:t>.</w:t>
      </w:r>
    </w:p>
    <w:p w14:paraId="13E9506D" w14:textId="77777777" w:rsidR="006D591C" w:rsidRPr="00AF4042" w:rsidRDefault="006D591C" w:rsidP="00AF4042">
      <w:pPr>
        <w:spacing w:after="0" w:line="360" w:lineRule="auto"/>
        <w:jc w:val="both"/>
        <w:rPr>
          <w:rFonts w:eastAsia="Calibri" w:cs="Times New Roman"/>
          <w:b/>
          <w:szCs w:val="24"/>
        </w:rPr>
      </w:pPr>
    </w:p>
    <w:p w14:paraId="78BF127A" w14:textId="14D85387" w:rsidR="00E45F3C" w:rsidRPr="00AF4042" w:rsidRDefault="0036668C" w:rsidP="00AF4042">
      <w:pPr>
        <w:spacing w:after="200" w:line="360" w:lineRule="auto"/>
        <w:jc w:val="both"/>
        <w:rPr>
          <w:rFonts w:eastAsia="Calibri" w:cs="Times New Roman"/>
          <w:szCs w:val="24"/>
          <w:lang w:val="en-US"/>
        </w:rPr>
      </w:pPr>
      <w:r w:rsidRPr="00AF4042">
        <w:rPr>
          <w:rFonts w:eastAsia="Calibri" w:cs="Times New Roman"/>
          <w:szCs w:val="24"/>
          <w:lang w:val="en-US"/>
        </w:rPr>
        <w:t xml:space="preserve">Where </w:t>
      </w:r>
      <w:r w:rsidR="003147D5">
        <w:rPr>
          <w:rFonts w:eastAsia="Calibri" w:cs="Times New Roman"/>
          <w:szCs w:val="24"/>
          <w:lang w:val="en-US"/>
        </w:rPr>
        <w:t>a staff member</w:t>
      </w:r>
      <w:r w:rsidRPr="00AF4042">
        <w:rPr>
          <w:rFonts w:eastAsia="Calibri" w:cs="Times New Roman"/>
          <w:szCs w:val="24"/>
          <w:lang w:val="en-US"/>
        </w:rPr>
        <w:t xml:space="preserve"> </w:t>
      </w:r>
      <w:r w:rsidR="007A6C9E" w:rsidRPr="00AF4042">
        <w:rPr>
          <w:rFonts w:eastAsia="Calibri" w:cs="Times New Roman"/>
          <w:szCs w:val="24"/>
          <w:lang w:val="en-US"/>
        </w:rPr>
        <w:t>can</w:t>
      </w:r>
      <w:r w:rsidRPr="00AF4042">
        <w:rPr>
          <w:rFonts w:eastAsia="Calibri" w:cs="Times New Roman"/>
          <w:szCs w:val="24"/>
          <w:lang w:val="en-US"/>
        </w:rPr>
        <w:t xml:space="preserve"> go for only part of </w:t>
      </w:r>
      <w:r w:rsidR="002B1A40">
        <w:rPr>
          <w:rFonts w:eastAsia="Calibri" w:cs="Times New Roman"/>
          <w:szCs w:val="24"/>
          <w:lang w:val="en-US"/>
        </w:rPr>
        <w:t>thei</w:t>
      </w:r>
      <w:r w:rsidRPr="00AF4042">
        <w:rPr>
          <w:rFonts w:eastAsia="Calibri" w:cs="Times New Roman"/>
          <w:szCs w:val="24"/>
          <w:lang w:val="en-US"/>
        </w:rPr>
        <w:t>r leave days</w:t>
      </w:r>
      <w:r w:rsidR="002B1A40">
        <w:rPr>
          <w:rFonts w:eastAsia="Calibri" w:cs="Times New Roman"/>
          <w:szCs w:val="24"/>
          <w:lang w:val="en-US"/>
        </w:rPr>
        <w:t>,</w:t>
      </w:r>
      <w:r w:rsidRPr="00AF4042">
        <w:rPr>
          <w:rFonts w:eastAsia="Calibri" w:cs="Times New Roman"/>
          <w:szCs w:val="24"/>
          <w:lang w:val="en-US"/>
        </w:rPr>
        <w:t xml:space="preserve"> </w:t>
      </w:r>
      <w:r w:rsidR="002B1A40">
        <w:rPr>
          <w:rFonts w:eastAsia="Calibri" w:cs="Times New Roman"/>
          <w:szCs w:val="24"/>
          <w:lang w:val="en-US"/>
        </w:rPr>
        <w:t>they do</w:t>
      </w:r>
      <w:r w:rsidRPr="00AF4042">
        <w:rPr>
          <w:rFonts w:eastAsia="Calibri" w:cs="Times New Roman"/>
          <w:szCs w:val="24"/>
          <w:lang w:val="en-US"/>
        </w:rPr>
        <w:t xml:space="preserve"> not forfeit the balance </w:t>
      </w:r>
      <w:r w:rsidR="00D75B85">
        <w:rPr>
          <w:rFonts w:eastAsia="Calibri" w:cs="Times New Roman"/>
          <w:szCs w:val="24"/>
          <w:lang w:val="en-US"/>
        </w:rPr>
        <w:t>they have</w:t>
      </w:r>
      <w:r w:rsidRPr="00AF4042">
        <w:rPr>
          <w:rFonts w:eastAsia="Calibri" w:cs="Times New Roman"/>
          <w:szCs w:val="24"/>
          <w:lang w:val="en-US"/>
        </w:rPr>
        <w:t xml:space="preserve"> not used.</w:t>
      </w:r>
      <w:r w:rsidR="00C36101" w:rsidRPr="00AF4042">
        <w:rPr>
          <w:rFonts w:eastAsia="Calibri" w:cs="Times New Roman"/>
          <w:szCs w:val="24"/>
          <w:lang w:val="en-US"/>
        </w:rPr>
        <w:t xml:space="preserve"> </w:t>
      </w:r>
      <w:r w:rsidRPr="00AF4042">
        <w:rPr>
          <w:rFonts w:eastAsia="Calibri" w:cs="Times New Roman"/>
          <w:szCs w:val="24"/>
          <w:lang w:val="en-US"/>
        </w:rPr>
        <w:t xml:space="preserve">If </w:t>
      </w:r>
      <w:r w:rsidR="003147D5">
        <w:rPr>
          <w:rFonts w:eastAsia="Calibri" w:cs="Times New Roman"/>
          <w:szCs w:val="24"/>
          <w:lang w:val="en-US"/>
        </w:rPr>
        <w:t>a staff member</w:t>
      </w:r>
      <w:r w:rsidRPr="00AF4042">
        <w:rPr>
          <w:rFonts w:eastAsia="Calibri" w:cs="Times New Roman"/>
          <w:szCs w:val="24"/>
          <w:lang w:val="en-US"/>
        </w:rPr>
        <w:t xml:space="preserve"> falls ill during the vacation leave</w:t>
      </w:r>
      <w:r w:rsidR="00D75B85">
        <w:rPr>
          <w:rFonts w:eastAsia="Calibri" w:cs="Times New Roman"/>
          <w:szCs w:val="24"/>
          <w:lang w:val="en-US"/>
        </w:rPr>
        <w:t>, they</w:t>
      </w:r>
      <w:r w:rsidRPr="00AF4042">
        <w:rPr>
          <w:rFonts w:eastAsia="Calibri" w:cs="Times New Roman"/>
          <w:szCs w:val="24"/>
          <w:lang w:val="en-US"/>
        </w:rPr>
        <w:t xml:space="preserve"> can cancel it and take sick leave instead. If the </w:t>
      </w:r>
      <w:r w:rsidR="003147D5">
        <w:rPr>
          <w:rFonts w:eastAsia="Calibri" w:cs="Times New Roman"/>
          <w:szCs w:val="24"/>
          <w:lang w:val="en-US"/>
        </w:rPr>
        <w:t>staff member</w:t>
      </w:r>
      <w:r w:rsidRPr="00AF4042">
        <w:rPr>
          <w:rFonts w:eastAsia="Calibri" w:cs="Times New Roman"/>
          <w:szCs w:val="24"/>
          <w:lang w:val="en-US"/>
        </w:rPr>
        <w:t xml:space="preserve"> has not accrued any vacation </w:t>
      </w:r>
      <w:r w:rsidR="00CA7D60" w:rsidRPr="00AF4042">
        <w:rPr>
          <w:rFonts w:eastAsia="Calibri" w:cs="Times New Roman"/>
          <w:szCs w:val="24"/>
          <w:lang w:val="en-US"/>
        </w:rPr>
        <w:t>leave,</w:t>
      </w:r>
      <w:r w:rsidRPr="00AF4042">
        <w:rPr>
          <w:rFonts w:eastAsia="Calibri" w:cs="Times New Roman"/>
          <w:szCs w:val="24"/>
          <w:lang w:val="en-US"/>
        </w:rPr>
        <w:t xml:space="preserve"> </w:t>
      </w:r>
      <w:r w:rsidR="00D75B85">
        <w:rPr>
          <w:rFonts w:eastAsia="Calibri" w:cs="Times New Roman"/>
          <w:szCs w:val="24"/>
          <w:lang w:val="en-US"/>
        </w:rPr>
        <w:t>they</w:t>
      </w:r>
      <w:r w:rsidRPr="00AF4042">
        <w:rPr>
          <w:rFonts w:eastAsia="Calibri" w:cs="Times New Roman"/>
          <w:szCs w:val="24"/>
          <w:lang w:val="en-US"/>
        </w:rPr>
        <w:t xml:space="preserve"> can still be given vacation </w:t>
      </w:r>
      <w:r w:rsidR="00CA7D60" w:rsidRPr="00AF4042">
        <w:rPr>
          <w:rFonts w:eastAsia="Calibri" w:cs="Times New Roman"/>
          <w:szCs w:val="24"/>
          <w:lang w:val="en-US"/>
        </w:rPr>
        <w:t>leave,</w:t>
      </w:r>
      <w:r w:rsidRPr="00AF4042">
        <w:rPr>
          <w:rFonts w:eastAsia="Calibri" w:cs="Times New Roman"/>
          <w:szCs w:val="24"/>
          <w:lang w:val="en-US"/>
        </w:rPr>
        <w:t xml:space="preserve"> but it will be without pay.</w:t>
      </w:r>
    </w:p>
    <w:p w14:paraId="5534CAF4" w14:textId="30F55CF3" w:rsidR="00E45F3C" w:rsidRPr="00AF4042" w:rsidRDefault="00E45F3C"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Should </w:t>
      </w:r>
      <w:r w:rsidR="003147D5">
        <w:rPr>
          <w:rFonts w:eastAsia="Times New Roman" w:cs="Times New Roman"/>
          <w:szCs w:val="24"/>
          <w:lang w:val="en-US" w:eastAsia="en-ZW"/>
        </w:rPr>
        <w:t>a staff member</w:t>
      </w:r>
      <w:r w:rsidRPr="00AF4042">
        <w:rPr>
          <w:rFonts w:eastAsia="Times New Roman" w:cs="Times New Roman"/>
          <w:szCs w:val="24"/>
          <w:lang w:val="en-US" w:eastAsia="en-ZW"/>
        </w:rPr>
        <w:t xml:space="preserve"> retire, become medically disabled, die before retirement age, or leave the Bank for any other reason, any leave accumulated by such </w:t>
      </w:r>
      <w:r w:rsidR="003147D5">
        <w:rPr>
          <w:rFonts w:eastAsia="Times New Roman" w:cs="Times New Roman"/>
          <w:szCs w:val="24"/>
          <w:lang w:val="en-US" w:eastAsia="en-ZW"/>
        </w:rPr>
        <w:t>staff member</w:t>
      </w:r>
      <w:r w:rsidRPr="00AF4042">
        <w:rPr>
          <w:rFonts w:eastAsia="Times New Roman" w:cs="Times New Roman"/>
          <w:szCs w:val="24"/>
          <w:lang w:val="en-US" w:eastAsia="en-ZW"/>
        </w:rPr>
        <w:t xml:space="preserve">, shall be paid out to such </w:t>
      </w:r>
      <w:r w:rsidR="003147D5">
        <w:rPr>
          <w:rFonts w:eastAsia="Times New Roman" w:cs="Times New Roman"/>
          <w:szCs w:val="24"/>
          <w:lang w:val="en-US" w:eastAsia="en-ZW"/>
        </w:rPr>
        <w:t>staff member</w:t>
      </w:r>
      <w:r w:rsidRPr="00AF4042">
        <w:rPr>
          <w:rFonts w:eastAsia="Times New Roman" w:cs="Times New Roman"/>
          <w:szCs w:val="24"/>
          <w:lang w:val="en-US" w:eastAsia="en-ZW"/>
        </w:rPr>
        <w:t xml:space="preserve"> or </w:t>
      </w:r>
      <w:r w:rsidR="00D75B85">
        <w:rPr>
          <w:rFonts w:eastAsia="Times New Roman" w:cs="Times New Roman"/>
          <w:szCs w:val="24"/>
          <w:lang w:val="en-US" w:eastAsia="en-ZW"/>
        </w:rPr>
        <w:t>thei</w:t>
      </w:r>
      <w:r w:rsidRPr="00AF4042">
        <w:rPr>
          <w:rFonts w:eastAsia="Times New Roman" w:cs="Times New Roman"/>
          <w:szCs w:val="24"/>
          <w:lang w:val="en-US" w:eastAsia="en-ZW"/>
        </w:rPr>
        <w:t>r dependents.</w:t>
      </w:r>
    </w:p>
    <w:p w14:paraId="655ADD90" w14:textId="77777777" w:rsidR="00E45F3C" w:rsidRPr="00AF4042" w:rsidRDefault="00E45F3C"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69F2BEDE" w14:textId="0505078F" w:rsidR="00E45F3C" w:rsidRPr="00AF4042" w:rsidRDefault="00E45F3C" w:rsidP="00AF4042">
      <w:pPr>
        <w:widowControl w:val="0"/>
        <w:autoSpaceDE w:val="0"/>
        <w:autoSpaceDN w:val="0"/>
        <w:adjustRightInd w:val="0"/>
        <w:spacing w:after="0" w:line="360" w:lineRule="auto"/>
        <w:jc w:val="both"/>
        <w:rPr>
          <w:rFonts w:eastAsia="Times New Roman" w:cs="Times New Roman"/>
          <w:szCs w:val="24"/>
          <w:lang w:val="en-US" w:eastAsia="en-ZW"/>
        </w:rPr>
      </w:pPr>
      <w:r w:rsidRPr="00AF4042">
        <w:rPr>
          <w:rFonts w:eastAsia="Calibri" w:cs="Times New Roman"/>
          <w:szCs w:val="24"/>
        </w:rPr>
        <w:t>Cash in lieu of leave may be granted.  Such payments will be for a minimum of seven (7) d</w:t>
      </w:r>
      <w:r w:rsidR="00942642" w:rsidRPr="00AF4042">
        <w:rPr>
          <w:rFonts w:eastAsia="Calibri" w:cs="Times New Roman"/>
          <w:szCs w:val="24"/>
        </w:rPr>
        <w:t>ays and a maximum of thirty (30</w:t>
      </w:r>
      <w:r w:rsidRPr="00AF4042">
        <w:rPr>
          <w:rFonts w:eastAsia="Calibri" w:cs="Times New Roman"/>
          <w:szCs w:val="24"/>
        </w:rPr>
        <w:t xml:space="preserve">) days.  Cash in lieu of leave can be paid with or without the </w:t>
      </w:r>
      <w:r w:rsidR="003147D5">
        <w:rPr>
          <w:rFonts w:eastAsia="Calibri" w:cs="Times New Roman"/>
          <w:szCs w:val="24"/>
        </w:rPr>
        <w:t>staff member</w:t>
      </w:r>
      <w:r w:rsidRPr="00AF4042">
        <w:rPr>
          <w:rFonts w:eastAsia="Calibri" w:cs="Times New Roman"/>
          <w:szCs w:val="24"/>
        </w:rPr>
        <w:t xml:space="preserve"> proceeding on leave.</w:t>
      </w:r>
      <w:r w:rsidR="003B1C19" w:rsidRPr="00AF4042">
        <w:rPr>
          <w:rFonts w:eastAsia="Calibri" w:cs="Times New Roman"/>
          <w:szCs w:val="24"/>
        </w:rPr>
        <w:t xml:space="preserve"> Where a minimum of ten (10) days </w:t>
      </w:r>
      <w:r w:rsidR="00FE42C6">
        <w:rPr>
          <w:rFonts w:eastAsia="Calibri" w:cs="Times New Roman"/>
          <w:szCs w:val="24"/>
        </w:rPr>
        <w:t xml:space="preserve">of </w:t>
      </w:r>
      <w:r w:rsidR="003B1C19" w:rsidRPr="00AF4042">
        <w:rPr>
          <w:rFonts w:eastAsia="Calibri" w:cs="Times New Roman"/>
          <w:szCs w:val="24"/>
        </w:rPr>
        <w:t>vacation or annual leave is taken</w:t>
      </w:r>
      <w:r w:rsidR="00FE42C6">
        <w:rPr>
          <w:rFonts w:eastAsia="Calibri" w:cs="Times New Roman"/>
          <w:szCs w:val="24"/>
        </w:rPr>
        <w:t>,</w:t>
      </w:r>
      <w:r w:rsidR="003B1C19" w:rsidRPr="00AF4042">
        <w:rPr>
          <w:rFonts w:eastAsia="Calibri" w:cs="Times New Roman"/>
          <w:szCs w:val="24"/>
        </w:rPr>
        <w:t xml:space="preserve"> payment in lieu of additional accrued leave days may be paid.</w:t>
      </w:r>
    </w:p>
    <w:p w14:paraId="20913786" w14:textId="77777777" w:rsidR="00B33609" w:rsidRPr="00AF4042" w:rsidRDefault="00B33609" w:rsidP="00AF4042">
      <w:pPr>
        <w:pStyle w:val="Heading3"/>
        <w:spacing w:line="360" w:lineRule="auto"/>
        <w:rPr>
          <w:rFonts w:eastAsia="Calibri"/>
        </w:rPr>
      </w:pPr>
    </w:p>
    <w:p w14:paraId="23DA8C40" w14:textId="4A7E38E5" w:rsidR="006D591C" w:rsidRPr="00AF4042" w:rsidRDefault="006A3DC9" w:rsidP="00D25A6F">
      <w:pPr>
        <w:pStyle w:val="Heading3"/>
        <w:numPr>
          <w:ilvl w:val="2"/>
          <w:numId w:val="104"/>
        </w:numPr>
        <w:rPr>
          <w:lang w:eastAsia="en-ZW"/>
        </w:rPr>
      </w:pPr>
      <w:bookmarkStart w:id="835" w:name="_Toc113607544"/>
      <w:bookmarkStart w:id="836" w:name="_Toc114058927"/>
      <w:r w:rsidRPr="00AF4042">
        <w:rPr>
          <w:lang w:eastAsia="en-ZW"/>
        </w:rPr>
        <w:t>Advance Vacation Leave</w:t>
      </w:r>
      <w:bookmarkEnd w:id="835"/>
      <w:bookmarkEnd w:id="836"/>
    </w:p>
    <w:p w14:paraId="12432D9F" w14:textId="0205911E" w:rsidR="0036668C" w:rsidRPr="00AF4042" w:rsidRDefault="003147D5"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Pr>
          <w:rFonts w:eastAsia="Times New Roman" w:cs="Times New Roman"/>
          <w:szCs w:val="24"/>
          <w:lang w:val="en-US" w:eastAsia="en-ZW"/>
        </w:rPr>
        <w:t>A staff member</w:t>
      </w:r>
      <w:r w:rsidR="0036668C" w:rsidRPr="00AF4042">
        <w:rPr>
          <w:rFonts w:eastAsia="Times New Roman" w:cs="Times New Roman"/>
          <w:szCs w:val="24"/>
          <w:lang w:val="en-US" w:eastAsia="en-ZW"/>
        </w:rPr>
        <w:t xml:space="preserve"> may take a maximum of five (5) working days leave</w:t>
      </w:r>
      <w:r w:rsidR="006A3DC9" w:rsidRPr="00AF4042">
        <w:rPr>
          <w:rFonts w:eastAsia="Times New Roman" w:cs="Times New Roman"/>
          <w:szCs w:val="24"/>
          <w:lang w:val="en-US" w:eastAsia="en-ZW"/>
        </w:rPr>
        <w:t xml:space="preserve"> (excluding Saturday, Sunday and Public Holiday)</w:t>
      </w:r>
      <w:r w:rsidR="0036668C" w:rsidRPr="00AF4042">
        <w:rPr>
          <w:rFonts w:eastAsia="Times New Roman" w:cs="Times New Roman"/>
          <w:szCs w:val="24"/>
          <w:lang w:val="en-US" w:eastAsia="en-ZW"/>
        </w:rPr>
        <w:t xml:space="preserve"> per service year in cases of emergency</w:t>
      </w:r>
      <w:r w:rsidR="00D30E01">
        <w:rPr>
          <w:rFonts w:eastAsia="Times New Roman" w:cs="Times New Roman"/>
          <w:szCs w:val="24"/>
          <w:lang w:val="en-US" w:eastAsia="en-ZW"/>
        </w:rPr>
        <w:t>. These are additional days to their</w:t>
      </w:r>
      <w:r w:rsidR="0036668C" w:rsidRPr="00AF4042">
        <w:rPr>
          <w:rFonts w:eastAsia="Times New Roman" w:cs="Times New Roman"/>
          <w:szCs w:val="24"/>
          <w:lang w:val="en-US" w:eastAsia="en-ZW"/>
        </w:rPr>
        <w:t xml:space="preserve"> </w:t>
      </w:r>
      <w:r w:rsidR="006A3DC9" w:rsidRPr="00AF4042">
        <w:rPr>
          <w:rFonts w:eastAsia="Times New Roman" w:cs="Times New Roman"/>
          <w:szCs w:val="24"/>
          <w:lang w:val="en-US" w:eastAsia="en-ZW"/>
        </w:rPr>
        <w:t>thirty (30) day vacation</w:t>
      </w:r>
      <w:r w:rsidR="0036668C" w:rsidRPr="00AF4042">
        <w:rPr>
          <w:rFonts w:eastAsia="Times New Roman" w:cs="Times New Roman"/>
          <w:szCs w:val="24"/>
          <w:lang w:val="en-US" w:eastAsia="en-ZW"/>
        </w:rPr>
        <w:t xml:space="preserve"> leave</w:t>
      </w:r>
      <w:r w:rsidR="002626FF">
        <w:rPr>
          <w:rFonts w:eastAsia="Times New Roman" w:cs="Times New Roman"/>
          <w:szCs w:val="24"/>
          <w:lang w:val="en-US" w:eastAsia="en-ZW"/>
        </w:rPr>
        <w:t>,</w:t>
      </w:r>
      <w:r w:rsidR="0036668C" w:rsidRPr="00AF4042">
        <w:rPr>
          <w:rFonts w:eastAsia="Times New Roman" w:cs="Times New Roman"/>
          <w:szCs w:val="24"/>
          <w:lang w:val="en-US" w:eastAsia="en-ZW"/>
        </w:rPr>
        <w:t xml:space="preserve"> provided the </w:t>
      </w:r>
      <w:r w:rsidR="009E2365" w:rsidRPr="00AF4042">
        <w:rPr>
          <w:rFonts w:eastAsia="Times New Roman" w:cs="Times New Roman"/>
          <w:szCs w:val="24"/>
          <w:lang w:val="en-US" w:eastAsia="en-ZW"/>
        </w:rPr>
        <w:t>CSHD</w:t>
      </w:r>
      <w:r w:rsidR="0036668C" w:rsidRPr="00AF4042">
        <w:rPr>
          <w:rFonts w:eastAsia="Times New Roman" w:cs="Times New Roman"/>
          <w:szCs w:val="24"/>
          <w:lang w:val="en-US" w:eastAsia="en-ZW"/>
        </w:rPr>
        <w:t xml:space="preserve"> approves it. Reasons for applying for leave </w:t>
      </w:r>
      <w:r w:rsidR="003D4BFD">
        <w:rPr>
          <w:rFonts w:eastAsia="Times New Roman" w:cs="Times New Roman"/>
          <w:szCs w:val="24"/>
          <w:lang w:val="en-US" w:eastAsia="en-ZW"/>
        </w:rPr>
        <w:t>more than</w:t>
      </w:r>
      <w:r w:rsidR="0036668C" w:rsidRPr="00AF4042">
        <w:rPr>
          <w:rFonts w:eastAsia="Times New Roman" w:cs="Times New Roman"/>
          <w:szCs w:val="24"/>
          <w:lang w:val="en-US" w:eastAsia="en-ZW"/>
        </w:rPr>
        <w:t xml:space="preserve"> the normal entitlement should accompany the leave application and should be noted</w:t>
      </w:r>
      <w:r w:rsidR="003D4BFD">
        <w:rPr>
          <w:rFonts w:eastAsia="Times New Roman" w:cs="Times New Roman"/>
          <w:szCs w:val="24"/>
          <w:lang w:val="en-US" w:eastAsia="en-ZW"/>
        </w:rPr>
        <w:t>/</w:t>
      </w:r>
      <w:r w:rsidR="0036668C" w:rsidRPr="00AF4042">
        <w:rPr>
          <w:rFonts w:eastAsia="Times New Roman" w:cs="Times New Roman"/>
          <w:szCs w:val="24"/>
          <w:lang w:val="en-US" w:eastAsia="en-ZW"/>
        </w:rPr>
        <w:t xml:space="preserve">recommended by the relevant Superior </w:t>
      </w:r>
      <w:r w:rsidR="003D4BFD">
        <w:rPr>
          <w:rFonts w:eastAsia="Times New Roman" w:cs="Times New Roman"/>
          <w:szCs w:val="24"/>
          <w:lang w:val="en-US" w:eastAsia="en-ZW"/>
        </w:rPr>
        <w:t>before</w:t>
      </w:r>
      <w:r w:rsidR="0036668C" w:rsidRPr="00AF4042">
        <w:rPr>
          <w:rFonts w:eastAsia="Times New Roman" w:cs="Times New Roman"/>
          <w:szCs w:val="24"/>
          <w:lang w:val="en-US" w:eastAsia="en-ZW"/>
        </w:rPr>
        <w:t xml:space="preserve"> approval by </w:t>
      </w:r>
      <w:r w:rsidR="009E2365" w:rsidRPr="00AF4042">
        <w:rPr>
          <w:rFonts w:eastAsia="Times New Roman" w:cs="Times New Roman"/>
          <w:szCs w:val="24"/>
          <w:lang w:val="en-US" w:eastAsia="en-ZW"/>
        </w:rPr>
        <w:t>CSHD</w:t>
      </w:r>
      <w:r w:rsidR="0036668C" w:rsidRPr="00AF4042">
        <w:rPr>
          <w:rFonts w:eastAsia="Times New Roman" w:cs="Times New Roman"/>
          <w:szCs w:val="24"/>
          <w:lang w:val="en-US" w:eastAsia="en-ZW"/>
        </w:rPr>
        <w:t>. Subseq</w:t>
      </w:r>
      <w:r w:rsidR="001605BF" w:rsidRPr="00AF4042">
        <w:rPr>
          <w:rFonts w:eastAsia="Times New Roman" w:cs="Times New Roman"/>
          <w:szCs w:val="24"/>
          <w:lang w:val="en-US" w:eastAsia="en-ZW"/>
        </w:rPr>
        <w:t>uent leave applications will not</w:t>
      </w:r>
      <w:r w:rsidR="0036668C" w:rsidRPr="00AF4042">
        <w:rPr>
          <w:rFonts w:eastAsia="Times New Roman" w:cs="Times New Roman"/>
          <w:szCs w:val="24"/>
          <w:lang w:val="en-US" w:eastAsia="en-ZW"/>
        </w:rPr>
        <w:t xml:space="preserve"> be approved/ processed until the negative leave balance has been eliminated. If </w:t>
      </w:r>
      <w:r>
        <w:rPr>
          <w:rFonts w:eastAsia="Times New Roman" w:cs="Times New Roman"/>
          <w:szCs w:val="24"/>
          <w:lang w:val="en-US" w:eastAsia="en-ZW"/>
        </w:rPr>
        <w:t>a staff member</w:t>
      </w:r>
      <w:r w:rsidR="0036668C" w:rsidRPr="00AF4042">
        <w:rPr>
          <w:rFonts w:eastAsia="Times New Roman" w:cs="Times New Roman"/>
          <w:szCs w:val="24"/>
          <w:lang w:val="en-US" w:eastAsia="en-ZW"/>
        </w:rPr>
        <w:t xml:space="preserve"> takes </w:t>
      </w:r>
      <w:r w:rsidR="007A6C9E" w:rsidRPr="00AF4042">
        <w:rPr>
          <w:rFonts w:eastAsia="Times New Roman" w:cs="Times New Roman"/>
          <w:szCs w:val="24"/>
          <w:lang w:val="en-US" w:eastAsia="en-ZW"/>
        </w:rPr>
        <w:t>more than</w:t>
      </w:r>
      <w:r w:rsidR="0036668C" w:rsidRPr="00AF4042">
        <w:rPr>
          <w:rFonts w:eastAsia="Times New Roman" w:cs="Times New Roman"/>
          <w:szCs w:val="24"/>
          <w:lang w:val="en-US" w:eastAsia="en-ZW"/>
        </w:rPr>
        <w:t xml:space="preserve"> his annual leave balance without prior approval, the excessive days constitute absence from </w:t>
      </w:r>
      <w:r w:rsidR="003D4BFD">
        <w:rPr>
          <w:rFonts w:eastAsia="Times New Roman" w:cs="Times New Roman"/>
          <w:szCs w:val="24"/>
          <w:lang w:val="en-US" w:eastAsia="en-ZW"/>
        </w:rPr>
        <w:t xml:space="preserve">the </w:t>
      </w:r>
      <w:r w:rsidR="0036668C" w:rsidRPr="00AF4042">
        <w:rPr>
          <w:rFonts w:eastAsia="Times New Roman" w:cs="Times New Roman"/>
          <w:szCs w:val="24"/>
          <w:lang w:val="en-US" w:eastAsia="en-ZW"/>
        </w:rPr>
        <w:t>office without permission, which may be construed as an act of misconduct.</w:t>
      </w:r>
    </w:p>
    <w:p w14:paraId="3639F358" w14:textId="77777777" w:rsidR="001841A0" w:rsidRPr="00AF4042" w:rsidRDefault="001841A0"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p>
    <w:p w14:paraId="7A791FE2" w14:textId="0A1389FF" w:rsidR="00C66630" w:rsidRPr="00EB3DBB" w:rsidRDefault="0036668C" w:rsidP="00D25A6F">
      <w:pPr>
        <w:pStyle w:val="Heading3"/>
        <w:numPr>
          <w:ilvl w:val="2"/>
          <w:numId w:val="104"/>
        </w:numPr>
        <w:rPr>
          <w:lang w:eastAsia="en-ZW"/>
        </w:rPr>
      </w:pPr>
      <w:bookmarkStart w:id="837" w:name="_Toc113607545"/>
      <w:bookmarkStart w:id="838" w:name="_Toc114058928"/>
      <w:r w:rsidRPr="00EB3DBB">
        <w:rPr>
          <w:lang w:eastAsia="en-ZW"/>
        </w:rPr>
        <w:t>Maternity Leave</w:t>
      </w:r>
      <w:bookmarkEnd w:id="837"/>
      <w:bookmarkEnd w:id="838"/>
    </w:p>
    <w:p w14:paraId="13C92880" w14:textId="6650313C" w:rsidR="001816B9" w:rsidRPr="00AF4042" w:rsidRDefault="0036668C" w:rsidP="00AF4042">
      <w:pPr>
        <w:spacing w:after="0" w:line="360" w:lineRule="auto"/>
        <w:jc w:val="both"/>
        <w:rPr>
          <w:rFonts w:eastAsia="Calibri" w:cs="Times New Roman"/>
          <w:szCs w:val="24"/>
        </w:rPr>
      </w:pPr>
      <w:r w:rsidRPr="00AF4042">
        <w:rPr>
          <w:rFonts w:eastAsia="Calibri" w:cs="Times New Roman"/>
          <w:szCs w:val="24"/>
        </w:rPr>
        <w:t xml:space="preserve">Maternity Leave seeks to ensure that no </w:t>
      </w:r>
      <w:r w:rsidR="003147D5">
        <w:rPr>
          <w:rFonts w:eastAsia="Calibri" w:cs="Times New Roman"/>
          <w:szCs w:val="24"/>
        </w:rPr>
        <w:t>staff member</w:t>
      </w:r>
      <w:r w:rsidRPr="00AF4042">
        <w:rPr>
          <w:rFonts w:eastAsia="Calibri" w:cs="Times New Roman"/>
          <w:szCs w:val="24"/>
        </w:rPr>
        <w:t xml:space="preserve"> is unfairly </w:t>
      </w:r>
      <w:r w:rsidR="001816B9" w:rsidRPr="00AF4042">
        <w:rPr>
          <w:rFonts w:eastAsia="Calibri" w:cs="Times New Roman"/>
          <w:szCs w:val="24"/>
        </w:rPr>
        <w:t>discriminated against due to</w:t>
      </w:r>
      <w:r w:rsidRPr="00AF4042">
        <w:rPr>
          <w:rFonts w:eastAsia="Calibri" w:cs="Times New Roman"/>
          <w:szCs w:val="24"/>
        </w:rPr>
        <w:t xml:space="preserve"> pregnancy, intended pregnancy, or any reason related to her pregnancy</w:t>
      </w:r>
      <w:r w:rsidR="001816B9" w:rsidRPr="00AF4042">
        <w:rPr>
          <w:rFonts w:eastAsia="Calibri" w:cs="Times New Roman"/>
          <w:szCs w:val="24"/>
        </w:rPr>
        <w:t xml:space="preserve">. </w:t>
      </w:r>
      <w:r w:rsidR="003147D5">
        <w:rPr>
          <w:rFonts w:eastAsia="Calibri" w:cs="Times New Roman"/>
          <w:szCs w:val="24"/>
        </w:rPr>
        <w:t>A staff member</w:t>
      </w:r>
      <w:r w:rsidRPr="00AF4042">
        <w:rPr>
          <w:rFonts w:eastAsia="Calibri" w:cs="Times New Roman"/>
          <w:szCs w:val="24"/>
        </w:rPr>
        <w:t xml:space="preserve"> is entitled to 98 leave days with full pay</w:t>
      </w:r>
      <w:r w:rsidR="00156987" w:rsidRPr="00AF4042">
        <w:rPr>
          <w:rFonts w:eastAsia="Calibri" w:cs="Times New Roman"/>
          <w:szCs w:val="24"/>
        </w:rPr>
        <w:t xml:space="preserve"> regardless of how long she has served the Bank.</w:t>
      </w:r>
    </w:p>
    <w:p w14:paraId="272372AB" w14:textId="77777777" w:rsidR="00032075" w:rsidRPr="00AF4042" w:rsidRDefault="00032075" w:rsidP="00AF4042">
      <w:pPr>
        <w:spacing w:after="0" w:line="360" w:lineRule="auto"/>
        <w:jc w:val="both"/>
        <w:rPr>
          <w:rFonts w:eastAsia="Calibri" w:cs="Times New Roman"/>
          <w:szCs w:val="24"/>
        </w:rPr>
      </w:pPr>
    </w:p>
    <w:p w14:paraId="15F2DE7E" w14:textId="234D9DB7" w:rsidR="0036668C" w:rsidRPr="00AF4042" w:rsidRDefault="003147D5" w:rsidP="00AF4042">
      <w:pPr>
        <w:spacing w:after="0" w:line="360" w:lineRule="auto"/>
        <w:jc w:val="both"/>
        <w:rPr>
          <w:rFonts w:eastAsia="Calibri" w:cs="Times New Roman"/>
          <w:szCs w:val="24"/>
        </w:rPr>
      </w:pPr>
      <w:r>
        <w:rPr>
          <w:rFonts w:eastAsia="Calibri" w:cs="Times New Roman"/>
          <w:szCs w:val="24"/>
        </w:rPr>
        <w:t>A staff member</w:t>
      </w:r>
      <w:r w:rsidR="0036668C" w:rsidRPr="00AF4042">
        <w:rPr>
          <w:rFonts w:eastAsia="Calibri" w:cs="Times New Roman"/>
          <w:szCs w:val="24"/>
        </w:rPr>
        <w:t xml:space="preserve"> can go </w:t>
      </w:r>
      <w:r w:rsidR="003D4BFD">
        <w:rPr>
          <w:rFonts w:eastAsia="Calibri" w:cs="Times New Roman"/>
          <w:szCs w:val="24"/>
        </w:rPr>
        <w:t>on</w:t>
      </w:r>
      <w:r w:rsidR="0036668C" w:rsidRPr="00AF4042">
        <w:rPr>
          <w:rFonts w:eastAsia="Calibri" w:cs="Times New Roman"/>
          <w:szCs w:val="24"/>
        </w:rPr>
        <w:t xml:space="preserve"> maternity leave </w:t>
      </w:r>
      <w:r w:rsidR="00156987" w:rsidRPr="00AF4042">
        <w:rPr>
          <w:rFonts w:eastAsia="Calibri" w:cs="Times New Roman"/>
          <w:szCs w:val="24"/>
        </w:rPr>
        <w:t xml:space="preserve">as </w:t>
      </w:r>
      <w:r w:rsidR="003D4BFD">
        <w:rPr>
          <w:rFonts w:eastAsia="Calibri" w:cs="Times New Roman"/>
          <w:szCs w:val="24"/>
        </w:rPr>
        <w:t>often as she</w:t>
      </w:r>
      <w:r w:rsidR="00156987" w:rsidRPr="00AF4042">
        <w:rPr>
          <w:rFonts w:eastAsia="Calibri" w:cs="Times New Roman"/>
          <w:szCs w:val="24"/>
        </w:rPr>
        <w:t xml:space="preserve"> wishes w</w:t>
      </w:r>
      <w:r w:rsidR="0036668C" w:rsidRPr="00AF4042">
        <w:rPr>
          <w:rFonts w:eastAsia="Calibri" w:cs="Times New Roman"/>
          <w:szCs w:val="24"/>
        </w:rPr>
        <w:t xml:space="preserve">hile working for the </w:t>
      </w:r>
      <w:r w:rsidR="007F6677" w:rsidRPr="00AF4042">
        <w:rPr>
          <w:rFonts w:eastAsia="Calibri" w:cs="Times New Roman"/>
          <w:szCs w:val="24"/>
        </w:rPr>
        <w:t>IDBZ</w:t>
      </w:r>
      <w:r w:rsidR="0036668C" w:rsidRPr="00AF4042">
        <w:rPr>
          <w:rFonts w:eastAsia="Calibri" w:cs="Times New Roman"/>
          <w:szCs w:val="24"/>
        </w:rPr>
        <w:t>.</w:t>
      </w:r>
    </w:p>
    <w:p w14:paraId="214E4F7B" w14:textId="77777777" w:rsidR="00FB5B23" w:rsidRPr="00AF4042" w:rsidRDefault="00FB5B23" w:rsidP="00AF4042">
      <w:pPr>
        <w:spacing w:after="0" w:line="360" w:lineRule="auto"/>
        <w:jc w:val="both"/>
        <w:rPr>
          <w:rFonts w:eastAsia="Calibri" w:cs="Times New Roman"/>
          <w:szCs w:val="24"/>
        </w:rPr>
      </w:pPr>
    </w:p>
    <w:p w14:paraId="544BF501" w14:textId="7EDC0174" w:rsidR="0036668C" w:rsidRPr="00AF4042" w:rsidRDefault="00446622" w:rsidP="00AF4042">
      <w:pPr>
        <w:spacing w:after="0" w:line="360" w:lineRule="auto"/>
        <w:jc w:val="both"/>
        <w:rPr>
          <w:rFonts w:eastAsia="Calibri" w:cs="Times New Roman"/>
          <w:szCs w:val="24"/>
        </w:rPr>
      </w:pPr>
      <w:r w:rsidRPr="00AF4042">
        <w:rPr>
          <w:rFonts w:eastAsia="Calibri" w:cs="Times New Roman"/>
          <w:szCs w:val="24"/>
        </w:rPr>
        <w:t xml:space="preserve">Female workers are entitled to paid nursing breaks (at least one hour or two 30-minute breaks) for the period </w:t>
      </w:r>
      <w:r w:rsidR="003D4BFD">
        <w:rPr>
          <w:rFonts w:eastAsia="Calibri" w:cs="Times New Roman"/>
          <w:szCs w:val="24"/>
        </w:rPr>
        <w:t>they</w:t>
      </w:r>
      <w:r w:rsidRPr="00AF4042">
        <w:rPr>
          <w:rFonts w:eastAsia="Calibri" w:cs="Times New Roman"/>
          <w:szCs w:val="24"/>
        </w:rPr>
        <w:t xml:space="preserve"> nurses </w:t>
      </w:r>
      <w:r w:rsidR="003D4BFD">
        <w:rPr>
          <w:rFonts w:eastAsia="Calibri" w:cs="Times New Roman"/>
          <w:szCs w:val="24"/>
        </w:rPr>
        <w:t>thei</w:t>
      </w:r>
      <w:r w:rsidRPr="00AF4042">
        <w:rPr>
          <w:rFonts w:eastAsia="Calibri" w:cs="Times New Roman"/>
          <w:szCs w:val="24"/>
        </w:rPr>
        <w:t xml:space="preserve">r child or six months, whichever is the lesser. The breastfeeding/nursing breaks can be combined with </w:t>
      </w:r>
      <w:r w:rsidR="003147D5">
        <w:rPr>
          <w:rFonts w:eastAsia="Calibri" w:cs="Times New Roman"/>
          <w:szCs w:val="24"/>
        </w:rPr>
        <w:t>a staff member</w:t>
      </w:r>
      <w:r w:rsidR="003D4BFD">
        <w:rPr>
          <w:rFonts w:eastAsia="Calibri" w:cs="Times New Roman"/>
          <w:szCs w:val="24"/>
        </w:rPr>
        <w:t>'s normal break</w:t>
      </w:r>
      <w:r w:rsidRPr="00AF4042">
        <w:rPr>
          <w:rFonts w:eastAsia="Calibri" w:cs="Times New Roman"/>
          <w:szCs w:val="24"/>
        </w:rPr>
        <w:t xml:space="preserve">s. </w:t>
      </w:r>
      <w:r w:rsidR="004C61C8" w:rsidRPr="00AF4042">
        <w:rPr>
          <w:rFonts w:eastAsia="Calibri" w:cs="Times New Roman"/>
          <w:szCs w:val="24"/>
        </w:rPr>
        <w:t xml:space="preserve">Staff members may also utilize the Bank’s Diversity Centre for nursing breaks. </w:t>
      </w:r>
      <w:r w:rsidRPr="00AF4042">
        <w:rPr>
          <w:rFonts w:eastAsia="Calibri" w:cs="Times New Roman"/>
          <w:szCs w:val="24"/>
        </w:rPr>
        <w:t>However, the grant of such break</w:t>
      </w:r>
      <w:r w:rsidR="003D4BFD">
        <w:rPr>
          <w:rFonts w:eastAsia="Calibri" w:cs="Times New Roman"/>
          <w:szCs w:val="24"/>
        </w:rPr>
        <w:t>s</w:t>
      </w:r>
      <w:r w:rsidRPr="00AF4042">
        <w:rPr>
          <w:rFonts w:eastAsia="Calibri" w:cs="Times New Roman"/>
          <w:szCs w:val="24"/>
        </w:rPr>
        <w:t xml:space="preserve"> is to be done without disrupting the normal </w:t>
      </w:r>
      <w:r w:rsidR="003D4BFD">
        <w:rPr>
          <w:rFonts w:eastAsia="Calibri" w:cs="Times New Roman"/>
          <w:szCs w:val="24"/>
        </w:rPr>
        <w:t>work</w:t>
      </w:r>
      <w:r w:rsidRPr="00AF4042">
        <w:rPr>
          <w:rFonts w:eastAsia="Calibri" w:cs="Times New Roman"/>
          <w:szCs w:val="24"/>
        </w:rPr>
        <w:t xml:space="preserve"> process in the Bank. Any additional breaks required by </w:t>
      </w:r>
      <w:r w:rsidR="003147D5">
        <w:rPr>
          <w:rFonts w:eastAsia="Calibri" w:cs="Times New Roman"/>
          <w:szCs w:val="24"/>
        </w:rPr>
        <w:t>a staff member</w:t>
      </w:r>
      <w:r w:rsidRPr="00AF4042">
        <w:rPr>
          <w:rFonts w:eastAsia="Calibri" w:cs="Times New Roman"/>
          <w:szCs w:val="24"/>
        </w:rPr>
        <w:t xml:space="preserve"> shall be granted by line Management</w:t>
      </w:r>
      <w:r w:rsidR="005F5C1B" w:rsidRPr="00AF4042">
        <w:rPr>
          <w:rFonts w:eastAsia="Calibri" w:cs="Times New Roman"/>
          <w:szCs w:val="24"/>
        </w:rPr>
        <w:t>.</w:t>
      </w:r>
      <w:r w:rsidR="002842EE" w:rsidRPr="00AF4042">
        <w:rPr>
          <w:rFonts w:eastAsia="Calibri" w:cs="Times New Roman"/>
          <w:szCs w:val="24"/>
        </w:rPr>
        <w:t xml:space="preserve"> </w:t>
      </w:r>
      <w:r w:rsidR="003147D5">
        <w:rPr>
          <w:rFonts w:eastAsia="Calibri" w:cs="Times New Roman"/>
          <w:szCs w:val="24"/>
        </w:rPr>
        <w:t>Staff members</w:t>
      </w:r>
      <w:r w:rsidR="008C7F15" w:rsidRPr="00AF4042">
        <w:rPr>
          <w:rFonts w:eastAsia="Calibri" w:cs="Times New Roman"/>
          <w:szCs w:val="24"/>
        </w:rPr>
        <w:t xml:space="preserve"> on maternity leave may be granted sick leave </w:t>
      </w:r>
      <w:r w:rsidR="003D4BFD">
        <w:rPr>
          <w:rFonts w:eastAsia="Calibri" w:cs="Times New Roman"/>
          <w:szCs w:val="24"/>
        </w:rPr>
        <w:t>if</w:t>
      </w:r>
      <w:r w:rsidR="008C7F15" w:rsidRPr="00AF4042">
        <w:rPr>
          <w:rFonts w:eastAsia="Calibri" w:cs="Times New Roman"/>
          <w:szCs w:val="24"/>
        </w:rPr>
        <w:t xml:space="preserve"> the illness is not maternity related.</w:t>
      </w:r>
      <w:r w:rsidR="000F2DFC" w:rsidRPr="00AF4042">
        <w:rPr>
          <w:rFonts w:eastAsia="Calibri" w:cs="Times New Roman"/>
          <w:szCs w:val="24"/>
        </w:rPr>
        <w:t xml:space="preserve"> </w:t>
      </w:r>
      <w:r w:rsidR="00D764B3" w:rsidRPr="00AF4042">
        <w:rPr>
          <w:rFonts w:eastAsia="Calibri" w:cs="Times New Roman"/>
          <w:szCs w:val="24"/>
        </w:rPr>
        <w:t xml:space="preserve">In proceeding on maternity leave, </w:t>
      </w:r>
      <w:r w:rsidR="003147D5">
        <w:rPr>
          <w:rFonts w:eastAsia="Calibri" w:cs="Times New Roman"/>
          <w:szCs w:val="24"/>
        </w:rPr>
        <w:t>a staff member</w:t>
      </w:r>
      <w:r w:rsidR="0036668C" w:rsidRPr="00AF4042">
        <w:rPr>
          <w:rFonts w:eastAsia="Calibri" w:cs="Times New Roman"/>
          <w:szCs w:val="24"/>
        </w:rPr>
        <w:t xml:space="preserve"> </w:t>
      </w:r>
      <w:r w:rsidR="00D764B3" w:rsidRPr="00AF4042">
        <w:rPr>
          <w:rFonts w:eastAsia="Calibri" w:cs="Times New Roman"/>
          <w:szCs w:val="24"/>
        </w:rPr>
        <w:t>shall ensure that she shall not</w:t>
      </w:r>
      <w:r w:rsidR="0036668C" w:rsidRPr="00AF4042">
        <w:rPr>
          <w:rFonts w:eastAsia="Calibri" w:cs="Times New Roman"/>
          <w:szCs w:val="24"/>
        </w:rPr>
        <w:t xml:space="preserve"> work </w:t>
      </w:r>
      <w:r w:rsidR="00D764B3" w:rsidRPr="00AF4042">
        <w:rPr>
          <w:rFonts w:eastAsia="Calibri" w:cs="Times New Roman"/>
          <w:szCs w:val="24"/>
        </w:rPr>
        <w:t xml:space="preserve">within </w:t>
      </w:r>
      <w:r w:rsidR="0036668C" w:rsidRPr="00AF4042">
        <w:rPr>
          <w:rFonts w:eastAsia="Calibri" w:cs="Times New Roman"/>
          <w:szCs w:val="24"/>
        </w:rPr>
        <w:t xml:space="preserve">six weeks after </w:t>
      </w:r>
      <w:r w:rsidR="00D764B3" w:rsidRPr="00AF4042">
        <w:rPr>
          <w:rFonts w:eastAsia="Calibri" w:cs="Times New Roman"/>
          <w:szCs w:val="24"/>
        </w:rPr>
        <w:t>child</w:t>
      </w:r>
      <w:r w:rsidR="0036668C" w:rsidRPr="00AF4042">
        <w:rPr>
          <w:rFonts w:eastAsia="Calibri" w:cs="Times New Roman"/>
          <w:szCs w:val="24"/>
        </w:rPr>
        <w:t>birth</w:t>
      </w:r>
      <w:r w:rsidR="00D764B3" w:rsidRPr="00AF4042">
        <w:rPr>
          <w:rFonts w:eastAsia="Calibri" w:cs="Times New Roman"/>
          <w:szCs w:val="24"/>
        </w:rPr>
        <w:t>.</w:t>
      </w:r>
    </w:p>
    <w:p w14:paraId="0103009B" w14:textId="77777777" w:rsidR="008C7F15" w:rsidRPr="00AF4042" w:rsidRDefault="008C7F15" w:rsidP="00AF4042">
      <w:pPr>
        <w:spacing w:after="0" w:line="360" w:lineRule="auto"/>
        <w:ind w:left="720"/>
        <w:jc w:val="both"/>
        <w:rPr>
          <w:rFonts w:eastAsia="Calibri" w:cs="Times New Roman"/>
          <w:szCs w:val="24"/>
        </w:rPr>
      </w:pPr>
    </w:p>
    <w:p w14:paraId="6B3AFA98" w14:textId="4B85EBD4" w:rsidR="0036668C" w:rsidRPr="00AF4042" w:rsidRDefault="003147D5" w:rsidP="00AF4042">
      <w:pPr>
        <w:spacing w:after="0" w:line="360" w:lineRule="auto"/>
        <w:jc w:val="both"/>
        <w:rPr>
          <w:rFonts w:eastAsia="Calibri" w:cs="Times New Roman"/>
          <w:szCs w:val="24"/>
        </w:rPr>
      </w:pPr>
      <w:r>
        <w:rPr>
          <w:rFonts w:eastAsia="Calibri" w:cs="Times New Roman"/>
          <w:szCs w:val="24"/>
        </w:rPr>
        <w:t>A staff member</w:t>
      </w:r>
      <w:r w:rsidR="0036668C" w:rsidRPr="00AF4042">
        <w:rPr>
          <w:rFonts w:eastAsia="Calibri" w:cs="Times New Roman"/>
          <w:szCs w:val="24"/>
        </w:rPr>
        <w:t xml:space="preserve"> who has a miscarriage during the</w:t>
      </w:r>
      <w:r w:rsidR="00B9553D" w:rsidRPr="00AF4042">
        <w:rPr>
          <w:rFonts w:eastAsia="Calibri" w:cs="Times New Roman"/>
          <w:szCs w:val="24"/>
        </w:rPr>
        <w:t xml:space="preserve"> second and</w:t>
      </w:r>
      <w:r w:rsidR="0036668C" w:rsidRPr="00AF4042">
        <w:rPr>
          <w:rFonts w:eastAsia="Calibri" w:cs="Times New Roman"/>
          <w:szCs w:val="24"/>
        </w:rPr>
        <w:t xml:space="preserve"> third trimester of pregnancy or bears a stillborn child is entitled to maternity leave for six weeks after the miscarriage or stillbirth, </w:t>
      </w:r>
      <w:r w:rsidR="007A6C9E" w:rsidRPr="00AF4042">
        <w:rPr>
          <w:rFonts w:eastAsia="Calibri" w:cs="Times New Roman"/>
          <w:szCs w:val="24"/>
        </w:rPr>
        <w:t>whether</w:t>
      </w:r>
      <w:r w:rsidR="0036668C" w:rsidRPr="00AF4042">
        <w:rPr>
          <w:rFonts w:eastAsia="Calibri" w:cs="Times New Roman"/>
          <w:szCs w:val="24"/>
        </w:rPr>
        <w:t xml:space="preserve"> the </w:t>
      </w:r>
      <w:r>
        <w:rPr>
          <w:rFonts w:eastAsia="Calibri" w:cs="Times New Roman"/>
          <w:szCs w:val="24"/>
        </w:rPr>
        <w:t>staff member</w:t>
      </w:r>
      <w:r w:rsidR="0036668C" w:rsidRPr="00AF4042">
        <w:rPr>
          <w:rFonts w:eastAsia="Calibri" w:cs="Times New Roman"/>
          <w:szCs w:val="24"/>
        </w:rPr>
        <w:t xml:space="preserve"> had commenced maternity leave at the time of the miscarriage or stillbirth</w:t>
      </w:r>
      <w:r w:rsidR="00032075" w:rsidRPr="00AF4042">
        <w:rPr>
          <w:rFonts w:eastAsia="Calibri" w:cs="Times New Roman"/>
          <w:szCs w:val="24"/>
        </w:rPr>
        <w:t>.</w:t>
      </w:r>
    </w:p>
    <w:p w14:paraId="50AC9394" w14:textId="77777777" w:rsidR="00B9553D" w:rsidRPr="00AF4042" w:rsidRDefault="00B9553D" w:rsidP="00AF4042">
      <w:pPr>
        <w:spacing w:after="0" w:line="360" w:lineRule="auto"/>
        <w:jc w:val="both"/>
        <w:rPr>
          <w:rFonts w:eastAsia="Calibri" w:cs="Times New Roman"/>
          <w:szCs w:val="24"/>
        </w:rPr>
      </w:pPr>
    </w:p>
    <w:p w14:paraId="08CE47F3" w14:textId="1CA06806" w:rsidR="006D591C" w:rsidRPr="00AF4042" w:rsidRDefault="0036668C" w:rsidP="00AF4042">
      <w:pPr>
        <w:spacing w:after="0" w:line="360" w:lineRule="auto"/>
        <w:jc w:val="both"/>
        <w:rPr>
          <w:rFonts w:eastAsia="Calibri" w:cs="Times New Roman"/>
          <w:szCs w:val="24"/>
        </w:rPr>
      </w:pPr>
      <w:r w:rsidRPr="00AF4042">
        <w:rPr>
          <w:rFonts w:eastAsia="Calibri" w:cs="Times New Roman"/>
          <w:szCs w:val="24"/>
        </w:rPr>
        <w:t xml:space="preserve">Should the </w:t>
      </w:r>
      <w:r w:rsidR="003147D5">
        <w:rPr>
          <w:rFonts w:eastAsia="Calibri" w:cs="Times New Roman"/>
          <w:szCs w:val="24"/>
        </w:rPr>
        <w:t>staff member</w:t>
      </w:r>
      <w:r w:rsidRPr="00AF4042">
        <w:rPr>
          <w:rFonts w:eastAsia="Calibri" w:cs="Times New Roman"/>
          <w:szCs w:val="24"/>
        </w:rPr>
        <w:t xml:space="preserve"> return to work upon expiry of the approved period of paid and unpaid maternity leave, her job or similar work </w:t>
      </w:r>
      <w:r w:rsidR="003D4BFD">
        <w:rPr>
          <w:rFonts w:eastAsia="Calibri" w:cs="Times New Roman"/>
          <w:szCs w:val="24"/>
        </w:rPr>
        <w:t>will be guaranteed at the same rate of remuneration</w:t>
      </w:r>
      <w:r w:rsidR="00032075" w:rsidRPr="00AF4042">
        <w:rPr>
          <w:rFonts w:eastAsia="Calibri" w:cs="Times New Roman"/>
          <w:szCs w:val="24"/>
        </w:rPr>
        <w:t>.</w:t>
      </w:r>
    </w:p>
    <w:p w14:paraId="6CAAF484" w14:textId="77777777" w:rsidR="006D591C" w:rsidRPr="00AF4042" w:rsidRDefault="006D591C" w:rsidP="00AF4042">
      <w:pPr>
        <w:spacing w:after="0" w:line="360" w:lineRule="auto"/>
        <w:jc w:val="both"/>
        <w:rPr>
          <w:rFonts w:eastAsia="Calibri" w:cs="Times New Roman"/>
          <w:szCs w:val="24"/>
        </w:rPr>
      </w:pPr>
    </w:p>
    <w:p w14:paraId="6409BA51" w14:textId="22046269" w:rsidR="0017540C" w:rsidRPr="001403BF" w:rsidRDefault="0017540C" w:rsidP="00D25A6F">
      <w:pPr>
        <w:pStyle w:val="Heading3"/>
        <w:numPr>
          <w:ilvl w:val="2"/>
          <w:numId w:val="104"/>
        </w:numPr>
        <w:spacing w:line="360" w:lineRule="auto"/>
        <w:rPr>
          <w:rFonts w:eastAsia="Calibri"/>
        </w:rPr>
      </w:pPr>
      <w:bookmarkStart w:id="839" w:name="_Toc113607546"/>
      <w:bookmarkStart w:id="840" w:name="_Toc114058929"/>
      <w:r w:rsidRPr="00AF4042">
        <w:rPr>
          <w:rFonts w:eastAsia="Calibri"/>
        </w:rPr>
        <w:t>Paternity Leave</w:t>
      </w:r>
      <w:bookmarkEnd w:id="839"/>
      <w:bookmarkEnd w:id="840"/>
      <w:r w:rsidRPr="00AF4042">
        <w:rPr>
          <w:rFonts w:eastAsia="Calibri"/>
        </w:rPr>
        <w:t xml:space="preserve"> </w:t>
      </w:r>
    </w:p>
    <w:p w14:paraId="643D9F26" w14:textId="7207C164" w:rsidR="0017540C" w:rsidRPr="00AF4042" w:rsidRDefault="0017540C" w:rsidP="00AF4042">
      <w:pPr>
        <w:widowControl w:val="0"/>
        <w:overflowPunct w:val="0"/>
        <w:autoSpaceDE w:val="0"/>
        <w:autoSpaceDN w:val="0"/>
        <w:adjustRightInd w:val="0"/>
        <w:spacing w:after="0" w:line="360" w:lineRule="auto"/>
        <w:jc w:val="both"/>
        <w:rPr>
          <w:rFonts w:eastAsia="Calibri" w:cs="Times New Roman"/>
          <w:color w:val="FF0000"/>
          <w:szCs w:val="24"/>
          <w:lang w:val="en-US"/>
        </w:rPr>
      </w:pPr>
      <w:r w:rsidRPr="00AF4042">
        <w:rPr>
          <w:rFonts w:eastAsia="Calibri" w:cs="Times New Roman"/>
          <w:szCs w:val="24"/>
          <w:lang w:val="en-US"/>
        </w:rPr>
        <w:t>In line with</w:t>
      </w:r>
      <w:r w:rsidR="00D571C6" w:rsidRPr="00AF4042">
        <w:rPr>
          <w:rFonts w:eastAsia="Calibri" w:cs="Times New Roman"/>
          <w:szCs w:val="24"/>
          <w:lang w:val="en-US"/>
        </w:rPr>
        <w:t xml:space="preserve"> gender</w:t>
      </w:r>
      <w:r w:rsidRPr="00AF4042">
        <w:rPr>
          <w:rFonts w:eastAsia="Calibri" w:cs="Times New Roman"/>
          <w:szCs w:val="24"/>
          <w:lang w:val="en-US"/>
        </w:rPr>
        <w:t xml:space="preserve"> inclusivity</w:t>
      </w:r>
      <w:r w:rsidR="00D571C6" w:rsidRPr="00AF4042">
        <w:rPr>
          <w:rFonts w:eastAsia="Calibri" w:cs="Times New Roman"/>
          <w:szCs w:val="24"/>
          <w:lang w:val="en-US"/>
        </w:rPr>
        <w:t xml:space="preserve">, sustainable development goals </w:t>
      </w:r>
      <w:r w:rsidRPr="00AF4042">
        <w:rPr>
          <w:rFonts w:eastAsia="Calibri" w:cs="Times New Roman"/>
          <w:szCs w:val="24"/>
          <w:lang w:val="en-US"/>
        </w:rPr>
        <w:t>and ensuring a work</w:t>
      </w:r>
      <w:r w:rsidR="00615BFB" w:rsidRPr="00AF4042">
        <w:rPr>
          <w:rFonts w:eastAsia="Calibri" w:cs="Times New Roman"/>
          <w:szCs w:val="24"/>
          <w:lang w:val="en-US"/>
        </w:rPr>
        <w:t>-</w:t>
      </w:r>
      <w:r w:rsidRPr="00AF4042">
        <w:rPr>
          <w:rFonts w:eastAsia="Calibri" w:cs="Times New Roman"/>
          <w:szCs w:val="24"/>
          <w:lang w:val="en-US"/>
        </w:rPr>
        <w:t xml:space="preserve">life balance, </w:t>
      </w:r>
      <w:r w:rsidR="005B3585" w:rsidRPr="00AF4042">
        <w:rPr>
          <w:rFonts w:eastAsia="Calibri" w:cs="Times New Roman"/>
          <w:szCs w:val="24"/>
          <w:lang w:val="en-US"/>
        </w:rPr>
        <w:t xml:space="preserve">paid paternity leave of up to </w:t>
      </w:r>
      <w:r w:rsidR="001D62AE" w:rsidRPr="00AF4042">
        <w:rPr>
          <w:rFonts w:eastAsia="Calibri" w:cs="Times New Roman"/>
          <w:szCs w:val="24"/>
          <w:lang w:val="en-US"/>
        </w:rPr>
        <w:t xml:space="preserve">5 working </w:t>
      </w:r>
      <w:r w:rsidRPr="00AF4042">
        <w:rPr>
          <w:rFonts w:eastAsia="Calibri" w:cs="Times New Roman"/>
          <w:szCs w:val="24"/>
          <w:lang w:val="en-US"/>
        </w:rPr>
        <w:t xml:space="preserve">days </w:t>
      </w:r>
      <w:r w:rsidR="00540CBD" w:rsidRPr="00AF4042">
        <w:rPr>
          <w:rFonts w:eastAsia="Calibri" w:cs="Times New Roman"/>
          <w:szCs w:val="24"/>
          <w:lang w:val="en-US"/>
        </w:rPr>
        <w:t xml:space="preserve">after </w:t>
      </w:r>
      <w:r w:rsidR="00FF0EEC" w:rsidRPr="00AF4042">
        <w:rPr>
          <w:rFonts w:eastAsia="Calibri" w:cs="Times New Roman"/>
          <w:szCs w:val="24"/>
          <w:lang w:val="en-US"/>
        </w:rPr>
        <w:t>childbirth</w:t>
      </w:r>
      <w:r w:rsidR="001D62AE" w:rsidRPr="00AF4042">
        <w:rPr>
          <w:rFonts w:eastAsia="Calibri" w:cs="Times New Roman"/>
          <w:szCs w:val="24"/>
          <w:lang w:val="en-US"/>
        </w:rPr>
        <w:t xml:space="preserve"> </w:t>
      </w:r>
      <w:r w:rsidRPr="00AF4042">
        <w:rPr>
          <w:rFonts w:eastAsia="Calibri" w:cs="Times New Roman"/>
          <w:szCs w:val="24"/>
          <w:lang w:val="en-US"/>
        </w:rPr>
        <w:t>shall be granted to a</w:t>
      </w:r>
      <w:r w:rsidR="00E5773A" w:rsidRPr="00AF4042">
        <w:rPr>
          <w:rFonts w:eastAsia="Calibri" w:cs="Times New Roman"/>
          <w:szCs w:val="24"/>
          <w:lang w:val="en-US"/>
        </w:rPr>
        <w:t xml:space="preserve"> male</w:t>
      </w:r>
      <w:r w:rsidRPr="00AF4042">
        <w:rPr>
          <w:rFonts w:eastAsia="Calibri" w:cs="Times New Roman"/>
          <w:szCs w:val="24"/>
          <w:lang w:val="en-US"/>
        </w:rPr>
        <w:t xml:space="preserve"> </w:t>
      </w:r>
      <w:r w:rsidR="003147D5">
        <w:rPr>
          <w:rFonts w:eastAsia="Calibri" w:cs="Times New Roman"/>
          <w:szCs w:val="24"/>
          <w:lang w:val="en-US"/>
        </w:rPr>
        <w:t>staff member</w:t>
      </w:r>
      <w:r w:rsidRPr="00AF4042">
        <w:rPr>
          <w:rFonts w:eastAsia="Calibri" w:cs="Times New Roman"/>
          <w:szCs w:val="24"/>
          <w:lang w:val="en-US"/>
        </w:rPr>
        <w:t>.</w:t>
      </w:r>
      <w:r w:rsidR="00D571C6" w:rsidRPr="00AF4042">
        <w:rPr>
          <w:rFonts w:eastAsia="Calibri" w:cs="Times New Roman"/>
          <w:szCs w:val="24"/>
          <w:lang w:val="en-US"/>
        </w:rPr>
        <w:t xml:space="preserve"> </w:t>
      </w:r>
      <w:r w:rsidRPr="00AF4042">
        <w:rPr>
          <w:rFonts w:eastAsia="Calibri" w:cs="Times New Roman"/>
          <w:szCs w:val="24"/>
          <w:lang w:val="en-US"/>
        </w:rPr>
        <w:t xml:space="preserve"> </w:t>
      </w:r>
    </w:p>
    <w:p w14:paraId="2B0F59F6" w14:textId="77777777" w:rsidR="0017540C" w:rsidRPr="00AF4042" w:rsidRDefault="0017540C" w:rsidP="00AF4042">
      <w:pPr>
        <w:spacing w:after="0" w:line="360" w:lineRule="auto"/>
        <w:jc w:val="both"/>
        <w:rPr>
          <w:rFonts w:eastAsia="Calibri" w:cs="Times New Roman"/>
          <w:szCs w:val="24"/>
        </w:rPr>
      </w:pPr>
    </w:p>
    <w:p w14:paraId="638C92EA" w14:textId="7D991C05" w:rsidR="0036668C" w:rsidRPr="00EB3DBB" w:rsidRDefault="0036668C" w:rsidP="00D25A6F">
      <w:pPr>
        <w:pStyle w:val="Heading3"/>
        <w:numPr>
          <w:ilvl w:val="2"/>
          <w:numId w:val="104"/>
        </w:numPr>
      </w:pPr>
      <w:bookmarkStart w:id="841" w:name="_Toc113607547"/>
      <w:bookmarkStart w:id="842" w:name="_Toc114058930"/>
      <w:r w:rsidRPr="00EB3DBB">
        <w:t>Sick Leave</w:t>
      </w:r>
      <w:bookmarkEnd w:id="841"/>
      <w:bookmarkEnd w:id="842"/>
    </w:p>
    <w:p w14:paraId="22ECFB71" w14:textId="5AA39B09" w:rsidR="00AC0255" w:rsidRPr="00AF4042" w:rsidRDefault="00AC0255" w:rsidP="00AF4042">
      <w:pPr>
        <w:spacing w:after="0" w:line="360" w:lineRule="auto"/>
        <w:jc w:val="both"/>
        <w:rPr>
          <w:rFonts w:eastAsia="Calibri" w:cs="Times New Roman"/>
          <w:szCs w:val="24"/>
        </w:rPr>
      </w:pPr>
      <w:r w:rsidRPr="00AF4042">
        <w:rPr>
          <w:rFonts w:eastAsia="Calibri" w:cs="Times New Roman"/>
          <w:szCs w:val="24"/>
        </w:rPr>
        <w:t>During any one</w:t>
      </w:r>
      <w:r w:rsidR="003D4BFD">
        <w:rPr>
          <w:rFonts w:eastAsia="Calibri" w:cs="Times New Roman"/>
          <w:szCs w:val="24"/>
        </w:rPr>
        <w:t xml:space="preserve"> year</w:t>
      </w:r>
      <w:r w:rsidRPr="00AF4042">
        <w:rPr>
          <w:rFonts w:eastAsia="Calibri" w:cs="Times New Roman"/>
          <w:szCs w:val="24"/>
        </w:rPr>
        <w:t xml:space="preserve"> of service</w:t>
      </w:r>
      <w:r w:rsidR="0046618B">
        <w:rPr>
          <w:rFonts w:eastAsia="Calibri" w:cs="Times New Roman"/>
          <w:szCs w:val="24"/>
        </w:rPr>
        <w:t>,</w:t>
      </w:r>
      <w:r w:rsidRPr="00AF4042">
        <w:rPr>
          <w:rFonts w:eastAsia="Calibri" w:cs="Times New Roman"/>
          <w:szCs w:val="24"/>
        </w:rPr>
        <w:t xml:space="preserve"> </w:t>
      </w:r>
      <w:r w:rsidR="003D4BFD">
        <w:rPr>
          <w:rFonts w:eastAsia="Calibri" w:cs="Times New Roman"/>
          <w:szCs w:val="24"/>
        </w:rPr>
        <w:t xml:space="preserve">an </w:t>
      </w:r>
      <w:r w:rsidRPr="00AF4042">
        <w:rPr>
          <w:rFonts w:eastAsia="Calibri" w:cs="Times New Roman"/>
          <w:szCs w:val="24"/>
        </w:rPr>
        <w:t>employer shall</w:t>
      </w:r>
      <w:r w:rsidR="0046618B">
        <w:rPr>
          <w:rFonts w:eastAsia="Calibri" w:cs="Times New Roman"/>
          <w:szCs w:val="24"/>
        </w:rPr>
        <w:t xml:space="preserve"> grant up to ninety days' sick leave on full pay at the </w:t>
      </w:r>
      <w:r w:rsidR="003147D5">
        <w:rPr>
          <w:rFonts w:eastAsia="Calibri" w:cs="Times New Roman"/>
          <w:szCs w:val="24"/>
        </w:rPr>
        <w:t>staff member</w:t>
      </w:r>
      <w:r w:rsidR="0046618B">
        <w:rPr>
          <w:rFonts w:eastAsia="Calibri" w:cs="Times New Roman"/>
          <w:szCs w:val="24"/>
        </w:rPr>
        <w:t>'s request, supported by a certificate signed by a registered medical practitioner</w:t>
      </w:r>
      <w:r w:rsidRPr="00AF4042">
        <w:rPr>
          <w:rFonts w:eastAsia="Calibri" w:cs="Times New Roman"/>
          <w:szCs w:val="24"/>
        </w:rPr>
        <w:t>.</w:t>
      </w:r>
    </w:p>
    <w:p w14:paraId="7876EF1F" w14:textId="77777777" w:rsidR="00AC0255" w:rsidRPr="00AF4042" w:rsidRDefault="00AC0255" w:rsidP="00AF4042">
      <w:pPr>
        <w:spacing w:after="0" w:line="360" w:lineRule="auto"/>
        <w:jc w:val="both"/>
        <w:rPr>
          <w:rFonts w:eastAsia="Calibri" w:cs="Times New Roman"/>
          <w:szCs w:val="24"/>
        </w:rPr>
      </w:pPr>
    </w:p>
    <w:p w14:paraId="05C066A3" w14:textId="210926F1" w:rsidR="00AC0255" w:rsidRPr="00AF4042" w:rsidRDefault="00AC0255" w:rsidP="00AF4042">
      <w:pPr>
        <w:spacing w:after="0" w:line="360" w:lineRule="auto"/>
        <w:jc w:val="both"/>
        <w:rPr>
          <w:rFonts w:eastAsia="Calibri" w:cs="Times New Roman"/>
          <w:szCs w:val="24"/>
        </w:rPr>
      </w:pPr>
      <w:r w:rsidRPr="00AF4042">
        <w:rPr>
          <w:rFonts w:eastAsia="Calibri" w:cs="Times New Roman"/>
          <w:szCs w:val="24"/>
        </w:rPr>
        <w:t xml:space="preserve"> If, during any one</w:t>
      </w:r>
      <w:r w:rsidR="0046618B">
        <w:rPr>
          <w:rFonts w:eastAsia="Calibri" w:cs="Times New Roman"/>
          <w:szCs w:val="24"/>
        </w:rPr>
        <w:t xml:space="preserve"> year</w:t>
      </w:r>
      <w:r w:rsidRPr="00AF4042">
        <w:rPr>
          <w:rFonts w:eastAsia="Calibri" w:cs="Times New Roman"/>
          <w:szCs w:val="24"/>
        </w:rPr>
        <w:t xml:space="preserve"> of service of </w:t>
      </w:r>
      <w:r w:rsidR="003147D5">
        <w:rPr>
          <w:rFonts w:eastAsia="Calibri" w:cs="Times New Roman"/>
          <w:szCs w:val="24"/>
        </w:rPr>
        <w:t>a staff member</w:t>
      </w:r>
      <w:r w:rsidRPr="00AF4042">
        <w:rPr>
          <w:rFonts w:eastAsia="Calibri" w:cs="Times New Roman"/>
          <w:szCs w:val="24"/>
        </w:rPr>
        <w:t xml:space="preserve">, the </w:t>
      </w:r>
      <w:r w:rsidR="003147D5">
        <w:rPr>
          <w:rFonts w:eastAsia="Calibri" w:cs="Times New Roman"/>
          <w:szCs w:val="24"/>
        </w:rPr>
        <w:t>staff member</w:t>
      </w:r>
      <w:r w:rsidRPr="00AF4042">
        <w:rPr>
          <w:rFonts w:eastAsia="Calibri" w:cs="Times New Roman"/>
          <w:szCs w:val="24"/>
        </w:rPr>
        <w:t xml:space="preserve"> has used up the maximum period of sick leave on full pay, an employer shall, at the request of the </w:t>
      </w:r>
      <w:r w:rsidR="003147D5">
        <w:rPr>
          <w:rFonts w:eastAsia="Calibri" w:cs="Times New Roman"/>
          <w:szCs w:val="24"/>
        </w:rPr>
        <w:t>staff member</w:t>
      </w:r>
      <w:r w:rsidRPr="00AF4042">
        <w:rPr>
          <w:rFonts w:eastAsia="Calibri" w:cs="Times New Roman"/>
          <w:szCs w:val="24"/>
        </w:rPr>
        <w:t xml:space="preserve"> supported by a certificate signed by a registered medical practitioner, grant a further period of up to ninety days</w:t>
      </w:r>
      <w:r w:rsidR="004945BB" w:rsidRPr="00AF4042">
        <w:rPr>
          <w:rFonts w:eastAsia="Calibri" w:cs="Times New Roman"/>
          <w:szCs w:val="24"/>
        </w:rPr>
        <w:t>.</w:t>
      </w:r>
    </w:p>
    <w:p w14:paraId="412E1DC2" w14:textId="77777777" w:rsidR="00AC0255" w:rsidRPr="00AF4042" w:rsidRDefault="00AC0255" w:rsidP="00AF4042">
      <w:pPr>
        <w:spacing w:after="0" w:line="360" w:lineRule="auto"/>
        <w:jc w:val="both"/>
        <w:rPr>
          <w:rFonts w:eastAsia="Calibri" w:cs="Times New Roman"/>
          <w:szCs w:val="24"/>
        </w:rPr>
      </w:pPr>
    </w:p>
    <w:p w14:paraId="21386B34" w14:textId="49065EF1" w:rsidR="00AC0255" w:rsidRPr="00AF4042" w:rsidRDefault="00AC0255" w:rsidP="00AF4042">
      <w:pPr>
        <w:spacing w:after="0" w:line="360" w:lineRule="auto"/>
        <w:jc w:val="both"/>
        <w:rPr>
          <w:rFonts w:eastAsia="Calibri" w:cs="Times New Roman"/>
          <w:szCs w:val="24"/>
        </w:rPr>
      </w:pPr>
      <w:r w:rsidRPr="00AF4042">
        <w:rPr>
          <w:rFonts w:eastAsia="Calibri" w:cs="Times New Roman"/>
          <w:szCs w:val="24"/>
        </w:rPr>
        <w:t xml:space="preserve">Sick leave on half pay where, in the opinion of the registered medical practitioner signing the certificate, it is probable that the </w:t>
      </w:r>
      <w:r w:rsidR="003147D5">
        <w:rPr>
          <w:rFonts w:eastAsia="Calibri" w:cs="Times New Roman"/>
          <w:szCs w:val="24"/>
        </w:rPr>
        <w:t>staff member</w:t>
      </w:r>
      <w:r w:rsidRPr="00AF4042">
        <w:rPr>
          <w:rFonts w:eastAsia="Calibri" w:cs="Times New Roman"/>
          <w:szCs w:val="24"/>
        </w:rPr>
        <w:t xml:space="preserve"> will be able to resume duty after </w:t>
      </w:r>
      <w:r w:rsidR="0046618B">
        <w:rPr>
          <w:rFonts w:eastAsia="Calibri" w:cs="Times New Roman"/>
          <w:szCs w:val="24"/>
        </w:rPr>
        <w:t xml:space="preserve">a </w:t>
      </w:r>
      <w:r w:rsidRPr="00AF4042">
        <w:rPr>
          <w:rFonts w:eastAsia="Calibri" w:cs="Times New Roman"/>
          <w:szCs w:val="24"/>
        </w:rPr>
        <w:t>such further period of sick leave.</w:t>
      </w:r>
    </w:p>
    <w:p w14:paraId="0C75678F" w14:textId="77777777" w:rsidR="00AC0255" w:rsidRPr="00AF4042" w:rsidRDefault="00AC0255" w:rsidP="00AF4042">
      <w:pPr>
        <w:spacing w:after="0" w:line="360" w:lineRule="auto"/>
        <w:jc w:val="both"/>
        <w:rPr>
          <w:rFonts w:eastAsia="Calibri" w:cs="Times New Roman"/>
          <w:szCs w:val="24"/>
        </w:rPr>
      </w:pPr>
    </w:p>
    <w:p w14:paraId="0F129F3C" w14:textId="6583A45B" w:rsidR="00AC0255" w:rsidRPr="00AF4042" w:rsidRDefault="00AC0255" w:rsidP="00AF4042">
      <w:pPr>
        <w:spacing w:after="0" w:line="360" w:lineRule="auto"/>
        <w:jc w:val="both"/>
        <w:rPr>
          <w:rFonts w:eastAsia="Calibri" w:cs="Times New Roman"/>
          <w:szCs w:val="24"/>
        </w:rPr>
      </w:pPr>
      <w:r w:rsidRPr="00AF4042">
        <w:rPr>
          <w:rFonts w:eastAsia="Calibri" w:cs="Times New Roman"/>
          <w:szCs w:val="24"/>
        </w:rPr>
        <w:t xml:space="preserve"> If, during any one</w:t>
      </w:r>
      <w:r w:rsidR="0046618B">
        <w:rPr>
          <w:rFonts w:eastAsia="Calibri" w:cs="Times New Roman"/>
          <w:szCs w:val="24"/>
        </w:rPr>
        <w:t xml:space="preserve"> year</w:t>
      </w:r>
      <w:r w:rsidRPr="00AF4042">
        <w:rPr>
          <w:rFonts w:eastAsia="Calibri" w:cs="Times New Roman"/>
          <w:szCs w:val="24"/>
        </w:rPr>
        <w:t xml:space="preserve"> of service, the period or aggregate periods of sick leave exceed—</w:t>
      </w:r>
    </w:p>
    <w:p w14:paraId="587382CF" w14:textId="77777777" w:rsidR="00AC0255" w:rsidRPr="00AF4042" w:rsidRDefault="00AC0255" w:rsidP="00AF4042">
      <w:pPr>
        <w:spacing w:after="0" w:line="360" w:lineRule="auto"/>
        <w:jc w:val="both"/>
        <w:rPr>
          <w:rFonts w:eastAsia="Calibri" w:cs="Times New Roman"/>
          <w:szCs w:val="24"/>
        </w:rPr>
      </w:pPr>
      <w:r w:rsidRPr="00AF4042">
        <w:rPr>
          <w:rFonts w:eastAsia="Calibri" w:cs="Times New Roman"/>
          <w:szCs w:val="24"/>
        </w:rPr>
        <w:t>(a) ninety days’ sick leave on full pay; or</w:t>
      </w:r>
    </w:p>
    <w:p w14:paraId="626E1A03" w14:textId="26241102" w:rsidR="00AC0255" w:rsidRPr="00AF4042" w:rsidRDefault="00C511CE" w:rsidP="00AF4042">
      <w:pPr>
        <w:spacing w:after="0" w:line="360" w:lineRule="auto"/>
        <w:jc w:val="both"/>
        <w:rPr>
          <w:rFonts w:eastAsia="Calibri" w:cs="Times New Roman"/>
          <w:szCs w:val="24"/>
        </w:rPr>
      </w:pPr>
      <w:r w:rsidRPr="00AF4042">
        <w:rPr>
          <w:rFonts w:eastAsia="Calibri" w:cs="Times New Roman"/>
          <w:szCs w:val="24"/>
        </w:rPr>
        <w:t>(</w:t>
      </w:r>
      <w:r w:rsidR="007E47B3" w:rsidRPr="00AF4042">
        <w:rPr>
          <w:rFonts w:eastAsia="Calibri" w:cs="Times New Roman"/>
          <w:szCs w:val="24"/>
        </w:rPr>
        <w:t>b</w:t>
      </w:r>
      <w:r w:rsidRPr="00AF4042">
        <w:rPr>
          <w:rFonts w:eastAsia="Calibri" w:cs="Times New Roman"/>
          <w:szCs w:val="24"/>
        </w:rPr>
        <w:t xml:space="preserve">) </w:t>
      </w:r>
      <w:r w:rsidR="00AC0255" w:rsidRPr="00AF4042">
        <w:rPr>
          <w:rFonts w:eastAsia="Calibri" w:cs="Times New Roman"/>
          <w:szCs w:val="24"/>
        </w:rPr>
        <w:t xml:space="preserve">one </w:t>
      </w:r>
      <w:r w:rsidR="00032075" w:rsidRPr="00AF4042">
        <w:rPr>
          <w:rFonts w:eastAsia="Calibri" w:cs="Times New Roman"/>
          <w:szCs w:val="24"/>
        </w:rPr>
        <w:t>hundred- and eighty</w:t>
      </w:r>
      <w:r w:rsidR="0046618B">
        <w:rPr>
          <w:rFonts w:eastAsia="Calibri" w:cs="Times New Roman"/>
          <w:szCs w:val="24"/>
        </w:rPr>
        <w:t xml:space="preserve"> days</w:t>
      </w:r>
      <w:r w:rsidR="00AC0255" w:rsidRPr="00AF4042">
        <w:rPr>
          <w:rFonts w:eastAsia="Calibri" w:cs="Times New Roman"/>
          <w:szCs w:val="24"/>
        </w:rPr>
        <w:t xml:space="preserve"> sick leave on full and half pay;</w:t>
      </w:r>
    </w:p>
    <w:p w14:paraId="34E8C4A0" w14:textId="77777777" w:rsidR="00C511CE" w:rsidRPr="00AF4042" w:rsidRDefault="00C511CE" w:rsidP="00AF4042">
      <w:pPr>
        <w:spacing w:after="0" w:line="360" w:lineRule="auto"/>
        <w:jc w:val="both"/>
        <w:rPr>
          <w:rFonts w:eastAsia="Calibri" w:cs="Times New Roman"/>
          <w:szCs w:val="24"/>
        </w:rPr>
      </w:pPr>
    </w:p>
    <w:p w14:paraId="60CBF84D" w14:textId="6EF7B457" w:rsidR="0036668C" w:rsidRPr="00AF4042" w:rsidRDefault="00032075" w:rsidP="00AF4042">
      <w:pPr>
        <w:spacing w:after="0" w:line="360" w:lineRule="auto"/>
        <w:jc w:val="both"/>
        <w:rPr>
          <w:rFonts w:eastAsia="Calibri" w:cs="Times New Roman"/>
          <w:szCs w:val="24"/>
        </w:rPr>
      </w:pPr>
      <w:r w:rsidRPr="00AF4042">
        <w:rPr>
          <w:rFonts w:eastAsia="Calibri" w:cs="Times New Roman"/>
          <w:szCs w:val="24"/>
        </w:rPr>
        <w:t>T</w:t>
      </w:r>
      <w:r w:rsidR="00AC0255" w:rsidRPr="00AF4042">
        <w:rPr>
          <w:rFonts w:eastAsia="Calibri" w:cs="Times New Roman"/>
          <w:szCs w:val="24"/>
        </w:rPr>
        <w:t>he employer may terminate the employment of the</w:t>
      </w:r>
      <w:r w:rsidR="00C511CE" w:rsidRPr="00AF4042">
        <w:rPr>
          <w:rFonts w:eastAsia="Calibri" w:cs="Times New Roman"/>
          <w:szCs w:val="24"/>
        </w:rPr>
        <w:t xml:space="preserve"> </w:t>
      </w:r>
      <w:r w:rsidR="003147D5">
        <w:rPr>
          <w:rFonts w:eastAsia="Calibri" w:cs="Times New Roman"/>
          <w:szCs w:val="24"/>
        </w:rPr>
        <w:t>staff member</w:t>
      </w:r>
      <w:r w:rsidR="00C511CE" w:rsidRPr="00AF4042">
        <w:rPr>
          <w:rFonts w:eastAsia="Calibri" w:cs="Times New Roman"/>
          <w:szCs w:val="24"/>
        </w:rPr>
        <w:t xml:space="preserve"> concerned</w:t>
      </w:r>
      <w:r w:rsidRPr="00AF4042">
        <w:rPr>
          <w:rFonts w:eastAsia="Calibri" w:cs="Times New Roman"/>
          <w:szCs w:val="24"/>
        </w:rPr>
        <w:t>.</w:t>
      </w:r>
    </w:p>
    <w:p w14:paraId="0C019B6F" w14:textId="77777777" w:rsidR="0036668C" w:rsidRPr="00AF4042" w:rsidRDefault="0036668C" w:rsidP="00AF4042">
      <w:pPr>
        <w:spacing w:after="0" w:line="360" w:lineRule="auto"/>
        <w:ind w:left="1440"/>
        <w:jc w:val="both"/>
        <w:rPr>
          <w:rFonts w:eastAsia="Calibri" w:cs="Times New Roman"/>
          <w:szCs w:val="24"/>
        </w:rPr>
      </w:pPr>
    </w:p>
    <w:p w14:paraId="13A9E10D" w14:textId="6BF718D1" w:rsidR="00E0369D" w:rsidRPr="00EB3DBB" w:rsidRDefault="0036668C" w:rsidP="00D25A6F">
      <w:pPr>
        <w:pStyle w:val="Heading3"/>
        <w:numPr>
          <w:ilvl w:val="2"/>
          <w:numId w:val="104"/>
        </w:numPr>
      </w:pPr>
      <w:bookmarkStart w:id="843" w:name="_Toc113607548"/>
      <w:bookmarkStart w:id="844" w:name="_Toc114058931"/>
      <w:r w:rsidRPr="00EB3DBB">
        <w:t>Special Leave/Compassionate Leave</w:t>
      </w:r>
      <w:bookmarkEnd w:id="843"/>
      <w:bookmarkEnd w:id="844"/>
    </w:p>
    <w:p w14:paraId="772B5C3A" w14:textId="1B310485" w:rsidR="00C511CE" w:rsidRPr="00AF4042" w:rsidRDefault="0036668C" w:rsidP="00AF4042">
      <w:pPr>
        <w:spacing w:after="0" w:line="360" w:lineRule="auto"/>
        <w:jc w:val="both"/>
        <w:rPr>
          <w:rFonts w:eastAsia="Calibri" w:cs="Times New Roman"/>
          <w:szCs w:val="24"/>
        </w:rPr>
      </w:pPr>
      <w:r w:rsidRPr="00AF4042">
        <w:rPr>
          <w:rFonts w:eastAsia="Calibri" w:cs="Times New Roman"/>
          <w:szCs w:val="24"/>
        </w:rPr>
        <w:t xml:space="preserve">Special leave for all </w:t>
      </w:r>
      <w:r w:rsidR="003147D5">
        <w:rPr>
          <w:rFonts w:eastAsia="Calibri" w:cs="Times New Roman"/>
          <w:szCs w:val="24"/>
        </w:rPr>
        <w:t>staff members</w:t>
      </w:r>
      <w:r w:rsidRPr="00AF4042">
        <w:rPr>
          <w:rFonts w:eastAsia="Calibri" w:cs="Times New Roman"/>
          <w:szCs w:val="24"/>
        </w:rPr>
        <w:t xml:space="preserve"> shall be as per the provisions of the Labour Act (28:01) unless more favourable conditions are provided for either under an Act of Parliament, Statutory Instru</w:t>
      </w:r>
      <w:r w:rsidR="00C511CE" w:rsidRPr="00AF4042">
        <w:rPr>
          <w:rFonts w:eastAsia="Calibri" w:cs="Times New Roman"/>
          <w:szCs w:val="24"/>
        </w:rPr>
        <w:t>ment or contract of employment.</w:t>
      </w:r>
    </w:p>
    <w:p w14:paraId="557E193A" w14:textId="0B99909D" w:rsidR="004945BB" w:rsidRPr="00AF4042" w:rsidRDefault="0036668C" w:rsidP="00AF4042">
      <w:pPr>
        <w:spacing w:after="200" w:line="360" w:lineRule="auto"/>
        <w:jc w:val="both"/>
        <w:rPr>
          <w:rFonts w:eastAsia="Calibri" w:cs="Times New Roman"/>
          <w:szCs w:val="24"/>
          <w:lang w:val="en-US"/>
        </w:rPr>
      </w:pPr>
      <w:r w:rsidRPr="00AF4042">
        <w:rPr>
          <w:rFonts w:eastAsia="Calibri" w:cs="Times New Roman"/>
          <w:szCs w:val="24"/>
          <w:lang w:val="en-US"/>
        </w:rPr>
        <w:lastRenderedPageBreak/>
        <w:t xml:space="preserve">This leave is available on full pay for up to </w:t>
      </w:r>
      <w:r w:rsidRPr="00AF4042">
        <w:rPr>
          <w:rFonts w:eastAsia="Calibri" w:cs="Times New Roman"/>
          <w:b/>
          <w:szCs w:val="24"/>
          <w:lang w:val="en-US"/>
        </w:rPr>
        <w:t>12 days per year</w:t>
      </w:r>
      <w:r w:rsidRPr="00AF4042">
        <w:rPr>
          <w:rFonts w:eastAsia="Calibri" w:cs="Times New Roman"/>
          <w:szCs w:val="24"/>
          <w:lang w:val="en-US"/>
        </w:rPr>
        <w:t xml:space="preserve"> in terms of the Act.</w:t>
      </w:r>
      <w:r w:rsidR="00CC3415" w:rsidRPr="00AF4042">
        <w:rPr>
          <w:rFonts w:eastAsia="Calibri" w:cs="Times New Roman"/>
          <w:szCs w:val="24"/>
          <w:lang w:val="en-US"/>
        </w:rPr>
        <w:t xml:space="preserve"> </w:t>
      </w:r>
      <w:r w:rsidRPr="00AF4042">
        <w:rPr>
          <w:rFonts w:eastAsia="Calibri" w:cs="Times New Roman"/>
          <w:szCs w:val="24"/>
          <w:lang w:val="en-US"/>
        </w:rPr>
        <w:t xml:space="preserve">Special Leave shall </w:t>
      </w:r>
      <w:r w:rsidR="007A6C9E" w:rsidRPr="00AF4042">
        <w:rPr>
          <w:rFonts w:eastAsia="Calibri" w:cs="Times New Roman"/>
          <w:szCs w:val="24"/>
          <w:lang w:val="en-US"/>
        </w:rPr>
        <w:t>be</w:t>
      </w:r>
      <w:r w:rsidRPr="00AF4042">
        <w:rPr>
          <w:rFonts w:eastAsia="Calibri" w:cs="Times New Roman"/>
          <w:szCs w:val="24"/>
          <w:lang w:val="en-US"/>
        </w:rPr>
        <w:t xml:space="preserve"> only available for </w:t>
      </w:r>
      <w:r w:rsidR="003147D5">
        <w:rPr>
          <w:rFonts w:eastAsia="Calibri" w:cs="Times New Roman"/>
          <w:szCs w:val="24"/>
          <w:lang w:val="en-US"/>
        </w:rPr>
        <w:t>a staff member</w:t>
      </w:r>
      <w:r w:rsidRPr="00AF4042">
        <w:rPr>
          <w:rFonts w:eastAsia="Calibri" w:cs="Times New Roman"/>
          <w:szCs w:val="24"/>
          <w:lang w:val="en-US"/>
        </w:rPr>
        <w:t xml:space="preserve"> who is required to be absent from duty for</w:t>
      </w:r>
      <w:r w:rsidR="004945BB" w:rsidRPr="00AF4042">
        <w:rPr>
          <w:rFonts w:eastAsia="Calibri" w:cs="Times New Roman"/>
          <w:szCs w:val="24"/>
          <w:lang w:val="en-US"/>
        </w:rPr>
        <w:t>:</w:t>
      </w:r>
    </w:p>
    <w:p w14:paraId="619A9F29" w14:textId="2DAE679A" w:rsidR="0036668C" w:rsidRPr="00AF4042" w:rsidRDefault="001403BF" w:rsidP="00D25A6F">
      <w:pPr>
        <w:pStyle w:val="ListParagraph"/>
        <w:numPr>
          <w:ilvl w:val="0"/>
          <w:numId w:val="56"/>
        </w:numPr>
        <w:spacing w:after="200" w:line="360" w:lineRule="auto"/>
        <w:ind w:left="660"/>
        <w:jc w:val="both"/>
        <w:rPr>
          <w:rFonts w:eastAsia="Calibri" w:cs="Times New Roman"/>
          <w:szCs w:val="24"/>
          <w:lang w:val="en-US"/>
        </w:rPr>
      </w:pPr>
      <w:r w:rsidRPr="00AF4042">
        <w:rPr>
          <w:rFonts w:eastAsia="Calibri" w:cs="Times New Roman"/>
          <w:b/>
          <w:szCs w:val="24"/>
          <w:lang w:val="en-US"/>
        </w:rPr>
        <w:t>Medical</w:t>
      </w:r>
      <w:r w:rsidR="0036668C" w:rsidRPr="00AF4042">
        <w:rPr>
          <w:rFonts w:eastAsia="Calibri" w:cs="Times New Roman"/>
          <w:b/>
          <w:szCs w:val="24"/>
          <w:lang w:val="en-US"/>
        </w:rPr>
        <w:t xml:space="preserve"> reasons </w:t>
      </w:r>
      <w:r w:rsidR="0036668C" w:rsidRPr="00AF4042">
        <w:rPr>
          <w:rFonts w:eastAsia="Calibri" w:cs="Times New Roman"/>
          <w:szCs w:val="24"/>
          <w:lang w:val="en-US"/>
        </w:rPr>
        <w:t>on the instructions of a medical doctor</w:t>
      </w:r>
      <w:r w:rsidR="00C62547" w:rsidRPr="00AF4042">
        <w:rPr>
          <w:rFonts w:eastAsia="Calibri" w:cs="Times New Roman"/>
          <w:szCs w:val="24"/>
          <w:lang w:val="en-US"/>
        </w:rPr>
        <w:t xml:space="preserve"> because of contact from an infectious disease</w:t>
      </w:r>
      <w:r w:rsidR="0036668C" w:rsidRPr="00AF4042">
        <w:rPr>
          <w:rFonts w:eastAsia="Calibri" w:cs="Times New Roman"/>
          <w:szCs w:val="24"/>
          <w:lang w:val="en-US"/>
        </w:rPr>
        <w:t>.</w:t>
      </w:r>
    </w:p>
    <w:p w14:paraId="03D8C09D" w14:textId="3E74D432" w:rsidR="0036668C" w:rsidRPr="00AF4042" w:rsidRDefault="001403BF" w:rsidP="00D25A6F">
      <w:pPr>
        <w:numPr>
          <w:ilvl w:val="0"/>
          <w:numId w:val="13"/>
        </w:numPr>
        <w:spacing w:after="200" w:line="360" w:lineRule="auto"/>
        <w:ind w:left="660"/>
        <w:contextualSpacing/>
        <w:jc w:val="both"/>
        <w:rPr>
          <w:rFonts w:eastAsia="Calibri" w:cs="Times New Roman"/>
          <w:szCs w:val="24"/>
          <w:lang w:val="en-ZA"/>
        </w:rPr>
      </w:pPr>
      <w:r>
        <w:rPr>
          <w:rFonts w:eastAsia="Calibri" w:cs="Times New Roman"/>
          <w:szCs w:val="24"/>
          <w:lang w:val="en-ZA"/>
        </w:rPr>
        <w:t>B</w:t>
      </w:r>
      <w:r w:rsidR="0036668C" w:rsidRPr="00AF4042">
        <w:rPr>
          <w:rFonts w:eastAsia="Calibri" w:cs="Times New Roman"/>
          <w:szCs w:val="24"/>
          <w:lang w:val="en-ZA"/>
        </w:rPr>
        <w:t xml:space="preserve">een subpoenaed to attend Court as a witness, </w:t>
      </w:r>
    </w:p>
    <w:p w14:paraId="2D61FCE9" w14:textId="57B72C3D" w:rsidR="0036668C" w:rsidRPr="00AF4042" w:rsidRDefault="001403BF" w:rsidP="00D25A6F">
      <w:pPr>
        <w:numPr>
          <w:ilvl w:val="0"/>
          <w:numId w:val="13"/>
        </w:numPr>
        <w:spacing w:after="200" w:line="360" w:lineRule="auto"/>
        <w:ind w:left="660"/>
        <w:contextualSpacing/>
        <w:jc w:val="both"/>
        <w:rPr>
          <w:rFonts w:eastAsia="Calibri" w:cs="Times New Roman"/>
          <w:szCs w:val="24"/>
          <w:lang w:val="en-ZA"/>
        </w:rPr>
      </w:pPr>
      <w:r>
        <w:rPr>
          <w:rFonts w:eastAsia="Calibri" w:cs="Times New Roman"/>
          <w:szCs w:val="24"/>
          <w:lang w:val="en-ZA"/>
        </w:rPr>
        <w:t>T</w:t>
      </w:r>
      <w:r w:rsidR="0036668C" w:rsidRPr="00AF4042">
        <w:rPr>
          <w:rFonts w:eastAsia="Calibri" w:cs="Times New Roman"/>
          <w:szCs w:val="24"/>
          <w:lang w:val="en-ZA"/>
        </w:rPr>
        <w:t xml:space="preserve">he </w:t>
      </w:r>
      <w:r w:rsidR="00C62547" w:rsidRPr="00AF4042">
        <w:rPr>
          <w:rFonts w:eastAsia="Calibri" w:cs="Times New Roman"/>
          <w:szCs w:val="24"/>
          <w:lang w:val="en-ZA"/>
        </w:rPr>
        <w:t xml:space="preserve">staff member </w:t>
      </w:r>
      <w:r w:rsidR="004945BB" w:rsidRPr="00AF4042">
        <w:rPr>
          <w:rFonts w:eastAsia="Calibri" w:cs="Times New Roman"/>
          <w:szCs w:val="24"/>
          <w:lang w:val="en-ZA"/>
        </w:rPr>
        <w:t xml:space="preserve">who </w:t>
      </w:r>
      <w:r w:rsidR="007A6C9E" w:rsidRPr="00AF4042">
        <w:rPr>
          <w:rFonts w:eastAsia="Calibri" w:cs="Times New Roman"/>
          <w:szCs w:val="24"/>
          <w:lang w:val="en-ZA"/>
        </w:rPr>
        <w:t>must</w:t>
      </w:r>
      <w:r w:rsidR="0036668C" w:rsidRPr="00AF4042">
        <w:rPr>
          <w:rFonts w:eastAsia="Calibri" w:cs="Times New Roman"/>
          <w:szCs w:val="24"/>
          <w:lang w:val="en-ZA"/>
        </w:rPr>
        <w:t xml:space="preserve"> attend a trade union meeting as a delegate representing </w:t>
      </w:r>
      <w:r w:rsidR="003147D5">
        <w:rPr>
          <w:rFonts w:eastAsia="Calibri" w:cs="Times New Roman"/>
          <w:szCs w:val="24"/>
          <w:lang w:val="en-ZA"/>
        </w:rPr>
        <w:t>staff members</w:t>
      </w:r>
      <w:r w:rsidR="0036668C" w:rsidRPr="00AF4042">
        <w:rPr>
          <w:rFonts w:eastAsia="Calibri" w:cs="Times New Roman"/>
          <w:szCs w:val="24"/>
          <w:lang w:val="en-ZA"/>
        </w:rPr>
        <w:t>,</w:t>
      </w:r>
    </w:p>
    <w:p w14:paraId="23304120" w14:textId="0447ABE9" w:rsidR="0036668C" w:rsidRPr="00AF4042" w:rsidRDefault="001403BF" w:rsidP="00D25A6F">
      <w:pPr>
        <w:numPr>
          <w:ilvl w:val="0"/>
          <w:numId w:val="13"/>
        </w:numPr>
        <w:spacing w:after="200" w:line="360" w:lineRule="auto"/>
        <w:ind w:left="660"/>
        <w:contextualSpacing/>
        <w:jc w:val="both"/>
        <w:rPr>
          <w:rFonts w:eastAsia="Calibri" w:cs="Times New Roman"/>
          <w:szCs w:val="24"/>
          <w:lang w:val="en-ZA"/>
        </w:rPr>
      </w:pPr>
      <w:r>
        <w:rPr>
          <w:rFonts w:eastAsia="Calibri" w:cs="Times New Roman"/>
          <w:szCs w:val="24"/>
          <w:lang w:val="en-ZA"/>
        </w:rPr>
        <w:t>T</w:t>
      </w:r>
      <w:r w:rsidR="0036668C" w:rsidRPr="00AF4042">
        <w:rPr>
          <w:rFonts w:eastAsia="Calibri" w:cs="Times New Roman"/>
          <w:szCs w:val="24"/>
          <w:lang w:val="en-ZA"/>
        </w:rPr>
        <w:t xml:space="preserve">he </w:t>
      </w:r>
      <w:r w:rsidR="00C62547" w:rsidRPr="00AF4042">
        <w:rPr>
          <w:rFonts w:eastAsia="Calibri" w:cs="Times New Roman"/>
          <w:szCs w:val="24"/>
          <w:lang w:val="en-ZA"/>
        </w:rPr>
        <w:t xml:space="preserve">staff member </w:t>
      </w:r>
      <w:r w:rsidR="004945BB" w:rsidRPr="00AF4042">
        <w:rPr>
          <w:rFonts w:eastAsia="Calibri" w:cs="Times New Roman"/>
          <w:szCs w:val="24"/>
          <w:lang w:val="en-ZA"/>
        </w:rPr>
        <w:t>who</w:t>
      </w:r>
      <w:r w:rsidR="00BD7B0C">
        <w:rPr>
          <w:rFonts w:eastAsia="Calibri" w:cs="Times New Roman"/>
          <w:szCs w:val="24"/>
          <w:lang w:val="en-ZA"/>
        </w:rPr>
        <w:t>m police have detained</w:t>
      </w:r>
      <w:r w:rsidR="0036668C" w:rsidRPr="00AF4042">
        <w:rPr>
          <w:rFonts w:eastAsia="Calibri" w:cs="Times New Roman"/>
          <w:szCs w:val="24"/>
          <w:lang w:val="en-ZA"/>
        </w:rPr>
        <w:t xml:space="preserve"> for questioning, </w:t>
      </w:r>
    </w:p>
    <w:p w14:paraId="0D3F313C" w14:textId="269D6622" w:rsidR="00C511CE" w:rsidRPr="00AF4042" w:rsidRDefault="001403BF" w:rsidP="00D25A6F">
      <w:pPr>
        <w:numPr>
          <w:ilvl w:val="0"/>
          <w:numId w:val="13"/>
        </w:numPr>
        <w:spacing w:after="200" w:line="360" w:lineRule="auto"/>
        <w:ind w:left="660"/>
        <w:contextualSpacing/>
        <w:jc w:val="both"/>
        <w:rPr>
          <w:rFonts w:eastAsia="Calibri" w:cs="Times New Roman"/>
          <w:szCs w:val="24"/>
          <w:lang w:val="en-ZA"/>
        </w:rPr>
      </w:pPr>
      <w:r>
        <w:rPr>
          <w:rFonts w:eastAsia="Calibri" w:cs="Times New Roman"/>
          <w:szCs w:val="24"/>
          <w:lang w:val="en-ZA"/>
        </w:rPr>
        <w:t>T</w:t>
      </w:r>
      <w:r w:rsidR="0036668C" w:rsidRPr="00AF4042">
        <w:rPr>
          <w:rFonts w:eastAsia="Calibri" w:cs="Times New Roman"/>
          <w:szCs w:val="24"/>
          <w:lang w:val="en-ZA"/>
        </w:rPr>
        <w:t>he death of a spouse, parent, child or legal dependant</w:t>
      </w:r>
      <w:r w:rsidR="0036668C" w:rsidRPr="00AF4042">
        <w:rPr>
          <w:rFonts w:eastAsia="Calibri" w:cs="Times New Roman"/>
          <w:b/>
          <w:szCs w:val="24"/>
          <w:lang w:val="en-ZA"/>
        </w:rPr>
        <w:t xml:space="preserve"> </w:t>
      </w:r>
      <w:r w:rsidR="0036668C" w:rsidRPr="00AF4042">
        <w:rPr>
          <w:rFonts w:eastAsia="Calibri" w:cs="Times New Roman"/>
          <w:szCs w:val="24"/>
          <w:lang w:val="en-ZA"/>
        </w:rPr>
        <w:t xml:space="preserve">or </w:t>
      </w:r>
    </w:p>
    <w:p w14:paraId="4C507EA6" w14:textId="49FE23D3" w:rsidR="002E5FBE" w:rsidRPr="00AF4042" w:rsidRDefault="001403BF" w:rsidP="00D25A6F">
      <w:pPr>
        <w:numPr>
          <w:ilvl w:val="0"/>
          <w:numId w:val="13"/>
        </w:numPr>
        <w:spacing w:after="200" w:line="360" w:lineRule="auto"/>
        <w:ind w:left="660"/>
        <w:contextualSpacing/>
        <w:jc w:val="both"/>
        <w:rPr>
          <w:rFonts w:eastAsia="Calibri" w:cs="Times New Roman"/>
          <w:szCs w:val="24"/>
          <w:lang w:val="en-ZA"/>
        </w:rPr>
      </w:pPr>
      <w:r>
        <w:rPr>
          <w:rFonts w:eastAsia="Calibri" w:cs="Times New Roman"/>
          <w:szCs w:val="24"/>
          <w:lang w:val="en-ZA"/>
        </w:rPr>
        <w:t>S</w:t>
      </w:r>
      <w:r w:rsidR="0036668C" w:rsidRPr="00AF4042">
        <w:rPr>
          <w:rFonts w:eastAsia="Calibri" w:cs="Times New Roman"/>
          <w:szCs w:val="24"/>
          <w:lang w:val="en-ZA"/>
        </w:rPr>
        <w:t>uch other justifiable compassionate ground.</w:t>
      </w:r>
    </w:p>
    <w:p w14:paraId="47177474" w14:textId="77777777" w:rsidR="009D4F01" w:rsidRPr="00AF4042" w:rsidRDefault="009D4F01" w:rsidP="00AF4042">
      <w:pPr>
        <w:spacing w:after="200" w:line="360" w:lineRule="auto"/>
        <w:ind w:left="1080"/>
        <w:contextualSpacing/>
        <w:jc w:val="both"/>
        <w:rPr>
          <w:rFonts w:eastAsia="Calibri" w:cs="Times New Roman"/>
          <w:szCs w:val="24"/>
          <w:lang w:val="en-ZA"/>
        </w:rPr>
      </w:pPr>
    </w:p>
    <w:p w14:paraId="2295F3FC" w14:textId="7B008FBF" w:rsidR="009D4F01" w:rsidRPr="001403BF" w:rsidRDefault="002E5FBE" w:rsidP="00D25A6F">
      <w:pPr>
        <w:pStyle w:val="Heading3"/>
        <w:numPr>
          <w:ilvl w:val="2"/>
          <w:numId w:val="104"/>
        </w:numPr>
        <w:spacing w:line="360" w:lineRule="auto"/>
        <w:rPr>
          <w:rFonts w:eastAsia="Calibri"/>
          <w:b w:val="0"/>
        </w:rPr>
      </w:pPr>
      <w:bookmarkStart w:id="845" w:name="_Toc113607549"/>
      <w:bookmarkStart w:id="846" w:name="_Toc114058932"/>
      <w:r w:rsidRPr="00AF4042">
        <w:rPr>
          <w:rFonts w:eastAsia="Calibri"/>
        </w:rPr>
        <w:t>Casual Leave</w:t>
      </w:r>
      <w:r w:rsidR="004945BB" w:rsidRPr="00AF4042">
        <w:rPr>
          <w:rFonts w:eastAsia="Calibri"/>
        </w:rPr>
        <w:t xml:space="preserve">/Time </w:t>
      </w:r>
      <w:r w:rsidR="0067240D" w:rsidRPr="00AF4042">
        <w:rPr>
          <w:rFonts w:eastAsia="Calibri"/>
        </w:rPr>
        <w:t>off</w:t>
      </w:r>
      <w:r w:rsidR="004945BB" w:rsidRPr="00AF4042">
        <w:rPr>
          <w:rFonts w:eastAsia="Calibri"/>
        </w:rPr>
        <w:t xml:space="preserve"> in </w:t>
      </w:r>
      <w:r w:rsidR="00C4593C" w:rsidRPr="00AF4042">
        <w:rPr>
          <w:rFonts w:eastAsia="Calibri"/>
        </w:rPr>
        <w:t>Lieu</w:t>
      </w:r>
      <w:bookmarkEnd w:id="845"/>
      <w:bookmarkEnd w:id="846"/>
      <w:r w:rsidRPr="00AF4042">
        <w:rPr>
          <w:rFonts w:eastAsia="Calibri"/>
        </w:rPr>
        <w:t xml:space="preserve">  </w:t>
      </w:r>
    </w:p>
    <w:p w14:paraId="2A7EDB70" w14:textId="7F772F03" w:rsidR="00320B84" w:rsidRPr="00C417BF" w:rsidRDefault="002E5FBE" w:rsidP="00AF4042">
      <w:pPr>
        <w:spacing w:line="360" w:lineRule="auto"/>
        <w:jc w:val="both"/>
        <w:rPr>
          <w:rFonts w:eastAsia="Calibri" w:cs="Times New Roman"/>
          <w:szCs w:val="24"/>
        </w:rPr>
      </w:pPr>
      <w:r w:rsidRPr="00AF4042">
        <w:rPr>
          <w:rFonts w:eastAsia="Calibri" w:cs="Times New Roman"/>
          <w:szCs w:val="24"/>
        </w:rPr>
        <w:t>In recognition of a work</w:t>
      </w:r>
      <w:r w:rsidR="00615BFB" w:rsidRPr="00AF4042">
        <w:rPr>
          <w:rFonts w:eastAsia="Calibri" w:cs="Times New Roman"/>
          <w:szCs w:val="24"/>
        </w:rPr>
        <w:t>-</w:t>
      </w:r>
      <w:r w:rsidRPr="00AF4042">
        <w:rPr>
          <w:rFonts w:eastAsia="Calibri" w:cs="Times New Roman"/>
          <w:szCs w:val="24"/>
        </w:rPr>
        <w:t>life balance and the need to attend to personal welfare</w:t>
      </w:r>
      <w:r w:rsidR="00032075" w:rsidRPr="00AF4042">
        <w:rPr>
          <w:rFonts w:eastAsia="Calibri" w:cs="Times New Roman"/>
          <w:szCs w:val="24"/>
        </w:rPr>
        <w:t>,</w:t>
      </w:r>
      <w:r w:rsidR="005B0437" w:rsidRPr="00AF4042">
        <w:rPr>
          <w:rFonts w:eastAsia="Calibri" w:cs="Times New Roman"/>
          <w:szCs w:val="24"/>
        </w:rPr>
        <w:t xml:space="preserve"> </w:t>
      </w:r>
      <w:r w:rsidR="00615BFB" w:rsidRPr="00AF4042">
        <w:rPr>
          <w:rFonts w:eastAsia="Calibri" w:cs="Times New Roman"/>
          <w:szCs w:val="24"/>
        </w:rPr>
        <w:t>a</w:t>
      </w:r>
      <w:r w:rsidR="00320B84" w:rsidRPr="00AF4042">
        <w:rPr>
          <w:rFonts w:eastAsia="Calibri" w:cs="Times New Roman"/>
          <w:szCs w:val="24"/>
        </w:rPr>
        <w:t>ll staff members will be entitled to a non-cumulative casual leave of 12</w:t>
      </w:r>
      <w:r w:rsidR="00615BFB" w:rsidRPr="00AF4042">
        <w:rPr>
          <w:rFonts w:eastAsia="Calibri" w:cs="Times New Roman"/>
          <w:szCs w:val="24"/>
        </w:rPr>
        <w:t xml:space="preserve"> </w:t>
      </w:r>
      <w:r w:rsidR="00320B84" w:rsidRPr="00AF4042">
        <w:rPr>
          <w:rFonts w:eastAsia="Calibri" w:cs="Times New Roman"/>
          <w:szCs w:val="24"/>
        </w:rPr>
        <w:t xml:space="preserve">days per annum. These accrue at one day per month and do not accumulate; therefore, they are forfeited at the end of the year. The days </w:t>
      </w:r>
      <w:r w:rsidR="00C417BF">
        <w:rPr>
          <w:rFonts w:eastAsia="Calibri" w:cs="Times New Roman"/>
          <w:szCs w:val="24"/>
        </w:rPr>
        <w:t xml:space="preserve">may not be exchanged for cash. </w:t>
      </w:r>
    </w:p>
    <w:p w14:paraId="41FDFEF6" w14:textId="2EDC2CF0" w:rsidR="006D591C" w:rsidRPr="00EB3DBB" w:rsidRDefault="0036668C" w:rsidP="00D25A6F">
      <w:pPr>
        <w:pStyle w:val="Heading3"/>
        <w:numPr>
          <w:ilvl w:val="2"/>
          <w:numId w:val="104"/>
        </w:numPr>
      </w:pPr>
      <w:bookmarkStart w:id="847" w:name="_Toc113607550"/>
      <w:bookmarkStart w:id="848" w:name="_Toc114058933"/>
      <w:r w:rsidRPr="00EB3DBB">
        <w:t>Unpaid Leave</w:t>
      </w:r>
      <w:bookmarkEnd w:id="847"/>
      <w:bookmarkEnd w:id="848"/>
    </w:p>
    <w:p w14:paraId="482AFA5C" w14:textId="25D1CF3E" w:rsidR="0036668C" w:rsidRPr="00AF4042" w:rsidRDefault="0036668C" w:rsidP="00AF4042">
      <w:pPr>
        <w:spacing w:after="0" w:line="360" w:lineRule="auto"/>
        <w:jc w:val="both"/>
        <w:rPr>
          <w:rFonts w:eastAsia="Calibri" w:cs="Times New Roman"/>
          <w:szCs w:val="24"/>
        </w:rPr>
      </w:pPr>
      <w:r w:rsidRPr="00AF4042">
        <w:rPr>
          <w:rFonts w:eastAsia="Calibri" w:cs="Times New Roman"/>
          <w:szCs w:val="24"/>
        </w:rPr>
        <w:t xml:space="preserve">Leave without pay may be granted on good cause only to those </w:t>
      </w:r>
      <w:r w:rsidR="003147D5">
        <w:rPr>
          <w:rFonts w:eastAsia="Calibri" w:cs="Times New Roman"/>
          <w:szCs w:val="24"/>
        </w:rPr>
        <w:t>staff members</w:t>
      </w:r>
      <w:r w:rsidRPr="00AF4042">
        <w:rPr>
          <w:rFonts w:eastAsia="Calibri" w:cs="Times New Roman"/>
          <w:szCs w:val="24"/>
        </w:rPr>
        <w:t xml:space="preserve"> who have used their full leave entitlemen</w:t>
      </w:r>
      <w:r w:rsidR="00C511CE" w:rsidRPr="00AF4042">
        <w:rPr>
          <w:rFonts w:eastAsia="Calibri" w:cs="Times New Roman"/>
          <w:szCs w:val="24"/>
        </w:rPr>
        <w:t xml:space="preserve">t, including accumulated leave. </w:t>
      </w:r>
      <w:r w:rsidRPr="00AF4042">
        <w:rPr>
          <w:rFonts w:eastAsia="Times New Roman" w:cs="Times New Roman"/>
          <w:szCs w:val="24"/>
          <w:lang w:val="en-US" w:eastAsia="en-ZW"/>
        </w:rPr>
        <w:t xml:space="preserve">Unpaid leave will not be considered for a period </w:t>
      </w:r>
      <w:r w:rsidR="00BD7B0C">
        <w:rPr>
          <w:rFonts w:eastAsia="Times New Roman" w:cs="Times New Roman"/>
          <w:szCs w:val="24"/>
          <w:lang w:val="en-US" w:eastAsia="en-ZW"/>
        </w:rPr>
        <w:t xml:space="preserve">of </w:t>
      </w:r>
      <w:r w:rsidR="007A6C9E" w:rsidRPr="00AF4042">
        <w:rPr>
          <w:rFonts w:eastAsia="Times New Roman" w:cs="Times New Roman"/>
          <w:szCs w:val="24"/>
          <w:lang w:val="en-US" w:eastAsia="en-ZW"/>
        </w:rPr>
        <w:t>more than</w:t>
      </w:r>
      <w:r w:rsidRPr="00AF4042">
        <w:rPr>
          <w:rFonts w:eastAsia="Times New Roman" w:cs="Times New Roman"/>
          <w:szCs w:val="24"/>
          <w:lang w:val="en-US" w:eastAsia="en-ZW"/>
        </w:rPr>
        <w:t xml:space="preserve"> (three) 3 months</w:t>
      </w:r>
      <w:r w:rsidR="00FF1250" w:rsidRPr="00AF4042">
        <w:rPr>
          <w:rFonts w:eastAsia="Times New Roman" w:cs="Times New Roman"/>
          <w:szCs w:val="24"/>
          <w:lang w:val="en-US" w:eastAsia="en-ZW"/>
        </w:rPr>
        <w:t>.</w:t>
      </w:r>
    </w:p>
    <w:p w14:paraId="33D370D7" w14:textId="77777777" w:rsidR="0036668C" w:rsidRPr="00AF4042" w:rsidRDefault="0036668C" w:rsidP="00AF4042">
      <w:pPr>
        <w:widowControl w:val="0"/>
        <w:overflowPunct w:val="0"/>
        <w:autoSpaceDE w:val="0"/>
        <w:autoSpaceDN w:val="0"/>
        <w:adjustRightInd w:val="0"/>
        <w:spacing w:after="0" w:line="360" w:lineRule="auto"/>
        <w:ind w:left="360"/>
        <w:jc w:val="both"/>
        <w:rPr>
          <w:rFonts w:eastAsia="Times New Roman" w:cs="Times New Roman"/>
          <w:szCs w:val="24"/>
          <w:lang w:val="en-US" w:eastAsia="en-ZW"/>
        </w:rPr>
      </w:pPr>
    </w:p>
    <w:p w14:paraId="519CC4A4" w14:textId="77777777" w:rsidR="0036668C" w:rsidRPr="00AF4042" w:rsidRDefault="0036668C" w:rsidP="00AF4042">
      <w:pPr>
        <w:widowControl w:val="0"/>
        <w:overflowPunct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Approval for unpaid leave will be granted as follows: </w:t>
      </w:r>
    </w:p>
    <w:p w14:paraId="0630ADEF" w14:textId="77777777" w:rsidR="0036668C" w:rsidRPr="00AF4042" w:rsidRDefault="0036668C" w:rsidP="00D25A6F">
      <w:pPr>
        <w:numPr>
          <w:ilvl w:val="0"/>
          <w:numId w:val="14"/>
        </w:numPr>
        <w:spacing w:after="0" w:line="360" w:lineRule="auto"/>
        <w:ind w:left="572"/>
        <w:jc w:val="both"/>
        <w:rPr>
          <w:rFonts w:eastAsia="Calibri" w:cs="Times New Roman"/>
          <w:szCs w:val="24"/>
          <w:lang w:eastAsia="en-ZW"/>
        </w:rPr>
      </w:pPr>
      <w:r w:rsidRPr="00AF4042">
        <w:rPr>
          <w:rFonts w:eastAsia="Calibri" w:cs="Times New Roman"/>
          <w:szCs w:val="24"/>
          <w:lang w:eastAsia="en-ZW"/>
        </w:rPr>
        <w:t xml:space="preserve">Less than one (1) month – the Director in charge of Human Resources </w:t>
      </w:r>
    </w:p>
    <w:p w14:paraId="148D61F3" w14:textId="77777777" w:rsidR="0036668C" w:rsidRPr="00AF4042" w:rsidRDefault="007A6C9E" w:rsidP="00D25A6F">
      <w:pPr>
        <w:numPr>
          <w:ilvl w:val="0"/>
          <w:numId w:val="14"/>
        </w:numPr>
        <w:spacing w:after="0" w:line="360" w:lineRule="auto"/>
        <w:ind w:left="572"/>
        <w:jc w:val="both"/>
        <w:rPr>
          <w:rFonts w:eastAsia="Calibri" w:cs="Times New Roman"/>
          <w:szCs w:val="24"/>
          <w:lang w:eastAsia="en-ZW"/>
        </w:rPr>
      </w:pPr>
      <w:r w:rsidRPr="00AF4042">
        <w:rPr>
          <w:rFonts w:eastAsia="Calibri" w:cs="Times New Roman"/>
          <w:szCs w:val="24"/>
          <w:lang w:eastAsia="en-ZW"/>
        </w:rPr>
        <w:t>More than</w:t>
      </w:r>
      <w:r w:rsidR="0036668C" w:rsidRPr="00AF4042">
        <w:rPr>
          <w:rFonts w:eastAsia="Calibri" w:cs="Times New Roman"/>
          <w:szCs w:val="24"/>
          <w:lang w:eastAsia="en-ZW"/>
        </w:rPr>
        <w:t xml:space="preserve"> one (1) month – the Chief Executive Officer</w:t>
      </w:r>
    </w:p>
    <w:p w14:paraId="0EF35CA1" w14:textId="77777777" w:rsidR="0036668C" w:rsidRPr="00AF4042" w:rsidRDefault="0036668C" w:rsidP="00AF4042">
      <w:pPr>
        <w:widowControl w:val="0"/>
        <w:autoSpaceDE w:val="0"/>
        <w:autoSpaceDN w:val="0"/>
        <w:adjustRightInd w:val="0"/>
        <w:spacing w:after="0" w:line="360" w:lineRule="auto"/>
        <w:jc w:val="both"/>
        <w:rPr>
          <w:rFonts w:eastAsia="Times New Roman" w:cs="Times New Roman"/>
          <w:szCs w:val="24"/>
          <w:lang w:val="en-US" w:eastAsia="en-ZW"/>
        </w:rPr>
      </w:pPr>
    </w:p>
    <w:p w14:paraId="29354C8E" w14:textId="18BCE4F9" w:rsidR="0036668C" w:rsidRPr="00AF4042" w:rsidRDefault="0036668C" w:rsidP="00AF4042">
      <w:pPr>
        <w:widowControl w:val="0"/>
        <w:overflowPunct w:val="0"/>
        <w:autoSpaceDE w:val="0"/>
        <w:autoSpaceDN w:val="0"/>
        <w:adjustRightInd w:val="0"/>
        <w:spacing w:after="0" w:line="360" w:lineRule="auto"/>
        <w:jc w:val="both"/>
        <w:rPr>
          <w:rFonts w:eastAsia="Calibri" w:cs="Times New Roman"/>
          <w:szCs w:val="24"/>
          <w:lang w:val="en-US"/>
        </w:rPr>
      </w:pPr>
      <w:r w:rsidRPr="00AF4042">
        <w:rPr>
          <w:rFonts w:eastAsia="Times New Roman" w:cs="Times New Roman"/>
          <w:szCs w:val="24"/>
          <w:lang w:val="en-US" w:eastAsia="en-ZW"/>
        </w:rPr>
        <w:t xml:space="preserve">All applications for unpaid leave and </w:t>
      </w:r>
      <w:r w:rsidR="00CC3415" w:rsidRPr="00AF4042">
        <w:rPr>
          <w:rFonts w:eastAsia="Times New Roman" w:cs="Times New Roman"/>
          <w:szCs w:val="24"/>
          <w:lang w:val="en-US" w:eastAsia="en-ZW"/>
        </w:rPr>
        <w:t>reply</w:t>
      </w:r>
      <w:r w:rsidR="00FF1250" w:rsidRPr="00AF4042">
        <w:rPr>
          <w:rFonts w:eastAsia="Times New Roman" w:cs="Times New Roman"/>
          <w:szCs w:val="24"/>
          <w:lang w:val="en-US" w:eastAsia="en-ZW"/>
        </w:rPr>
        <w:t xml:space="preserve"> thereto must be in writing. </w:t>
      </w:r>
      <w:r w:rsidRPr="00AF4042">
        <w:rPr>
          <w:rFonts w:eastAsia="Calibri" w:cs="Times New Roman"/>
          <w:szCs w:val="24"/>
          <w:lang w:val="en-US"/>
        </w:rPr>
        <w:t xml:space="preserve">In all cases of unpaid leave, provisions must be made by the </w:t>
      </w:r>
      <w:r w:rsidR="003147D5">
        <w:rPr>
          <w:rFonts w:eastAsia="Calibri" w:cs="Times New Roman"/>
          <w:szCs w:val="24"/>
          <w:lang w:val="en-US"/>
        </w:rPr>
        <w:t>staff member</w:t>
      </w:r>
      <w:r w:rsidRPr="00AF4042">
        <w:rPr>
          <w:rFonts w:eastAsia="Calibri" w:cs="Times New Roman"/>
          <w:szCs w:val="24"/>
          <w:lang w:val="en-US"/>
        </w:rPr>
        <w:t xml:space="preserve"> to maintain the</w:t>
      </w:r>
      <w:r w:rsidR="00AE6D49" w:rsidRPr="00AF4042">
        <w:rPr>
          <w:rFonts w:eastAsia="Calibri" w:cs="Times New Roman"/>
          <w:szCs w:val="24"/>
          <w:lang w:val="en-US"/>
        </w:rPr>
        <w:t>ir contribution towards any related benefits.</w:t>
      </w:r>
    </w:p>
    <w:p w14:paraId="7CC6A2AC" w14:textId="77777777" w:rsidR="00AE6D49" w:rsidRPr="00AF4042" w:rsidRDefault="00AE6D49" w:rsidP="00AF4042">
      <w:pPr>
        <w:widowControl w:val="0"/>
        <w:overflowPunct w:val="0"/>
        <w:autoSpaceDE w:val="0"/>
        <w:autoSpaceDN w:val="0"/>
        <w:adjustRightInd w:val="0"/>
        <w:spacing w:after="0" w:line="360" w:lineRule="auto"/>
        <w:jc w:val="both"/>
        <w:rPr>
          <w:rFonts w:eastAsia="Calibri" w:cs="Times New Roman"/>
          <w:szCs w:val="24"/>
          <w:lang w:val="en-US"/>
        </w:rPr>
      </w:pPr>
    </w:p>
    <w:p w14:paraId="34DA1591" w14:textId="6350AAB4" w:rsidR="00AE6D49" w:rsidRPr="001403BF" w:rsidRDefault="00AE6D49" w:rsidP="00D25A6F">
      <w:pPr>
        <w:pStyle w:val="Heading3"/>
        <w:numPr>
          <w:ilvl w:val="2"/>
          <w:numId w:val="104"/>
        </w:numPr>
        <w:spacing w:line="360" w:lineRule="auto"/>
        <w:rPr>
          <w:rFonts w:eastAsia="Calibri"/>
          <w:b w:val="0"/>
        </w:rPr>
      </w:pPr>
      <w:bookmarkStart w:id="849" w:name="_Toc113607551"/>
      <w:bookmarkStart w:id="850" w:name="_Toc114058934"/>
      <w:r w:rsidRPr="00AF4042">
        <w:rPr>
          <w:rFonts w:eastAsia="Calibri"/>
        </w:rPr>
        <w:lastRenderedPageBreak/>
        <w:t>Adoption Leave</w:t>
      </w:r>
      <w:bookmarkEnd w:id="849"/>
      <w:bookmarkEnd w:id="850"/>
      <w:r w:rsidRPr="00AF4042">
        <w:rPr>
          <w:rFonts w:eastAsia="Calibri"/>
        </w:rPr>
        <w:t xml:space="preserve"> </w:t>
      </w:r>
    </w:p>
    <w:p w14:paraId="2D7A1E4A" w14:textId="42743903" w:rsidR="0036668C" w:rsidRPr="00AF4042" w:rsidRDefault="004C4CB9" w:rsidP="00AF4042">
      <w:pPr>
        <w:tabs>
          <w:tab w:val="left" w:pos="2475"/>
        </w:tabs>
        <w:spacing w:line="360" w:lineRule="auto"/>
        <w:jc w:val="both"/>
        <w:rPr>
          <w:rFonts w:eastAsia="Times New Roman" w:cs="Times New Roman"/>
          <w:szCs w:val="24"/>
          <w:lang w:val="en-US"/>
        </w:rPr>
      </w:pPr>
      <w:r w:rsidRPr="00AF4042">
        <w:rPr>
          <w:rFonts w:eastAsia="Times New Roman" w:cs="Times New Roman"/>
          <w:szCs w:val="24"/>
          <w:lang w:val="en-US"/>
        </w:rPr>
        <w:t xml:space="preserve">A paid leave of </w:t>
      </w:r>
      <w:r w:rsidR="00233563" w:rsidRPr="00AF4042">
        <w:rPr>
          <w:rFonts w:eastAsia="Times New Roman" w:cs="Times New Roman"/>
          <w:szCs w:val="24"/>
          <w:lang w:val="en-US"/>
        </w:rPr>
        <w:t xml:space="preserve">up to </w:t>
      </w:r>
      <w:r w:rsidRPr="00AF4042">
        <w:rPr>
          <w:rFonts w:eastAsia="Times New Roman" w:cs="Times New Roman"/>
          <w:szCs w:val="24"/>
          <w:lang w:val="en-US"/>
        </w:rPr>
        <w:t xml:space="preserve">one </w:t>
      </w:r>
      <w:r w:rsidR="00320B84" w:rsidRPr="00AF4042">
        <w:rPr>
          <w:rFonts w:eastAsia="Times New Roman" w:cs="Times New Roman"/>
          <w:szCs w:val="24"/>
          <w:lang w:val="en-US"/>
        </w:rPr>
        <w:t>month shall</w:t>
      </w:r>
      <w:r w:rsidRPr="00AF4042">
        <w:rPr>
          <w:rFonts w:eastAsia="Times New Roman" w:cs="Times New Roman"/>
          <w:szCs w:val="24"/>
          <w:lang w:val="en-US"/>
        </w:rPr>
        <w:t xml:space="preserve"> be given to </w:t>
      </w:r>
      <w:r w:rsidR="003147D5">
        <w:rPr>
          <w:rFonts w:eastAsia="Times New Roman" w:cs="Times New Roman"/>
          <w:szCs w:val="24"/>
          <w:lang w:val="en-US"/>
        </w:rPr>
        <w:t>a staff member</w:t>
      </w:r>
      <w:r w:rsidRPr="00AF4042">
        <w:rPr>
          <w:rFonts w:eastAsia="Times New Roman" w:cs="Times New Roman"/>
          <w:szCs w:val="24"/>
          <w:lang w:val="en-US"/>
        </w:rPr>
        <w:t xml:space="preserve"> to support them at the time of formal</w:t>
      </w:r>
      <w:r w:rsidR="00636AD0" w:rsidRPr="00AF4042">
        <w:rPr>
          <w:rFonts w:eastAsia="Times New Roman" w:cs="Times New Roman"/>
          <w:szCs w:val="24"/>
          <w:lang w:val="en-US"/>
        </w:rPr>
        <w:t>/legal</w:t>
      </w:r>
      <w:r w:rsidRPr="00AF4042">
        <w:rPr>
          <w:rFonts w:eastAsia="Times New Roman" w:cs="Times New Roman"/>
          <w:szCs w:val="24"/>
          <w:lang w:val="en-US"/>
        </w:rPr>
        <w:t xml:space="preserve"> adoption</w:t>
      </w:r>
      <w:r w:rsidR="005F5271" w:rsidRPr="00AF4042">
        <w:rPr>
          <w:rFonts w:eastAsia="Times New Roman" w:cs="Times New Roman"/>
          <w:szCs w:val="24"/>
          <w:lang w:val="en-US"/>
        </w:rPr>
        <w:t>.</w:t>
      </w:r>
      <w:r w:rsidRPr="00AF4042">
        <w:rPr>
          <w:rFonts w:eastAsia="Times New Roman" w:cs="Times New Roman"/>
          <w:szCs w:val="24"/>
          <w:lang w:val="en-US"/>
        </w:rPr>
        <w:t xml:space="preserve"> </w:t>
      </w:r>
      <w:r w:rsidR="005F5271" w:rsidRPr="00AF4042">
        <w:rPr>
          <w:rFonts w:eastAsia="Times New Roman" w:cs="Times New Roman"/>
          <w:szCs w:val="24"/>
          <w:lang w:val="en-US"/>
        </w:rPr>
        <w:t>The Bank will take</w:t>
      </w:r>
      <w:r w:rsidR="00233563" w:rsidRPr="00AF4042">
        <w:rPr>
          <w:rFonts w:eastAsia="Times New Roman" w:cs="Times New Roman"/>
          <w:szCs w:val="24"/>
          <w:lang w:val="en-US"/>
        </w:rPr>
        <w:t xml:space="preserve"> into consideration</w:t>
      </w:r>
      <w:r w:rsidR="005F5271" w:rsidRPr="00AF4042">
        <w:rPr>
          <w:rFonts w:eastAsia="Times New Roman" w:cs="Times New Roman"/>
          <w:szCs w:val="24"/>
          <w:lang w:val="en-US"/>
        </w:rPr>
        <w:t xml:space="preserve"> the following</w:t>
      </w:r>
      <w:r w:rsidR="008231E4">
        <w:rPr>
          <w:rFonts w:eastAsia="Times New Roman" w:cs="Times New Roman"/>
          <w:szCs w:val="24"/>
          <w:lang w:val="en-US"/>
        </w:rPr>
        <w:t>,</w:t>
      </w:r>
      <w:r w:rsidR="005F5271" w:rsidRPr="00AF4042">
        <w:rPr>
          <w:rFonts w:eastAsia="Times New Roman" w:cs="Times New Roman"/>
          <w:szCs w:val="24"/>
          <w:lang w:val="en-US"/>
        </w:rPr>
        <w:t xml:space="preserve"> among others:</w:t>
      </w:r>
    </w:p>
    <w:p w14:paraId="40E8C2B7" w14:textId="77777777" w:rsidR="005F5271" w:rsidRPr="00AF4042" w:rsidRDefault="005F5271" w:rsidP="00D25A6F">
      <w:pPr>
        <w:pStyle w:val="ListParagraph"/>
        <w:numPr>
          <w:ilvl w:val="0"/>
          <w:numId w:val="30"/>
        </w:numPr>
        <w:tabs>
          <w:tab w:val="left" w:pos="2475"/>
        </w:tabs>
        <w:spacing w:line="360" w:lineRule="auto"/>
        <w:jc w:val="both"/>
        <w:rPr>
          <w:rFonts w:eastAsia="Times New Roman" w:cs="Times New Roman"/>
          <w:szCs w:val="24"/>
          <w:lang w:val="en-US"/>
        </w:rPr>
      </w:pPr>
      <w:r w:rsidRPr="00AF4042">
        <w:rPr>
          <w:rFonts w:eastAsia="Times New Roman" w:cs="Times New Roman"/>
          <w:szCs w:val="24"/>
          <w:lang w:val="en-US"/>
        </w:rPr>
        <w:t>Type of adoption</w:t>
      </w:r>
    </w:p>
    <w:p w14:paraId="3C82CB69" w14:textId="77777777" w:rsidR="005F5271" w:rsidRPr="00AF4042" w:rsidRDefault="005F5271" w:rsidP="00D25A6F">
      <w:pPr>
        <w:pStyle w:val="ListParagraph"/>
        <w:numPr>
          <w:ilvl w:val="0"/>
          <w:numId w:val="30"/>
        </w:numPr>
        <w:tabs>
          <w:tab w:val="left" w:pos="2475"/>
        </w:tabs>
        <w:spacing w:line="360" w:lineRule="auto"/>
        <w:jc w:val="both"/>
        <w:rPr>
          <w:rFonts w:eastAsia="Times New Roman" w:cs="Times New Roman"/>
          <w:szCs w:val="24"/>
          <w:lang w:val="en-US"/>
        </w:rPr>
      </w:pPr>
      <w:r w:rsidRPr="00AF4042">
        <w:rPr>
          <w:rFonts w:eastAsia="Times New Roman" w:cs="Times New Roman"/>
          <w:szCs w:val="24"/>
          <w:lang w:val="en-US"/>
        </w:rPr>
        <w:t>Age of the child</w:t>
      </w:r>
    </w:p>
    <w:p w14:paraId="3ECAA813" w14:textId="1E9A72DD" w:rsidR="005F4DCA" w:rsidRPr="00AF4042" w:rsidRDefault="008F4CB0" w:rsidP="00D25A6F">
      <w:pPr>
        <w:pStyle w:val="ListParagraph"/>
        <w:numPr>
          <w:ilvl w:val="0"/>
          <w:numId w:val="30"/>
        </w:numPr>
        <w:tabs>
          <w:tab w:val="left" w:pos="2475"/>
        </w:tabs>
        <w:spacing w:line="360" w:lineRule="auto"/>
        <w:jc w:val="both"/>
        <w:rPr>
          <w:rFonts w:eastAsia="Times New Roman" w:cs="Times New Roman"/>
          <w:szCs w:val="24"/>
          <w:lang w:val="en-US"/>
        </w:rPr>
      </w:pPr>
      <w:r w:rsidRPr="00AF4042">
        <w:rPr>
          <w:rFonts w:eastAsia="Times New Roman" w:cs="Times New Roman"/>
          <w:szCs w:val="24"/>
          <w:lang w:val="en-US"/>
        </w:rPr>
        <w:t xml:space="preserve">Gender dynamics </w:t>
      </w:r>
    </w:p>
    <w:p w14:paraId="29C46757" w14:textId="16A88479" w:rsidR="005F4DCA" w:rsidRPr="00AF4042" w:rsidRDefault="005F4DCA" w:rsidP="00AF4042">
      <w:pPr>
        <w:tabs>
          <w:tab w:val="left" w:pos="2475"/>
        </w:tabs>
        <w:spacing w:line="360" w:lineRule="auto"/>
        <w:jc w:val="both"/>
        <w:rPr>
          <w:rFonts w:eastAsia="Times New Roman" w:cs="Times New Roman"/>
          <w:szCs w:val="24"/>
          <w:lang w:val="en-US"/>
        </w:rPr>
      </w:pPr>
    </w:p>
    <w:p w14:paraId="37FA848A" w14:textId="1261CF21" w:rsidR="005F4DCA" w:rsidRPr="001403BF" w:rsidRDefault="005F4DCA" w:rsidP="00D25A6F">
      <w:pPr>
        <w:pStyle w:val="Heading3"/>
        <w:numPr>
          <w:ilvl w:val="2"/>
          <w:numId w:val="104"/>
        </w:numPr>
        <w:spacing w:line="360" w:lineRule="auto"/>
      </w:pPr>
      <w:bookmarkStart w:id="851" w:name="_Toc113607552"/>
      <w:bookmarkStart w:id="852" w:name="_Toc114058935"/>
      <w:r w:rsidRPr="00AF4042">
        <w:t>Study Leave</w:t>
      </w:r>
      <w:bookmarkEnd w:id="851"/>
      <w:bookmarkEnd w:id="852"/>
    </w:p>
    <w:p w14:paraId="20BB857D" w14:textId="055AC804" w:rsidR="005F4DCA" w:rsidRPr="00AF4042" w:rsidRDefault="008231E4" w:rsidP="00AF4042">
      <w:pPr>
        <w:spacing w:line="360" w:lineRule="auto"/>
        <w:rPr>
          <w:rFonts w:eastAsia="Calibri" w:cs="Times New Roman"/>
          <w:lang w:val="en-US"/>
        </w:rPr>
      </w:pPr>
      <w:r>
        <w:rPr>
          <w:rFonts w:cs="Times New Roman"/>
        </w:rPr>
        <w:t>Staff members are entitled to study leave.  This is t</w:t>
      </w:r>
      <w:r w:rsidR="005F4DCA" w:rsidRPr="00AF4042">
        <w:rPr>
          <w:rFonts w:cs="Times New Roman"/>
        </w:rPr>
        <w:t xml:space="preserve">o provide staff with an opportunity to ensure that their </w:t>
      </w:r>
      <w:r>
        <w:rPr>
          <w:rFonts w:cs="Times New Roman"/>
        </w:rPr>
        <w:t>personal/professional development invest</w:t>
      </w:r>
      <w:r w:rsidR="005F4DCA" w:rsidRPr="00AF4042">
        <w:rPr>
          <w:rFonts w:cs="Times New Roman"/>
        </w:rPr>
        <w:t>ment is maximized and recouped</w:t>
      </w:r>
      <w:r>
        <w:rPr>
          <w:rFonts w:cs="Times New Roman"/>
        </w:rPr>
        <w:t>.  A</w:t>
      </w:r>
      <w:r w:rsidR="005F4DCA" w:rsidRPr="00AF4042">
        <w:rPr>
          <w:rFonts w:cs="Times New Roman"/>
        </w:rPr>
        <w:t xml:space="preserve"> staff member shall be eligible to take study leave during exam days</w:t>
      </w:r>
      <w:r>
        <w:rPr>
          <w:rFonts w:cs="Times New Roman"/>
        </w:rPr>
        <w:t xml:space="preserve">. The days </w:t>
      </w:r>
      <w:r w:rsidR="005F4DCA" w:rsidRPr="00AF4042">
        <w:rPr>
          <w:rFonts w:cs="Times New Roman"/>
        </w:rPr>
        <w:t xml:space="preserve">may be prorated per semester depending on the studies they undertake. A day before the exams will also be eligible as study leave. A letter from the learning institution confirming enrolment </w:t>
      </w:r>
      <w:r>
        <w:rPr>
          <w:rFonts w:cs="Times New Roman"/>
        </w:rPr>
        <w:t>and</w:t>
      </w:r>
      <w:r w:rsidR="005F4DCA" w:rsidRPr="00AF4042">
        <w:rPr>
          <w:rFonts w:cs="Times New Roman"/>
        </w:rPr>
        <w:t xml:space="preserve"> the exam timetable shall be presented to the Bank as part of the study leave application. Study leave shall apply to all </w:t>
      </w:r>
      <w:commentRangeStart w:id="853"/>
      <w:commentRangeStart w:id="854"/>
      <w:r w:rsidR="005F4DCA" w:rsidRPr="00AF4042">
        <w:rPr>
          <w:rFonts w:cs="Times New Roman"/>
        </w:rPr>
        <w:t xml:space="preserve">regular </w:t>
      </w:r>
      <w:commentRangeEnd w:id="853"/>
      <w:r>
        <w:rPr>
          <w:rStyle w:val="CommentReference"/>
        </w:rPr>
        <w:commentReference w:id="853"/>
      </w:r>
      <w:commentRangeEnd w:id="854"/>
      <w:r w:rsidR="00F70E92">
        <w:rPr>
          <w:rStyle w:val="CommentReference"/>
        </w:rPr>
        <w:commentReference w:id="854"/>
      </w:r>
      <w:r w:rsidR="005F4DCA" w:rsidRPr="00AF4042">
        <w:rPr>
          <w:rFonts w:cs="Times New Roman"/>
        </w:rPr>
        <w:t>staff.</w:t>
      </w:r>
      <w:r w:rsidR="005F4DCA" w:rsidRPr="00AF4042">
        <w:rPr>
          <w:rFonts w:eastAsia="Calibri" w:cs="Times New Roman"/>
          <w:lang w:val="en-US"/>
        </w:rPr>
        <w:t xml:space="preserve"> Staff can take up to a maximum of 10 days’ study leave in a calendar year for studies that are relevant to the work for the Bank.</w:t>
      </w:r>
    </w:p>
    <w:p w14:paraId="6F913A04" w14:textId="1F1BAD71" w:rsidR="005F4DCA" w:rsidRPr="00AF4042" w:rsidRDefault="005F4DCA" w:rsidP="00AF4042">
      <w:pPr>
        <w:spacing w:line="360" w:lineRule="auto"/>
        <w:rPr>
          <w:rFonts w:cs="Times New Roman"/>
          <w:lang w:val="en-US"/>
        </w:rPr>
      </w:pPr>
    </w:p>
    <w:p w14:paraId="1CE1D791" w14:textId="122996EC" w:rsidR="005F4DCA" w:rsidRPr="00AF4042" w:rsidRDefault="005F4DCA" w:rsidP="00D25A6F">
      <w:pPr>
        <w:pStyle w:val="Heading3"/>
        <w:numPr>
          <w:ilvl w:val="2"/>
          <w:numId w:val="104"/>
        </w:numPr>
      </w:pPr>
      <w:bookmarkStart w:id="855" w:name="_Toc113607553"/>
      <w:bookmarkStart w:id="856" w:name="_Toc114058936"/>
      <w:r w:rsidRPr="00AF4042">
        <w:t>Part</w:t>
      </w:r>
      <w:r w:rsidR="008231E4">
        <w:t>-</w:t>
      </w:r>
      <w:r w:rsidRPr="00AF4042">
        <w:t>Time Study and Sabbaticals</w:t>
      </w:r>
      <w:bookmarkEnd w:id="855"/>
      <w:bookmarkEnd w:id="856"/>
    </w:p>
    <w:p w14:paraId="1F179E82" w14:textId="426F7677" w:rsidR="005F4DCA" w:rsidRPr="00AF4042" w:rsidRDefault="005F4DCA" w:rsidP="00AF4042">
      <w:pPr>
        <w:spacing w:line="360" w:lineRule="auto"/>
        <w:jc w:val="both"/>
        <w:rPr>
          <w:rFonts w:cs="Times New Roman"/>
          <w:szCs w:val="24"/>
        </w:rPr>
      </w:pPr>
      <w:r w:rsidRPr="00AF4042">
        <w:rPr>
          <w:rFonts w:cs="Times New Roman"/>
          <w:szCs w:val="24"/>
        </w:rPr>
        <w:t xml:space="preserve">The Bank encourages staff to study in line with its vision and mandate. It also understands that individuals </w:t>
      </w:r>
      <w:r w:rsidR="008231E4">
        <w:rPr>
          <w:rFonts w:cs="Times New Roman"/>
          <w:szCs w:val="24"/>
        </w:rPr>
        <w:t>develop certain passions that</w:t>
      </w:r>
      <w:r w:rsidRPr="00AF4042">
        <w:rPr>
          <w:rFonts w:cs="Times New Roman"/>
          <w:szCs w:val="24"/>
        </w:rPr>
        <w:t xml:space="preserve"> may or may not fit within this scope. For this section, the Bank will recognise studies that fit within its mandate and vision. The Part</w:t>
      </w:r>
      <w:r w:rsidR="008231E4">
        <w:rPr>
          <w:rFonts w:cs="Times New Roman"/>
          <w:szCs w:val="24"/>
        </w:rPr>
        <w:t>-</w:t>
      </w:r>
      <w:r w:rsidRPr="00AF4042">
        <w:rPr>
          <w:rFonts w:cs="Times New Roman"/>
          <w:szCs w:val="24"/>
        </w:rPr>
        <w:t>time studies and Sabbaticals will be as follows:</w:t>
      </w:r>
    </w:p>
    <w:tbl>
      <w:tblPr>
        <w:tblStyle w:val="TableGrid"/>
        <w:tblW w:w="0" w:type="auto"/>
        <w:tblLook w:val="04A0" w:firstRow="1" w:lastRow="0" w:firstColumn="1" w:lastColumn="0" w:noHBand="0" w:noVBand="1"/>
      </w:tblPr>
      <w:tblGrid>
        <w:gridCol w:w="3114"/>
        <w:gridCol w:w="5902"/>
      </w:tblGrid>
      <w:tr w:rsidR="005F4DCA" w:rsidRPr="00AF4042" w14:paraId="5FE3AB26" w14:textId="77777777" w:rsidTr="000448FD">
        <w:tc>
          <w:tcPr>
            <w:tcW w:w="3114" w:type="dxa"/>
          </w:tcPr>
          <w:p w14:paraId="6828A9FB" w14:textId="77777777" w:rsidR="005F4DCA" w:rsidRPr="00AF4042" w:rsidRDefault="005F4DCA" w:rsidP="00AF4042">
            <w:pPr>
              <w:spacing w:line="360" w:lineRule="auto"/>
              <w:rPr>
                <w:rFonts w:cs="Times New Roman"/>
                <w:b/>
                <w:szCs w:val="24"/>
              </w:rPr>
            </w:pPr>
            <w:r w:rsidRPr="00AF4042">
              <w:rPr>
                <w:rFonts w:cs="Times New Roman"/>
                <w:b/>
                <w:szCs w:val="24"/>
              </w:rPr>
              <w:t>Level</w:t>
            </w:r>
          </w:p>
        </w:tc>
        <w:tc>
          <w:tcPr>
            <w:tcW w:w="5902" w:type="dxa"/>
          </w:tcPr>
          <w:p w14:paraId="7B0DEA55" w14:textId="77777777" w:rsidR="005F4DCA" w:rsidRPr="00AF4042" w:rsidRDefault="005F4DCA" w:rsidP="00AF4042">
            <w:pPr>
              <w:spacing w:line="360" w:lineRule="auto"/>
              <w:rPr>
                <w:rFonts w:cs="Times New Roman"/>
                <w:b/>
                <w:szCs w:val="24"/>
              </w:rPr>
            </w:pPr>
            <w:r w:rsidRPr="00AF4042">
              <w:rPr>
                <w:rFonts w:cs="Times New Roman"/>
                <w:b/>
                <w:szCs w:val="24"/>
              </w:rPr>
              <w:t xml:space="preserve">Educational / Professional Qualification </w:t>
            </w:r>
          </w:p>
        </w:tc>
      </w:tr>
      <w:tr w:rsidR="005F4DCA" w:rsidRPr="00AF4042" w14:paraId="63E167BC" w14:textId="77777777" w:rsidTr="000448FD">
        <w:tc>
          <w:tcPr>
            <w:tcW w:w="3114" w:type="dxa"/>
          </w:tcPr>
          <w:p w14:paraId="3C29BCC7" w14:textId="77777777" w:rsidR="005F4DCA" w:rsidRPr="00AF4042" w:rsidRDefault="005F4DCA" w:rsidP="00AF4042">
            <w:pPr>
              <w:spacing w:line="360" w:lineRule="auto"/>
              <w:rPr>
                <w:rFonts w:cs="Times New Roman"/>
                <w:b/>
                <w:szCs w:val="24"/>
              </w:rPr>
            </w:pPr>
            <w:r w:rsidRPr="00AF4042">
              <w:rPr>
                <w:rFonts w:cs="Times New Roman"/>
                <w:b/>
                <w:szCs w:val="24"/>
              </w:rPr>
              <w:t>Corporate Support Level</w:t>
            </w:r>
          </w:p>
        </w:tc>
        <w:tc>
          <w:tcPr>
            <w:tcW w:w="5902" w:type="dxa"/>
          </w:tcPr>
          <w:p w14:paraId="283BEE51" w14:textId="77777777" w:rsidR="005F4DCA" w:rsidRPr="00AF4042" w:rsidRDefault="005F4DCA" w:rsidP="00D25A6F">
            <w:pPr>
              <w:pStyle w:val="ListParagraph"/>
              <w:numPr>
                <w:ilvl w:val="0"/>
                <w:numId w:val="44"/>
              </w:numPr>
              <w:spacing w:line="360" w:lineRule="auto"/>
              <w:rPr>
                <w:rFonts w:cs="Times New Roman"/>
                <w:szCs w:val="24"/>
              </w:rPr>
            </w:pPr>
            <w:r w:rsidRPr="00AF4042">
              <w:rPr>
                <w:rFonts w:cs="Times New Roman"/>
                <w:szCs w:val="24"/>
              </w:rPr>
              <w:t>Ordinary Level and Advanced Level</w:t>
            </w:r>
          </w:p>
          <w:p w14:paraId="1E3272F8" w14:textId="77777777" w:rsidR="005F4DCA" w:rsidRPr="00AF4042" w:rsidRDefault="005F4DCA" w:rsidP="00D25A6F">
            <w:pPr>
              <w:pStyle w:val="ListParagraph"/>
              <w:numPr>
                <w:ilvl w:val="0"/>
                <w:numId w:val="44"/>
              </w:numPr>
              <w:spacing w:line="360" w:lineRule="auto"/>
              <w:rPr>
                <w:rFonts w:cs="Times New Roman"/>
                <w:szCs w:val="24"/>
              </w:rPr>
            </w:pPr>
            <w:r w:rsidRPr="00AF4042">
              <w:rPr>
                <w:rFonts w:cs="Times New Roman"/>
                <w:szCs w:val="24"/>
              </w:rPr>
              <w:t>Certificate</w:t>
            </w:r>
          </w:p>
          <w:p w14:paraId="107149E5" w14:textId="77777777" w:rsidR="005F4DCA" w:rsidRPr="00AF4042" w:rsidRDefault="005F4DCA" w:rsidP="00D25A6F">
            <w:pPr>
              <w:pStyle w:val="ListParagraph"/>
              <w:numPr>
                <w:ilvl w:val="0"/>
                <w:numId w:val="44"/>
              </w:numPr>
              <w:spacing w:line="360" w:lineRule="auto"/>
              <w:rPr>
                <w:rFonts w:cs="Times New Roman"/>
                <w:szCs w:val="24"/>
              </w:rPr>
            </w:pPr>
            <w:r w:rsidRPr="00AF4042">
              <w:rPr>
                <w:rFonts w:cs="Times New Roman"/>
                <w:szCs w:val="24"/>
              </w:rPr>
              <w:t>Diplomas</w:t>
            </w:r>
          </w:p>
          <w:p w14:paraId="652C99B3" w14:textId="77777777" w:rsidR="005F4DCA" w:rsidRPr="00AF4042" w:rsidRDefault="005F4DCA" w:rsidP="00D25A6F">
            <w:pPr>
              <w:pStyle w:val="ListParagraph"/>
              <w:numPr>
                <w:ilvl w:val="0"/>
                <w:numId w:val="44"/>
              </w:numPr>
              <w:spacing w:line="360" w:lineRule="auto"/>
              <w:rPr>
                <w:rFonts w:cs="Times New Roman"/>
                <w:szCs w:val="24"/>
              </w:rPr>
            </w:pPr>
            <w:r w:rsidRPr="00AF4042">
              <w:rPr>
                <w:rFonts w:cs="Times New Roman"/>
                <w:szCs w:val="24"/>
              </w:rPr>
              <w:t xml:space="preserve">Undergraduate degree </w:t>
            </w:r>
          </w:p>
          <w:p w14:paraId="7B115B1D" w14:textId="77777777" w:rsidR="005F4DCA" w:rsidRPr="00AF4042" w:rsidRDefault="005F4DCA" w:rsidP="00AF4042">
            <w:pPr>
              <w:spacing w:line="360" w:lineRule="auto"/>
              <w:rPr>
                <w:rFonts w:cs="Times New Roman"/>
                <w:szCs w:val="24"/>
              </w:rPr>
            </w:pPr>
          </w:p>
        </w:tc>
      </w:tr>
      <w:tr w:rsidR="005F4DCA" w:rsidRPr="00AF4042" w14:paraId="6D835B33" w14:textId="77777777" w:rsidTr="000448FD">
        <w:tc>
          <w:tcPr>
            <w:tcW w:w="3114" w:type="dxa"/>
          </w:tcPr>
          <w:p w14:paraId="59558F68" w14:textId="77777777" w:rsidR="005F4DCA" w:rsidRPr="00AF4042" w:rsidRDefault="005F4DCA" w:rsidP="00AF4042">
            <w:pPr>
              <w:spacing w:line="360" w:lineRule="auto"/>
              <w:rPr>
                <w:rFonts w:cs="Times New Roman"/>
                <w:b/>
                <w:szCs w:val="24"/>
              </w:rPr>
            </w:pPr>
            <w:r w:rsidRPr="00AF4042">
              <w:rPr>
                <w:rFonts w:cs="Times New Roman"/>
                <w:b/>
                <w:szCs w:val="24"/>
              </w:rPr>
              <w:t>Professional Level</w:t>
            </w:r>
          </w:p>
        </w:tc>
        <w:tc>
          <w:tcPr>
            <w:tcW w:w="5902" w:type="dxa"/>
          </w:tcPr>
          <w:p w14:paraId="426B6924" w14:textId="77777777" w:rsidR="005F4DCA" w:rsidRPr="00AF4042" w:rsidRDefault="005F4DCA" w:rsidP="00D25A6F">
            <w:pPr>
              <w:pStyle w:val="ListParagraph"/>
              <w:numPr>
                <w:ilvl w:val="0"/>
                <w:numId w:val="45"/>
              </w:numPr>
              <w:spacing w:line="360" w:lineRule="auto"/>
              <w:rPr>
                <w:rFonts w:cs="Times New Roman"/>
                <w:szCs w:val="24"/>
              </w:rPr>
            </w:pPr>
            <w:r w:rsidRPr="00AF4042">
              <w:rPr>
                <w:rFonts w:cs="Times New Roman"/>
                <w:szCs w:val="24"/>
              </w:rPr>
              <w:t>Post graduate Certificates and diplomas</w:t>
            </w:r>
          </w:p>
          <w:p w14:paraId="2DAD542F" w14:textId="77777777" w:rsidR="005F4DCA" w:rsidRPr="00AF4042" w:rsidRDefault="005F4DCA" w:rsidP="00D25A6F">
            <w:pPr>
              <w:pStyle w:val="ListParagraph"/>
              <w:numPr>
                <w:ilvl w:val="0"/>
                <w:numId w:val="45"/>
              </w:numPr>
              <w:spacing w:line="360" w:lineRule="auto"/>
              <w:rPr>
                <w:rFonts w:cs="Times New Roman"/>
                <w:szCs w:val="24"/>
              </w:rPr>
            </w:pPr>
            <w:r w:rsidRPr="00AF4042">
              <w:rPr>
                <w:rFonts w:cs="Times New Roman"/>
                <w:szCs w:val="24"/>
              </w:rPr>
              <w:lastRenderedPageBreak/>
              <w:t>Post Graduate Degree or equivalent professional qualification in the relevant fields</w:t>
            </w:r>
          </w:p>
        </w:tc>
      </w:tr>
      <w:tr w:rsidR="005F4DCA" w:rsidRPr="00AF4042" w14:paraId="1B5F911B" w14:textId="77777777" w:rsidTr="000448FD">
        <w:tc>
          <w:tcPr>
            <w:tcW w:w="3114" w:type="dxa"/>
          </w:tcPr>
          <w:p w14:paraId="634EA258" w14:textId="77777777" w:rsidR="005F4DCA" w:rsidRPr="00AF4042" w:rsidRDefault="005F4DCA" w:rsidP="00AF4042">
            <w:pPr>
              <w:spacing w:line="360" w:lineRule="auto"/>
              <w:rPr>
                <w:rFonts w:cs="Times New Roman"/>
                <w:b/>
                <w:szCs w:val="24"/>
              </w:rPr>
            </w:pPr>
            <w:r w:rsidRPr="00AF4042">
              <w:rPr>
                <w:rFonts w:cs="Times New Roman"/>
                <w:b/>
                <w:szCs w:val="24"/>
              </w:rPr>
              <w:lastRenderedPageBreak/>
              <w:t xml:space="preserve">Managerial Level </w:t>
            </w:r>
          </w:p>
        </w:tc>
        <w:tc>
          <w:tcPr>
            <w:tcW w:w="5902" w:type="dxa"/>
          </w:tcPr>
          <w:p w14:paraId="5AB6FCAF" w14:textId="77777777" w:rsidR="005F4DCA" w:rsidRPr="00AF4042" w:rsidRDefault="005F4DCA" w:rsidP="00D25A6F">
            <w:pPr>
              <w:pStyle w:val="ListParagraph"/>
              <w:numPr>
                <w:ilvl w:val="0"/>
                <w:numId w:val="46"/>
              </w:numPr>
              <w:spacing w:line="360" w:lineRule="auto"/>
              <w:rPr>
                <w:rFonts w:cs="Times New Roman"/>
                <w:szCs w:val="24"/>
              </w:rPr>
            </w:pPr>
            <w:r w:rsidRPr="00AF4042">
              <w:rPr>
                <w:rFonts w:cs="Times New Roman"/>
                <w:szCs w:val="24"/>
              </w:rPr>
              <w:t>Post graduate Certificates and diplomas</w:t>
            </w:r>
          </w:p>
          <w:p w14:paraId="3908A2F0" w14:textId="77777777" w:rsidR="005F4DCA" w:rsidRPr="00AF4042" w:rsidRDefault="005F4DCA" w:rsidP="00D25A6F">
            <w:pPr>
              <w:pStyle w:val="ListParagraph"/>
              <w:numPr>
                <w:ilvl w:val="0"/>
                <w:numId w:val="46"/>
              </w:numPr>
              <w:spacing w:line="360" w:lineRule="auto"/>
              <w:rPr>
                <w:rFonts w:cs="Times New Roman"/>
                <w:szCs w:val="24"/>
              </w:rPr>
            </w:pPr>
            <w:r w:rsidRPr="00AF4042">
              <w:rPr>
                <w:rFonts w:cs="Times New Roman"/>
                <w:szCs w:val="24"/>
              </w:rPr>
              <w:t>Post Graduate Degree or equivalent professional qualification in the relevant fields</w:t>
            </w:r>
          </w:p>
        </w:tc>
      </w:tr>
    </w:tbl>
    <w:p w14:paraId="3C4E69F6" w14:textId="77777777" w:rsidR="005F4DCA" w:rsidRPr="00AF4042" w:rsidRDefault="005F4DCA" w:rsidP="00AF4042">
      <w:pPr>
        <w:spacing w:line="360" w:lineRule="auto"/>
        <w:rPr>
          <w:rFonts w:cs="Times New Roman"/>
          <w:b/>
          <w:szCs w:val="24"/>
        </w:rPr>
      </w:pPr>
    </w:p>
    <w:p w14:paraId="2743E234" w14:textId="77777777" w:rsidR="005F4DCA" w:rsidRPr="00EB3DBB" w:rsidRDefault="005F4DCA" w:rsidP="00D25A6F">
      <w:pPr>
        <w:pStyle w:val="ListParagraph"/>
        <w:numPr>
          <w:ilvl w:val="0"/>
          <w:numId w:val="111"/>
        </w:numPr>
        <w:spacing w:line="360" w:lineRule="auto"/>
        <w:rPr>
          <w:rFonts w:cs="Times New Roman"/>
          <w:b/>
        </w:rPr>
      </w:pPr>
      <w:r w:rsidRPr="00EB3DBB">
        <w:rPr>
          <w:rFonts w:cs="Times New Roman"/>
          <w:b/>
        </w:rPr>
        <w:t>Eligibility</w:t>
      </w:r>
    </w:p>
    <w:p w14:paraId="7249A494" w14:textId="77777777" w:rsidR="005F4DCA" w:rsidRPr="00AF4042" w:rsidRDefault="005F4DCA" w:rsidP="00AF4042">
      <w:pPr>
        <w:spacing w:after="0" w:line="360" w:lineRule="auto"/>
        <w:jc w:val="both"/>
        <w:rPr>
          <w:rFonts w:cs="Times New Roman"/>
          <w:szCs w:val="24"/>
        </w:rPr>
      </w:pPr>
    </w:p>
    <w:p w14:paraId="59EECB3B" w14:textId="3E639DA3" w:rsidR="005F4DCA" w:rsidRPr="00AF4042" w:rsidRDefault="005F4DCA" w:rsidP="00AF4042">
      <w:pPr>
        <w:spacing w:after="0" w:line="360" w:lineRule="auto"/>
        <w:jc w:val="both"/>
        <w:rPr>
          <w:rFonts w:cs="Times New Roman"/>
          <w:szCs w:val="24"/>
        </w:rPr>
      </w:pPr>
      <w:r w:rsidRPr="00AF4042">
        <w:rPr>
          <w:rFonts w:cs="Times New Roman"/>
          <w:szCs w:val="24"/>
        </w:rPr>
        <w:t xml:space="preserve">A Sabbatical of a maximum of two years shall be given to </w:t>
      </w:r>
      <w:r w:rsidR="003147D5">
        <w:rPr>
          <w:rFonts w:cs="Times New Roman"/>
          <w:szCs w:val="24"/>
        </w:rPr>
        <w:t>staff members</w:t>
      </w:r>
      <w:r w:rsidRPr="00AF4042">
        <w:rPr>
          <w:rFonts w:cs="Times New Roman"/>
          <w:szCs w:val="24"/>
        </w:rPr>
        <w:t xml:space="preserve"> who have been with the Bank for at least two years. This shall apply to relevant courses in line with the Bank mandate. </w:t>
      </w:r>
      <w:r w:rsidR="00413E6E">
        <w:rPr>
          <w:rFonts w:cs="Times New Roman"/>
          <w:szCs w:val="24"/>
        </w:rPr>
        <w:t>Different rules may apply for courses that are not in line with the Bank mandate, and express written approval of the CEO shall be sought. The CEO may make any exceptions to requests for earlier sabbaticals. Staff members who go on sabbatical leave will not be paid a salary/benefits for the duration of the sabbatical. Upon return, the staff member’s position before going on a sabbatical is not guaranteed. The staff members may be transferred or re-assigned to another position within the Bank on their return</w:t>
      </w:r>
      <w:r w:rsidRPr="00AF4042">
        <w:rPr>
          <w:rFonts w:cs="Times New Roman"/>
          <w:szCs w:val="24"/>
        </w:rPr>
        <w:t>.</w:t>
      </w:r>
    </w:p>
    <w:p w14:paraId="385D4F13" w14:textId="77777777" w:rsidR="005F5271" w:rsidRPr="00AF4042" w:rsidRDefault="008F4CB0" w:rsidP="00AF4042">
      <w:pPr>
        <w:tabs>
          <w:tab w:val="left" w:pos="2865"/>
        </w:tabs>
        <w:spacing w:line="360" w:lineRule="auto"/>
        <w:jc w:val="both"/>
        <w:rPr>
          <w:rFonts w:cs="Times New Roman"/>
          <w:szCs w:val="24"/>
        </w:rPr>
      </w:pPr>
      <w:r w:rsidRPr="00AF4042">
        <w:rPr>
          <w:rFonts w:eastAsia="Times New Roman" w:cs="Times New Roman"/>
          <w:b/>
          <w:szCs w:val="24"/>
          <w:lang w:val="en-US"/>
        </w:rPr>
        <w:tab/>
      </w:r>
    </w:p>
    <w:p w14:paraId="6EAF6B36" w14:textId="548C7B9C" w:rsidR="00356C5B" w:rsidRPr="00AF4042" w:rsidRDefault="009D4F01" w:rsidP="00D25A6F">
      <w:pPr>
        <w:pStyle w:val="Heading2"/>
        <w:numPr>
          <w:ilvl w:val="1"/>
          <w:numId w:val="104"/>
        </w:numPr>
        <w:rPr>
          <w:rFonts w:eastAsia="Times New Roman"/>
          <w:lang w:val="en-US"/>
        </w:rPr>
      </w:pPr>
      <w:bookmarkStart w:id="857" w:name="_Toc113607554"/>
      <w:bookmarkStart w:id="858" w:name="_Toc114058937"/>
      <w:r w:rsidRPr="00AF4042">
        <w:rPr>
          <w:rFonts w:eastAsia="Times New Roman"/>
          <w:lang w:val="en-US"/>
        </w:rPr>
        <w:t>Termination or separation</w:t>
      </w:r>
      <w:bookmarkEnd w:id="857"/>
      <w:bookmarkEnd w:id="858"/>
    </w:p>
    <w:p w14:paraId="5AB0DDB8" w14:textId="77777777" w:rsidR="009D4F01" w:rsidRPr="00AF4042" w:rsidRDefault="009D4F01" w:rsidP="00AF4042">
      <w:pPr>
        <w:spacing w:line="360" w:lineRule="auto"/>
        <w:rPr>
          <w:rFonts w:cs="Times New Roman"/>
          <w:szCs w:val="24"/>
          <w:lang w:val="en-US"/>
        </w:rPr>
      </w:pPr>
    </w:p>
    <w:p w14:paraId="4E36B349" w14:textId="7F24E16D" w:rsidR="00AE6D49" w:rsidRPr="00AF4042" w:rsidRDefault="009D4F01" w:rsidP="00AF4042">
      <w:pPr>
        <w:widowControl w:val="0"/>
        <w:overflowPunct w:val="0"/>
        <w:autoSpaceDE w:val="0"/>
        <w:autoSpaceDN w:val="0"/>
        <w:adjustRightInd w:val="0"/>
        <w:spacing w:after="0" w:line="360" w:lineRule="auto"/>
        <w:jc w:val="both"/>
        <w:rPr>
          <w:rFonts w:eastAsia="Calibri" w:cs="Times New Roman"/>
          <w:szCs w:val="24"/>
          <w:lang w:eastAsia="en-ZW"/>
        </w:rPr>
      </w:pPr>
      <w:r w:rsidRPr="00AF4042">
        <w:rPr>
          <w:rFonts w:eastAsia="Calibri" w:cs="Times New Roman"/>
          <w:szCs w:val="24"/>
          <w:lang w:val="en-US"/>
        </w:rPr>
        <w:t xml:space="preserve">There are various ways of termination or separation. </w:t>
      </w:r>
      <w:r w:rsidR="00356C5B" w:rsidRPr="00AF4042">
        <w:rPr>
          <w:rFonts w:eastAsia="Calibri" w:cs="Times New Roman"/>
          <w:szCs w:val="24"/>
          <w:lang w:val="en-US"/>
        </w:rPr>
        <w:t xml:space="preserve">Notice of termination by both parties shall be done in accordance with the provisions of the Labour Act. </w:t>
      </w:r>
      <w:r w:rsidR="005031B4" w:rsidRPr="00AF4042">
        <w:rPr>
          <w:rFonts w:eastAsia="Calibri" w:cs="Times New Roman"/>
          <w:szCs w:val="24"/>
          <w:lang w:val="en-US"/>
        </w:rPr>
        <w:t>Termination of employment services may occur under the following circumstances: Resignation, retirement, discharge and retrenchment. The provisions of this policy must be read in conjunction with the applicable legislation; where a conflict arises, the provisions of the Labour labour statutes shall prevail.</w:t>
      </w:r>
    </w:p>
    <w:p w14:paraId="2388D063" w14:textId="77777777" w:rsidR="00AE6D49" w:rsidRPr="00AF4042" w:rsidRDefault="00AE6D49" w:rsidP="00AF4042">
      <w:pPr>
        <w:spacing w:after="0" w:line="360" w:lineRule="auto"/>
        <w:ind w:left="360"/>
        <w:jc w:val="both"/>
        <w:rPr>
          <w:rFonts w:eastAsia="Calibri" w:cs="Times New Roman"/>
          <w:szCs w:val="24"/>
          <w:lang w:eastAsia="en-ZW"/>
        </w:rPr>
      </w:pPr>
    </w:p>
    <w:p w14:paraId="52AF29C6" w14:textId="5C145575" w:rsidR="00AE6D49" w:rsidRPr="00AF4042" w:rsidRDefault="00AE6D49" w:rsidP="00D25A6F">
      <w:pPr>
        <w:numPr>
          <w:ilvl w:val="0"/>
          <w:numId w:val="11"/>
        </w:numPr>
        <w:spacing w:after="0" w:line="360" w:lineRule="auto"/>
        <w:jc w:val="both"/>
        <w:rPr>
          <w:rFonts w:eastAsia="Calibri" w:cs="Times New Roman"/>
          <w:szCs w:val="24"/>
          <w:lang w:eastAsia="en-ZW"/>
        </w:rPr>
      </w:pPr>
      <w:r w:rsidRPr="00AF4042">
        <w:rPr>
          <w:rFonts w:eastAsia="Calibri" w:cs="Times New Roman"/>
          <w:szCs w:val="24"/>
          <w:lang w:eastAsia="en-ZW"/>
        </w:rPr>
        <w:t xml:space="preserve">The termination of </w:t>
      </w:r>
      <w:r w:rsidR="00A17165" w:rsidRPr="00AF4042">
        <w:rPr>
          <w:rFonts w:eastAsia="Calibri" w:cs="Times New Roman"/>
          <w:szCs w:val="24"/>
          <w:lang w:eastAsia="en-ZW"/>
        </w:rPr>
        <w:t>part</w:t>
      </w:r>
      <w:r w:rsidR="000E4FF4">
        <w:rPr>
          <w:rFonts w:eastAsia="Calibri" w:cs="Times New Roman"/>
          <w:szCs w:val="24"/>
          <w:lang w:eastAsia="en-ZW"/>
        </w:rPr>
        <w:t>-</w:t>
      </w:r>
      <w:r w:rsidR="00A17165" w:rsidRPr="00AF4042">
        <w:rPr>
          <w:rFonts w:eastAsia="Calibri" w:cs="Times New Roman"/>
          <w:szCs w:val="24"/>
          <w:lang w:eastAsia="en-ZW"/>
        </w:rPr>
        <w:t>time staff</w:t>
      </w:r>
      <w:r w:rsidR="000E4FF4">
        <w:rPr>
          <w:rFonts w:eastAsia="Calibri" w:cs="Times New Roman"/>
          <w:szCs w:val="24"/>
          <w:lang w:eastAsia="en-ZW"/>
        </w:rPr>
        <w:t xml:space="preserve"> </w:t>
      </w:r>
      <w:r w:rsidRPr="00AF4042">
        <w:rPr>
          <w:rFonts w:eastAsia="Calibri" w:cs="Times New Roman"/>
          <w:szCs w:val="24"/>
          <w:lang w:eastAsia="en-ZW"/>
        </w:rPr>
        <w:t xml:space="preserve">may be made by giving such notice as agreed between the Bank and the </w:t>
      </w:r>
      <w:r w:rsidR="0071451B" w:rsidRPr="00AF4042">
        <w:rPr>
          <w:rFonts w:eastAsia="Calibri" w:cs="Times New Roman"/>
          <w:szCs w:val="24"/>
          <w:lang w:eastAsia="en-ZW"/>
        </w:rPr>
        <w:t>staff</w:t>
      </w:r>
      <w:r w:rsidRPr="00AF4042">
        <w:rPr>
          <w:rFonts w:eastAsia="Calibri" w:cs="Times New Roman"/>
          <w:szCs w:val="24"/>
          <w:lang w:eastAsia="en-ZW"/>
        </w:rPr>
        <w:t xml:space="preserve">. </w:t>
      </w:r>
    </w:p>
    <w:p w14:paraId="24E27988" w14:textId="77777777" w:rsidR="00AE6D49" w:rsidRPr="00AF4042" w:rsidRDefault="00AE6D49" w:rsidP="00AF4042">
      <w:pPr>
        <w:spacing w:after="0" w:line="360" w:lineRule="auto"/>
        <w:ind w:left="810"/>
        <w:jc w:val="both"/>
        <w:rPr>
          <w:rFonts w:eastAsia="Calibri" w:cs="Times New Roman"/>
          <w:szCs w:val="24"/>
          <w:lang w:eastAsia="en-ZW"/>
        </w:rPr>
      </w:pPr>
    </w:p>
    <w:p w14:paraId="1F5D1FC3" w14:textId="62366F4D" w:rsidR="00356C5B" w:rsidRPr="00AF4042" w:rsidRDefault="00AE6D49" w:rsidP="00D25A6F">
      <w:pPr>
        <w:numPr>
          <w:ilvl w:val="0"/>
          <w:numId w:val="11"/>
        </w:numPr>
        <w:spacing w:after="0" w:line="360" w:lineRule="auto"/>
        <w:jc w:val="both"/>
        <w:rPr>
          <w:rFonts w:eastAsia="Calibri" w:cs="Times New Roman"/>
          <w:szCs w:val="24"/>
          <w:lang w:eastAsia="en-ZW"/>
        </w:rPr>
      </w:pPr>
      <w:r w:rsidRPr="00AF4042">
        <w:rPr>
          <w:rFonts w:eastAsia="Calibri" w:cs="Times New Roman"/>
          <w:szCs w:val="24"/>
          <w:lang w:eastAsia="en-ZW"/>
        </w:rPr>
        <w:t xml:space="preserve">Upon termination of service, </w:t>
      </w:r>
      <w:r w:rsidR="0071451B" w:rsidRPr="00AF4042">
        <w:rPr>
          <w:rFonts w:eastAsia="Calibri" w:cs="Times New Roman"/>
          <w:szCs w:val="24"/>
          <w:lang w:eastAsia="en-ZW"/>
        </w:rPr>
        <w:t>a staff member</w:t>
      </w:r>
      <w:r w:rsidRPr="00AF4042">
        <w:rPr>
          <w:rFonts w:eastAsia="Calibri" w:cs="Times New Roman"/>
          <w:szCs w:val="24"/>
          <w:lang w:eastAsia="en-ZW"/>
        </w:rPr>
        <w:t xml:space="preserve"> is entitled to payment </w:t>
      </w:r>
      <w:r w:rsidR="000E4FF4">
        <w:rPr>
          <w:rFonts w:eastAsia="Calibri" w:cs="Times New Roman"/>
          <w:szCs w:val="24"/>
          <w:lang w:eastAsia="en-ZW"/>
        </w:rPr>
        <w:t>for</w:t>
      </w:r>
      <w:r w:rsidRPr="00AF4042">
        <w:rPr>
          <w:rFonts w:eastAsia="Calibri" w:cs="Times New Roman"/>
          <w:szCs w:val="24"/>
          <w:lang w:eastAsia="en-ZW"/>
        </w:rPr>
        <w:t xml:space="preserve"> unused vacation leave up to </w:t>
      </w:r>
      <w:ins w:id="859" w:author="Natasha [2]" w:date="2022-09-29T10:37:00Z">
        <w:r w:rsidR="00F70E92">
          <w:rPr>
            <w:rFonts w:eastAsia="Calibri" w:cs="Times New Roman"/>
            <w:szCs w:val="24"/>
            <w:lang w:eastAsia="en-ZW"/>
          </w:rPr>
          <w:t xml:space="preserve">a </w:t>
        </w:r>
      </w:ins>
      <w:del w:id="860" w:author="Natasha [2]" w:date="2022-09-29T10:37:00Z">
        <w:r w:rsidRPr="00AF4042" w:rsidDel="00F70E92">
          <w:rPr>
            <w:rFonts w:eastAsia="Calibri" w:cs="Times New Roman"/>
            <w:szCs w:val="24"/>
            <w:lang w:eastAsia="en-ZW"/>
          </w:rPr>
          <w:delText xml:space="preserve">a </w:delText>
        </w:r>
      </w:del>
      <w:commentRangeStart w:id="861"/>
      <w:commentRangeStart w:id="862"/>
      <w:r w:rsidRPr="00AF4042">
        <w:rPr>
          <w:rFonts w:eastAsia="Calibri" w:cs="Times New Roman"/>
          <w:szCs w:val="24"/>
          <w:lang w:eastAsia="en-ZW"/>
        </w:rPr>
        <w:t>maximum</w:t>
      </w:r>
      <w:commentRangeEnd w:id="861"/>
      <w:r w:rsidR="00F21B48" w:rsidRPr="00AF4042">
        <w:rPr>
          <w:rStyle w:val="CommentReference"/>
          <w:rFonts w:cs="Times New Roman"/>
        </w:rPr>
        <w:commentReference w:id="861"/>
      </w:r>
      <w:commentRangeEnd w:id="862"/>
      <w:r w:rsidR="000E4FF4">
        <w:rPr>
          <w:rStyle w:val="CommentReference"/>
        </w:rPr>
        <w:commentReference w:id="862"/>
      </w:r>
      <w:r w:rsidRPr="00AF4042">
        <w:rPr>
          <w:rFonts w:eastAsia="Calibri" w:cs="Times New Roman"/>
          <w:szCs w:val="24"/>
          <w:lang w:eastAsia="en-ZW"/>
        </w:rPr>
        <w:t xml:space="preserve"> </w:t>
      </w:r>
      <w:ins w:id="863" w:author="Natasha [2]" w:date="2022-09-29T10:37:00Z">
        <w:r w:rsidR="00F70E92">
          <w:rPr>
            <w:rFonts w:eastAsia="Calibri" w:cs="Times New Roman"/>
            <w:szCs w:val="24"/>
            <w:lang w:eastAsia="en-ZW"/>
          </w:rPr>
          <w:t>of 90 days</w:t>
        </w:r>
      </w:ins>
      <w:del w:id="864" w:author="Natasha [2]" w:date="2022-09-29T10:38:00Z">
        <w:r w:rsidRPr="00AF4042" w:rsidDel="00F70E92">
          <w:rPr>
            <w:rFonts w:eastAsia="Calibri" w:cs="Times New Roman"/>
            <w:szCs w:val="24"/>
            <w:lang w:eastAsia="en-ZW"/>
          </w:rPr>
          <w:delText xml:space="preserve">as set out in the </w:delText>
        </w:r>
        <w:r w:rsidR="00F21B48" w:rsidRPr="00AF4042" w:rsidDel="00F70E92">
          <w:rPr>
            <w:rFonts w:eastAsia="Calibri" w:cs="Times New Roman"/>
            <w:szCs w:val="24"/>
            <w:lang w:eastAsia="en-ZW"/>
          </w:rPr>
          <w:delText xml:space="preserve"> Labour Act</w:delText>
        </w:r>
      </w:del>
      <w:r w:rsidRPr="00AF4042">
        <w:rPr>
          <w:rFonts w:eastAsia="Calibri" w:cs="Times New Roman"/>
          <w:szCs w:val="24"/>
          <w:lang w:eastAsia="en-ZW"/>
        </w:rPr>
        <w:t xml:space="preserve">. </w:t>
      </w:r>
    </w:p>
    <w:p w14:paraId="52984F02" w14:textId="77777777" w:rsidR="00AE6D49" w:rsidRPr="00AF4042" w:rsidRDefault="00AE6D49" w:rsidP="00AF4042">
      <w:pPr>
        <w:spacing w:after="0" w:line="360" w:lineRule="auto"/>
        <w:ind w:left="810"/>
        <w:jc w:val="both"/>
        <w:rPr>
          <w:rFonts w:eastAsia="Calibri" w:cs="Times New Roman"/>
          <w:szCs w:val="24"/>
          <w:lang w:eastAsia="en-ZW"/>
        </w:rPr>
      </w:pPr>
    </w:p>
    <w:p w14:paraId="381BF165" w14:textId="0B9B9CC1" w:rsidR="009D4F01" w:rsidRPr="00AF4042" w:rsidRDefault="00AE6D49" w:rsidP="00D25A6F">
      <w:pPr>
        <w:pStyle w:val="Heading3"/>
        <w:numPr>
          <w:ilvl w:val="2"/>
          <w:numId w:val="104"/>
        </w:numPr>
        <w:spacing w:line="360" w:lineRule="auto"/>
        <w:rPr>
          <w:b w:val="0"/>
        </w:rPr>
      </w:pPr>
      <w:bookmarkStart w:id="865" w:name="_Toc113607555"/>
      <w:bookmarkStart w:id="866" w:name="_Toc114058938"/>
      <w:r w:rsidRPr="00AF4042">
        <w:lastRenderedPageBreak/>
        <w:t>Clearance of Debt</w:t>
      </w:r>
      <w:r w:rsidR="0029453D" w:rsidRPr="00AF4042">
        <w:t xml:space="preserve"> and </w:t>
      </w:r>
      <w:r w:rsidR="00C4593C" w:rsidRPr="00AF4042">
        <w:t>S</w:t>
      </w:r>
      <w:r w:rsidR="0029453D" w:rsidRPr="00AF4042">
        <w:t>urrender of Bank Assets</w:t>
      </w:r>
      <w:bookmarkEnd w:id="865"/>
      <w:bookmarkEnd w:id="866"/>
    </w:p>
    <w:p w14:paraId="23087839" w14:textId="77777777" w:rsidR="00032075" w:rsidRPr="00AF4042" w:rsidRDefault="00032075" w:rsidP="00AF4042">
      <w:pPr>
        <w:spacing w:after="0" w:line="360" w:lineRule="auto"/>
        <w:rPr>
          <w:rFonts w:cs="Times New Roman"/>
          <w:lang w:val="en-US"/>
        </w:rPr>
      </w:pPr>
    </w:p>
    <w:p w14:paraId="16F8F5F5" w14:textId="2B0671F7" w:rsidR="00032075" w:rsidRPr="00AF4042" w:rsidRDefault="00AE6D49" w:rsidP="00AF4042">
      <w:pPr>
        <w:spacing w:line="360" w:lineRule="auto"/>
        <w:jc w:val="both"/>
        <w:rPr>
          <w:rFonts w:cs="Times New Roman"/>
          <w:szCs w:val="24"/>
          <w:lang w:eastAsia="en-ZW"/>
        </w:rPr>
      </w:pPr>
      <w:r w:rsidRPr="00AF4042">
        <w:rPr>
          <w:rFonts w:cs="Times New Roman"/>
          <w:szCs w:val="24"/>
          <w:lang w:eastAsia="en-ZW"/>
        </w:rPr>
        <w:t xml:space="preserve">On termination of service with the Bank, </w:t>
      </w:r>
      <w:r w:rsidR="003147D5">
        <w:rPr>
          <w:rFonts w:cs="Times New Roman"/>
          <w:szCs w:val="24"/>
          <w:lang w:eastAsia="en-ZW"/>
        </w:rPr>
        <w:t>staff members</w:t>
      </w:r>
      <w:r w:rsidRPr="00AF4042">
        <w:rPr>
          <w:rFonts w:cs="Times New Roman"/>
          <w:szCs w:val="24"/>
          <w:lang w:eastAsia="en-ZW"/>
        </w:rPr>
        <w:t xml:space="preserve"> will be liable for repayment of all outstanding balances of loans</w:t>
      </w:r>
      <w:r w:rsidR="000E4FF4">
        <w:rPr>
          <w:rFonts w:cs="Times New Roman"/>
          <w:szCs w:val="24"/>
          <w:lang w:eastAsia="en-ZW"/>
        </w:rPr>
        <w:t>,</w:t>
      </w:r>
      <w:r w:rsidRPr="00AF4042">
        <w:rPr>
          <w:rFonts w:cs="Times New Roman"/>
          <w:szCs w:val="24"/>
          <w:lang w:eastAsia="en-ZW"/>
        </w:rPr>
        <w:t xml:space="preserve"> and if loans are not repaid within the agreed period, the loan interest rates shall be converted to prevailing commercial interest rates</w:t>
      </w:r>
      <w:r w:rsidR="00C1499A" w:rsidRPr="00AF4042">
        <w:rPr>
          <w:rFonts w:cs="Times New Roman"/>
          <w:szCs w:val="24"/>
          <w:lang w:eastAsia="en-ZW"/>
        </w:rPr>
        <w:t xml:space="preserve">. </w:t>
      </w:r>
      <w:r w:rsidR="00C4593C" w:rsidRPr="00AF4042">
        <w:rPr>
          <w:rFonts w:cs="Times New Roman"/>
          <w:szCs w:val="24"/>
          <w:lang w:eastAsia="en-ZW"/>
        </w:rPr>
        <w:t xml:space="preserve">The staff </w:t>
      </w:r>
      <w:r w:rsidR="0067240D" w:rsidRPr="00AF4042">
        <w:rPr>
          <w:rFonts w:cs="Times New Roman"/>
          <w:szCs w:val="24"/>
          <w:lang w:eastAsia="en-ZW"/>
        </w:rPr>
        <w:t xml:space="preserve">member shall be required </w:t>
      </w:r>
      <w:r w:rsidR="00C4593C" w:rsidRPr="00AF4042">
        <w:rPr>
          <w:rFonts w:cs="Times New Roman"/>
          <w:szCs w:val="24"/>
          <w:lang w:eastAsia="en-ZW"/>
        </w:rPr>
        <w:t>to surrender all Bank assets</w:t>
      </w:r>
      <w:r w:rsidR="00D01056" w:rsidRPr="00AF4042">
        <w:rPr>
          <w:rFonts w:cs="Times New Roman"/>
          <w:szCs w:val="24"/>
          <w:lang w:eastAsia="en-ZW"/>
        </w:rPr>
        <w:t>.</w:t>
      </w:r>
    </w:p>
    <w:p w14:paraId="680063E9" w14:textId="77777777" w:rsidR="00C1499A" w:rsidRPr="00EB3DBB" w:rsidRDefault="00C1499A" w:rsidP="00D25A6F">
      <w:pPr>
        <w:pStyle w:val="ListParagraph"/>
        <w:numPr>
          <w:ilvl w:val="0"/>
          <w:numId w:val="110"/>
        </w:numPr>
        <w:spacing w:line="360" w:lineRule="auto"/>
        <w:jc w:val="both"/>
        <w:rPr>
          <w:rFonts w:eastAsia="Times New Roman" w:cs="Times New Roman"/>
          <w:b/>
          <w:szCs w:val="24"/>
          <w:lang w:val="en-US" w:eastAsia="en-GB"/>
        </w:rPr>
      </w:pPr>
      <w:r w:rsidRPr="00EB3DBB">
        <w:rPr>
          <w:rFonts w:eastAsia="Times New Roman" w:cs="Times New Roman"/>
          <w:b/>
          <w:szCs w:val="24"/>
          <w:lang w:val="en-US"/>
        </w:rPr>
        <w:t>Conditions on Departure from Bank Employ</w:t>
      </w:r>
      <w:r w:rsidR="006D591C" w:rsidRPr="00EB3DBB">
        <w:rPr>
          <w:rFonts w:eastAsia="Times New Roman" w:cs="Times New Roman"/>
          <w:b/>
          <w:szCs w:val="24"/>
          <w:lang w:val="en-US"/>
        </w:rPr>
        <w:t>ment</w:t>
      </w:r>
    </w:p>
    <w:p w14:paraId="7205CC6A" w14:textId="6B3B3247" w:rsidR="00C1499A" w:rsidRPr="00AF4042" w:rsidRDefault="00C1499A" w:rsidP="00AF4042">
      <w:pPr>
        <w:spacing w:line="360" w:lineRule="auto"/>
        <w:rPr>
          <w:rFonts w:eastAsia="Times New Roman" w:cs="Times New Roman"/>
          <w:szCs w:val="24"/>
          <w:lang w:val="en-US" w:eastAsia="en-GB"/>
        </w:rPr>
      </w:pPr>
      <w:r w:rsidRPr="00AF4042">
        <w:rPr>
          <w:rFonts w:eastAsia="Times New Roman" w:cs="Times New Roman"/>
          <w:szCs w:val="24"/>
          <w:lang w:val="en-US" w:eastAsia="en-GB"/>
        </w:rPr>
        <w:t xml:space="preserve">If a member of staff ceases to be </w:t>
      </w:r>
      <w:r w:rsidR="003147D5">
        <w:rPr>
          <w:rFonts w:eastAsia="Times New Roman" w:cs="Times New Roman"/>
          <w:szCs w:val="24"/>
          <w:lang w:val="en-US" w:eastAsia="en-GB"/>
        </w:rPr>
        <w:t>a staff member</w:t>
      </w:r>
      <w:r w:rsidRPr="00AF4042">
        <w:rPr>
          <w:rFonts w:eastAsia="Times New Roman" w:cs="Times New Roman"/>
          <w:szCs w:val="24"/>
          <w:lang w:val="en-US" w:eastAsia="en-GB"/>
        </w:rPr>
        <w:t xml:space="preserve"> of the Bank through:</w:t>
      </w:r>
    </w:p>
    <w:p w14:paraId="637FF87D" w14:textId="02D5AD6C" w:rsidR="00C1499A" w:rsidRPr="00AF4042" w:rsidRDefault="00C1499A" w:rsidP="00D25A6F">
      <w:pPr>
        <w:numPr>
          <w:ilvl w:val="0"/>
          <w:numId w:val="16"/>
        </w:numPr>
        <w:tabs>
          <w:tab w:val="num" w:pos="1080"/>
        </w:tabs>
        <w:spacing w:after="0" w:line="360" w:lineRule="auto"/>
        <w:ind w:left="1080"/>
        <w:jc w:val="both"/>
        <w:rPr>
          <w:rFonts w:eastAsia="Times New Roman" w:cs="Times New Roman"/>
          <w:szCs w:val="24"/>
          <w:lang w:val="en-US" w:eastAsia="en-GB"/>
        </w:rPr>
      </w:pPr>
      <w:r w:rsidRPr="00AF4042">
        <w:rPr>
          <w:rFonts w:eastAsia="Times New Roman" w:cs="Times New Roman"/>
          <w:b/>
          <w:i/>
          <w:szCs w:val="24"/>
          <w:lang w:val="en-US" w:eastAsia="en-GB"/>
        </w:rPr>
        <w:t>Resignation</w:t>
      </w:r>
      <w:r w:rsidRPr="00AF4042">
        <w:rPr>
          <w:rFonts w:eastAsia="Times New Roman" w:cs="Times New Roman"/>
          <w:b/>
          <w:szCs w:val="24"/>
          <w:lang w:val="en-US" w:eastAsia="en-GB"/>
        </w:rPr>
        <w:t xml:space="preserve"> or Dismissal</w:t>
      </w:r>
      <w:r w:rsidRPr="00AF4042">
        <w:rPr>
          <w:rFonts w:eastAsia="Times New Roman" w:cs="Times New Roman"/>
          <w:szCs w:val="24"/>
          <w:lang w:val="en-US" w:eastAsia="en-GB"/>
        </w:rPr>
        <w:t>: The member shall pay the Bank any amounts outstanding on or before the last day of work or later if an undertaking is received from the new employer. The concessionary interest rates shall immediately lapse and be changed to the ruling commercial rates.</w:t>
      </w:r>
    </w:p>
    <w:p w14:paraId="5A6AC5C0" w14:textId="77777777" w:rsidR="00D01056" w:rsidRPr="00AF4042" w:rsidRDefault="00D01056" w:rsidP="00AF4042">
      <w:pPr>
        <w:spacing w:after="0" w:line="360" w:lineRule="auto"/>
        <w:ind w:left="1080"/>
        <w:jc w:val="both"/>
        <w:rPr>
          <w:rFonts w:eastAsia="Times New Roman" w:cs="Times New Roman"/>
          <w:szCs w:val="24"/>
          <w:lang w:val="en-US" w:eastAsia="en-GB"/>
        </w:rPr>
      </w:pPr>
    </w:p>
    <w:p w14:paraId="27798B42" w14:textId="39B809AA" w:rsidR="00D01056" w:rsidRPr="00AF4042" w:rsidRDefault="00D01056"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The notice period for </w:t>
      </w:r>
      <w:r w:rsidR="003147D5">
        <w:rPr>
          <w:rFonts w:eastAsia="Times New Roman" w:cs="Times New Roman"/>
          <w:szCs w:val="24"/>
          <w:lang w:val="en-US" w:eastAsia="en-GB"/>
        </w:rPr>
        <w:t>staff members</w:t>
      </w:r>
      <w:r w:rsidRPr="00AF4042">
        <w:rPr>
          <w:rFonts w:eastAsia="Times New Roman" w:cs="Times New Roman"/>
          <w:szCs w:val="24"/>
          <w:lang w:val="en-US" w:eastAsia="en-GB"/>
        </w:rPr>
        <w:t xml:space="preserve"> shall be as follows:</w:t>
      </w:r>
    </w:p>
    <w:p w14:paraId="7CE025CF" w14:textId="6A071753" w:rsidR="00D01056" w:rsidRPr="00AF4042" w:rsidRDefault="00D01056"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1.</w:t>
      </w:r>
      <w:r w:rsidRPr="00AF4042">
        <w:rPr>
          <w:rFonts w:eastAsia="Times New Roman" w:cs="Times New Roman"/>
          <w:szCs w:val="24"/>
          <w:lang w:val="en-US" w:eastAsia="en-GB"/>
        </w:rPr>
        <w:tab/>
        <w:t xml:space="preserve">Three months in the case of all </w:t>
      </w:r>
      <w:r w:rsidR="00237D3C" w:rsidRPr="00AF4042">
        <w:rPr>
          <w:rFonts w:eastAsia="Times New Roman" w:cs="Times New Roman"/>
          <w:szCs w:val="24"/>
          <w:lang w:val="en-US" w:eastAsia="en-GB"/>
        </w:rPr>
        <w:t>regular</w:t>
      </w:r>
      <w:r w:rsidRPr="00AF4042">
        <w:rPr>
          <w:rFonts w:eastAsia="Times New Roman" w:cs="Times New Roman"/>
          <w:szCs w:val="24"/>
          <w:lang w:val="en-US" w:eastAsia="en-GB"/>
        </w:rPr>
        <w:t xml:space="preserve"> staff.</w:t>
      </w:r>
    </w:p>
    <w:p w14:paraId="3E17774D" w14:textId="66AA0F66" w:rsidR="00D01056" w:rsidRPr="00AF4042" w:rsidRDefault="00D01056"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2.</w:t>
      </w:r>
      <w:r w:rsidRPr="00AF4042">
        <w:rPr>
          <w:rFonts w:eastAsia="Times New Roman" w:cs="Times New Roman"/>
          <w:szCs w:val="24"/>
          <w:lang w:val="en-US" w:eastAsia="en-GB"/>
        </w:rPr>
        <w:tab/>
        <w:t xml:space="preserve">Two months in the case of a contract </w:t>
      </w:r>
      <w:r w:rsidR="003147D5">
        <w:rPr>
          <w:rFonts w:eastAsia="Times New Roman" w:cs="Times New Roman"/>
          <w:szCs w:val="24"/>
          <w:lang w:val="en-US" w:eastAsia="en-GB"/>
        </w:rPr>
        <w:t>staff member</w:t>
      </w:r>
      <w:r w:rsidRPr="00AF4042">
        <w:rPr>
          <w:rFonts w:eastAsia="Times New Roman" w:cs="Times New Roman"/>
          <w:szCs w:val="24"/>
          <w:lang w:val="en-US" w:eastAsia="en-GB"/>
        </w:rPr>
        <w:t xml:space="preserve"> whose contract of employment is for one year or more but less than two years.</w:t>
      </w:r>
    </w:p>
    <w:p w14:paraId="25489D9D" w14:textId="7CA7515E" w:rsidR="00D01056" w:rsidRPr="00AF4042" w:rsidRDefault="00D01056"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3.</w:t>
      </w:r>
      <w:r w:rsidRPr="00AF4042">
        <w:rPr>
          <w:rFonts w:eastAsia="Times New Roman" w:cs="Times New Roman"/>
          <w:szCs w:val="24"/>
          <w:lang w:val="en-US" w:eastAsia="en-GB"/>
        </w:rPr>
        <w:tab/>
        <w:t xml:space="preserve">One month in the case of a contract </w:t>
      </w:r>
      <w:r w:rsidR="003147D5">
        <w:rPr>
          <w:rFonts w:eastAsia="Times New Roman" w:cs="Times New Roman"/>
          <w:szCs w:val="24"/>
          <w:lang w:val="en-US" w:eastAsia="en-GB"/>
        </w:rPr>
        <w:t>staff member</w:t>
      </w:r>
      <w:r w:rsidRPr="00AF4042">
        <w:rPr>
          <w:rFonts w:eastAsia="Times New Roman" w:cs="Times New Roman"/>
          <w:szCs w:val="24"/>
          <w:lang w:val="en-US" w:eastAsia="en-GB"/>
        </w:rPr>
        <w:t xml:space="preserve"> whose contract of employment is for six months or more but less than a year</w:t>
      </w:r>
    </w:p>
    <w:p w14:paraId="6DD3654D" w14:textId="4C3BDE11" w:rsidR="00D01056" w:rsidRPr="00AF4042" w:rsidRDefault="00D01056"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4.</w:t>
      </w:r>
      <w:r w:rsidRPr="00AF4042">
        <w:rPr>
          <w:rFonts w:eastAsia="Times New Roman" w:cs="Times New Roman"/>
          <w:szCs w:val="24"/>
          <w:lang w:val="en-US" w:eastAsia="en-GB"/>
        </w:rPr>
        <w:tab/>
        <w:t xml:space="preserve">Two weeks in the case of a contract </w:t>
      </w:r>
      <w:r w:rsidR="003147D5">
        <w:rPr>
          <w:rFonts w:eastAsia="Times New Roman" w:cs="Times New Roman"/>
          <w:szCs w:val="24"/>
          <w:lang w:val="en-US" w:eastAsia="en-GB"/>
        </w:rPr>
        <w:t>staff member</w:t>
      </w:r>
      <w:r w:rsidRPr="00AF4042">
        <w:rPr>
          <w:rFonts w:eastAsia="Times New Roman" w:cs="Times New Roman"/>
          <w:szCs w:val="24"/>
          <w:lang w:val="en-US" w:eastAsia="en-GB"/>
        </w:rPr>
        <w:t xml:space="preserve"> whose contract of employment is for three months or more but less than six months</w:t>
      </w:r>
    </w:p>
    <w:p w14:paraId="2F599501" w14:textId="6B9945A1" w:rsidR="00D01056" w:rsidRPr="00AF4042" w:rsidRDefault="00D01056"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5.</w:t>
      </w:r>
      <w:r w:rsidRPr="00AF4042">
        <w:rPr>
          <w:rFonts w:eastAsia="Times New Roman" w:cs="Times New Roman"/>
          <w:szCs w:val="24"/>
          <w:lang w:val="en-US" w:eastAsia="en-GB"/>
        </w:rPr>
        <w:tab/>
        <w:t xml:space="preserve">One day in the case of a contract </w:t>
      </w:r>
      <w:r w:rsidR="003147D5">
        <w:rPr>
          <w:rFonts w:eastAsia="Times New Roman" w:cs="Times New Roman"/>
          <w:szCs w:val="24"/>
          <w:lang w:val="en-US" w:eastAsia="en-GB"/>
        </w:rPr>
        <w:t>staff member</w:t>
      </w:r>
      <w:r w:rsidRPr="00AF4042">
        <w:rPr>
          <w:rFonts w:eastAsia="Times New Roman" w:cs="Times New Roman"/>
          <w:szCs w:val="24"/>
          <w:lang w:val="en-US" w:eastAsia="en-GB"/>
        </w:rPr>
        <w:t xml:space="preserve"> whose contract of employment is for fewer than three months or in the case of casual worker or seasonal work</w:t>
      </w:r>
      <w:r w:rsidR="00237D3C" w:rsidRPr="00AF4042">
        <w:rPr>
          <w:rFonts w:eastAsia="Times New Roman" w:cs="Times New Roman"/>
          <w:szCs w:val="24"/>
          <w:lang w:val="en-US" w:eastAsia="en-GB"/>
        </w:rPr>
        <w:t>.</w:t>
      </w:r>
    </w:p>
    <w:p w14:paraId="0FB32760" w14:textId="35E150DE" w:rsidR="00237D3C" w:rsidRPr="00AF4042" w:rsidRDefault="00237D3C"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6. One day for staff members on probation</w:t>
      </w:r>
    </w:p>
    <w:p w14:paraId="1FE8146A" w14:textId="062C8B41" w:rsidR="001F46E5" w:rsidRPr="00AF4042" w:rsidRDefault="001F46E5" w:rsidP="00AF4042">
      <w:pPr>
        <w:spacing w:after="0" w:line="360" w:lineRule="auto"/>
        <w:ind w:left="1080"/>
        <w:jc w:val="both"/>
        <w:rPr>
          <w:rFonts w:eastAsia="Times New Roman" w:cs="Times New Roman"/>
          <w:szCs w:val="24"/>
          <w:lang w:val="en-US" w:eastAsia="en-GB"/>
        </w:rPr>
      </w:pPr>
      <w:r w:rsidRPr="00AF4042">
        <w:rPr>
          <w:rFonts w:eastAsia="Times New Roman" w:cs="Times New Roman"/>
          <w:szCs w:val="24"/>
          <w:lang w:val="en-US" w:eastAsia="en-GB"/>
        </w:rPr>
        <w:t>For staff members who resign while occupying critical and sensitive positions</w:t>
      </w:r>
      <w:r w:rsidR="000E4FF4">
        <w:rPr>
          <w:rFonts w:eastAsia="Times New Roman" w:cs="Times New Roman"/>
          <w:szCs w:val="24"/>
          <w:lang w:val="en-US" w:eastAsia="en-GB"/>
        </w:rPr>
        <w:t>,</w:t>
      </w:r>
      <w:r w:rsidRPr="00AF4042">
        <w:rPr>
          <w:rFonts w:eastAsia="Times New Roman" w:cs="Times New Roman"/>
          <w:szCs w:val="24"/>
          <w:lang w:val="en-US" w:eastAsia="en-GB"/>
        </w:rPr>
        <w:t xml:space="preserve"> the Bank may </w:t>
      </w:r>
      <w:r w:rsidR="008D1313" w:rsidRPr="00AF4042">
        <w:rPr>
          <w:rFonts w:eastAsia="Times New Roman" w:cs="Times New Roman"/>
          <w:szCs w:val="24"/>
          <w:lang w:val="en-US" w:eastAsia="en-GB"/>
        </w:rPr>
        <w:t>exempt such staff from serving notice and initiate the staff exit process.</w:t>
      </w:r>
      <w:r w:rsidRPr="00AF4042">
        <w:rPr>
          <w:rFonts w:eastAsia="Times New Roman" w:cs="Times New Roman"/>
          <w:szCs w:val="24"/>
          <w:lang w:val="en-US" w:eastAsia="en-GB"/>
        </w:rPr>
        <w:t xml:space="preserve"> </w:t>
      </w:r>
    </w:p>
    <w:p w14:paraId="3F6CC886" w14:textId="77777777" w:rsidR="00C06FBE" w:rsidRPr="00AF4042" w:rsidRDefault="00C06FBE" w:rsidP="00AF4042">
      <w:pPr>
        <w:spacing w:after="0" w:line="360" w:lineRule="auto"/>
        <w:ind w:left="1080"/>
        <w:jc w:val="both"/>
        <w:rPr>
          <w:rFonts w:eastAsia="Times New Roman" w:cs="Times New Roman"/>
          <w:szCs w:val="24"/>
          <w:lang w:val="en-US" w:eastAsia="en-GB"/>
        </w:rPr>
      </w:pPr>
    </w:p>
    <w:p w14:paraId="4B5592D9" w14:textId="1510BAAC" w:rsidR="00C1499A" w:rsidRPr="00AF4042" w:rsidRDefault="00C1499A" w:rsidP="00AF4042">
      <w:pPr>
        <w:spacing w:after="0" w:line="360" w:lineRule="auto"/>
        <w:jc w:val="both"/>
        <w:rPr>
          <w:rFonts w:eastAsia="Calibri" w:cs="Times New Roman"/>
          <w:szCs w:val="24"/>
          <w:lang w:val="en-US" w:eastAsia="en-GB"/>
        </w:rPr>
      </w:pPr>
      <w:r w:rsidRPr="00AF4042">
        <w:rPr>
          <w:rFonts w:eastAsia="Times New Roman" w:cs="Times New Roman"/>
          <w:szCs w:val="24"/>
          <w:lang w:val="en-US" w:eastAsia="en-GB"/>
        </w:rPr>
        <w:t xml:space="preserve"> </w:t>
      </w:r>
      <w:r w:rsidRPr="00AF4042">
        <w:rPr>
          <w:rFonts w:eastAsia="Calibri" w:cs="Times New Roman"/>
          <w:szCs w:val="24"/>
          <w:lang w:val="en-US" w:eastAsia="en-GB"/>
        </w:rPr>
        <w:t xml:space="preserve">Any amounts owing to the Staff Member leaving </w:t>
      </w:r>
      <w:r w:rsidR="00AC79B6" w:rsidRPr="00AF4042">
        <w:rPr>
          <w:rFonts w:eastAsia="Calibri" w:cs="Times New Roman"/>
          <w:szCs w:val="24"/>
          <w:lang w:val="en-US" w:eastAsia="en-GB"/>
        </w:rPr>
        <w:t xml:space="preserve">the Bank’s employment </w:t>
      </w:r>
      <w:r w:rsidRPr="00AF4042">
        <w:rPr>
          <w:rFonts w:eastAsia="Calibri" w:cs="Times New Roman"/>
          <w:szCs w:val="24"/>
          <w:lang w:val="en-US" w:eastAsia="en-GB"/>
        </w:rPr>
        <w:t xml:space="preserve">in the form of cash in lieu of leave </w:t>
      </w:r>
      <w:r w:rsidR="00085AD3">
        <w:rPr>
          <w:rFonts w:eastAsia="Calibri" w:cs="Times New Roman"/>
          <w:szCs w:val="24"/>
          <w:lang w:val="en-US" w:eastAsia="en-GB"/>
        </w:rPr>
        <w:t xml:space="preserve">or </w:t>
      </w:r>
      <w:r w:rsidRPr="00AF4042">
        <w:rPr>
          <w:rFonts w:eastAsia="Calibri" w:cs="Times New Roman"/>
          <w:szCs w:val="24"/>
          <w:lang w:val="en-US" w:eastAsia="en-GB"/>
        </w:rPr>
        <w:t>pension (if any) will first go towards reducing or clearing the loan.</w:t>
      </w:r>
    </w:p>
    <w:p w14:paraId="2CEF6454" w14:textId="77777777" w:rsidR="00C1499A" w:rsidRPr="00AF4042" w:rsidRDefault="00C1499A" w:rsidP="00AF4042">
      <w:pPr>
        <w:spacing w:after="0" w:line="360" w:lineRule="auto"/>
        <w:ind w:left="720"/>
        <w:jc w:val="both"/>
        <w:rPr>
          <w:rFonts w:eastAsia="Times New Roman" w:cs="Times New Roman"/>
          <w:i/>
          <w:szCs w:val="24"/>
          <w:lang w:val="en-US" w:eastAsia="en-GB"/>
        </w:rPr>
      </w:pPr>
      <w:r w:rsidRPr="00AF4042">
        <w:rPr>
          <w:rFonts w:eastAsia="Times New Roman" w:cs="Times New Roman"/>
          <w:szCs w:val="24"/>
          <w:lang w:val="en-US" w:eastAsia="en-GB"/>
        </w:rPr>
        <w:t xml:space="preserve">      </w:t>
      </w:r>
    </w:p>
    <w:p w14:paraId="76E8A7A7" w14:textId="13E0BC33" w:rsidR="00C1499A" w:rsidRPr="00AF4042" w:rsidRDefault="00C1499A" w:rsidP="00D25A6F">
      <w:pPr>
        <w:numPr>
          <w:ilvl w:val="0"/>
          <w:numId w:val="16"/>
        </w:numPr>
        <w:tabs>
          <w:tab w:val="num" w:pos="1080"/>
        </w:tabs>
        <w:spacing w:after="0" w:line="360" w:lineRule="auto"/>
        <w:ind w:left="1080"/>
        <w:jc w:val="both"/>
        <w:rPr>
          <w:rFonts w:eastAsia="Times New Roman" w:cs="Times New Roman"/>
          <w:szCs w:val="24"/>
          <w:lang w:val="en-US" w:eastAsia="en-GB"/>
        </w:rPr>
      </w:pPr>
      <w:r w:rsidRPr="00AF4042">
        <w:rPr>
          <w:rFonts w:eastAsia="Times New Roman" w:cs="Times New Roman"/>
          <w:b/>
          <w:i/>
          <w:szCs w:val="24"/>
          <w:lang w:val="en-US" w:eastAsia="en-GB"/>
        </w:rPr>
        <w:lastRenderedPageBreak/>
        <w:t>Death</w:t>
      </w:r>
      <w:r w:rsidRPr="00AF4042">
        <w:rPr>
          <w:rFonts w:eastAsia="Times New Roman" w:cs="Times New Roman"/>
          <w:szCs w:val="24"/>
          <w:lang w:val="en-US" w:eastAsia="en-GB"/>
        </w:rPr>
        <w:t xml:space="preserve">: All </w:t>
      </w:r>
      <w:r w:rsidR="001C69C2" w:rsidRPr="00AF4042">
        <w:rPr>
          <w:rFonts w:eastAsia="Times New Roman" w:cs="Times New Roman"/>
          <w:szCs w:val="24"/>
          <w:lang w:val="en-US" w:eastAsia="en-GB"/>
        </w:rPr>
        <w:t>outstanding</w:t>
      </w:r>
      <w:r w:rsidR="0067240D" w:rsidRPr="00AF4042">
        <w:rPr>
          <w:rFonts w:eastAsia="Times New Roman" w:cs="Times New Roman"/>
          <w:szCs w:val="24"/>
          <w:lang w:val="en-US" w:eastAsia="en-GB"/>
        </w:rPr>
        <w:t xml:space="preserve"> staff</w:t>
      </w:r>
      <w:r w:rsidR="001C69C2" w:rsidRPr="00AF4042">
        <w:rPr>
          <w:rFonts w:eastAsia="Times New Roman" w:cs="Times New Roman"/>
          <w:szCs w:val="24"/>
          <w:lang w:val="en-US" w:eastAsia="en-GB"/>
        </w:rPr>
        <w:t xml:space="preserve"> loan balances will</w:t>
      </w:r>
      <w:r w:rsidR="00C4593C" w:rsidRPr="00AF4042">
        <w:rPr>
          <w:rFonts w:eastAsia="Times New Roman" w:cs="Times New Roman"/>
          <w:szCs w:val="24"/>
          <w:lang w:val="en-US" w:eastAsia="en-GB"/>
        </w:rPr>
        <w:t xml:space="preserve"> be </w:t>
      </w:r>
      <w:r w:rsidR="0067240D" w:rsidRPr="00AF4042">
        <w:rPr>
          <w:rFonts w:eastAsia="Times New Roman" w:cs="Times New Roman"/>
          <w:szCs w:val="24"/>
          <w:lang w:val="en-US" w:eastAsia="en-GB"/>
        </w:rPr>
        <w:t xml:space="preserve">recovered </w:t>
      </w:r>
      <w:r w:rsidR="00C4593C" w:rsidRPr="00AF4042">
        <w:rPr>
          <w:rFonts w:eastAsia="Times New Roman" w:cs="Times New Roman"/>
          <w:szCs w:val="24"/>
          <w:lang w:val="en-US" w:eastAsia="en-GB"/>
        </w:rPr>
        <w:t xml:space="preserve">from the late </w:t>
      </w:r>
      <w:r w:rsidR="003147D5">
        <w:rPr>
          <w:rFonts w:eastAsia="Times New Roman" w:cs="Times New Roman"/>
          <w:szCs w:val="24"/>
          <w:lang w:val="en-US" w:eastAsia="en-GB"/>
        </w:rPr>
        <w:t>staff member</w:t>
      </w:r>
      <w:r w:rsidR="00C4593C" w:rsidRPr="00AF4042">
        <w:rPr>
          <w:rFonts w:eastAsia="Times New Roman" w:cs="Times New Roman"/>
          <w:szCs w:val="24"/>
          <w:lang w:val="en-US" w:eastAsia="en-GB"/>
        </w:rPr>
        <w:t xml:space="preserve">’s </w:t>
      </w:r>
      <w:r w:rsidR="0067240D" w:rsidRPr="00AF4042">
        <w:rPr>
          <w:rFonts w:eastAsia="Times New Roman" w:cs="Times New Roman"/>
          <w:szCs w:val="24"/>
          <w:lang w:val="en-US" w:eastAsia="en-GB"/>
        </w:rPr>
        <w:t xml:space="preserve">dues (including </w:t>
      </w:r>
      <w:r w:rsidR="00C4593C" w:rsidRPr="00AF4042">
        <w:rPr>
          <w:rFonts w:eastAsia="Times New Roman" w:cs="Times New Roman"/>
          <w:szCs w:val="24"/>
          <w:lang w:val="en-US" w:eastAsia="en-GB"/>
        </w:rPr>
        <w:t>pension</w:t>
      </w:r>
      <w:r w:rsidR="0067240D" w:rsidRPr="00AF4042">
        <w:rPr>
          <w:rFonts w:eastAsia="Times New Roman" w:cs="Times New Roman"/>
          <w:szCs w:val="24"/>
          <w:lang w:val="en-US" w:eastAsia="en-GB"/>
        </w:rPr>
        <w:t xml:space="preserve"> due).</w:t>
      </w:r>
      <w:r w:rsidR="00AB21CF" w:rsidRPr="00AF4042">
        <w:rPr>
          <w:rFonts w:eastAsia="Times New Roman" w:cs="Times New Roman"/>
          <w:szCs w:val="24"/>
          <w:lang w:val="en-US" w:eastAsia="en-GB"/>
        </w:rPr>
        <w:t xml:space="preserve"> For death benefits</w:t>
      </w:r>
      <w:r w:rsidR="00085AD3">
        <w:rPr>
          <w:rFonts w:eastAsia="Times New Roman" w:cs="Times New Roman"/>
          <w:szCs w:val="24"/>
          <w:lang w:val="en-US" w:eastAsia="en-GB"/>
        </w:rPr>
        <w:t>,</w:t>
      </w:r>
      <w:r w:rsidR="00AB21CF" w:rsidRPr="00AF4042">
        <w:rPr>
          <w:rFonts w:eastAsia="Times New Roman" w:cs="Times New Roman"/>
          <w:szCs w:val="24"/>
          <w:lang w:val="en-US" w:eastAsia="en-GB"/>
        </w:rPr>
        <w:t xml:space="preserve"> refer to </w:t>
      </w:r>
      <w:r w:rsidR="00085AD3">
        <w:rPr>
          <w:rFonts w:eastAsia="Times New Roman" w:cs="Times New Roman"/>
          <w:szCs w:val="24"/>
          <w:lang w:val="en-US" w:eastAsia="en-GB"/>
        </w:rPr>
        <w:t xml:space="preserve">the </w:t>
      </w:r>
      <w:r w:rsidR="00AB21CF" w:rsidRPr="00AF4042">
        <w:rPr>
          <w:rFonts w:eastAsia="Times New Roman" w:cs="Times New Roman"/>
          <w:szCs w:val="24"/>
          <w:lang w:val="en-US" w:eastAsia="en-GB"/>
        </w:rPr>
        <w:t xml:space="preserve">compensation and </w:t>
      </w:r>
      <w:r w:rsidR="00433FC9" w:rsidRPr="00AF4042">
        <w:rPr>
          <w:rFonts w:eastAsia="Times New Roman" w:cs="Times New Roman"/>
          <w:szCs w:val="24"/>
          <w:lang w:val="en-US" w:eastAsia="en-GB"/>
        </w:rPr>
        <w:t>B</w:t>
      </w:r>
      <w:r w:rsidR="00AB21CF" w:rsidRPr="00AF4042">
        <w:rPr>
          <w:rFonts w:eastAsia="Times New Roman" w:cs="Times New Roman"/>
          <w:szCs w:val="24"/>
          <w:lang w:val="en-US" w:eastAsia="en-GB"/>
        </w:rPr>
        <w:t xml:space="preserve">enefits </w:t>
      </w:r>
      <w:r w:rsidR="00433FC9" w:rsidRPr="00AF4042">
        <w:rPr>
          <w:rFonts w:eastAsia="Times New Roman" w:cs="Times New Roman"/>
          <w:szCs w:val="24"/>
          <w:lang w:val="en-US" w:eastAsia="en-GB"/>
        </w:rPr>
        <w:t>P</w:t>
      </w:r>
      <w:r w:rsidR="00AB21CF" w:rsidRPr="00AF4042">
        <w:rPr>
          <w:rFonts w:eastAsia="Times New Roman" w:cs="Times New Roman"/>
          <w:szCs w:val="24"/>
          <w:lang w:val="en-US" w:eastAsia="en-GB"/>
        </w:rPr>
        <w:t>olicy.</w:t>
      </w:r>
    </w:p>
    <w:p w14:paraId="5674BA43" w14:textId="77777777" w:rsidR="00C1499A" w:rsidRPr="00AF4042" w:rsidRDefault="00C1499A" w:rsidP="00AF4042">
      <w:pPr>
        <w:spacing w:after="0" w:line="360" w:lineRule="auto"/>
        <w:ind w:left="720"/>
        <w:jc w:val="both"/>
        <w:rPr>
          <w:rFonts w:eastAsia="Times New Roman" w:cs="Times New Roman"/>
          <w:i/>
          <w:szCs w:val="24"/>
          <w:lang w:val="en-US" w:eastAsia="en-GB"/>
        </w:rPr>
      </w:pPr>
    </w:p>
    <w:p w14:paraId="571A7B46" w14:textId="0B30733A" w:rsidR="00C1499A" w:rsidRPr="00AF4042" w:rsidRDefault="00C1499A" w:rsidP="00AF4042">
      <w:pPr>
        <w:spacing w:after="0" w:line="360" w:lineRule="auto"/>
        <w:jc w:val="both"/>
        <w:rPr>
          <w:rFonts w:eastAsia="Times New Roman" w:cs="Times New Roman"/>
          <w:szCs w:val="24"/>
          <w:lang w:val="en-US" w:eastAsia="en-GB"/>
        </w:rPr>
      </w:pPr>
      <w:r w:rsidRPr="00AF4042">
        <w:rPr>
          <w:rFonts w:eastAsia="Times New Roman" w:cs="Times New Roman"/>
          <w:i/>
          <w:szCs w:val="24"/>
          <w:lang w:val="en-US" w:eastAsia="en-GB"/>
        </w:rPr>
        <w:t xml:space="preserve">The Bank will hand the matter to </w:t>
      </w:r>
      <w:r w:rsidR="00433FC9" w:rsidRPr="00AF4042">
        <w:rPr>
          <w:rFonts w:eastAsia="Times New Roman" w:cs="Times New Roman"/>
          <w:i/>
          <w:szCs w:val="24"/>
          <w:lang w:val="en-US" w:eastAsia="en-GB"/>
        </w:rPr>
        <w:t>CRPU</w:t>
      </w:r>
      <w:r w:rsidR="00085AD3">
        <w:rPr>
          <w:rFonts w:eastAsia="Times New Roman" w:cs="Times New Roman"/>
          <w:i/>
          <w:szCs w:val="24"/>
          <w:lang w:val="en-US" w:eastAsia="en-GB"/>
        </w:rPr>
        <w:t xml:space="preserve"> </w:t>
      </w:r>
      <w:r w:rsidRPr="00AF4042">
        <w:rPr>
          <w:rFonts w:eastAsia="Times New Roman" w:cs="Times New Roman"/>
          <w:i/>
          <w:szCs w:val="24"/>
          <w:lang w:val="en-US" w:eastAsia="en-GB"/>
        </w:rPr>
        <w:t>after (3) months if the loan remains uncleared for whatever reason due</w:t>
      </w:r>
      <w:r w:rsidR="00AC79B6" w:rsidRPr="00AF4042">
        <w:rPr>
          <w:rFonts w:eastAsia="Times New Roman" w:cs="Times New Roman"/>
          <w:i/>
          <w:szCs w:val="24"/>
          <w:lang w:val="en-US" w:eastAsia="en-GB"/>
        </w:rPr>
        <w:t xml:space="preserve"> </w:t>
      </w:r>
      <w:r w:rsidR="00085AD3">
        <w:rPr>
          <w:rFonts w:eastAsia="Times New Roman" w:cs="Times New Roman"/>
          <w:i/>
          <w:szCs w:val="24"/>
          <w:lang w:val="en-US" w:eastAsia="en-GB"/>
        </w:rPr>
        <w:t xml:space="preserve">to </w:t>
      </w:r>
      <w:r w:rsidR="00AC79B6" w:rsidRPr="00AF4042">
        <w:rPr>
          <w:rFonts w:eastAsia="Times New Roman" w:cs="Times New Roman"/>
          <w:i/>
          <w:szCs w:val="24"/>
          <w:lang w:val="en-US" w:eastAsia="en-GB"/>
        </w:rPr>
        <w:t>recovery</w:t>
      </w:r>
      <w:r w:rsidRPr="00AF4042">
        <w:rPr>
          <w:rFonts w:eastAsia="Times New Roman" w:cs="Times New Roman"/>
          <w:i/>
          <w:szCs w:val="24"/>
          <w:lang w:val="en-US" w:eastAsia="en-GB"/>
        </w:rPr>
        <w:t xml:space="preserve"> processes.</w:t>
      </w:r>
    </w:p>
    <w:p w14:paraId="2DF80B97" w14:textId="77777777" w:rsidR="00D20449" w:rsidRPr="00AF4042" w:rsidRDefault="00D20449" w:rsidP="00AF4042">
      <w:pPr>
        <w:spacing w:after="0" w:line="360" w:lineRule="auto"/>
        <w:jc w:val="both"/>
        <w:rPr>
          <w:rFonts w:eastAsia="Calibri" w:cs="Times New Roman"/>
          <w:szCs w:val="24"/>
          <w:lang w:eastAsia="en-ZW"/>
        </w:rPr>
      </w:pPr>
    </w:p>
    <w:p w14:paraId="2634C84A" w14:textId="4B5D3122" w:rsidR="006D591C" w:rsidRPr="00C417BF" w:rsidRDefault="00AE6D49" w:rsidP="00D25A6F">
      <w:pPr>
        <w:pStyle w:val="Heading3"/>
        <w:numPr>
          <w:ilvl w:val="2"/>
          <w:numId w:val="104"/>
        </w:numPr>
        <w:rPr>
          <w:lang w:eastAsia="en-ZW"/>
        </w:rPr>
      </w:pPr>
      <w:bookmarkStart w:id="867" w:name="_Toc113607556"/>
      <w:bookmarkStart w:id="868" w:name="_Toc114058939"/>
      <w:r w:rsidRPr="00EB3DBB">
        <w:rPr>
          <w:lang w:eastAsia="en-ZW"/>
        </w:rPr>
        <w:t>Exit Intervie</w:t>
      </w:r>
      <w:r w:rsidR="009D4F01" w:rsidRPr="00EB3DBB">
        <w:rPr>
          <w:lang w:eastAsia="en-ZW"/>
        </w:rPr>
        <w:t>w</w:t>
      </w:r>
      <w:bookmarkEnd w:id="867"/>
      <w:bookmarkEnd w:id="868"/>
    </w:p>
    <w:p w14:paraId="51F48158" w14:textId="3FF19559" w:rsidR="00AE6D49" w:rsidRPr="00AF4042" w:rsidRDefault="00AE6D49" w:rsidP="00AF4042">
      <w:pPr>
        <w:widowControl w:val="0"/>
        <w:autoSpaceDE w:val="0"/>
        <w:autoSpaceDN w:val="0"/>
        <w:adjustRightInd w:val="0"/>
        <w:spacing w:after="0" w:line="360" w:lineRule="auto"/>
        <w:jc w:val="both"/>
        <w:rPr>
          <w:rFonts w:eastAsia="Calibri" w:cs="Times New Roman"/>
          <w:szCs w:val="24"/>
          <w:lang w:val="en-US" w:eastAsia="en-ZW"/>
        </w:rPr>
      </w:pPr>
      <w:r w:rsidRPr="00AF4042">
        <w:rPr>
          <w:rFonts w:eastAsia="Calibri" w:cs="Times New Roman"/>
          <w:szCs w:val="24"/>
          <w:lang w:val="en-US" w:eastAsia="en-ZW"/>
        </w:rPr>
        <w:t xml:space="preserve">All </w:t>
      </w:r>
      <w:r w:rsidR="003147D5">
        <w:rPr>
          <w:rFonts w:eastAsia="Calibri" w:cs="Times New Roman"/>
          <w:szCs w:val="24"/>
          <w:lang w:val="en-US" w:eastAsia="en-ZW"/>
        </w:rPr>
        <w:t>staff members</w:t>
      </w:r>
      <w:r w:rsidRPr="00AF4042">
        <w:rPr>
          <w:rFonts w:eastAsia="Calibri" w:cs="Times New Roman"/>
          <w:szCs w:val="24"/>
          <w:lang w:val="en-US" w:eastAsia="en-ZW"/>
        </w:rPr>
        <w:t xml:space="preserve"> </w:t>
      </w:r>
      <w:r w:rsidR="001C69C2" w:rsidRPr="00AF4042">
        <w:rPr>
          <w:rFonts w:eastAsia="Calibri" w:cs="Times New Roman"/>
          <w:szCs w:val="24"/>
          <w:lang w:val="en-US" w:eastAsia="en-ZW"/>
        </w:rPr>
        <w:t xml:space="preserve">leaving on resignation </w:t>
      </w:r>
      <w:r w:rsidRPr="00AF4042">
        <w:rPr>
          <w:rFonts w:eastAsia="Calibri" w:cs="Times New Roman"/>
          <w:szCs w:val="24"/>
          <w:lang w:val="en-US" w:eastAsia="en-ZW"/>
        </w:rPr>
        <w:t>will have to undergo an exit interview before they leave</w:t>
      </w:r>
      <w:r w:rsidR="00047961" w:rsidRPr="00AF4042">
        <w:rPr>
          <w:rFonts w:eastAsia="Calibri" w:cs="Times New Roman"/>
          <w:szCs w:val="24"/>
          <w:lang w:val="en-US" w:eastAsia="en-ZW"/>
        </w:rPr>
        <w:t>.</w:t>
      </w:r>
      <w:r w:rsidR="00433FC9" w:rsidRPr="00AF4042">
        <w:rPr>
          <w:rFonts w:cs="Times New Roman"/>
        </w:rPr>
        <w:t xml:space="preserve"> </w:t>
      </w:r>
      <w:r w:rsidR="00433FC9" w:rsidRPr="00AF4042">
        <w:rPr>
          <w:rFonts w:eastAsia="Calibri" w:cs="Times New Roman"/>
          <w:szCs w:val="24"/>
          <w:lang w:val="en-US" w:eastAsia="en-ZW"/>
        </w:rPr>
        <w:t xml:space="preserve">The bank values feedback from its </w:t>
      </w:r>
      <w:r w:rsidR="00047961" w:rsidRPr="00AF4042">
        <w:rPr>
          <w:rFonts w:eastAsia="Calibri" w:cs="Times New Roman"/>
          <w:szCs w:val="24"/>
          <w:lang w:val="en-US" w:eastAsia="en-ZW"/>
        </w:rPr>
        <w:t xml:space="preserve">Staff Members </w:t>
      </w:r>
      <w:r w:rsidR="00433FC9" w:rsidRPr="00AF4042">
        <w:rPr>
          <w:rFonts w:eastAsia="Calibri" w:cs="Times New Roman"/>
          <w:szCs w:val="24"/>
          <w:lang w:val="en-US" w:eastAsia="en-ZW"/>
        </w:rPr>
        <w:t xml:space="preserve">when they leave as it helps them improve </w:t>
      </w:r>
      <w:r w:rsidR="003147D5">
        <w:rPr>
          <w:rFonts w:eastAsia="Calibri" w:cs="Times New Roman"/>
          <w:szCs w:val="24"/>
          <w:lang w:val="en-US" w:eastAsia="en-ZW"/>
        </w:rPr>
        <w:t>staff member</w:t>
      </w:r>
      <w:r w:rsidR="00433FC9" w:rsidRPr="00AF4042">
        <w:rPr>
          <w:rFonts w:eastAsia="Calibri" w:cs="Times New Roman"/>
          <w:szCs w:val="24"/>
          <w:lang w:val="en-US" w:eastAsia="en-ZW"/>
        </w:rPr>
        <w:t xml:space="preserve"> satisfaction and business processes.</w:t>
      </w:r>
      <w:r w:rsidR="009E7C1E" w:rsidRPr="00AF4042">
        <w:rPr>
          <w:rFonts w:cs="Times New Roman"/>
        </w:rPr>
        <w:t xml:space="preserve"> </w:t>
      </w:r>
      <w:r w:rsidR="009E7C1E" w:rsidRPr="00AF4042">
        <w:rPr>
          <w:rFonts w:eastAsia="Calibri" w:cs="Times New Roman"/>
          <w:szCs w:val="24"/>
          <w:lang w:val="en-US" w:eastAsia="en-ZW"/>
        </w:rPr>
        <w:t xml:space="preserve">The exit interview is to receive an honest opinion about </w:t>
      </w:r>
      <w:r w:rsidR="003147D5">
        <w:rPr>
          <w:rFonts w:eastAsia="Calibri" w:cs="Times New Roman"/>
          <w:szCs w:val="24"/>
          <w:lang w:val="en-US" w:eastAsia="en-ZW"/>
        </w:rPr>
        <w:t>staff members</w:t>
      </w:r>
      <w:r w:rsidR="009E7C1E" w:rsidRPr="00AF4042">
        <w:rPr>
          <w:rFonts w:eastAsia="Calibri" w:cs="Times New Roman"/>
          <w:szCs w:val="24"/>
          <w:lang w:val="en-US" w:eastAsia="en-ZW"/>
        </w:rPr>
        <w:t>' work experience with the Bank, their reasons for leaving and ideas for improvement.</w:t>
      </w:r>
    </w:p>
    <w:p w14:paraId="6A4108D7" w14:textId="5DF0C735" w:rsidR="00047961" w:rsidRPr="00AF4042" w:rsidRDefault="00047961" w:rsidP="00AF4042">
      <w:pPr>
        <w:widowControl w:val="0"/>
        <w:autoSpaceDE w:val="0"/>
        <w:autoSpaceDN w:val="0"/>
        <w:adjustRightInd w:val="0"/>
        <w:spacing w:after="0" w:line="360" w:lineRule="auto"/>
        <w:jc w:val="both"/>
        <w:rPr>
          <w:rFonts w:eastAsia="Calibri" w:cs="Times New Roman"/>
          <w:szCs w:val="24"/>
          <w:lang w:val="en-US" w:eastAsia="en-ZW"/>
        </w:rPr>
      </w:pPr>
    </w:p>
    <w:p w14:paraId="2C96090F" w14:textId="6AE10BD6" w:rsidR="00047961" w:rsidRPr="00AF4042" w:rsidRDefault="00047961" w:rsidP="00D25A6F">
      <w:pPr>
        <w:widowControl w:val="0"/>
        <w:numPr>
          <w:ilvl w:val="0"/>
          <w:numId w:val="60"/>
        </w:numPr>
        <w:autoSpaceDE w:val="0"/>
        <w:autoSpaceDN w:val="0"/>
        <w:adjustRightInd w:val="0"/>
        <w:spacing w:after="0" w:line="360" w:lineRule="auto"/>
        <w:jc w:val="both"/>
        <w:rPr>
          <w:rFonts w:eastAsia="Calibri" w:cs="Times New Roman"/>
          <w:szCs w:val="24"/>
          <w:lang w:eastAsia="en-ZW"/>
        </w:rPr>
      </w:pPr>
      <w:r w:rsidRPr="00AF4042">
        <w:rPr>
          <w:rFonts w:eastAsia="Calibri" w:cs="Times New Roman"/>
          <w:szCs w:val="24"/>
          <w:lang w:eastAsia="en-ZW"/>
        </w:rPr>
        <w:t xml:space="preserve">Exit interviews will focus on collecting information from </w:t>
      </w:r>
      <w:r w:rsidR="003147D5">
        <w:rPr>
          <w:rFonts w:eastAsia="Calibri" w:cs="Times New Roman"/>
          <w:szCs w:val="24"/>
          <w:lang w:eastAsia="en-ZW"/>
        </w:rPr>
        <w:t>staff members</w:t>
      </w:r>
      <w:r w:rsidRPr="00AF4042">
        <w:rPr>
          <w:rFonts w:eastAsia="Calibri" w:cs="Times New Roman"/>
          <w:szCs w:val="24"/>
          <w:lang w:eastAsia="en-ZW"/>
        </w:rPr>
        <w:t xml:space="preserve"> and understanding the company from their point of view.</w:t>
      </w:r>
    </w:p>
    <w:p w14:paraId="12E64A23" w14:textId="6FA1E8C3" w:rsidR="00047961" w:rsidRPr="00AF4042" w:rsidRDefault="00047961" w:rsidP="00D25A6F">
      <w:pPr>
        <w:widowControl w:val="0"/>
        <w:numPr>
          <w:ilvl w:val="0"/>
          <w:numId w:val="60"/>
        </w:numPr>
        <w:autoSpaceDE w:val="0"/>
        <w:autoSpaceDN w:val="0"/>
        <w:adjustRightInd w:val="0"/>
        <w:spacing w:after="0" w:line="360" w:lineRule="auto"/>
        <w:jc w:val="both"/>
        <w:rPr>
          <w:rFonts w:eastAsia="Calibri" w:cs="Times New Roman"/>
          <w:szCs w:val="24"/>
          <w:lang w:eastAsia="en-ZW"/>
        </w:rPr>
      </w:pPr>
      <w:r w:rsidRPr="00AF4042">
        <w:rPr>
          <w:rFonts w:eastAsia="Calibri" w:cs="Times New Roman"/>
          <w:szCs w:val="24"/>
          <w:lang w:eastAsia="en-ZW"/>
        </w:rPr>
        <w:t xml:space="preserve">If interviews unearth serious incidents (e.g. harassment, discrimination, embezzlement), HR should act immediately and according to company policy. They should inform </w:t>
      </w:r>
      <w:r w:rsidR="003147D5">
        <w:rPr>
          <w:rFonts w:eastAsia="Calibri" w:cs="Times New Roman"/>
          <w:szCs w:val="24"/>
          <w:lang w:eastAsia="en-ZW"/>
        </w:rPr>
        <w:t>staff members</w:t>
      </w:r>
      <w:r w:rsidRPr="00AF4042">
        <w:rPr>
          <w:rFonts w:eastAsia="Calibri" w:cs="Times New Roman"/>
          <w:szCs w:val="24"/>
          <w:lang w:eastAsia="en-ZW"/>
        </w:rPr>
        <w:t xml:space="preserve"> that they may have to disclose some of their feedback to legal authorities.</w:t>
      </w:r>
    </w:p>
    <w:p w14:paraId="6CD6FD3D" w14:textId="22355493" w:rsidR="008F4CB0" w:rsidRPr="00EB3DBB" w:rsidRDefault="00047961" w:rsidP="00D25A6F">
      <w:pPr>
        <w:widowControl w:val="0"/>
        <w:numPr>
          <w:ilvl w:val="0"/>
          <w:numId w:val="60"/>
        </w:numPr>
        <w:autoSpaceDE w:val="0"/>
        <w:autoSpaceDN w:val="0"/>
        <w:adjustRightInd w:val="0"/>
        <w:spacing w:after="0" w:line="360" w:lineRule="auto"/>
        <w:jc w:val="both"/>
        <w:rPr>
          <w:rFonts w:eastAsia="Calibri" w:cs="Times New Roman"/>
          <w:szCs w:val="24"/>
          <w:lang w:eastAsia="en-ZW"/>
        </w:rPr>
      </w:pPr>
      <w:r w:rsidRPr="00AF4042">
        <w:rPr>
          <w:rFonts w:eastAsia="Calibri" w:cs="Times New Roman"/>
          <w:szCs w:val="24"/>
          <w:lang w:eastAsia="en-ZW"/>
        </w:rPr>
        <w:t xml:space="preserve">Interviewers should let exiting </w:t>
      </w:r>
      <w:r w:rsidR="003147D5">
        <w:rPr>
          <w:rFonts w:eastAsia="Calibri" w:cs="Times New Roman"/>
          <w:szCs w:val="24"/>
          <w:lang w:eastAsia="en-ZW"/>
        </w:rPr>
        <w:t>staff members</w:t>
      </w:r>
      <w:r w:rsidRPr="00AF4042">
        <w:rPr>
          <w:rFonts w:eastAsia="Calibri" w:cs="Times New Roman"/>
          <w:szCs w:val="24"/>
          <w:lang w:eastAsia="en-ZW"/>
        </w:rPr>
        <w:t xml:space="preserve"> know that some of their feedback warrants disclosure due to its importance.</w:t>
      </w:r>
    </w:p>
    <w:p w14:paraId="0EBDFFF4" w14:textId="77777777" w:rsidR="006D591C" w:rsidRPr="00AF4042" w:rsidRDefault="006D591C" w:rsidP="00AF4042">
      <w:pPr>
        <w:widowControl w:val="0"/>
        <w:autoSpaceDE w:val="0"/>
        <w:autoSpaceDN w:val="0"/>
        <w:adjustRightInd w:val="0"/>
        <w:spacing w:after="0" w:line="360" w:lineRule="auto"/>
        <w:rPr>
          <w:rFonts w:eastAsia="Calibri" w:cs="Times New Roman"/>
          <w:szCs w:val="24"/>
          <w:lang w:val="en-US"/>
        </w:rPr>
      </w:pPr>
    </w:p>
    <w:p w14:paraId="2A10F19C" w14:textId="4D1834C2" w:rsidR="009D4F01" w:rsidRPr="00AF4042" w:rsidRDefault="008F4CB0" w:rsidP="00D25A6F">
      <w:pPr>
        <w:pStyle w:val="Heading3"/>
        <w:numPr>
          <w:ilvl w:val="2"/>
          <w:numId w:val="104"/>
        </w:numPr>
        <w:spacing w:line="360" w:lineRule="auto"/>
        <w:rPr>
          <w:rFonts w:eastAsia="Calibri"/>
          <w:b w:val="0"/>
        </w:rPr>
      </w:pPr>
      <w:bookmarkStart w:id="869" w:name="_Toc113607557"/>
      <w:bookmarkStart w:id="870" w:name="_Toc114058940"/>
      <w:r w:rsidRPr="00AF4042">
        <w:rPr>
          <w:rFonts w:eastAsia="Calibri"/>
        </w:rPr>
        <w:t>Retirement</w:t>
      </w:r>
      <w:bookmarkEnd w:id="869"/>
      <w:bookmarkEnd w:id="870"/>
      <w:r w:rsidRPr="00AF4042">
        <w:rPr>
          <w:rFonts w:eastAsia="Calibri"/>
        </w:rPr>
        <w:t xml:space="preserve"> </w:t>
      </w:r>
    </w:p>
    <w:p w14:paraId="6711A976" w14:textId="77777777" w:rsidR="008F4CB0" w:rsidRPr="00AF4042" w:rsidRDefault="008F4CB0" w:rsidP="00AF4042">
      <w:pPr>
        <w:widowControl w:val="0"/>
        <w:overflowPunct w:val="0"/>
        <w:autoSpaceDE w:val="0"/>
        <w:autoSpaceDN w:val="0"/>
        <w:adjustRightInd w:val="0"/>
        <w:spacing w:after="0" w:line="360" w:lineRule="auto"/>
        <w:contextualSpacing/>
        <w:jc w:val="both"/>
        <w:rPr>
          <w:rFonts w:eastAsia="Calibri" w:cs="Times New Roman"/>
          <w:szCs w:val="24"/>
          <w:lang w:val="en-ZA"/>
        </w:rPr>
      </w:pPr>
    </w:p>
    <w:p w14:paraId="050C8AAF" w14:textId="429D44C0" w:rsidR="00320B84" w:rsidRPr="00EB3DBB" w:rsidRDefault="00BC32B2" w:rsidP="00AF4042">
      <w:pPr>
        <w:widowControl w:val="0"/>
        <w:overflowPunct w:val="0"/>
        <w:autoSpaceDE w:val="0"/>
        <w:autoSpaceDN w:val="0"/>
        <w:adjustRightInd w:val="0"/>
        <w:spacing w:after="0" w:line="360" w:lineRule="auto"/>
        <w:contextualSpacing/>
        <w:jc w:val="both"/>
        <w:rPr>
          <w:rFonts w:eastAsia="Times New Roman" w:cs="Times New Roman"/>
          <w:szCs w:val="24"/>
          <w:lang w:val="en-US" w:eastAsia="en-ZW"/>
        </w:rPr>
      </w:pPr>
      <w:r>
        <w:rPr>
          <w:rFonts w:eastAsia="Calibri" w:cs="Times New Roman"/>
          <w:szCs w:val="24"/>
          <w:lang w:val="en-ZA"/>
        </w:rPr>
        <w:t xml:space="preserve">Retirement is the permanent separation from the bank’s payroll due to </w:t>
      </w:r>
      <w:r w:rsidR="003147D5">
        <w:rPr>
          <w:rFonts w:eastAsia="Calibri" w:cs="Times New Roman"/>
          <w:szCs w:val="24"/>
          <w:lang w:val="en-ZA"/>
        </w:rPr>
        <w:t>a staff member</w:t>
      </w:r>
      <w:r>
        <w:rPr>
          <w:rFonts w:eastAsia="Calibri" w:cs="Times New Roman"/>
          <w:szCs w:val="24"/>
          <w:lang w:val="en-ZA"/>
        </w:rPr>
        <w:t xml:space="preserve"> having reached retirement age. The purpose of this is to ensure that retirement, a major factor to be considered in individual career plans, is appropriately considered and planned by the bank and </w:t>
      </w:r>
      <w:r w:rsidR="003147D5">
        <w:rPr>
          <w:rFonts w:eastAsia="Calibri" w:cs="Times New Roman"/>
          <w:szCs w:val="24"/>
          <w:lang w:val="en-ZA"/>
        </w:rPr>
        <w:t>staff members</w:t>
      </w:r>
      <w:r w:rsidR="008F4CB0" w:rsidRPr="00AF4042">
        <w:rPr>
          <w:rFonts w:eastAsia="Times New Roman" w:cs="Times New Roman"/>
          <w:szCs w:val="24"/>
          <w:lang w:val="en-US" w:eastAsia="en-ZW"/>
        </w:rPr>
        <w:t xml:space="preserve">. </w:t>
      </w:r>
      <w:r w:rsidR="003147D5">
        <w:rPr>
          <w:rFonts w:eastAsia="Times New Roman" w:cs="Times New Roman"/>
          <w:szCs w:val="24"/>
          <w:lang w:val="en-US" w:eastAsia="en-ZW"/>
        </w:rPr>
        <w:t>Staff members</w:t>
      </w:r>
      <w:r w:rsidR="008F4CB0" w:rsidRPr="00AF4042">
        <w:rPr>
          <w:rFonts w:eastAsia="Times New Roman" w:cs="Times New Roman"/>
          <w:szCs w:val="24"/>
          <w:lang w:val="en-US" w:eastAsia="en-ZW"/>
        </w:rPr>
        <w:t xml:space="preserve"> may consider early retirement upon attaining </w:t>
      </w:r>
      <w:r>
        <w:rPr>
          <w:rFonts w:eastAsia="Times New Roman" w:cs="Times New Roman"/>
          <w:szCs w:val="24"/>
          <w:lang w:val="en-US" w:eastAsia="en-ZW"/>
        </w:rPr>
        <w:t xml:space="preserve">the </w:t>
      </w:r>
      <w:r w:rsidR="008F4CB0" w:rsidRPr="00AF4042">
        <w:rPr>
          <w:rFonts w:eastAsia="Times New Roman" w:cs="Times New Roman"/>
          <w:szCs w:val="24"/>
          <w:lang w:val="en-US" w:eastAsia="en-ZW"/>
        </w:rPr>
        <w:t xml:space="preserve">age of 55, subject to approval by the </w:t>
      </w:r>
      <w:r w:rsidR="002106F9" w:rsidRPr="00AF4042">
        <w:rPr>
          <w:rFonts w:eastAsia="Times New Roman" w:cs="Times New Roman"/>
          <w:szCs w:val="24"/>
          <w:lang w:val="en-US" w:eastAsia="en-ZW"/>
        </w:rPr>
        <w:t>B</w:t>
      </w:r>
      <w:r w:rsidR="008F4CB0" w:rsidRPr="00AF4042">
        <w:rPr>
          <w:rFonts w:eastAsia="Times New Roman" w:cs="Times New Roman"/>
          <w:szCs w:val="24"/>
          <w:lang w:val="en-US" w:eastAsia="en-ZW"/>
        </w:rPr>
        <w:t>ank. Normal retirement age is 6</w:t>
      </w:r>
      <w:r w:rsidR="001D1AC7" w:rsidRPr="00AF4042">
        <w:rPr>
          <w:rFonts w:eastAsia="Times New Roman" w:cs="Times New Roman"/>
          <w:szCs w:val="24"/>
          <w:lang w:val="en-US" w:eastAsia="en-ZW"/>
        </w:rPr>
        <w:t>5</w:t>
      </w:r>
      <w:r w:rsidR="008F4CB0" w:rsidRPr="00AF4042">
        <w:rPr>
          <w:rFonts w:eastAsia="Times New Roman" w:cs="Times New Roman"/>
          <w:szCs w:val="24"/>
          <w:lang w:val="en-US" w:eastAsia="en-ZW"/>
        </w:rPr>
        <w:t xml:space="preserve"> </w:t>
      </w:r>
      <w:r w:rsidR="001D1AC7" w:rsidRPr="00AF4042">
        <w:rPr>
          <w:rFonts w:eastAsia="Times New Roman" w:cs="Times New Roman"/>
          <w:szCs w:val="24"/>
          <w:lang w:val="en-US" w:eastAsia="en-ZW"/>
        </w:rPr>
        <w:t>years.</w:t>
      </w:r>
      <w:r w:rsidR="009D4F01" w:rsidRPr="00AF4042">
        <w:rPr>
          <w:rFonts w:eastAsia="Times New Roman" w:cs="Times New Roman"/>
          <w:szCs w:val="24"/>
          <w:lang w:val="en-US" w:eastAsia="en-ZW"/>
        </w:rPr>
        <w:t xml:space="preserve"> </w:t>
      </w:r>
    </w:p>
    <w:p w14:paraId="4D310FCC" w14:textId="77777777" w:rsidR="00320B84" w:rsidRPr="00AF4042" w:rsidRDefault="00320B84" w:rsidP="00AF4042">
      <w:pPr>
        <w:widowControl w:val="0"/>
        <w:overflowPunct w:val="0"/>
        <w:autoSpaceDE w:val="0"/>
        <w:autoSpaceDN w:val="0"/>
        <w:adjustRightInd w:val="0"/>
        <w:spacing w:after="0" w:line="360" w:lineRule="auto"/>
        <w:contextualSpacing/>
        <w:jc w:val="both"/>
        <w:rPr>
          <w:rFonts w:eastAsia="Times New Roman" w:cs="Times New Roman"/>
          <w:b/>
          <w:szCs w:val="24"/>
          <w:lang w:val="en-US" w:eastAsia="en-ZW"/>
        </w:rPr>
      </w:pPr>
    </w:p>
    <w:p w14:paraId="6E37F619" w14:textId="5D389F13" w:rsidR="001C69C2" w:rsidRPr="00AF4042" w:rsidRDefault="001C69C2" w:rsidP="00D25A6F">
      <w:pPr>
        <w:pStyle w:val="Heading3"/>
        <w:numPr>
          <w:ilvl w:val="2"/>
          <w:numId w:val="104"/>
        </w:numPr>
        <w:spacing w:line="360" w:lineRule="auto"/>
        <w:rPr>
          <w:lang w:eastAsia="en-ZW"/>
        </w:rPr>
      </w:pPr>
      <w:bookmarkStart w:id="871" w:name="_Toc113607558"/>
      <w:bookmarkStart w:id="872" w:name="_Toc114058941"/>
      <w:r w:rsidRPr="00AF4042">
        <w:rPr>
          <w:lang w:eastAsia="en-ZW"/>
        </w:rPr>
        <w:t>Cooling Off Period / Re- Employment</w:t>
      </w:r>
      <w:bookmarkEnd w:id="871"/>
      <w:bookmarkEnd w:id="872"/>
    </w:p>
    <w:p w14:paraId="73E919FC" w14:textId="77777777" w:rsidR="006D591C" w:rsidRPr="00AF4042" w:rsidRDefault="006D591C" w:rsidP="00AF4042">
      <w:pPr>
        <w:widowControl w:val="0"/>
        <w:overflowPunct w:val="0"/>
        <w:autoSpaceDE w:val="0"/>
        <w:autoSpaceDN w:val="0"/>
        <w:adjustRightInd w:val="0"/>
        <w:spacing w:after="0" w:line="360" w:lineRule="auto"/>
        <w:contextualSpacing/>
        <w:jc w:val="both"/>
        <w:rPr>
          <w:rFonts w:eastAsia="Times New Roman" w:cs="Times New Roman"/>
          <w:b/>
          <w:szCs w:val="24"/>
          <w:lang w:val="en-US" w:eastAsia="en-ZW"/>
        </w:rPr>
      </w:pPr>
    </w:p>
    <w:p w14:paraId="5096D0F5" w14:textId="0FCDA906" w:rsidR="00C4593C" w:rsidRPr="00AF4042" w:rsidRDefault="000F06BD" w:rsidP="00AF4042">
      <w:pPr>
        <w:widowControl w:val="0"/>
        <w:overflowPunct w:val="0"/>
        <w:autoSpaceDE w:val="0"/>
        <w:autoSpaceDN w:val="0"/>
        <w:adjustRightInd w:val="0"/>
        <w:spacing w:after="0" w:line="360" w:lineRule="auto"/>
        <w:contextualSpacing/>
        <w:jc w:val="both"/>
        <w:rPr>
          <w:rFonts w:eastAsia="Times New Roman" w:cs="Times New Roman"/>
          <w:b/>
          <w:bCs/>
          <w:szCs w:val="24"/>
          <w:lang w:eastAsia="en-ZW"/>
        </w:rPr>
      </w:pPr>
      <w:r w:rsidRPr="00AF4042">
        <w:rPr>
          <w:rFonts w:eastAsia="Times New Roman" w:cs="Times New Roman"/>
          <w:szCs w:val="24"/>
          <w:lang w:eastAsia="en-ZW"/>
        </w:rPr>
        <w:lastRenderedPageBreak/>
        <w:t xml:space="preserve">No </w:t>
      </w:r>
      <w:r w:rsidR="003147D5">
        <w:rPr>
          <w:rFonts w:eastAsia="Times New Roman" w:cs="Times New Roman"/>
          <w:szCs w:val="24"/>
          <w:lang w:eastAsia="en-ZW"/>
        </w:rPr>
        <w:t>staff member</w:t>
      </w:r>
      <w:r w:rsidRPr="00AF4042">
        <w:rPr>
          <w:rFonts w:eastAsia="Times New Roman" w:cs="Times New Roman"/>
          <w:szCs w:val="24"/>
          <w:lang w:eastAsia="en-ZW"/>
        </w:rPr>
        <w:t xml:space="preserve"> who resigns or is disengaged from the Bank shall be eligible for reappointment to the Bank unless at least </w:t>
      </w:r>
      <w:r w:rsidR="00320B84" w:rsidRPr="00AF4042">
        <w:rPr>
          <w:rFonts w:eastAsia="Times New Roman" w:cs="Times New Roman"/>
          <w:szCs w:val="24"/>
          <w:lang w:eastAsia="en-ZW"/>
        </w:rPr>
        <w:t>two</w:t>
      </w:r>
      <w:r w:rsidRPr="00AF4042">
        <w:rPr>
          <w:rFonts w:eastAsia="Times New Roman" w:cs="Times New Roman"/>
          <w:szCs w:val="24"/>
          <w:lang w:eastAsia="en-ZW"/>
        </w:rPr>
        <w:t xml:space="preserve"> year</w:t>
      </w:r>
      <w:r w:rsidR="00320B84" w:rsidRPr="00AF4042">
        <w:rPr>
          <w:rFonts w:eastAsia="Times New Roman" w:cs="Times New Roman"/>
          <w:szCs w:val="24"/>
          <w:lang w:eastAsia="en-ZW"/>
        </w:rPr>
        <w:t>s</w:t>
      </w:r>
      <w:r w:rsidRPr="00AF4042">
        <w:rPr>
          <w:rFonts w:eastAsia="Times New Roman" w:cs="Times New Roman"/>
          <w:szCs w:val="24"/>
          <w:lang w:eastAsia="en-ZW"/>
        </w:rPr>
        <w:t xml:space="preserve"> </w:t>
      </w:r>
      <w:r w:rsidR="008B77F0" w:rsidRPr="00AF4042">
        <w:rPr>
          <w:rFonts w:eastAsia="Times New Roman" w:cs="Times New Roman"/>
          <w:szCs w:val="24"/>
          <w:lang w:eastAsia="en-ZW"/>
        </w:rPr>
        <w:t>have</w:t>
      </w:r>
      <w:r w:rsidRPr="00AF4042">
        <w:rPr>
          <w:rFonts w:eastAsia="Times New Roman" w:cs="Times New Roman"/>
          <w:szCs w:val="24"/>
          <w:lang w:eastAsia="en-ZW"/>
        </w:rPr>
        <w:t xml:space="preserve"> </w:t>
      </w:r>
      <w:r w:rsidR="008B77F0" w:rsidRPr="00AF4042">
        <w:rPr>
          <w:rFonts w:eastAsia="Times New Roman" w:cs="Times New Roman"/>
          <w:szCs w:val="24"/>
          <w:lang w:eastAsia="en-ZW"/>
        </w:rPr>
        <w:t>lapsed</w:t>
      </w:r>
      <w:r w:rsidRPr="00AF4042">
        <w:rPr>
          <w:rFonts w:eastAsia="Times New Roman" w:cs="Times New Roman"/>
          <w:szCs w:val="24"/>
          <w:lang w:eastAsia="en-ZW"/>
        </w:rPr>
        <w:t xml:space="preserve"> since </w:t>
      </w:r>
      <w:r w:rsidR="00BC32B2">
        <w:rPr>
          <w:rFonts w:eastAsia="Times New Roman" w:cs="Times New Roman"/>
          <w:szCs w:val="24"/>
          <w:lang w:eastAsia="en-ZW"/>
        </w:rPr>
        <w:t>they</w:t>
      </w:r>
      <w:r w:rsidRPr="00AF4042">
        <w:rPr>
          <w:rFonts w:eastAsia="Times New Roman" w:cs="Times New Roman"/>
          <w:szCs w:val="24"/>
          <w:lang w:eastAsia="en-ZW"/>
        </w:rPr>
        <w:t xml:space="preserve"> last served as </w:t>
      </w:r>
      <w:r w:rsidR="003147D5">
        <w:rPr>
          <w:rFonts w:eastAsia="Times New Roman" w:cs="Times New Roman"/>
          <w:szCs w:val="24"/>
          <w:lang w:eastAsia="en-ZW"/>
        </w:rPr>
        <w:t>a staff member</w:t>
      </w:r>
      <w:r w:rsidRPr="00AF4042">
        <w:rPr>
          <w:rFonts w:eastAsia="Times New Roman" w:cs="Times New Roman"/>
          <w:szCs w:val="24"/>
          <w:lang w:eastAsia="en-ZW"/>
        </w:rPr>
        <w:t xml:space="preserve"> (the cooling-off period).</w:t>
      </w:r>
    </w:p>
    <w:p w14:paraId="44DB1CF2" w14:textId="77777777" w:rsidR="00C4593C" w:rsidRPr="00AF4042" w:rsidRDefault="00C4593C" w:rsidP="00AF4042">
      <w:pPr>
        <w:widowControl w:val="0"/>
        <w:overflowPunct w:val="0"/>
        <w:autoSpaceDE w:val="0"/>
        <w:autoSpaceDN w:val="0"/>
        <w:adjustRightInd w:val="0"/>
        <w:spacing w:after="0" w:line="360" w:lineRule="auto"/>
        <w:contextualSpacing/>
        <w:jc w:val="both"/>
        <w:rPr>
          <w:rFonts w:eastAsia="Times New Roman" w:cs="Times New Roman"/>
          <w:szCs w:val="24"/>
          <w:lang w:eastAsia="en-ZW"/>
        </w:rPr>
      </w:pPr>
    </w:p>
    <w:p w14:paraId="24F256DE" w14:textId="4A6FB4AB" w:rsidR="00AE6D49" w:rsidRPr="00AF4042" w:rsidRDefault="008F4CB0" w:rsidP="00AF4042">
      <w:pPr>
        <w:widowControl w:val="0"/>
        <w:overflowPunct w:val="0"/>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 xml:space="preserve">Should </w:t>
      </w:r>
      <w:r w:rsidR="003147D5">
        <w:rPr>
          <w:rFonts w:eastAsia="Times New Roman" w:cs="Times New Roman"/>
          <w:szCs w:val="24"/>
          <w:lang w:eastAsia="en-ZW"/>
        </w:rPr>
        <w:t>a staff member</w:t>
      </w:r>
      <w:r w:rsidRPr="00AF4042">
        <w:rPr>
          <w:rFonts w:eastAsia="Times New Roman" w:cs="Times New Roman"/>
          <w:szCs w:val="24"/>
          <w:lang w:eastAsia="en-ZW"/>
        </w:rPr>
        <w:t xml:space="preserve"> request to remain with the </w:t>
      </w:r>
      <w:r w:rsidR="00EF7B52" w:rsidRPr="00AF4042">
        <w:rPr>
          <w:rFonts w:eastAsia="Times New Roman" w:cs="Times New Roman"/>
          <w:szCs w:val="24"/>
          <w:lang w:eastAsia="en-ZW"/>
        </w:rPr>
        <w:t>B</w:t>
      </w:r>
      <w:r w:rsidRPr="00AF4042">
        <w:rPr>
          <w:rFonts w:eastAsia="Times New Roman" w:cs="Times New Roman"/>
          <w:szCs w:val="24"/>
          <w:lang w:eastAsia="en-ZW"/>
        </w:rPr>
        <w:t>ank after having reached the</w:t>
      </w:r>
      <w:r w:rsidR="008B77F0" w:rsidRPr="00AF4042">
        <w:rPr>
          <w:rFonts w:eastAsia="Times New Roman" w:cs="Times New Roman"/>
          <w:szCs w:val="24"/>
          <w:lang w:eastAsia="en-ZW"/>
        </w:rPr>
        <w:t xml:space="preserve"> </w:t>
      </w:r>
      <w:r w:rsidRPr="00AF4042">
        <w:rPr>
          <w:rFonts w:eastAsia="Times New Roman" w:cs="Times New Roman"/>
          <w:szCs w:val="24"/>
          <w:lang w:eastAsia="en-ZW"/>
        </w:rPr>
        <w:t>retirement age, the Bank</w:t>
      </w:r>
      <w:r w:rsidR="001C69C2" w:rsidRPr="00AF4042">
        <w:rPr>
          <w:rFonts w:eastAsia="Times New Roman" w:cs="Times New Roman"/>
          <w:szCs w:val="24"/>
          <w:lang w:eastAsia="en-ZW"/>
        </w:rPr>
        <w:t xml:space="preserve"> </w:t>
      </w:r>
      <w:r w:rsidR="008B77F0" w:rsidRPr="00AF4042">
        <w:rPr>
          <w:rFonts w:eastAsia="Times New Roman" w:cs="Times New Roman"/>
          <w:szCs w:val="24"/>
          <w:lang w:eastAsia="en-ZW"/>
        </w:rPr>
        <w:t>may</w:t>
      </w:r>
      <w:r w:rsidRPr="00AF4042">
        <w:rPr>
          <w:rFonts w:eastAsia="Times New Roman" w:cs="Times New Roman"/>
          <w:szCs w:val="24"/>
          <w:lang w:eastAsia="en-ZW"/>
        </w:rPr>
        <w:t>, at its discretion</w:t>
      </w:r>
      <w:r w:rsidR="00BC32B2">
        <w:rPr>
          <w:rFonts w:eastAsia="Times New Roman" w:cs="Times New Roman"/>
          <w:szCs w:val="24"/>
          <w:lang w:eastAsia="en-ZW"/>
        </w:rPr>
        <w:t>,</w:t>
      </w:r>
      <w:r w:rsidRPr="00AF4042">
        <w:rPr>
          <w:rFonts w:eastAsia="Times New Roman" w:cs="Times New Roman"/>
          <w:szCs w:val="24"/>
          <w:lang w:eastAsia="en-ZW"/>
        </w:rPr>
        <w:t xml:space="preserve"> re-employ the </w:t>
      </w:r>
      <w:r w:rsidR="003147D5">
        <w:rPr>
          <w:rFonts w:eastAsia="Times New Roman" w:cs="Times New Roman"/>
          <w:szCs w:val="24"/>
          <w:lang w:eastAsia="en-ZW"/>
        </w:rPr>
        <w:t>staff member</w:t>
      </w:r>
      <w:r w:rsidR="00320B84" w:rsidRPr="00AF4042">
        <w:rPr>
          <w:rFonts w:eastAsia="Times New Roman" w:cs="Times New Roman"/>
          <w:szCs w:val="24"/>
          <w:lang w:eastAsia="en-ZW"/>
        </w:rPr>
        <w:t xml:space="preserve"> immediately for</w:t>
      </w:r>
      <w:r w:rsidRPr="00AF4042">
        <w:rPr>
          <w:rFonts w:eastAsia="Times New Roman" w:cs="Times New Roman"/>
          <w:szCs w:val="24"/>
          <w:lang w:eastAsia="en-ZW"/>
        </w:rPr>
        <w:t xml:space="preserve"> a maximum </w:t>
      </w:r>
      <w:r w:rsidR="00320B84" w:rsidRPr="00AF4042">
        <w:rPr>
          <w:rFonts w:eastAsia="Times New Roman" w:cs="Times New Roman"/>
          <w:szCs w:val="24"/>
          <w:lang w:eastAsia="en-ZW"/>
        </w:rPr>
        <w:t xml:space="preserve">period </w:t>
      </w:r>
      <w:r w:rsidR="00C4593C" w:rsidRPr="00AF4042">
        <w:rPr>
          <w:rFonts w:eastAsia="Times New Roman" w:cs="Times New Roman"/>
          <w:szCs w:val="24"/>
          <w:lang w:eastAsia="en-ZW"/>
        </w:rPr>
        <w:t>of five years</w:t>
      </w:r>
      <w:r w:rsidR="00320B84" w:rsidRPr="00AF4042">
        <w:rPr>
          <w:rFonts w:eastAsia="Times New Roman" w:cs="Times New Roman"/>
          <w:szCs w:val="24"/>
          <w:lang w:eastAsia="en-ZW"/>
        </w:rPr>
        <w:t>.</w:t>
      </w:r>
      <w:r w:rsidR="00C4593C" w:rsidRPr="00AF4042">
        <w:rPr>
          <w:rFonts w:eastAsia="Times New Roman" w:cs="Times New Roman"/>
          <w:szCs w:val="24"/>
          <w:lang w:eastAsia="en-ZW"/>
        </w:rPr>
        <w:t xml:space="preserve"> </w:t>
      </w:r>
    </w:p>
    <w:p w14:paraId="659CF21C" w14:textId="77777777" w:rsidR="00383848" w:rsidRPr="00AF4042" w:rsidRDefault="00383848" w:rsidP="00AF4042">
      <w:pPr>
        <w:widowControl w:val="0"/>
        <w:overflowPunct w:val="0"/>
        <w:autoSpaceDE w:val="0"/>
        <w:autoSpaceDN w:val="0"/>
        <w:adjustRightInd w:val="0"/>
        <w:spacing w:after="0" w:line="360" w:lineRule="auto"/>
        <w:contextualSpacing/>
        <w:jc w:val="both"/>
        <w:rPr>
          <w:rFonts w:eastAsia="Calibri" w:cs="Times New Roman"/>
          <w:szCs w:val="24"/>
        </w:rPr>
      </w:pPr>
    </w:p>
    <w:p w14:paraId="7FFB4C26" w14:textId="1E44C82A" w:rsidR="009D4F01" w:rsidRPr="00AF4042" w:rsidRDefault="00EC069C" w:rsidP="00D25A6F">
      <w:pPr>
        <w:pStyle w:val="Heading3"/>
        <w:numPr>
          <w:ilvl w:val="2"/>
          <w:numId w:val="104"/>
        </w:numPr>
        <w:spacing w:line="360" w:lineRule="auto"/>
      </w:pPr>
      <w:bookmarkStart w:id="873" w:name="_Toc113607559"/>
      <w:bookmarkStart w:id="874" w:name="_Toc114058942"/>
      <w:r w:rsidRPr="00AF4042">
        <w:t>Certificate of</w:t>
      </w:r>
      <w:r w:rsidR="00AE6D49" w:rsidRPr="00AF4042">
        <w:t xml:space="preserve"> Service</w:t>
      </w:r>
      <w:r w:rsidR="00C4593C" w:rsidRPr="00AF4042">
        <w:t>/</w:t>
      </w:r>
      <w:r w:rsidRPr="00AF4042">
        <w:t>Confirmation of Service</w:t>
      </w:r>
      <w:bookmarkEnd w:id="873"/>
      <w:bookmarkEnd w:id="874"/>
    </w:p>
    <w:p w14:paraId="66A55546" w14:textId="77777777" w:rsidR="00C06FBE" w:rsidRPr="00AF4042" w:rsidRDefault="00C06FBE" w:rsidP="00AF4042">
      <w:pPr>
        <w:keepNext/>
        <w:keepLines/>
        <w:spacing w:before="40" w:after="0" w:line="360" w:lineRule="auto"/>
        <w:outlineLvl w:val="2"/>
        <w:rPr>
          <w:rFonts w:eastAsia="Times New Roman" w:cs="Times New Roman"/>
          <w:b/>
          <w:szCs w:val="24"/>
          <w:lang w:val="en-US"/>
        </w:rPr>
      </w:pPr>
    </w:p>
    <w:p w14:paraId="6FC547DA" w14:textId="66705829" w:rsidR="00A21CBC" w:rsidRPr="00AF4042" w:rsidRDefault="003147D5" w:rsidP="00AF4042">
      <w:pPr>
        <w:spacing w:after="0" w:line="360" w:lineRule="auto"/>
        <w:rPr>
          <w:rFonts w:eastAsia="Times New Roman" w:cs="Times New Roman"/>
          <w:b/>
          <w:szCs w:val="24"/>
          <w:lang w:val="en-US"/>
        </w:rPr>
      </w:pPr>
      <w:r>
        <w:rPr>
          <w:rFonts w:eastAsia="Calibri" w:cs="Times New Roman"/>
          <w:szCs w:val="24"/>
        </w:rPr>
        <w:t>Staff members</w:t>
      </w:r>
      <w:r w:rsidR="007A6C9E" w:rsidRPr="00AF4042">
        <w:rPr>
          <w:rFonts w:eastAsia="Calibri" w:cs="Times New Roman"/>
          <w:szCs w:val="24"/>
        </w:rPr>
        <w:t xml:space="preserve"> who leave the Bank will be given </w:t>
      </w:r>
      <w:r w:rsidR="00AE6D49" w:rsidRPr="00AF4042">
        <w:rPr>
          <w:rFonts w:eastAsia="Calibri" w:cs="Times New Roman"/>
          <w:szCs w:val="24"/>
        </w:rPr>
        <w:t>a Certificate of Service</w:t>
      </w:r>
      <w:r w:rsidR="00C4593C" w:rsidRPr="00AF4042">
        <w:rPr>
          <w:rFonts w:eastAsia="Calibri" w:cs="Times New Roman"/>
          <w:szCs w:val="24"/>
        </w:rPr>
        <w:t xml:space="preserve"> upon retirement.</w:t>
      </w:r>
      <w:r w:rsidR="001F0332" w:rsidRPr="00AF4042">
        <w:rPr>
          <w:rFonts w:eastAsia="Calibri" w:cs="Times New Roman"/>
          <w:szCs w:val="24"/>
        </w:rPr>
        <w:t xml:space="preserve"> </w:t>
      </w:r>
      <w:r w:rsidR="00C4593C" w:rsidRPr="00AF4042">
        <w:rPr>
          <w:rFonts w:eastAsia="Calibri" w:cs="Times New Roman"/>
          <w:szCs w:val="24"/>
        </w:rPr>
        <w:t>Upon resignation</w:t>
      </w:r>
      <w:r w:rsidR="007A6C9E" w:rsidRPr="00AF4042">
        <w:rPr>
          <w:rFonts w:eastAsia="Calibri" w:cs="Times New Roman"/>
          <w:szCs w:val="24"/>
        </w:rPr>
        <w:t>,</w:t>
      </w:r>
      <w:r w:rsidR="00C4593C" w:rsidRPr="00AF4042">
        <w:rPr>
          <w:rFonts w:eastAsia="Calibri" w:cs="Times New Roman"/>
          <w:szCs w:val="24"/>
        </w:rPr>
        <w:t xml:space="preserve"> </w:t>
      </w:r>
      <w:r>
        <w:rPr>
          <w:rFonts w:eastAsia="Calibri" w:cs="Times New Roman"/>
          <w:szCs w:val="24"/>
        </w:rPr>
        <w:t>a staff member</w:t>
      </w:r>
      <w:r w:rsidR="001F0332" w:rsidRPr="00AF4042">
        <w:rPr>
          <w:rFonts w:eastAsia="Calibri" w:cs="Times New Roman"/>
          <w:szCs w:val="24"/>
        </w:rPr>
        <w:t xml:space="preserve"> may request a confirmation of service.</w:t>
      </w:r>
      <w:r w:rsidR="00EC069C" w:rsidRPr="00AF4042">
        <w:rPr>
          <w:rFonts w:eastAsia="Times New Roman" w:cs="Times New Roman"/>
          <w:b/>
          <w:szCs w:val="24"/>
          <w:lang w:val="en-US"/>
        </w:rPr>
        <w:t xml:space="preserve"> </w:t>
      </w:r>
    </w:p>
    <w:p w14:paraId="7E6265D6" w14:textId="77777777" w:rsidR="00094B04" w:rsidRPr="00AF4042" w:rsidRDefault="00094B04" w:rsidP="00AF4042">
      <w:pPr>
        <w:spacing w:after="0" w:line="360" w:lineRule="auto"/>
        <w:jc w:val="both"/>
        <w:rPr>
          <w:rFonts w:eastAsia="Times New Roman" w:cs="Times New Roman"/>
          <w:b/>
          <w:szCs w:val="24"/>
          <w:lang w:val="en-US"/>
        </w:rPr>
      </w:pPr>
    </w:p>
    <w:p w14:paraId="1FE9B576" w14:textId="77777777" w:rsidR="009845CD" w:rsidRPr="00AF4042" w:rsidRDefault="009845CD" w:rsidP="00AF4042">
      <w:pPr>
        <w:pStyle w:val="ListParagraph"/>
        <w:keepNext/>
        <w:keepLines/>
        <w:spacing w:before="40" w:after="0" w:line="360" w:lineRule="auto"/>
        <w:jc w:val="both"/>
        <w:outlineLvl w:val="2"/>
        <w:rPr>
          <w:rFonts w:eastAsia="Times New Roman" w:cs="Times New Roman"/>
          <w:b/>
          <w:szCs w:val="24"/>
          <w:lang w:val="en-US"/>
        </w:rPr>
      </w:pPr>
      <w:r w:rsidRPr="00AF4042">
        <w:rPr>
          <w:rFonts w:eastAsia="Times New Roman" w:cs="Times New Roman"/>
          <w:b/>
          <w:szCs w:val="24"/>
          <w:lang w:val="en-US"/>
        </w:rPr>
        <w:br w:type="page"/>
      </w:r>
    </w:p>
    <w:p w14:paraId="63E326F0" w14:textId="77777777" w:rsidR="0095204E" w:rsidRPr="00AF4042" w:rsidRDefault="009845CD" w:rsidP="00E15D33">
      <w:pPr>
        <w:pStyle w:val="Heading1"/>
      </w:pPr>
      <w:bookmarkStart w:id="875" w:name="_Toc113607560"/>
      <w:bookmarkStart w:id="876" w:name="_Toc114058943"/>
      <w:r w:rsidRPr="00AF4042">
        <w:lastRenderedPageBreak/>
        <w:t xml:space="preserve">CHAPTER </w:t>
      </w:r>
      <w:r w:rsidR="006F7111" w:rsidRPr="00AF4042">
        <w:t>2</w:t>
      </w:r>
      <w:r w:rsidRPr="00AF4042">
        <w:t xml:space="preserve">:  </w:t>
      </w:r>
      <w:r w:rsidRPr="00E15D33">
        <w:t>COMPENSATION</w:t>
      </w:r>
      <w:r w:rsidRPr="00AF4042">
        <w:t xml:space="preserve"> AND BENEFITS</w:t>
      </w:r>
      <w:bookmarkEnd w:id="875"/>
      <w:bookmarkEnd w:id="876"/>
    </w:p>
    <w:p w14:paraId="1C59B26F" w14:textId="77777777" w:rsidR="00396827" w:rsidRPr="00AF4042" w:rsidRDefault="00396827" w:rsidP="00AF4042">
      <w:pPr>
        <w:pStyle w:val="ListParagraph"/>
        <w:spacing w:after="0" w:line="360" w:lineRule="auto"/>
        <w:ind w:left="360"/>
        <w:jc w:val="both"/>
        <w:rPr>
          <w:rFonts w:eastAsia="Calibri" w:cs="Times New Roman"/>
          <w:szCs w:val="24"/>
        </w:rPr>
      </w:pPr>
    </w:p>
    <w:p w14:paraId="381F1FB8" w14:textId="5C8DDDAA" w:rsidR="009845CD" w:rsidRPr="00AF4042" w:rsidRDefault="006F7111" w:rsidP="00AF4042">
      <w:pPr>
        <w:spacing w:after="0" w:line="360" w:lineRule="auto"/>
        <w:jc w:val="both"/>
        <w:rPr>
          <w:rFonts w:cs="Times New Roman"/>
          <w:szCs w:val="24"/>
          <w:lang w:val="en-US"/>
        </w:rPr>
      </w:pPr>
      <w:r w:rsidRPr="00AF4042">
        <w:rPr>
          <w:rFonts w:eastAsia="Calibri" w:cs="Times New Roman"/>
          <w:szCs w:val="24"/>
        </w:rPr>
        <w:t xml:space="preserve">The Bank provides competitive compensation and benefits </w:t>
      </w:r>
      <w:r w:rsidR="000E7C56" w:rsidRPr="00AF4042">
        <w:rPr>
          <w:rFonts w:eastAsia="Calibri" w:cs="Times New Roman"/>
          <w:szCs w:val="24"/>
        </w:rPr>
        <w:t xml:space="preserve">to its </w:t>
      </w:r>
      <w:r w:rsidR="003147D5">
        <w:rPr>
          <w:rFonts w:eastAsia="Calibri" w:cs="Times New Roman"/>
          <w:szCs w:val="24"/>
        </w:rPr>
        <w:t>staff members</w:t>
      </w:r>
      <w:r w:rsidR="000E7C56" w:rsidRPr="00AF4042">
        <w:rPr>
          <w:rFonts w:eastAsia="Calibri" w:cs="Times New Roman"/>
          <w:szCs w:val="24"/>
        </w:rPr>
        <w:t xml:space="preserve"> </w:t>
      </w:r>
      <w:r w:rsidR="00BC32B2">
        <w:rPr>
          <w:rFonts w:eastAsia="Calibri" w:cs="Times New Roman"/>
          <w:szCs w:val="24"/>
        </w:rPr>
        <w:t>to retain staff and safeguard</w:t>
      </w:r>
      <w:r w:rsidR="003C02B5" w:rsidRPr="00AF4042">
        <w:rPr>
          <w:rFonts w:eastAsia="Calibri" w:cs="Times New Roman"/>
          <w:szCs w:val="24"/>
        </w:rPr>
        <w:t xml:space="preserve"> them from liabiliti</w:t>
      </w:r>
      <w:r w:rsidR="000E7C56" w:rsidRPr="00AF4042">
        <w:rPr>
          <w:rFonts w:eastAsia="Calibri" w:cs="Times New Roman"/>
          <w:szCs w:val="24"/>
        </w:rPr>
        <w:t>e</w:t>
      </w:r>
      <w:r w:rsidR="003C02B5" w:rsidRPr="00AF4042">
        <w:rPr>
          <w:rFonts w:eastAsia="Calibri" w:cs="Times New Roman"/>
          <w:szCs w:val="24"/>
        </w:rPr>
        <w:t xml:space="preserve">s. </w:t>
      </w:r>
      <w:r w:rsidR="000E7C56" w:rsidRPr="00AF4042">
        <w:rPr>
          <w:rFonts w:eastAsia="Calibri" w:cs="Times New Roman"/>
          <w:szCs w:val="24"/>
        </w:rPr>
        <w:t>T</w:t>
      </w:r>
      <w:r w:rsidR="009845CD" w:rsidRPr="00AF4042">
        <w:rPr>
          <w:rFonts w:eastAsia="Calibri" w:cs="Times New Roman"/>
          <w:szCs w:val="24"/>
        </w:rPr>
        <w:t>h</w:t>
      </w:r>
      <w:r w:rsidR="003C02B5" w:rsidRPr="00AF4042">
        <w:rPr>
          <w:rFonts w:eastAsia="Calibri" w:cs="Times New Roman"/>
          <w:szCs w:val="24"/>
        </w:rPr>
        <w:t xml:space="preserve">is section </w:t>
      </w:r>
      <w:r w:rsidR="000E7C56" w:rsidRPr="00AF4042">
        <w:rPr>
          <w:rFonts w:eastAsia="Calibri" w:cs="Times New Roman"/>
          <w:szCs w:val="24"/>
        </w:rPr>
        <w:t xml:space="preserve">seeks to </w:t>
      </w:r>
      <w:r w:rsidRPr="00AF4042">
        <w:rPr>
          <w:rFonts w:eastAsia="Calibri" w:cs="Times New Roman"/>
          <w:szCs w:val="24"/>
        </w:rPr>
        <w:t xml:space="preserve">articulate </w:t>
      </w:r>
      <w:r w:rsidR="009845CD" w:rsidRPr="00AF4042">
        <w:rPr>
          <w:rFonts w:eastAsia="Calibri" w:cs="Times New Roman"/>
          <w:szCs w:val="24"/>
        </w:rPr>
        <w:t>policy guidelines in respect of the</w:t>
      </w:r>
      <w:r w:rsidR="000E7C56" w:rsidRPr="00AF4042">
        <w:rPr>
          <w:rFonts w:eastAsia="Calibri" w:cs="Times New Roman"/>
          <w:szCs w:val="24"/>
        </w:rPr>
        <w:t xml:space="preserve"> following</w:t>
      </w:r>
      <w:r w:rsidRPr="00AF4042">
        <w:rPr>
          <w:rFonts w:eastAsia="Calibri" w:cs="Times New Roman"/>
          <w:szCs w:val="24"/>
        </w:rPr>
        <w:t>;</w:t>
      </w:r>
      <w:r w:rsidR="009845CD" w:rsidRPr="00AF4042">
        <w:rPr>
          <w:rFonts w:eastAsia="Calibri" w:cs="Times New Roman"/>
          <w:szCs w:val="24"/>
        </w:rPr>
        <w:t xml:space="preserve">  </w:t>
      </w:r>
    </w:p>
    <w:p w14:paraId="1D10B60E" w14:textId="77777777" w:rsidR="007325DE" w:rsidRPr="00AF4042" w:rsidRDefault="00666AAC" w:rsidP="00D25A6F">
      <w:pPr>
        <w:pStyle w:val="ListParagraph"/>
        <w:numPr>
          <w:ilvl w:val="1"/>
          <w:numId w:val="38"/>
        </w:numPr>
        <w:spacing w:line="360" w:lineRule="auto"/>
        <w:rPr>
          <w:rFonts w:cs="Times New Roman"/>
          <w:szCs w:val="24"/>
          <w:lang w:val="en-US"/>
        </w:rPr>
      </w:pPr>
      <w:r w:rsidRPr="00AF4042">
        <w:rPr>
          <w:rFonts w:cs="Times New Roman"/>
          <w:szCs w:val="24"/>
          <w:lang w:val="en-US"/>
        </w:rPr>
        <w:t xml:space="preserve">Staff Loans </w:t>
      </w:r>
    </w:p>
    <w:p w14:paraId="2524F341" w14:textId="2E8B1A14" w:rsidR="007325DE" w:rsidRPr="00AF4042" w:rsidRDefault="001D3324" w:rsidP="00D25A6F">
      <w:pPr>
        <w:pStyle w:val="ListParagraph"/>
        <w:numPr>
          <w:ilvl w:val="1"/>
          <w:numId w:val="38"/>
        </w:numPr>
        <w:spacing w:line="360" w:lineRule="auto"/>
        <w:rPr>
          <w:rFonts w:cs="Times New Roman"/>
          <w:szCs w:val="24"/>
          <w:lang w:val="en-US"/>
        </w:rPr>
      </w:pPr>
      <w:r w:rsidRPr="00AF4042">
        <w:rPr>
          <w:rFonts w:cs="Times New Roman"/>
          <w:szCs w:val="24"/>
          <w:lang w:val="en-US"/>
        </w:rPr>
        <w:t>Tuition, Fees and Levies</w:t>
      </w:r>
    </w:p>
    <w:p w14:paraId="0A550342" w14:textId="77777777" w:rsidR="00AE6013" w:rsidRPr="00AF4042" w:rsidRDefault="00AE6013" w:rsidP="00D25A6F">
      <w:pPr>
        <w:pStyle w:val="ListParagraph"/>
        <w:numPr>
          <w:ilvl w:val="1"/>
          <w:numId w:val="38"/>
        </w:numPr>
        <w:spacing w:line="360" w:lineRule="auto"/>
        <w:rPr>
          <w:rFonts w:cs="Times New Roman"/>
          <w:szCs w:val="24"/>
          <w:lang w:val="en-US"/>
        </w:rPr>
      </w:pPr>
      <w:r w:rsidRPr="00AF4042">
        <w:rPr>
          <w:rFonts w:cs="Times New Roman"/>
          <w:szCs w:val="24"/>
          <w:lang w:val="en-US"/>
        </w:rPr>
        <w:t>Bonuses</w:t>
      </w:r>
    </w:p>
    <w:p w14:paraId="7A6AA7EE" w14:textId="77777777" w:rsidR="00AE6013" w:rsidRPr="00AF4042" w:rsidRDefault="00AE6013" w:rsidP="00D25A6F">
      <w:pPr>
        <w:pStyle w:val="ListParagraph"/>
        <w:numPr>
          <w:ilvl w:val="1"/>
          <w:numId w:val="38"/>
        </w:numPr>
        <w:spacing w:line="360" w:lineRule="auto"/>
        <w:rPr>
          <w:rFonts w:cs="Times New Roman"/>
          <w:szCs w:val="24"/>
          <w:lang w:val="en-US"/>
        </w:rPr>
      </w:pPr>
      <w:r w:rsidRPr="00AF4042">
        <w:rPr>
          <w:rFonts w:cs="Times New Roman"/>
          <w:szCs w:val="24"/>
          <w:lang w:val="en-US"/>
        </w:rPr>
        <w:t>Medical Aid</w:t>
      </w:r>
    </w:p>
    <w:p w14:paraId="68B95510" w14:textId="77777777" w:rsidR="00AE6013" w:rsidRPr="00AF4042" w:rsidRDefault="00AE6013" w:rsidP="00D25A6F">
      <w:pPr>
        <w:pStyle w:val="ListParagraph"/>
        <w:numPr>
          <w:ilvl w:val="1"/>
          <w:numId w:val="38"/>
        </w:numPr>
        <w:spacing w:line="360" w:lineRule="auto"/>
        <w:rPr>
          <w:rFonts w:cs="Times New Roman"/>
          <w:szCs w:val="24"/>
          <w:lang w:val="en-US"/>
        </w:rPr>
      </w:pPr>
      <w:r w:rsidRPr="00AF4042">
        <w:rPr>
          <w:rFonts w:cs="Times New Roman"/>
          <w:szCs w:val="24"/>
          <w:lang w:val="en-US"/>
        </w:rPr>
        <w:t>Funeral</w:t>
      </w:r>
    </w:p>
    <w:p w14:paraId="29012D8A" w14:textId="1A326E95" w:rsidR="009845CD" w:rsidRPr="00AF4042" w:rsidRDefault="009845CD" w:rsidP="00D25A6F">
      <w:pPr>
        <w:pStyle w:val="ListParagraph"/>
        <w:numPr>
          <w:ilvl w:val="1"/>
          <w:numId w:val="38"/>
        </w:numPr>
        <w:spacing w:line="360" w:lineRule="auto"/>
        <w:rPr>
          <w:rFonts w:cs="Times New Roman"/>
          <w:szCs w:val="24"/>
          <w:lang w:val="en-US"/>
        </w:rPr>
      </w:pPr>
      <w:r w:rsidRPr="00AF4042">
        <w:rPr>
          <w:rFonts w:cs="Times New Roman"/>
          <w:szCs w:val="24"/>
          <w:lang w:val="en-US"/>
        </w:rPr>
        <w:t>Pension</w:t>
      </w:r>
      <w:r w:rsidR="000E7C56" w:rsidRPr="00AF4042">
        <w:rPr>
          <w:rFonts w:cs="Times New Roman"/>
          <w:szCs w:val="24"/>
          <w:lang w:val="en-US"/>
        </w:rPr>
        <w:t xml:space="preserve"> </w:t>
      </w:r>
    </w:p>
    <w:p w14:paraId="1BC919B5" w14:textId="16440002" w:rsidR="00745A32" w:rsidRPr="00AF4042" w:rsidRDefault="00745A32" w:rsidP="00D25A6F">
      <w:pPr>
        <w:pStyle w:val="ListParagraph"/>
        <w:numPr>
          <w:ilvl w:val="1"/>
          <w:numId w:val="38"/>
        </w:numPr>
        <w:spacing w:line="360" w:lineRule="auto"/>
        <w:rPr>
          <w:rFonts w:cs="Times New Roman"/>
          <w:szCs w:val="24"/>
          <w:lang w:val="en-US"/>
        </w:rPr>
      </w:pPr>
      <w:r w:rsidRPr="00AF4042">
        <w:rPr>
          <w:rFonts w:cs="Times New Roman"/>
          <w:szCs w:val="24"/>
          <w:lang w:val="en-US"/>
        </w:rPr>
        <w:t>Holiday Travel</w:t>
      </w:r>
    </w:p>
    <w:p w14:paraId="2D3CE219" w14:textId="77777777" w:rsidR="00396827" w:rsidRPr="00AF4042" w:rsidRDefault="00396827" w:rsidP="00AF4042">
      <w:pPr>
        <w:pStyle w:val="ListParagraph"/>
        <w:spacing w:line="360" w:lineRule="auto"/>
        <w:rPr>
          <w:rFonts w:cs="Times New Roman"/>
          <w:szCs w:val="24"/>
          <w:lang w:val="en-US"/>
        </w:rPr>
      </w:pPr>
    </w:p>
    <w:p w14:paraId="13BAA031" w14:textId="5003FC02" w:rsidR="0095204E" w:rsidRPr="00AF4042" w:rsidRDefault="00666AAC" w:rsidP="00D25A6F">
      <w:pPr>
        <w:pStyle w:val="Heading2"/>
        <w:numPr>
          <w:ilvl w:val="1"/>
          <w:numId w:val="46"/>
        </w:numPr>
      </w:pPr>
      <w:bookmarkStart w:id="877" w:name="_Toc113607561"/>
      <w:bookmarkStart w:id="878" w:name="_Toc114058944"/>
      <w:r w:rsidRPr="00AF4042">
        <w:t xml:space="preserve">Staff </w:t>
      </w:r>
      <w:r w:rsidRPr="0053205F">
        <w:t>Loans</w:t>
      </w:r>
      <w:bookmarkEnd w:id="877"/>
      <w:bookmarkEnd w:id="878"/>
      <w:r w:rsidR="0095204E" w:rsidRPr="00AF4042">
        <w:t xml:space="preserve"> </w:t>
      </w:r>
    </w:p>
    <w:p w14:paraId="79A039BC" w14:textId="77777777" w:rsidR="00396827" w:rsidRPr="00AF4042" w:rsidRDefault="00396827" w:rsidP="00AF4042">
      <w:pPr>
        <w:spacing w:line="360" w:lineRule="auto"/>
        <w:rPr>
          <w:rFonts w:cs="Times New Roman"/>
          <w:szCs w:val="24"/>
        </w:rPr>
      </w:pPr>
    </w:p>
    <w:p w14:paraId="12D3DB82" w14:textId="3DA338F2" w:rsidR="003C02B5" w:rsidRPr="00AF4042" w:rsidRDefault="00666AAC" w:rsidP="00AF4042">
      <w:pPr>
        <w:spacing w:after="0" w:line="360" w:lineRule="auto"/>
        <w:jc w:val="both"/>
        <w:rPr>
          <w:rFonts w:eastAsia="Calibri" w:cs="Times New Roman"/>
          <w:szCs w:val="24"/>
        </w:rPr>
      </w:pPr>
      <w:r w:rsidRPr="00AF4042">
        <w:rPr>
          <w:rFonts w:eastAsia="Calibri" w:cs="Times New Roman"/>
          <w:szCs w:val="24"/>
        </w:rPr>
        <w:t xml:space="preserve">The </w:t>
      </w:r>
      <w:r w:rsidR="003C02B5" w:rsidRPr="00AF4042">
        <w:rPr>
          <w:rFonts w:eastAsia="Calibri" w:cs="Times New Roman"/>
          <w:szCs w:val="24"/>
        </w:rPr>
        <w:t xml:space="preserve">Bank offers </w:t>
      </w:r>
      <w:r w:rsidRPr="00AF4042">
        <w:rPr>
          <w:rFonts w:eastAsia="Calibri" w:cs="Times New Roman"/>
          <w:szCs w:val="24"/>
        </w:rPr>
        <w:t xml:space="preserve">financial assistance in the form of Staff Personal loans to qualifying </w:t>
      </w:r>
      <w:r w:rsidR="00BC32B2">
        <w:rPr>
          <w:rFonts w:eastAsia="Calibri" w:cs="Times New Roman"/>
          <w:szCs w:val="24"/>
        </w:rPr>
        <w:t>staff members</w:t>
      </w:r>
      <w:r w:rsidRPr="00AF4042">
        <w:rPr>
          <w:rFonts w:eastAsia="Calibri" w:cs="Times New Roman"/>
          <w:szCs w:val="24"/>
        </w:rPr>
        <w:t xml:space="preserve"> as part of its social responsibility toward the welfare needs of </w:t>
      </w:r>
      <w:r w:rsidR="003147D5">
        <w:rPr>
          <w:rFonts w:eastAsia="Calibri" w:cs="Times New Roman"/>
          <w:szCs w:val="24"/>
        </w:rPr>
        <w:t>staff members</w:t>
      </w:r>
      <w:r w:rsidRPr="00AF4042">
        <w:rPr>
          <w:rFonts w:eastAsia="Calibri" w:cs="Times New Roman"/>
          <w:szCs w:val="24"/>
        </w:rPr>
        <w:t>.</w:t>
      </w:r>
      <w:r w:rsidR="00E63874" w:rsidRPr="00AF4042">
        <w:rPr>
          <w:rFonts w:eastAsia="Calibri" w:cs="Times New Roman"/>
          <w:szCs w:val="24"/>
        </w:rPr>
        <w:t xml:space="preserve"> The total loan entitlement at any given point shall be up to 40% of a staff member’s </w:t>
      </w:r>
      <w:commentRangeStart w:id="879"/>
      <w:r w:rsidR="00E63874" w:rsidRPr="00F70E92">
        <w:rPr>
          <w:rFonts w:eastAsia="Calibri" w:cs="Times New Roman"/>
          <w:szCs w:val="24"/>
          <w:highlight w:val="yellow"/>
          <w:rPrChange w:id="880" w:author="Natasha [2]" w:date="2022-09-29T10:41:00Z">
            <w:rPr>
              <w:rFonts w:eastAsia="Calibri" w:cs="Times New Roman"/>
              <w:szCs w:val="24"/>
            </w:rPr>
          </w:rPrChange>
        </w:rPr>
        <w:t xml:space="preserve">gross monthly </w:t>
      </w:r>
      <w:r w:rsidR="00C06FBE" w:rsidRPr="00F70E92">
        <w:rPr>
          <w:rFonts w:eastAsia="Calibri" w:cs="Times New Roman"/>
          <w:szCs w:val="24"/>
          <w:highlight w:val="yellow"/>
          <w:rPrChange w:id="881" w:author="Natasha [2]" w:date="2022-09-29T10:41:00Z">
            <w:rPr>
              <w:rFonts w:eastAsia="Calibri" w:cs="Times New Roman"/>
              <w:szCs w:val="24"/>
            </w:rPr>
          </w:rPrChange>
        </w:rPr>
        <w:t>salary</w:t>
      </w:r>
      <w:ins w:id="882" w:author="Natasha [2]" w:date="2022-09-29T10:39:00Z">
        <w:r w:rsidR="00F70E92" w:rsidRPr="00F70E92">
          <w:rPr>
            <w:rFonts w:eastAsia="Calibri" w:cs="Times New Roman"/>
            <w:szCs w:val="24"/>
            <w:highlight w:val="yellow"/>
            <w:rPrChange w:id="883" w:author="Natasha [2]" w:date="2022-09-29T10:41:00Z">
              <w:rPr>
                <w:rFonts w:eastAsia="Calibri" w:cs="Times New Roman"/>
                <w:szCs w:val="24"/>
              </w:rPr>
            </w:rPrChange>
          </w:rPr>
          <w:t>.</w:t>
        </w:r>
        <w:r w:rsidR="00F70E92">
          <w:rPr>
            <w:rFonts w:eastAsia="Calibri" w:cs="Times New Roman"/>
            <w:szCs w:val="24"/>
          </w:rPr>
          <w:t xml:space="preserve"> </w:t>
        </w:r>
      </w:ins>
      <w:commentRangeEnd w:id="879"/>
      <w:ins w:id="884" w:author="Natasha [2]" w:date="2022-09-29T10:41:00Z">
        <w:r w:rsidR="00F70E92">
          <w:rPr>
            <w:rStyle w:val="CommentReference"/>
          </w:rPr>
          <w:commentReference w:id="879"/>
        </w:r>
      </w:ins>
      <w:del w:id="885" w:author="Natasha [2]" w:date="2022-09-29T10:39:00Z">
        <w:r w:rsidR="00C06FBE" w:rsidRPr="00AF4042" w:rsidDel="00F70E92">
          <w:rPr>
            <w:rFonts w:eastAsia="Calibri" w:cs="Times New Roman"/>
            <w:szCs w:val="24"/>
          </w:rPr>
          <w:delText xml:space="preserve"> and</w:delText>
        </w:r>
        <w:r w:rsidR="00DC7897" w:rsidRPr="00AF4042" w:rsidDel="00F70E92">
          <w:rPr>
            <w:rFonts w:eastAsia="Calibri" w:cs="Times New Roman"/>
            <w:szCs w:val="24"/>
          </w:rPr>
          <w:delText xml:space="preserve"> </w:delText>
        </w:r>
        <w:commentRangeStart w:id="886"/>
        <w:r w:rsidR="00DC7897" w:rsidRPr="00AF4042" w:rsidDel="00F70E92">
          <w:rPr>
            <w:rFonts w:eastAsia="Calibri" w:cs="Times New Roman"/>
            <w:szCs w:val="24"/>
          </w:rPr>
          <w:delText>is more favourable than the statutory minimum of 25% in the Labour Act</w:delText>
        </w:r>
        <w:commentRangeEnd w:id="886"/>
        <w:r w:rsidR="00C30EE5" w:rsidDel="00F70E92">
          <w:rPr>
            <w:rStyle w:val="CommentReference"/>
          </w:rPr>
          <w:commentReference w:id="886"/>
        </w:r>
        <w:r w:rsidR="00DC7897" w:rsidRPr="00AF4042" w:rsidDel="00F70E92">
          <w:rPr>
            <w:rFonts w:eastAsia="Calibri" w:cs="Times New Roman"/>
            <w:szCs w:val="24"/>
          </w:rPr>
          <w:delText xml:space="preserve">. </w:delText>
        </w:r>
      </w:del>
      <w:r w:rsidR="003C02B5" w:rsidRPr="00AF4042">
        <w:rPr>
          <w:rFonts w:eastAsia="Calibri" w:cs="Times New Roman"/>
          <w:szCs w:val="24"/>
        </w:rPr>
        <w:t>Depending on the financial commitments or constraints of the Bank, the following are the basic provisions and conditions applicable when Staff are applying for personal loans.</w:t>
      </w:r>
    </w:p>
    <w:p w14:paraId="6498C797" w14:textId="77777777" w:rsidR="003B10B7" w:rsidRPr="00AF4042" w:rsidRDefault="003B10B7" w:rsidP="00AF4042">
      <w:pPr>
        <w:spacing w:after="0" w:line="360" w:lineRule="auto"/>
        <w:jc w:val="both"/>
        <w:rPr>
          <w:rFonts w:eastAsia="Calibri" w:cs="Times New Roman"/>
          <w:szCs w:val="24"/>
        </w:rPr>
      </w:pPr>
    </w:p>
    <w:p w14:paraId="542DE2FE" w14:textId="09A42E12" w:rsidR="003B10B7" w:rsidRPr="00AF4042" w:rsidRDefault="003B10B7" w:rsidP="00D25A6F">
      <w:pPr>
        <w:pStyle w:val="Heading3"/>
        <w:numPr>
          <w:ilvl w:val="2"/>
          <w:numId w:val="46"/>
        </w:numPr>
        <w:spacing w:line="360" w:lineRule="auto"/>
        <w:rPr>
          <w:b w:val="0"/>
        </w:rPr>
      </w:pPr>
      <w:bookmarkStart w:id="887" w:name="_Toc113607562"/>
      <w:bookmarkStart w:id="888" w:name="_Toc114058945"/>
      <w:r w:rsidRPr="00AF4042">
        <w:t>Personal Loan</w:t>
      </w:r>
      <w:bookmarkEnd w:id="887"/>
      <w:bookmarkEnd w:id="888"/>
    </w:p>
    <w:p w14:paraId="7F69FCC4" w14:textId="77777777" w:rsidR="00AE6013" w:rsidRPr="00AF4042" w:rsidRDefault="00AE6013" w:rsidP="00AF4042">
      <w:pPr>
        <w:spacing w:after="0" w:line="360" w:lineRule="auto"/>
        <w:rPr>
          <w:rFonts w:cs="Times New Roman"/>
          <w:szCs w:val="24"/>
          <w:lang w:val="en-US"/>
        </w:rPr>
      </w:pPr>
    </w:p>
    <w:p w14:paraId="2FE358D2" w14:textId="4B40ACD6" w:rsidR="00093A5A" w:rsidRPr="00AF4042" w:rsidRDefault="003B10B7"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When all staff personal loans have been considered, the total amount of the deductions should </w:t>
      </w:r>
      <w:commentRangeStart w:id="889"/>
      <w:r w:rsidRPr="00AF4042">
        <w:rPr>
          <w:rFonts w:eastAsia="Times New Roman" w:cs="Times New Roman"/>
          <w:szCs w:val="24"/>
          <w:lang w:eastAsia="en-ZW"/>
        </w:rPr>
        <w:t xml:space="preserve">not exceed </w:t>
      </w:r>
      <w:r w:rsidRPr="00AF4042">
        <w:rPr>
          <w:rFonts w:eastAsia="Times New Roman" w:cs="Times New Roman"/>
          <w:b/>
          <w:szCs w:val="24"/>
          <w:lang w:eastAsia="en-ZW"/>
        </w:rPr>
        <w:t>40%</w:t>
      </w:r>
      <w:r w:rsidRPr="00AF4042">
        <w:rPr>
          <w:rFonts w:eastAsia="Times New Roman" w:cs="Times New Roman"/>
          <w:szCs w:val="24"/>
          <w:lang w:eastAsia="en-ZW"/>
        </w:rPr>
        <w:t xml:space="preserve"> of </w:t>
      </w:r>
      <w:r w:rsidR="003147D5">
        <w:rPr>
          <w:rFonts w:eastAsia="Times New Roman" w:cs="Times New Roman"/>
          <w:szCs w:val="24"/>
          <w:lang w:eastAsia="en-ZW"/>
        </w:rPr>
        <w:t>a staff member</w:t>
      </w:r>
      <w:r w:rsidRPr="00AF4042">
        <w:rPr>
          <w:rFonts w:eastAsia="Times New Roman" w:cs="Times New Roman"/>
          <w:szCs w:val="24"/>
          <w:lang w:eastAsia="en-ZW"/>
        </w:rPr>
        <w:t xml:space="preserve">'s </w:t>
      </w:r>
      <w:r w:rsidRPr="00F70E92">
        <w:rPr>
          <w:rFonts w:eastAsia="Times New Roman" w:cs="Times New Roman"/>
          <w:szCs w:val="24"/>
          <w:highlight w:val="yellow"/>
          <w:lang w:eastAsia="en-ZW"/>
          <w:rPrChange w:id="890" w:author="Natasha [2]" w:date="2022-09-29T10:40:00Z">
            <w:rPr>
              <w:rFonts w:eastAsia="Times New Roman" w:cs="Times New Roman"/>
              <w:szCs w:val="24"/>
              <w:lang w:eastAsia="en-ZW"/>
            </w:rPr>
          </w:rPrChange>
        </w:rPr>
        <w:t xml:space="preserve">basic salary except </w:t>
      </w:r>
      <w:commentRangeEnd w:id="889"/>
      <w:r w:rsidR="00C30EE5" w:rsidRPr="00F70E92">
        <w:rPr>
          <w:rStyle w:val="CommentReference"/>
          <w:highlight w:val="yellow"/>
          <w:rPrChange w:id="891" w:author="Natasha [2]" w:date="2022-09-29T10:40:00Z">
            <w:rPr>
              <w:rStyle w:val="CommentReference"/>
            </w:rPr>
          </w:rPrChange>
        </w:rPr>
        <w:commentReference w:id="889"/>
      </w:r>
      <w:r w:rsidRPr="00AF4042">
        <w:rPr>
          <w:rFonts w:eastAsia="Times New Roman" w:cs="Times New Roman"/>
          <w:szCs w:val="24"/>
          <w:lang w:eastAsia="en-ZW"/>
        </w:rPr>
        <w:t>with the express approval of the Chief Executive Officer.</w:t>
      </w:r>
      <w:r w:rsidR="00E63874" w:rsidRPr="00AF4042">
        <w:rPr>
          <w:rFonts w:eastAsia="Times New Roman" w:cs="Times New Roman"/>
          <w:szCs w:val="24"/>
          <w:lang w:eastAsia="en-ZW"/>
        </w:rPr>
        <w:t xml:space="preserve"> The repayment period for personal loans is 3 </w:t>
      </w:r>
      <w:r w:rsidR="00DC7897" w:rsidRPr="00AF4042">
        <w:rPr>
          <w:rFonts w:eastAsia="Times New Roman" w:cs="Times New Roman"/>
          <w:szCs w:val="24"/>
          <w:lang w:eastAsia="en-ZW"/>
        </w:rPr>
        <w:t xml:space="preserve">years </w:t>
      </w:r>
      <w:r w:rsidR="00E63874" w:rsidRPr="00AF4042">
        <w:rPr>
          <w:rFonts w:eastAsia="Times New Roman" w:cs="Times New Roman"/>
          <w:szCs w:val="24"/>
          <w:lang w:eastAsia="en-ZW"/>
        </w:rPr>
        <w:t>(36 months)</w:t>
      </w:r>
      <w:r w:rsidR="001F0332" w:rsidRPr="00AF4042">
        <w:rPr>
          <w:rFonts w:eastAsia="Times New Roman" w:cs="Times New Roman"/>
          <w:szCs w:val="24"/>
          <w:lang w:eastAsia="en-ZW"/>
        </w:rPr>
        <w:t>.</w:t>
      </w:r>
      <w:r w:rsidR="006A7712" w:rsidRPr="00AF4042">
        <w:rPr>
          <w:rFonts w:eastAsia="Times New Roman" w:cs="Times New Roman"/>
          <w:szCs w:val="24"/>
          <w:lang w:eastAsia="en-ZW"/>
        </w:rPr>
        <w:t xml:space="preserve"> However, </w:t>
      </w:r>
      <w:r w:rsidR="00093A5A" w:rsidRPr="00AF4042">
        <w:rPr>
          <w:rFonts w:eastAsia="Times New Roman" w:cs="Times New Roman"/>
          <w:szCs w:val="24"/>
          <w:lang w:eastAsia="en-ZW"/>
        </w:rPr>
        <w:t>i</w:t>
      </w:r>
      <w:r w:rsidR="004F6A6D" w:rsidRPr="00AF4042">
        <w:rPr>
          <w:rFonts w:eastAsia="Times New Roman" w:cs="Times New Roman"/>
          <w:szCs w:val="24"/>
          <w:lang w:eastAsia="en-ZW"/>
        </w:rPr>
        <w:t xml:space="preserve">n instances where the available funds </w:t>
      </w:r>
      <w:r w:rsidR="002C37D5" w:rsidRPr="00AF4042">
        <w:rPr>
          <w:rFonts w:eastAsia="Times New Roman" w:cs="Times New Roman"/>
          <w:szCs w:val="24"/>
          <w:lang w:eastAsia="en-ZW"/>
        </w:rPr>
        <w:t xml:space="preserve">are limited </w:t>
      </w:r>
      <w:r w:rsidR="005461DA" w:rsidRPr="00AF4042">
        <w:rPr>
          <w:rFonts w:eastAsia="Times New Roman" w:cs="Times New Roman"/>
          <w:szCs w:val="24"/>
          <w:lang w:eastAsia="en-ZW"/>
        </w:rPr>
        <w:t xml:space="preserve">CSHD will issue loans </w:t>
      </w:r>
      <w:r w:rsidR="00093A5A" w:rsidRPr="00AF4042">
        <w:rPr>
          <w:rFonts w:eastAsia="Times New Roman" w:cs="Times New Roman"/>
          <w:szCs w:val="24"/>
          <w:lang w:eastAsia="en-ZW"/>
        </w:rPr>
        <w:t>based on the following priority list:</w:t>
      </w:r>
    </w:p>
    <w:p w14:paraId="5F03617A" w14:textId="77777777" w:rsidR="00093A5A" w:rsidRPr="00AF4042" w:rsidRDefault="00093A5A" w:rsidP="00AF4042">
      <w:pPr>
        <w:spacing w:after="0" w:line="360" w:lineRule="auto"/>
        <w:jc w:val="both"/>
        <w:rPr>
          <w:rFonts w:eastAsia="Times New Roman" w:cs="Times New Roman"/>
          <w:szCs w:val="24"/>
          <w:lang w:eastAsia="en-ZW"/>
        </w:rPr>
      </w:pPr>
    </w:p>
    <w:p w14:paraId="2284BB42" w14:textId="7AE82981" w:rsidR="004F6A6D" w:rsidRPr="00AF4042" w:rsidRDefault="00093A5A" w:rsidP="00D25A6F">
      <w:pPr>
        <w:pStyle w:val="ListParagraph"/>
        <w:numPr>
          <w:ilvl w:val="0"/>
          <w:numId w:val="64"/>
        </w:num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Medical Emergency </w:t>
      </w:r>
    </w:p>
    <w:p w14:paraId="378D37BE" w14:textId="69687E07" w:rsidR="00093A5A" w:rsidRPr="00AF4042" w:rsidRDefault="00093A5A" w:rsidP="00D25A6F">
      <w:pPr>
        <w:pStyle w:val="ListParagraph"/>
        <w:numPr>
          <w:ilvl w:val="0"/>
          <w:numId w:val="64"/>
        </w:num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First Time Beneficiaries </w:t>
      </w:r>
    </w:p>
    <w:p w14:paraId="68B7CBB3" w14:textId="7862FCFB" w:rsidR="00093A5A" w:rsidRPr="00AF4042" w:rsidRDefault="00093A5A" w:rsidP="00D25A6F">
      <w:pPr>
        <w:pStyle w:val="ListParagraph"/>
        <w:numPr>
          <w:ilvl w:val="0"/>
          <w:numId w:val="64"/>
        </w:numPr>
        <w:spacing w:after="0" w:line="360" w:lineRule="auto"/>
        <w:jc w:val="both"/>
        <w:rPr>
          <w:rFonts w:eastAsia="Times New Roman" w:cs="Times New Roman"/>
          <w:szCs w:val="24"/>
          <w:lang w:eastAsia="en-ZW"/>
        </w:rPr>
      </w:pPr>
      <w:r w:rsidRPr="00AF4042">
        <w:rPr>
          <w:rFonts w:eastAsia="Times New Roman" w:cs="Times New Roman"/>
          <w:szCs w:val="24"/>
          <w:lang w:eastAsia="en-ZW"/>
        </w:rPr>
        <w:t>First come first served basis</w:t>
      </w:r>
    </w:p>
    <w:p w14:paraId="10C9A75D" w14:textId="77777777" w:rsidR="003C02B5" w:rsidRPr="00AF4042" w:rsidRDefault="003C02B5" w:rsidP="00AF4042">
      <w:pPr>
        <w:widowControl w:val="0"/>
        <w:autoSpaceDE w:val="0"/>
        <w:autoSpaceDN w:val="0"/>
        <w:adjustRightInd w:val="0"/>
        <w:spacing w:after="0" w:line="360" w:lineRule="auto"/>
        <w:jc w:val="both"/>
        <w:rPr>
          <w:rFonts w:eastAsia="Calibri" w:cs="Times New Roman"/>
          <w:szCs w:val="24"/>
          <w:lang w:val="en-US"/>
        </w:rPr>
      </w:pPr>
    </w:p>
    <w:p w14:paraId="2326444C" w14:textId="3CFAF47C" w:rsidR="003B10B7" w:rsidRPr="00AF4042" w:rsidRDefault="003C02B5" w:rsidP="00D25A6F">
      <w:pPr>
        <w:pStyle w:val="Heading4"/>
        <w:numPr>
          <w:ilvl w:val="0"/>
          <w:numId w:val="112"/>
        </w:numPr>
        <w:spacing w:line="360" w:lineRule="auto"/>
        <w:rPr>
          <w:rFonts w:eastAsia="Times New Roman" w:cs="Times New Roman"/>
          <w:b/>
          <w:i w:val="0"/>
          <w:szCs w:val="24"/>
        </w:rPr>
      </w:pPr>
      <w:r w:rsidRPr="00AF4042">
        <w:rPr>
          <w:rFonts w:eastAsia="Times New Roman" w:cs="Times New Roman"/>
          <w:b/>
          <w:i w:val="0"/>
          <w:szCs w:val="24"/>
        </w:rPr>
        <w:t xml:space="preserve">Eligibility </w:t>
      </w:r>
    </w:p>
    <w:p w14:paraId="0E16E337" w14:textId="77777777" w:rsidR="003C02B5" w:rsidRPr="00AF4042" w:rsidRDefault="003C02B5" w:rsidP="00AF4042">
      <w:pPr>
        <w:widowControl w:val="0"/>
        <w:autoSpaceDE w:val="0"/>
        <w:autoSpaceDN w:val="0"/>
        <w:adjustRightInd w:val="0"/>
        <w:spacing w:after="0" w:line="360" w:lineRule="auto"/>
        <w:jc w:val="both"/>
        <w:rPr>
          <w:rFonts w:eastAsia="Calibri" w:cs="Times New Roman"/>
          <w:szCs w:val="24"/>
          <w:lang w:val="en-US"/>
        </w:rPr>
      </w:pPr>
    </w:p>
    <w:p w14:paraId="1F177306" w14:textId="6497C03E" w:rsidR="003B10B7" w:rsidRPr="00AF4042" w:rsidRDefault="003C02B5" w:rsidP="00AF4042">
      <w:pPr>
        <w:spacing w:after="0" w:line="360" w:lineRule="auto"/>
        <w:jc w:val="both"/>
        <w:rPr>
          <w:rFonts w:eastAsia="Calibri" w:cs="Times New Roman"/>
          <w:szCs w:val="24"/>
        </w:rPr>
      </w:pPr>
      <w:r w:rsidRPr="00AF4042">
        <w:rPr>
          <w:rFonts w:eastAsia="Calibri" w:cs="Times New Roman"/>
          <w:szCs w:val="24"/>
        </w:rPr>
        <w:t xml:space="preserve">Only </w:t>
      </w:r>
      <w:r w:rsidR="003147D5">
        <w:rPr>
          <w:rFonts w:eastAsia="Calibri" w:cs="Times New Roman"/>
          <w:szCs w:val="24"/>
        </w:rPr>
        <w:t>staff members</w:t>
      </w:r>
      <w:r w:rsidRPr="00AF4042">
        <w:rPr>
          <w:rFonts w:eastAsia="Calibri" w:cs="Times New Roman"/>
          <w:szCs w:val="24"/>
        </w:rPr>
        <w:t xml:space="preserve"> who have completed probation and </w:t>
      </w:r>
      <w:r w:rsidR="00C30EE5">
        <w:rPr>
          <w:rFonts w:eastAsia="Calibri" w:cs="Times New Roman"/>
          <w:szCs w:val="24"/>
        </w:rPr>
        <w:t xml:space="preserve">are </w:t>
      </w:r>
      <w:r w:rsidRPr="00AF4042">
        <w:rPr>
          <w:rFonts w:eastAsia="Calibri" w:cs="Times New Roman"/>
          <w:szCs w:val="24"/>
        </w:rPr>
        <w:t>furnished with a confirmation letter of employment are eligible</w:t>
      </w:r>
      <w:r w:rsidR="00DC7897" w:rsidRPr="00AF4042">
        <w:rPr>
          <w:rFonts w:cs="Times New Roman"/>
        </w:rPr>
        <w:t xml:space="preserve"> </w:t>
      </w:r>
      <w:r w:rsidR="00DC7897" w:rsidRPr="00AF4042">
        <w:rPr>
          <w:rFonts w:eastAsia="Calibri" w:cs="Times New Roman"/>
          <w:szCs w:val="24"/>
        </w:rPr>
        <w:t xml:space="preserve">to access staff </w:t>
      </w:r>
      <w:commentRangeStart w:id="892"/>
      <w:commentRangeStart w:id="893"/>
      <w:r w:rsidR="00DC7897" w:rsidRPr="00AF4042">
        <w:rPr>
          <w:rFonts w:eastAsia="Calibri" w:cs="Times New Roman"/>
          <w:szCs w:val="24"/>
        </w:rPr>
        <w:t>loans</w:t>
      </w:r>
      <w:commentRangeEnd w:id="892"/>
      <w:r w:rsidR="001C7472" w:rsidRPr="00AF4042">
        <w:rPr>
          <w:rStyle w:val="CommentReference"/>
          <w:rFonts w:cs="Times New Roman"/>
        </w:rPr>
        <w:commentReference w:id="892"/>
      </w:r>
      <w:commentRangeEnd w:id="893"/>
      <w:r w:rsidR="00D43E15">
        <w:rPr>
          <w:rStyle w:val="CommentReference"/>
        </w:rPr>
        <w:commentReference w:id="893"/>
      </w:r>
      <w:r w:rsidRPr="00AF4042">
        <w:rPr>
          <w:rFonts w:eastAsia="Calibri" w:cs="Times New Roman"/>
          <w:szCs w:val="24"/>
        </w:rPr>
        <w:t xml:space="preserve">. </w:t>
      </w:r>
      <w:del w:id="894" w:author="Natasha [2]" w:date="2022-09-29T10:42:00Z">
        <w:r w:rsidR="00D43E15" w:rsidDel="00C95279">
          <w:rPr>
            <w:rFonts w:eastAsia="Calibri" w:cs="Times New Roman"/>
            <w:szCs w:val="24"/>
          </w:rPr>
          <w:delText xml:space="preserve"> </w:delText>
        </w:r>
      </w:del>
      <w:r w:rsidR="00D43E15" w:rsidRPr="00D43E15">
        <w:rPr>
          <w:rFonts w:eastAsia="Calibri" w:cs="Times New Roman"/>
          <w:szCs w:val="24"/>
          <w:highlight w:val="yellow"/>
        </w:rPr>
        <w:t xml:space="preserve">This provision does not apply to new </w:t>
      </w:r>
      <w:r w:rsidR="003147D5">
        <w:rPr>
          <w:rFonts w:eastAsia="Calibri" w:cs="Times New Roman"/>
          <w:szCs w:val="24"/>
          <w:highlight w:val="yellow"/>
        </w:rPr>
        <w:t>staff members</w:t>
      </w:r>
      <w:r w:rsidR="00D43E15" w:rsidRPr="00D43E15">
        <w:rPr>
          <w:rFonts w:eastAsia="Calibri" w:cs="Times New Roman"/>
          <w:szCs w:val="24"/>
          <w:highlight w:val="yellow"/>
        </w:rPr>
        <w:t xml:space="preserve"> where </w:t>
      </w:r>
      <w:r w:rsidR="00D43E15">
        <w:rPr>
          <w:rFonts w:eastAsia="Calibri" w:cs="Times New Roman"/>
          <w:szCs w:val="24"/>
          <w:highlight w:val="yellow"/>
        </w:rPr>
        <w:t>IDBZ</w:t>
      </w:r>
      <w:r w:rsidR="00D43E15" w:rsidRPr="00D43E15">
        <w:rPr>
          <w:rFonts w:eastAsia="Calibri" w:cs="Times New Roman"/>
          <w:szCs w:val="24"/>
          <w:highlight w:val="yellow"/>
        </w:rPr>
        <w:t xml:space="preserve"> has already agreed to take over the loan incurred with another employer</w:t>
      </w:r>
      <w:r w:rsidR="00D43E15">
        <w:rPr>
          <w:rFonts w:eastAsia="Calibri" w:cs="Times New Roman"/>
          <w:szCs w:val="24"/>
        </w:rPr>
        <w:t xml:space="preserve">. </w:t>
      </w:r>
      <w:r w:rsidR="00C30EE5">
        <w:rPr>
          <w:rFonts w:eastAsia="Calibri" w:cs="Times New Roman"/>
          <w:szCs w:val="24"/>
        </w:rPr>
        <w:t xml:space="preserve">IDBZ </w:t>
      </w:r>
      <w:r w:rsidR="003147D5">
        <w:rPr>
          <w:rFonts w:eastAsia="Calibri" w:cs="Times New Roman"/>
          <w:szCs w:val="24"/>
        </w:rPr>
        <w:t>staff members</w:t>
      </w:r>
      <w:r w:rsidR="00C30EE5">
        <w:rPr>
          <w:rFonts w:eastAsia="Calibri" w:cs="Times New Roman"/>
          <w:szCs w:val="24"/>
        </w:rPr>
        <w:t xml:space="preserve"> must b</w:t>
      </w:r>
      <w:r w:rsidR="00666AAC" w:rsidRPr="00AF4042">
        <w:rPr>
          <w:rFonts w:eastAsia="Calibri" w:cs="Times New Roman"/>
          <w:szCs w:val="24"/>
        </w:rPr>
        <w:t xml:space="preserve">e creditworthy and take personal responsibility to maintain </w:t>
      </w:r>
      <w:r w:rsidR="00D43E15">
        <w:rPr>
          <w:rFonts w:eastAsia="Calibri" w:cs="Times New Roman"/>
          <w:szCs w:val="24"/>
        </w:rPr>
        <w:t xml:space="preserve">a </w:t>
      </w:r>
      <w:r w:rsidR="00C30EE5">
        <w:rPr>
          <w:rFonts w:eastAsia="Calibri" w:cs="Times New Roman"/>
          <w:szCs w:val="24"/>
        </w:rPr>
        <w:t>credit worth</w:t>
      </w:r>
      <w:r w:rsidR="00666AAC" w:rsidRPr="00AF4042">
        <w:rPr>
          <w:rFonts w:eastAsia="Calibri" w:cs="Times New Roman"/>
          <w:szCs w:val="24"/>
        </w:rPr>
        <w:t xml:space="preserve"> financial management</w:t>
      </w:r>
      <w:r w:rsidR="00C30EE5">
        <w:rPr>
          <w:rFonts w:eastAsia="Calibri" w:cs="Times New Roman"/>
          <w:szCs w:val="24"/>
        </w:rPr>
        <w:t xml:space="preserve"> system</w:t>
      </w:r>
      <w:r w:rsidR="00666AAC" w:rsidRPr="00AF4042">
        <w:rPr>
          <w:rFonts w:eastAsia="Calibri" w:cs="Times New Roman"/>
          <w:szCs w:val="24"/>
        </w:rPr>
        <w:t>.</w:t>
      </w:r>
    </w:p>
    <w:p w14:paraId="728DA056" w14:textId="77A622E0" w:rsidR="00FC6ABD" w:rsidRPr="00AF4042" w:rsidRDefault="00FC6ABD" w:rsidP="00AF4042">
      <w:pPr>
        <w:spacing w:after="0" w:line="360" w:lineRule="auto"/>
        <w:jc w:val="both"/>
        <w:rPr>
          <w:rFonts w:eastAsia="Calibri" w:cs="Times New Roman"/>
          <w:szCs w:val="24"/>
        </w:rPr>
      </w:pPr>
    </w:p>
    <w:p w14:paraId="0D63FB37" w14:textId="086EC2A4" w:rsidR="00FC6ABD" w:rsidRPr="00EB3DBB" w:rsidRDefault="0053205F" w:rsidP="00D25A6F">
      <w:pPr>
        <w:pStyle w:val="ListParagraph"/>
        <w:numPr>
          <w:ilvl w:val="0"/>
          <w:numId w:val="112"/>
        </w:numPr>
        <w:spacing w:after="0" w:line="360" w:lineRule="auto"/>
        <w:jc w:val="both"/>
        <w:rPr>
          <w:rFonts w:eastAsia="Calibri" w:cs="Times New Roman"/>
          <w:b/>
          <w:szCs w:val="24"/>
        </w:rPr>
      </w:pPr>
      <w:r w:rsidRPr="00EB3DBB">
        <w:rPr>
          <w:rFonts w:eastAsia="Calibri" w:cs="Times New Roman"/>
          <w:b/>
          <w:szCs w:val="24"/>
        </w:rPr>
        <w:t xml:space="preserve">Personal Loan Takeovers </w:t>
      </w:r>
    </w:p>
    <w:p w14:paraId="7C674451" w14:textId="61D14E06" w:rsidR="008F72E5" w:rsidRPr="0053205F" w:rsidRDefault="00FC6ABD" w:rsidP="0053205F">
      <w:pPr>
        <w:spacing w:after="0" w:line="360" w:lineRule="auto"/>
        <w:jc w:val="both"/>
        <w:rPr>
          <w:rFonts w:eastAsia="Calibri" w:cs="Times New Roman"/>
          <w:szCs w:val="24"/>
        </w:rPr>
      </w:pPr>
      <w:r w:rsidRPr="00AF4042">
        <w:rPr>
          <w:rFonts w:eastAsia="Calibri" w:cs="Times New Roman"/>
          <w:szCs w:val="24"/>
        </w:rPr>
        <w:t>The Bank will consider taking over the personal loans of a member of staff joining the Bank depending on the criticality of the job to the Bank. Once such loans are taken over</w:t>
      </w:r>
      <w:r w:rsidR="007F1007">
        <w:rPr>
          <w:rFonts w:eastAsia="Calibri" w:cs="Times New Roman"/>
          <w:szCs w:val="24"/>
        </w:rPr>
        <w:t>,</w:t>
      </w:r>
      <w:r w:rsidRPr="00AF4042">
        <w:rPr>
          <w:rFonts w:eastAsia="Calibri" w:cs="Times New Roman"/>
          <w:szCs w:val="24"/>
        </w:rPr>
        <w:t xml:space="preserve"> the conditions applicable to the IDBZ staff personal loans will apply in respect of the portion of loans taken over from the </w:t>
      </w:r>
      <w:r w:rsidR="003147D5">
        <w:rPr>
          <w:rFonts w:eastAsia="Calibri" w:cs="Times New Roman"/>
          <w:szCs w:val="24"/>
        </w:rPr>
        <w:t>staff member</w:t>
      </w:r>
      <w:r w:rsidRPr="00AF4042">
        <w:rPr>
          <w:rFonts w:eastAsia="Calibri" w:cs="Times New Roman"/>
          <w:szCs w:val="24"/>
        </w:rPr>
        <w:t>’s previous employer</w:t>
      </w:r>
    </w:p>
    <w:p w14:paraId="20B4DA7A" w14:textId="77777777" w:rsidR="008F72E5" w:rsidRPr="00AF4042" w:rsidRDefault="008F72E5" w:rsidP="00AF4042">
      <w:pPr>
        <w:pStyle w:val="Heading4"/>
        <w:spacing w:before="0" w:line="360" w:lineRule="auto"/>
        <w:rPr>
          <w:rFonts w:eastAsia="Times New Roman" w:cs="Times New Roman"/>
          <w:b/>
          <w:i w:val="0"/>
          <w:szCs w:val="24"/>
        </w:rPr>
      </w:pPr>
    </w:p>
    <w:p w14:paraId="6B994EFF" w14:textId="27B0822B" w:rsidR="00D017F6" w:rsidRPr="0053205F" w:rsidRDefault="00666AAC" w:rsidP="00D25A6F">
      <w:pPr>
        <w:pStyle w:val="Heading4"/>
        <w:numPr>
          <w:ilvl w:val="0"/>
          <w:numId w:val="112"/>
        </w:numPr>
        <w:spacing w:before="0" w:line="360" w:lineRule="auto"/>
        <w:rPr>
          <w:rFonts w:eastAsia="Times New Roman" w:cs="Times New Roman"/>
          <w:b/>
          <w:i w:val="0"/>
          <w:szCs w:val="24"/>
        </w:rPr>
      </w:pPr>
      <w:r w:rsidRPr="00AF4042">
        <w:rPr>
          <w:rFonts w:eastAsia="Times New Roman" w:cs="Times New Roman"/>
          <w:b/>
          <w:i w:val="0"/>
          <w:szCs w:val="24"/>
        </w:rPr>
        <w:t>Interest Rate</w:t>
      </w:r>
    </w:p>
    <w:p w14:paraId="73788B56" w14:textId="77777777" w:rsidR="00666AAC" w:rsidRPr="00AF4042" w:rsidRDefault="00666AAC" w:rsidP="00AF4042">
      <w:pPr>
        <w:spacing w:after="0" w:line="360" w:lineRule="auto"/>
        <w:jc w:val="both"/>
        <w:rPr>
          <w:rFonts w:eastAsia="Calibri" w:cs="Times New Roman"/>
          <w:szCs w:val="24"/>
          <w:lang w:eastAsia="en-ZW"/>
        </w:rPr>
      </w:pPr>
      <w:bookmarkStart w:id="895" w:name="_Hlk522738249"/>
      <w:r w:rsidRPr="00AF4042">
        <w:rPr>
          <w:rFonts w:eastAsia="Calibri" w:cs="Times New Roman"/>
          <w:szCs w:val="24"/>
          <w:lang w:eastAsia="en-ZW"/>
        </w:rPr>
        <w:t>The int</w:t>
      </w:r>
      <w:r w:rsidR="00BD2DD0" w:rsidRPr="00AF4042">
        <w:rPr>
          <w:rFonts w:eastAsia="Calibri" w:cs="Times New Roman"/>
          <w:szCs w:val="24"/>
          <w:lang w:eastAsia="en-ZW"/>
        </w:rPr>
        <w:t xml:space="preserve">erest rate on the personal loans </w:t>
      </w:r>
      <w:r w:rsidRPr="00AF4042">
        <w:rPr>
          <w:rFonts w:eastAsia="Calibri" w:cs="Times New Roman"/>
          <w:szCs w:val="24"/>
          <w:lang w:eastAsia="en-ZW"/>
        </w:rPr>
        <w:t xml:space="preserve">shall be </w:t>
      </w:r>
      <w:r w:rsidR="00BD2DD0" w:rsidRPr="00AF4042">
        <w:rPr>
          <w:rFonts w:eastAsia="Calibri" w:cs="Times New Roman"/>
          <w:szCs w:val="24"/>
          <w:lang w:eastAsia="en-ZW"/>
        </w:rPr>
        <w:t>concessional in line with the Bank’s cost of funds</w:t>
      </w:r>
      <w:r w:rsidRPr="00AF4042">
        <w:rPr>
          <w:rFonts w:eastAsia="Calibri" w:cs="Times New Roman"/>
          <w:szCs w:val="24"/>
          <w:lang w:eastAsia="en-ZW"/>
        </w:rPr>
        <w:t>. The Bank reserves the right to adjust the interest rate from time to time in line with prevailing market conditions</w:t>
      </w:r>
      <w:bookmarkEnd w:id="895"/>
      <w:r w:rsidRPr="00AF4042">
        <w:rPr>
          <w:rFonts w:eastAsia="Calibri" w:cs="Times New Roman"/>
          <w:szCs w:val="24"/>
          <w:lang w:eastAsia="en-ZW"/>
        </w:rPr>
        <w:t>.</w:t>
      </w:r>
    </w:p>
    <w:p w14:paraId="72866870" w14:textId="77777777" w:rsidR="003B10B7" w:rsidRPr="00AF4042" w:rsidRDefault="003B10B7" w:rsidP="00AF4042">
      <w:pPr>
        <w:pStyle w:val="Heading3"/>
        <w:spacing w:line="360" w:lineRule="auto"/>
        <w:rPr>
          <w:rFonts w:eastAsia="Calibri"/>
          <w:lang w:eastAsia="en-ZW"/>
        </w:rPr>
      </w:pPr>
    </w:p>
    <w:p w14:paraId="296176D1" w14:textId="717D9391" w:rsidR="00D017F6" w:rsidRPr="00AF4042" w:rsidRDefault="00BD2DD0" w:rsidP="00D25A6F">
      <w:pPr>
        <w:pStyle w:val="Heading3"/>
        <w:numPr>
          <w:ilvl w:val="2"/>
          <w:numId w:val="46"/>
        </w:numPr>
        <w:spacing w:line="360" w:lineRule="auto"/>
        <w:rPr>
          <w:b w:val="0"/>
          <w:lang w:eastAsia="en-GB"/>
        </w:rPr>
      </w:pPr>
      <w:bookmarkStart w:id="896" w:name="_Toc113607563"/>
      <w:bookmarkStart w:id="897" w:name="_Toc114058946"/>
      <w:r w:rsidRPr="00AF4042">
        <w:t>Vehicle Loan</w:t>
      </w:r>
      <w:bookmarkEnd w:id="896"/>
      <w:bookmarkEnd w:id="897"/>
      <w:r w:rsidR="00666AAC" w:rsidRPr="00AF4042">
        <w:rPr>
          <w:lang w:eastAsia="en-GB"/>
        </w:rPr>
        <w:t xml:space="preserve"> </w:t>
      </w:r>
    </w:p>
    <w:p w14:paraId="1B17F995" w14:textId="77777777" w:rsidR="006E5C27" w:rsidRPr="00AF4042" w:rsidRDefault="00666AAC" w:rsidP="00AF4042">
      <w:pPr>
        <w:pStyle w:val="Heading3"/>
        <w:spacing w:line="360" w:lineRule="auto"/>
        <w:rPr>
          <w:b w:val="0"/>
          <w:lang w:eastAsia="en-GB"/>
        </w:rPr>
      </w:pPr>
      <w:r w:rsidRPr="00AF4042">
        <w:rPr>
          <w:lang w:eastAsia="en-GB"/>
        </w:rPr>
        <w:t xml:space="preserve"> </w:t>
      </w:r>
    </w:p>
    <w:p w14:paraId="01CE91D0" w14:textId="3ED76CC3" w:rsidR="00666AAC" w:rsidRPr="00AF4042" w:rsidRDefault="00BD2DD0"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The </w:t>
      </w:r>
      <w:r w:rsidR="00666AAC" w:rsidRPr="00AF4042">
        <w:rPr>
          <w:rFonts w:eastAsia="Times New Roman" w:cs="Times New Roman"/>
          <w:szCs w:val="24"/>
          <w:lang w:val="en-US" w:eastAsia="en-GB"/>
        </w:rPr>
        <w:t xml:space="preserve">Motor Vehicle Loan facility </w:t>
      </w:r>
      <w:r w:rsidRPr="00AF4042">
        <w:rPr>
          <w:rFonts w:eastAsia="Times New Roman" w:cs="Times New Roman"/>
          <w:szCs w:val="24"/>
          <w:lang w:val="en-US" w:eastAsia="en-GB"/>
        </w:rPr>
        <w:t xml:space="preserve">is given </w:t>
      </w:r>
      <w:r w:rsidR="00666AAC" w:rsidRPr="00AF4042">
        <w:rPr>
          <w:rFonts w:eastAsia="Times New Roman" w:cs="Times New Roman"/>
          <w:szCs w:val="24"/>
          <w:lang w:val="en-US" w:eastAsia="en-GB"/>
        </w:rPr>
        <w:t>to qualifying Staff to enable them to purchase cars for their use.</w:t>
      </w:r>
      <w:r w:rsidR="003B10B7" w:rsidRPr="00AF4042">
        <w:rPr>
          <w:rFonts w:eastAsia="Times New Roman" w:cs="Times New Roman"/>
          <w:szCs w:val="24"/>
          <w:lang w:val="en-US" w:eastAsia="en-GB"/>
        </w:rPr>
        <w:t xml:space="preserve"> </w:t>
      </w:r>
      <w:r w:rsidR="00666AAC" w:rsidRPr="00AF4042">
        <w:rPr>
          <w:rFonts w:eastAsia="Times New Roman" w:cs="Times New Roman"/>
          <w:szCs w:val="24"/>
          <w:lang w:val="en-US" w:eastAsia="en-GB"/>
        </w:rPr>
        <w:t>Depending on the financial commitments or constraints of the Bank, the following are the basic provisions and conditions applicable when Staff are applying for motor vehicle loans.</w:t>
      </w:r>
      <w:r w:rsidR="002016EF" w:rsidRPr="00AF4042">
        <w:rPr>
          <w:rFonts w:eastAsia="Times New Roman" w:cs="Times New Roman"/>
          <w:szCs w:val="24"/>
          <w:lang w:val="en-US" w:eastAsia="en-GB"/>
        </w:rPr>
        <w:t xml:space="preserve"> The loan shall not be used to purchase commercial vehicles.</w:t>
      </w:r>
    </w:p>
    <w:p w14:paraId="6CBC9361" w14:textId="77777777" w:rsidR="003B10B7" w:rsidRPr="00AF4042" w:rsidRDefault="003B10B7" w:rsidP="00AF4042">
      <w:pPr>
        <w:spacing w:after="0" w:line="360" w:lineRule="auto"/>
        <w:jc w:val="both"/>
        <w:rPr>
          <w:rFonts w:eastAsia="Times New Roman" w:cs="Times New Roman"/>
          <w:szCs w:val="24"/>
          <w:lang w:val="en-US" w:eastAsia="en-GB"/>
        </w:rPr>
      </w:pPr>
    </w:p>
    <w:p w14:paraId="196EE0A3" w14:textId="77777777" w:rsidR="00666AAC" w:rsidRPr="00AF4042" w:rsidRDefault="00666AAC" w:rsidP="00D25A6F">
      <w:pPr>
        <w:pStyle w:val="Heading4"/>
        <w:numPr>
          <w:ilvl w:val="0"/>
          <w:numId w:val="113"/>
        </w:numPr>
        <w:spacing w:line="360" w:lineRule="auto"/>
        <w:rPr>
          <w:rFonts w:cs="Times New Roman"/>
          <w:b/>
          <w:i w:val="0"/>
          <w:szCs w:val="24"/>
        </w:rPr>
      </w:pPr>
      <w:r w:rsidRPr="00AF4042">
        <w:rPr>
          <w:rFonts w:cs="Times New Roman"/>
          <w:b/>
          <w:i w:val="0"/>
          <w:szCs w:val="24"/>
        </w:rPr>
        <w:t>Eligibility</w:t>
      </w:r>
    </w:p>
    <w:p w14:paraId="4DAC8316" w14:textId="77777777" w:rsidR="00666AAC" w:rsidRPr="00AF4042" w:rsidRDefault="00666AAC" w:rsidP="00AF4042">
      <w:pPr>
        <w:spacing w:after="0" w:line="360" w:lineRule="auto"/>
        <w:jc w:val="both"/>
        <w:rPr>
          <w:rFonts w:eastAsia="Times New Roman" w:cs="Times New Roman"/>
          <w:szCs w:val="24"/>
          <w:lang w:val="en-US"/>
        </w:rPr>
      </w:pPr>
      <w:r w:rsidRPr="00AF4042">
        <w:rPr>
          <w:rFonts w:eastAsia="Times New Roman" w:cs="Times New Roman"/>
          <w:szCs w:val="24"/>
          <w:lang w:val="en-US"/>
        </w:rPr>
        <w:t xml:space="preserve"> </w:t>
      </w:r>
    </w:p>
    <w:p w14:paraId="6E2DD3D5" w14:textId="77777777" w:rsidR="00666AAC" w:rsidRPr="00AF4042" w:rsidRDefault="00666AAC" w:rsidP="00D25A6F">
      <w:pPr>
        <w:numPr>
          <w:ilvl w:val="0"/>
          <w:numId w:val="17"/>
        </w:num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Eligibility shall be three (3 months) following confirmation to permanent appointment/engagement. </w:t>
      </w:r>
    </w:p>
    <w:p w14:paraId="6F248158" w14:textId="77777777" w:rsidR="00666AAC" w:rsidRPr="00AF4042" w:rsidRDefault="00666AAC" w:rsidP="00D25A6F">
      <w:pPr>
        <w:numPr>
          <w:ilvl w:val="0"/>
          <w:numId w:val="17"/>
        </w:num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Staff must be holders of a valid driver’s license       </w:t>
      </w:r>
    </w:p>
    <w:p w14:paraId="66830D9E" w14:textId="77777777" w:rsidR="00D017F6" w:rsidRPr="00AF4042" w:rsidRDefault="00D017F6" w:rsidP="00AF4042">
      <w:pPr>
        <w:pStyle w:val="Heading4"/>
        <w:spacing w:line="360" w:lineRule="auto"/>
        <w:rPr>
          <w:rFonts w:eastAsia="Times New Roman" w:cs="Times New Roman"/>
          <w:b/>
          <w:i w:val="0"/>
          <w:szCs w:val="24"/>
          <w:lang w:val="en-GB" w:eastAsia="en-GB"/>
        </w:rPr>
      </w:pPr>
    </w:p>
    <w:p w14:paraId="58F0BBA2" w14:textId="49B20535" w:rsidR="00D017F6" w:rsidRPr="0053205F" w:rsidRDefault="00666AAC" w:rsidP="00D25A6F">
      <w:pPr>
        <w:pStyle w:val="Heading4"/>
        <w:numPr>
          <w:ilvl w:val="0"/>
          <w:numId w:val="113"/>
        </w:numPr>
        <w:spacing w:line="360" w:lineRule="auto"/>
        <w:rPr>
          <w:rFonts w:eastAsia="Times New Roman" w:cs="Times New Roman"/>
          <w:b/>
          <w:i w:val="0"/>
          <w:szCs w:val="24"/>
          <w:lang w:val="en-GB" w:eastAsia="en-GB"/>
        </w:rPr>
      </w:pPr>
      <w:r w:rsidRPr="00AF4042">
        <w:rPr>
          <w:rFonts w:eastAsia="Times New Roman" w:cs="Times New Roman"/>
          <w:b/>
          <w:i w:val="0"/>
          <w:szCs w:val="24"/>
          <w:lang w:val="en-GB" w:eastAsia="en-GB"/>
        </w:rPr>
        <w:t>Interest Rate</w:t>
      </w:r>
    </w:p>
    <w:p w14:paraId="265B2892" w14:textId="77777777" w:rsidR="00666AAC" w:rsidRPr="00AF4042" w:rsidRDefault="00BD2DD0" w:rsidP="00AF404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60" w:lineRule="auto"/>
        <w:rPr>
          <w:rFonts w:eastAsia="Times New Roman" w:cs="Times New Roman"/>
          <w:szCs w:val="24"/>
          <w:lang w:val="en-GB" w:eastAsia="en-GB"/>
        </w:rPr>
      </w:pPr>
      <w:r w:rsidRPr="00AF4042">
        <w:rPr>
          <w:rFonts w:eastAsia="Calibri" w:cs="Times New Roman"/>
          <w:szCs w:val="24"/>
          <w:lang w:eastAsia="en-ZW"/>
        </w:rPr>
        <w:t xml:space="preserve">The interest rate on the </w:t>
      </w:r>
      <w:r w:rsidR="0029453D" w:rsidRPr="00AF4042">
        <w:rPr>
          <w:rFonts w:eastAsia="Calibri" w:cs="Times New Roman"/>
          <w:szCs w:val="24"/>
          <w:lang w:eastAsia="en-ZW"/>
        </w:rPr>
        <w:t xml:space="preserve">vehicle </w:t>
      </w:r>
      <w:r w:rsidRPr="00AF4042">
        <w:rPr>
          <w:rFonts w:eastAsia="Calibri" w:cs="Times New Roman"/>
          <w:szCs w:val="24"/>
          <w:lang w:eastAsia="en-ZW"/>
        </w:rPr>
        <w:t>loans shall be concessional in line with the Bank’s cost of funds. The Bank reserves the right to adjust the interest rate from time to time in line with prevailing market conditions</w:t>
      </w:r>
      <w:r w:rsidR="001F0332" w:rsidRPr="00AF4042">
        <w:rPr>
          <w:rFonts w:eastAsia="Calibri" w:cs="Times New Roman"/>
          <w:b/>
          <w:szCs w:val="24"/>
          <w:lang w:eastAsia="en-ZW"/>
        </w:rPr>
        <w:t>.</w:t>
      </w:r>
    </w:p>
    <w:p w14:paraId="1230200A" w14:textId="77777777" w:rsidR="00DE7435" w:rsidRPr="00AF4042" w:rsidRDefault="00DE7435" w:rsidP="00AF404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60" w:lineRule="auto"/>
        <w:rPr>
          <w:rFonts w:eastAsia="Times New Roman" w:cs="Times New Roman"/>
          <w:szCs w:val="24"/>
          <w:lang w:val="en-GB" w:eastAsia="en-GB"/>
        </w:rPr>
      </w:pPr>
    </w:p>
    <w:p w14:paraId="3C11D560" w14:textId="71F018F1" w:rsidR="00666AAC" w:rsidRPr="00AF4042" w:rsidRDefault="00666AAC" w:rsidP="00D25A6F">
      <w:pPr>
        <w:pStyle w:val="Heading4"/>
        <w:numPr>
          <w:ilvl w:val="0"/>
          <w:numId w:val="113"/>
        </w:numPr>
        <w:spacing w:line="360" w:lineRule="auto"/>
        <w:rPr>
          <w:rFonts w:eastAsia="Times New Roman" w:cs="Times New Roman"/>
          <w:b/>
          <w:i w:val="0"/>
          <w:szCs w:val="24"/>
          <w:lang w:val="en-GB" w:eastAsia="en-GB"/>
        </w:rPr>
      </w:pPr>
      <w:r w:rsidRPr="00AF4042">
        <w:rPr>
          <w:rFonts w:eastAsia="Times New Roman" w:cs="Times New Roman"/>
          <w:b/>
          <w:i w:val="0"/>
          <w:szCs w:val="24"/>
          <w:lang w:val="en-GB" w:eastAsia="en-GB"/>
        </w:rPr>
        <w:t xml:space="preserve">Repayment Period                                                                   </w:t>
      </w:r>
    </w:p>
    <w:p w14:paraId="1333A3B6" w14:textId="6C4EC9E5" w:rsidR="00C5785E" w:rsidRPr="00AF4042" w:rsidRDefault="00666AAC" w:rsidP="00AF4042">
      <w:pPr>
        <w:spacing w:after="0" w:line="360" w:lineRule="auto"/>
        <w:jc w:val="both"/>
        <w:rPr>
          <w:rFonts w:eastAsia="Times New Roman" w:cs="Times New Roman"/>
          <w:szCs w:val="24"/>
          <w:lang w:val="en-GB" w:eastAsia="en-GB"/>
        </w:rPr>
      </w:pPr>
      <w:r w:rsidRPr="00AF4042">
        <w:rPr>
          <w:rFonts w:eastAsia="Times New Roman" w:cs="Times New Roman"/>
          <w:szCs w:val="24"/>
          <w:lang w:val="en-GB" w:eastAsia="en-GB"/>
        </w:rPr>
        <w:t xml:space="preserve">The maximum repayment period for any motor vehicle loan shall be </w:t>
      </w:r>
      <w:r w:rsidRPr="00AF4042">
        <w:rPr>
          <w:rFonts w:eastAsia="Times New Roman" w:cs="Times New Roman"/>
          <w:b/>
          <w:szCs w:val="24"/>
          <w:lang w:val="en-GB" w:eastAsia="en-GB"/>
        </w:rPr>
        <w:t>5 years</w:t>
      </w:r>
      <w:r w:rsidRPr="00AF4042">
        <w:rPr>
          <w:rFonts w:eastAsia="Times New Roman" w:cs="Times New Roman"/>
          <w:szCs w:val="24"/>
          <w:lang w:val="en-GB" w:eastAsia="en-GB"/>
        </w:rPr>
        <w:t xml:space="preserve">. Priority in accessing </w:t>
      </w:r>
      <w:r w:rsidR="00DA7F61">
        <w:rPr>
          <w:rFonts w:eastAsia="Times New Roman" w:cs="Times New Roman"/>
          <w:szCs w:val="24"/>
          <w:lang w:val="en-GB" w:eastAsia="en-GB"/>
        </w:rPr>
        <w:t xml:space="preserve">the </w:t>
      </w:r>
      <w:r w:rsidRPr="00AF4042">
        <w:rPr>
          <w:rFonts w:eastAsia="Times New Roman" w:cs="Times New Roman"/>
          <w:szCs w:val="24"/>
          <w:lang w:val="en-GB" w:eastAsia="en-GB"/>
        </w:rPr>
        <w:t>motor vehicle loan facility is af</w:t>
      </w:r>
      <w:r w:rsidR="00C5785E" w:rsidRPr="00AF4042">
        <w:rPr>
          <w:rFonts w:eastAsia="Times New Roman" w:cs="Times New Roman"/>
          <w:szCs w:val="24"/>
          <w:lang w:val="en-GB" w:eastAsia="en-GB"/>
        </w:rPr>
        <w:t>forded to first</w:t>
      </w:r>
      <w:r w:rsidR="00DA7F61">
        <w:rPr>
          <w:rFonts w:eastAsia="Times New Roman" w:cs="Times New Roman"/>
          <w:szCs w:val="24"/>
          <w:lang w:val="en-GB" w:eastAsia="en-GB"/>
        </w:rPr>
        <w:t>-</w:t>
      </w:r>
      <w:r w:rsidR="00C5785E" w:rsidRPr="00AF4042">
        <w:rPr>
          <w:rFonts w:eastAsia="Times New Roman" w:cs="Times New Roman"/>
          <w:szCs w:val="24"/>
          <w:lang w:val="en-GB" w:eastAsia="en-GB"/>
        </w:rPr>
        <w:t>time applicants</w:t>
      </w:r>
      <w:r w:rsidR="00DA7F61">
        <w:rPr>
          <w:rFonts w:eastAsia="Times New Roman" w:cs="Times New Roman"/>
          <w:szCs w:val="24"/>
          <w:lang w:val="en-GB" w:eastAsia="en-GB"/>
        </w:rPr>
        <w:t>; second-time applicants will only qualify after completing</w:t>
      </w:r>
      <w:r w:rsidR="00C5785E" w:rsidRPr="00AF4042">
        <w:rPr>
          <w:rFonts w:eastAsia="Times New Roman" w:cs="Times New Roman"/>
          <w:szCs w:val="24"/>
          <w:lang w:val="en-GB" w:eastAsia="en-GB"/>
        </w:rPr>
        <w:t xml:space="preserve"> the first car loan.</w:t>
      </w:r>
    </w:p>
    <w:p w14:paraId="3F1C3CCE" w14:textId="77777777" w:rsidR="00C5785E" w:rsidRPr="00AF4042" w:rsidRDefault="00C5785E" w:rsidP="00AF4042">
      <w:p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eastAsia="Times New Roman" w:cs="Times New Roman"/>
          <w:szCs w:val="24"/>
          <w:lang w:val="en-GB" w:eastAsia="en-GB"/>
        </w:rPr>
      </w:pPr>
    </w:p>
    <w:p w14:paraId="23145866" w14:textId="3D0E30E5" w:rsidR="00962C70" w:rsidRPr="0053205F" w:rsidRDefault="00962C70" w:rsidP="00D25A6F">
      <w:pPr>
        <w:pStyle w:val="Heading4"/>
        <w:numPr>
          <w:ilvl w:val="0"/>
          <w:numId w:val="113"/>
        </w:numPr>
        <w:spacing w:line="360" w:lineRule="auto"/>
        <w:rPr>
          <w:rFonts w:eastAsia="Times New Roman" w:cs="Times New Roman"/>
          <w:b/>
          <w:i w:val="0"/>
          <w:szCs w:val="24"/>
          <w:lang w:val="en-US" w:eastAsia="en-GB"/>
        </w:rPr>
      </w:pPr>
      <w:r w:rsidRPr="00AF4042">
        <w:rPr>
          <w:rFonts w:eastAsia="Times New Roman" w:cs="Times New Roman"/>
          <w:b/>
          <w:i w:val="0"/>
          <w:szCs w:val="24"/>
          <w:lang w:val="en-US" w:eastAsia="en-GB"/>
        </w:rPr>
        <w:t>Conditions of Car to Be Purchased</w:t>
      </w:r>
    </w:p>
    <w:p w14:paraId="5E8FFF9E" w14:textId="2D8DE908" w:rsidR="00962C70" w:rsidRPr="00AF4042" w:rsidRDefault="00962C70" w:rsidP="00AF4042">
      <w:pPr>
        <w:spacing w:after="0" w:line="360" w:lineRule="auto"/>
        <w:jc w:val="both"/>
        <w:rPr>
          <w:rFonts w:eastAsia="Calibri" w:cs="Times New Roman"/>
          <w:szCs w:val="24"/>
          <w:lang w:val="en-US" w:eastAsia="en-GB"/>
        </w:rPr>
      </w:pPr>
      <w:r w:rsidRPr="00AF4042">
        <w:rPr>
          <w:rFonts w:eastAsia="Calibri" w:cs="Times New Roman"/>
          <w:szCs w:val="24"/>
          <w:lang w:val="en-US" w:eastAsia="en-GB"/>
        </w:rPr>
        <w:t>The Bank will only allow qualifying staff to purchase vehicles which are ten (10) years old or below</w:t>
      </w:r>
      <w:r w:rsidR="00891B87">
        <w:rPr>
          <w:rFonts w:eastAsia="Calibri" w:cs="Times New Roman"/>
          <w:szCs w:val="24"/>
          <w:lang w:val="en-US" w:eastAsia="en-GB"/>
        </w:rPr>
        <w:t>,</w:t>
      </w:r>
      <w:r w:rsidRPr="00AF4042">
        <w:rPr>
          <w:rFonts w:eastAsia="Calibri" w:cs="Times New Roman"/>
          <w:szCs w:val="24"/>
          <w:lang w:val="en-US" w:eastAsia="en-GB"/>
        </w:rPr>
        <w:t xml:space="preserve"> depending on the mileage on the clock and the general condition of the car. All cars purchased under this loan scheme must be subject to an acceptable   Automobile Association (A.A.) or V.I.D. report.  </w:t>
      </w:r>
      <w:r w:rsidR="00122019">
        <w:rPr>
          <w:rFonts w:eastAsia="Calibri" w:cs="Times New Roman"/>
          <w:szCs w:val="24"/>
          <w:lang w:val="en-US" w:eastAsia="en-GB"/>
        </w:rPr>
        <w:t>Without</w:t>
      </w:r>
      <w:r w:rsidRPr="00AF4042">
        <w:rPr>
          <w:rFonts w:eastAsia="Calibri" w:cs="Times New Roman"/>
          <w:szCs w:val="24"/>
          <w:lang w:val="en-US" w:eastAsia="en-GB"/>
        </w:rPr>
        <w:t xml:space="preserve"> A.A. or V.I.D. reports, the Bank may allow staff members to obtain similar reports from reputable garages. </w:t>
      </w:r>
    </w:p>
    <w:p w14:paraId="554E43F0" w14:textId="77777777" w:rsidR="00962C70" w:rsidRPr="00AF4042" w:rsidRDefault="00962C70" w:rsidP="00AF4042">
      <w:pPr>
        <w:spacing w:after="0" w:line="360" w:lineRule="auto"/>
        <w:jc w:val="both"/>
        <w:rPr>
          <w:rFonts w:eastAsia="Calibri" w:cs="Times New Roman"/>
          <w:szCs w:val="24"/>
          <w:lang w:val="en-US" w:eastAsia="en-GB"/>
        </w:rPr>
      </w:pPr>
    </w:p>
    <w:p w14:paraId="36912B79" w14:textId="64AAE77F" w:rsidR="00962C70" w:rsidRPr="00AF4042" w:rsidRDefault="00962C70"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In all cases, the vehicle must be free of any lien and </w:t>
      </w:r>
      <w:r w:rsidR="00122019">
        <w:rPr>
          <w:rFonts w:eastAsia="Times New Roman" w:cs="Times New Roman"/>
          <w:szCs w:val="24"/>
          <w:lang w:val="en-US" w:eastAsia="en-GB"/>
        </w:rPr>
        <w:t>be the seller's legal property</w:t>
      </w:r>
      <w:r w:rsidRPr="00AF4042">
        <w:rPr>
          <w:rFonts w:eastAsia="Times New Roman" w:cs="Times New Roman"/>
          <w:szCs w:val="24"/>
          <w:lang w:val="en-US" w:eastAsia="en-GB"/>
        </w:rPr>
        <w:t>.</w:t>
      </w:r>
    </w:p>
    <w:p w14:paraId="293A2C58" w14:textId="0B7FECD3" w:rsidR="00D017F6" w:rsidRPr="0053205F" w:rsidRDefault="00962C70" w:rsidP="0053205F">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The vehicle purchased under this loan scheme must not be sold or disposed of during the tenor of the loan without the Bank’s authority.  In the event that the car is disposed of or sold, the vehicle loan should be</w:t>
      </w:r>
      <w:r w:rsidR="00C5785E" w:rsidRPr="00AF4042">
        <w:rPr>
          <w:rFonts w:eastAsia="Times New Roman" w:cs="Times New Roman"/>
          <w:szCs w:val="24"/>
          <w:lang w:val="en-US" w:eastAsia="en-GB"/>
        </w:rPr>
        <w:t xml:space="preserve"> immediately</w:t>
      </w:r>
      <w:r w:rsidR="00F2526B" w:rsidRPr="00AF4042">
        <w:rPr>
          <w:rFonts w:eastAsia="Times New Roman" w:cs="Times New Roman"/>
          <w:szCs w:val="24"/>
          <w:lang w:val="en-US" w:eastAsia="en-GB"/>
        </w:rPr>
        <w:t xml:space="preserve"> cleared</w:t>
      </w:r>
      <w:r w:rsidRPr="00AF4042">
        <w:rPr>
          <w:rFonts w:eastAsia="Times New Roman" w:cs="Times New Roman"/>
          <w:szCs w:val="24"/>
          <w:lang w:val="en-US" w:eastAsia="en-GB"/>
        </w:rPr>
        <w:t xml:space="preserve">. </w:t>
      </w:r>
      <w:r w:rsidR="00E63874" w:rsidRPr="00AF4042">
        <w:rPr>
          <w:rFonts w:eastAsia="Times New Roman" w:cs="Times New Roman"/>
          <w:szCs w:val="24"/>
          <w:lang w:val="en-US" w:eastAsia="en-GB"/>
        </w:rPr>
        <w:t>All vehicle</w:t>
      </w:r>
      <w:r w:rsidR="00122019">
        <w:rPr>
          <w:rFonts w:eastAsia="Times New Roman" w:cs="Times New Roman"/>
          <w:szCs w:val="24"/>
          <w:lang w:val="en-US" w:eastAsia="en-GB"/>
        </w:rPr>
        <w:t>s</w:t>
      </w:r>
      <w:r w:rsidR="00E63874" w:rsidRPr="00AF4042">
        <w:rPr>
          <w:rFonts w:eastAsia="Times New Roman" w:cs="Times New Roman"/>
          <w:szCs w:val="24"/>
          <w:lang w:val="en-US" w:eastAsia="en-GB"/>
        </w:rPr>
        <w:t xml:space="preserve"> purchased under this scheme shall be comprehensively insured.</w:t>
      </w:r>
    </w:p>
    <w:p w14:paraId="37C3E524" w14:textId="77777777" w:rsidR="00D017F6" w:rsidRPr="00AF4042" w:rsidRDefault="00D017F6" w:rsidP="00AF4042">
      <w:pPr>
        <w:spacing w:line="360" w:lineRule="auto"/>
        <w:rPr>
          <w:rFonts w:cs="Times New Roman"/>
          <w:lang w:val="en-US" w:eastAsia="en-GB"/>
        </w:rPr>
      </w:pPr>
    </w:p>
    <w:p w14:paraId="713A6041" w14:textId="5EB8DDF4" w:rsidR="00EF1B5D" w:rsidRPr="00AF4042" w:rsidRDefault="00DE7435" w:rsidP="00D25A6F">
      <w:pPr>
        <w:pStyle w:val="Heading3"/>
        <w:numPr>
          <w:ilvl w:val="2"/>
          <w:numId w:val="46"/>
        </w:numPr>
        <w:spacing w:before="0" w:line="360" w:lineRule="auto"/>
        <w:rPr>
          <w:b w:val="0"/>
        </w:rPr>
      </w:pPr>
      <w:bookmarkStart w:id="898" w:name="_Toc113607564"/>
      <w:bookmarkStart w:id="899" w:name="_Toc114058947"/>
      <w:r w:rsidRPr="00AF4042">
        <w:t>Housing loans</w:t>
      </w:r>
      <w:bookmarkEnd w:id="898"/>
      <w:bookmarkEnd w:id="899"/>
    </w:p>
    <w:p w14:paraId="678B9712" w14:textId="77777777" w:rsidR="00D017F6" w:rsidRPr="00AF4042" w:rsidRDefault="00D017F6" w:rsidP="00AF4042">
      <w:pPr>
        <w:tabs>
          <w:tab w:val="left" w:pos="5760"/>
        </w:tabs>
        <w:spacing w:after="0" w:line="360" w:lineRule="auto"/>
        <w:jc w:val="both"/>
        <w:rPr>
          <w:rFonts w:eastAsiaTheme="minorEastAsia" w:cs="Times New Roman"/>
          <w:szCs w:val="24"/>
          <w:lang w:eastAsia="en-ZW"/>
        </w:rPr>
      </w:pPr>
    </w:p>
    <w:p w14:paraId="712F784F" w14:textId="15F7AD0E" w:rsidR="00EF1B5D" w:rsidRPr="00AF4042" w:rsidRDefault="00962C70" w:rsidP="00AF4042">
      <w:pPr>
        <w:tabs>
          <w:tab w:val="left" w:pos="5760"/>
        </w:tabs>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w:t>
      </w:r>
      <w:r w:rsidR="00F2526B" w:rsidRPr="00AF4042">
        <w:rPr>
          <w:rFonts w:eastAsiaTheme="minorEastAsia" w:cs="Times New Roman"/>
          <w:szCs w:val="24"/>
          <w:lang w:eastAsia="en-ZW"/>
        </w:rPr>
        <w:t>Bank</w:t>
      </w:r>
      <w:r w:rsidRPr="00AF4042">
        <w:rPr>
          <w:rFonts w:eastAsiaTheme="minorEastAsia" w:cs="Times New Roman"/>
          <w:szCs w:val="24"/>
          <w:lang w:eastAsia="en-ZW"/>
        </w:rPr>
        <w:t xml:space="preserve"> recognizes the need for its staff members to own property in the form of housing and provides financial assistance to qualifying staff.</w:t>
      </w:r>
      <w:r w:rsidR="00F2526B" w:rsidRPr="00AF4042">
        <w:rPr>
          <w:rFonts w:eastAsiaTheme="minorEastAsia" w:cs="Times New Roman"/>
          <w:szCs w:val="24"/>
          <w:lang w:eastAsia="en-ZW"/>
        </w:rPr>
        <w:t xml:space="preserve"> </w:t>
      </w:r>
      <w:r w:rsidRPr="00AF4042">
        <w:rPr>
          <w:rFonts w:eastAsiaTheme="minorEastAsia" w:cs="Times New Roman"/>
          <w:szCs w:val="24"/>
          <w:lang w:eastAsia="en-ZW"/>
        </w:rPr>
        <w:t>Depending on the financial commitments or constraints of the Bank, the following are the basic provisions and conditions applicable when Staff are applying for housing loans.</w:t>
      </w:r>
    </w:p>
    <w:p w14:paraId="452768AF" w14:textId="77777777" w:rsidR="00E00C1C" w:rsidRPr="00AF4042" w:rsidRDefault="00E00C1C" w:rsidP="00AF4042">
      <w:pPr>
        <w:tabs>
          <w:tab w:val="left" w:pos="5760"/>
        </w:tabs>
        <w:spacing w:after="0" w:line="360" w:lineRule="auto"/>
        <w:jc w:val="both"/>
        <w:rPr>
          <w:rFonts w:eastAsiaTheme="minorEastAsia" w:cs="Times New Roman"/>
          <w:szCs w:val="24"/>
          <w:lang w:eastAsia="en-ZW"/>
        </w:rPr>
      </w:pPr>
    </w:p>
    <w:p w14:paraId="3F2FD652" w14:textId="36F97F59" w:rsidR="00EF1B5D" w:rsidRPr="0053205F" w:rsidRDefault="00F2526B" w:rsidP="00D25A6F">
      <w:pPr>
        <w:pStyle w:val="Heading4"/>
        <w:numPr>
          <w:ilvl w:val="0"/>
          <w:numId w:val="114"/>
        </w:numPr>
        <w:spacing w:line="360" w:lineRule="auto"/>
        <w:rPr>
          <w:rFonts w:cs="Times New Roman"/>
          <w:b/>
          <w:i w:val="0"/>
          <w:szCs w:val="24"/>
        </w:rPr>
      </w:pPr>
      <w:r w:rsidRPr="00AF4042">
        <w:rPr>
          <w:rFonts w:cs="Times New Roman"/>
          <w:b/>
          <w:i w:val="0"/>
          <w:szCs w:val="24"/>
        </w:rPr>
        <w:lastRenderedPageBreak/>
        <w:t>Eligibility</w:t>
      </w:r>
      <w:r w:rsidR="00962C70" w:rsidRPr="00AF4042">
        <w:rPr>
          <w:rFonts w:cs="Times New Roman"/>
          <w:b/>
          <w:i w:val="0"/>
          <w:szCs w:val="24"/>
        </w:rPr>
        <w:t xml:space="preserve"> </w:t>
      </w:r>
    </w:p>
    <w:p w14:paraId="293DDD49" w14:textId="11769097"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 xml:space="preserve">Eligibility shall be after at least one year of continuous service with the Bank. In </w:t>
      </w:r>
      <w:r w:rsidR="00025445">
        <w:rPr>
          <w:rFonts w:eastAsiaTheme="minorEastAsia" w:cs="Times New Roman"/>
          <w:szCs w:val="24"/>
          <w:lang w:eastAsia="en-ZW"/>
        </w:rPr>
        <w:t>exception</w:t>
      </w:r>
      <w:r w:rsidRPr="00AF4042">
        <w:rPr>
          <w:rFonts w:eastAsiaTheme="minorEastAsia" w:cs="Times New Roman"/>
          <w:szCs w:val="24"/>
          <w:lang w:eastAsia="en-ZW"/>
        </w:rPr>
        <w:t xml:space="preserve">al circumstances where there is </w:t>
      </w:r>
      <w:r w:rsidR="00025445">
        <w:rPr>
          <w:rFonts w:eastAsiaTheme="minorEastAsia" w:cs="Times New Roman"/>
          <w:szCs w:val="24"/>
          <w:lang w:eastAsia="en-ZW"/>
        </w:rPr>
        <w:t xml:space="preserve">a </w:t>
      </w:r>
      <w:r w:rsidRPr="00AF4042">
        <w:rPr>
          <w:rFonts w:eastAsiaTheme="minorEastAsia" w:cs="Times New Roman"/>
          <w:szCs w:val="24"/>
          <w:lang w:eastAsia="en-ZW"/>
        </w:rPr>
        <w:t>need to retain or attract key personnel</w:t>
      </w:r>
      <w:r w:rsidR="00025445">
        <w:rPr>
          <w:rFonts w:eastAsiaTheme="minorEastAsia" w:cs="Times New Roman"/>
          <w:szCs w:val="24"/>
          <w:lang w:eastAsia="en-ZW"/>
        </w:rPr>
        <w:t>,</w:t>
      </w:r>
      <w:r w:rsidRPr="00AF4042">
        <w:rPr>
          <w:rFonts w:eastAsiaTheme="minorEastAsia" w:cs="Times New Roman"/>
          <w:szCs w:val="24"/>
          <w:lang w:eastAsia="en-ZW"/>
        </w:rPr>
        <w:t xml:space="preserve"> the Chief Executive Officer may use his discretion to reduce the qualifying period for eligibility </w:t>
      </w:r>
      <w:r w:rsidR="00025445">
        <w:rPr>
          <w:rFonts w:eastAsiaTheme="minorEastAsia" w:cs="Times New Roman"/>
          <w:szCs w:val="24"/>
          <w:lang w:eastAsia="en-ZW"/>
        </w:rPr>
        <w:t>for</w:t>
      </w:r>
      <w:r w:rsidRPr="00AF4042">
        <w:rPr>
          <w:rFonts w:eastAsiaTheme="minorEastAsia" w:cs="Times New Roman"/>
          <w:szCs w:val="24"/>
          <w:lang w:eastAsia="en-ZW"/>
        </w:rPr>
        <w:t xml:space="preserve"> housing loans. </w:t>
      </w:r>
      <w:r w:rsidR="00025445">
        <w:rPr>
          <w:rFonts w:eastAsiaTheme="minorEastAsia" w:cs="Times New Roman"/>
          <w:szCs w:val="24"/>
          <w:lang w:eastAsia="en-ZW"/>
        </w:rPr>
        <w:t>The full qualification amount shall cater for all costs involved that is purchase price, bond registration fees and property valuation fees. A spouse's salary shall not be considered in calculating the total loan limit</w:t>
      </w:r>
      <w:r w:rsidRPr="00AF4042">
        <w:rPr>
          <w:rFonts w:eastAsiaTheme="minorEastAsia" w:cs="Times New Roman"/>
          <w:szCs w:val="24"/>
          <w:lang w:eastAsia="en-ZW"/>
        </w:rPr>
        <w:t xml:space="preserve">. </w:t>
      </w:r>
    </w:p>
    <w:p w14:paraId="455EF6A9" w14:textId="77777777" w:rsidR="00F2526B" w:rsidRPr="00AF4042" w:rsidRDefault="00F2526B"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41113FFC" w14:textId="053E5CC6" w:rsidR="00962C70" w:rsidRPr="0053205F" w:rsidRDefault="00F2526B" w:rsidP="00D25A6F">
      <w:pPr>
        <w:pStyle w:val="Heading4"/>
        <w:numPr>
          <w:ilvl w:val="0"/>
          <w:numId w:val="114"/>
        </w:numPr>
        <w:spacing w:line="360" w:lineRule="auto"/>
        <w:rPr>
          <w:rFonts w:cs="Times New Roman"/>
          <w:b/>
          <w:i w:val="0"/>
          <w:szCs w:val="24"/>
        </w:rPr>
      </w:pPr>
      <w:r w:rsidRPr="00AF4042">
        <w:rPr>
          <w:rFonts w:cs="Times New Roman"/>
          <w:b/>
          <w:i w:val="0"/>
          <w:szCs w:val="24"/>
        </w:rPr>
        <w:t>Interest Rate</w:t>
      </w:r>
      <w:r w:rsidR="00962C70" w:rsidRPr="00AF4042">
        <w:rPr>
          <w:rFonts w:cs="Times New Roman"/>
          <w:b/>
          <w:i w:val="0"/>
          <w:szCs w:val="24"/>
        </w:rPr>
        <w:t xml:space="preserve"> </w:t>
      </w:r>
    </w:p>
    <w:p w14:paraId="4DD07EBD" w14:textId="65CAEBA8" w:rsidR="00962C70" w:rsidRPr="00AF4042" w:rsidRDefault="00962C70" w:rsidP="00AF4042">
      <w:pPr>
        <w:widowControl w:val="0"/>
        <w:overflowPunct w:val="0"/>
        <w:autoSpaceDE w:val="0"/>
        <w:autoSpaceDN w:val="0"/>
        <w:adjustRightInd w:val="0"/>
        <w:spacing w:after="0" w:line="360" w:lineRule="auto"/>
        <w:ind w:right="280"/>
        <w:jc w:val="both"/>
        <w:rPr>
          <w:rFonts w:eastAsiaTheme="minorEastAsia" w:cs="Times New Roman"/>
          <w:szCs w:val="24"/>
          <w:lang w:eastAsia="en-ZW"/>
        </w:rPr>
      </w:pPr>
      <w:r w:rsidRPr="00AF4042">
        <w:rPr>
          <w:rFonts w:eastAsiaTheme="minorEastAsia" w:cs="Times New Roman"/>
          <w:szCs w:val="24"/>
          <w:lang w:eastAsia="en-ZW"/>
        </w:rPr>
        <w:t xml:space="preserve">Qualifying </w:t>
      </w:r>
      <w:r w:rsidR="00F2526B" w:rsidRPr="00AF4042">
        <w:rPr>
          <w:rFonts w:eastAsiaTheme="minorEastAsia" w:cs="Times New Roman"/>
          <w:szCs w:val="24"/>
          <w:lang w:eastAsia="en-ZW"/>
        </w:rPr>
        <w:t>Staff will enjoy concessionary/</w:t>
      </w:r>
      <w:r w:rsidRPr="00AF4042">
        <w:rPr>
          <w:rFonts w:eastAsiaTheme="minorEastAsia" w:cs="Times New Roman"/>
          <w:szCs w:val="24"/>
          <w:lang w:eastAsia="en-ZW"/>
        </w:rPr>
        <w:t xml:space="preserve">subsidised interest rates on the housing loan; </w:t>
      </w:r>
      <w:r w:rsidR="00F2526B" w:rsidRPr="00AF4042">
        <w:rPr>
          <w:rFonts w:eastAsiaTheme="minorEastAsia" w:cs="Times New Roman"/>
          <w:szCs w:val="24"/>
          <w:lang w:eastAsia="en-ZW"/>
        </w:rPr>
        <w:t>however,</w:t>
      </w:r>
      <w:r w:rsidRPr="00AF4042">
        <w:rPr>
          <w:rFonts w:eastAsiaTheme="minorEastAsia" w:cs="Times New Roman"/>
          <w:szCs w:val="24"/>
          <w:lang w:eastAsia="en-ZW"/>
        </w:rPr>
        <w:t xml:space="preserve"> the Bank reserves the right to adjust the interest rate from time to time in line with prevailing </w:t>
      </w:r>
      <w:r w:rsidR="00025445">
        <w:rPr>
          <w:rFonts w:eastAsiaTheme="minorEastAsia" w:cs="Times New Roman"/>
          <w:szCs w:val="24"/>
          <w:lang w:eastAsia="en-ZW"/>
        </w:rPr>
        <w:t>m</w:t>
      </w:r>
      <w:r w:rsidRPr="00AF4042">
        <w:rPr>
          <w:rFonts w:eastAsiaTheme="minorEastAsia" w:cs="Times New Roman"/>
          <w:szCs w:val="24"/>
          <w:lang w:eastAsia="en-ZW"/>
        </w:rPr>
        <w:t>arket conditions.</w:t>
      </w:r>
    </w:p>
    <w:p w14:paraId="529AEA7B"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6C973112" w14:textId="6B4321B3" w:rsidR="00962C70" w:rsidRPr="0053205F" w:rsidRDefault="00354807"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Repayment Period </w:t>
      </w:r>
    </w:p>
    <w:p w14:paraId="332BC4CB" w14:textId="334E4D27" w:rsidR="00962C70" w:rsidRDefault="00962C70" w:rsidP="0053205F">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 repayment period shall be up to 20 years or the period to attaining retir</w:t>
      </w:r>
      <w:r w:rsidR="0053205F">
        <w:rPr>
          <w:rFonts w:eastAsiaTheme="minorEastAsia" w:cs="Times New Roman"/>
          <w:szCs w:val="24"/>
          <w:lang w:eastAsia="en-ZW"/>
        </w:rPr>
        <w:t>ement age</w:t>
      </w:r>
      <w:r w:rsidR="00025445">
        <w:rPr>
          <w:rFonts w:eastAsiaTheme="minorEastAsia" w:cs="Times New Roman"/>
          <w:szCs w:val="24"/>
          <w:lang w:eastAsia="en-ZW"/>
        </w:rPr>
        <w:t>,</w:t>
      </w:r>
      <w:r w:rsidR="0053205F">
        <w:rPr>
          <w:rFonts w:eastAsiaTheme="minorEastAsia" w:cs="Times New Roman"/>
          <w:szCs w:val="24"/>
          <w:lang w:eastAsia="en-ZW"/>
        </w:rPr>
        <w:t xml:space="preserve"> whichever is shorter.</w:t>
      </w:r>
    </w:p>
    <w:p w14:paraId="5DF29367" w14:textId="77777777" w:rsidR="00025445" w:rsidRPr="00AF4042" w:rsidRDefault="00025445" w:rsidP="0053205F">
      <w:pPr>
        <w:widowControl w:val="0"/>
        <w:overflowPunct w:val="0"/>
        <w:autoSpaceDE w:val="0"/>
        <w:autoSpaceDN w:val="0"/>
        <w:adjustRightInd w:val="0"/>
        <w:spacing w:after="0" w:line="360" w:lineRule="auto"/>
        <w:jc w:val="both"/>
        <w:rPr>
          <w:rFonts w:eastAsiaTheme="minorEastAsia" w:cs="Times New Roman"/>
          <w:szCs w:val="24"/>
          <w:lang w:eastAsia="en-ZW"/>
        </w:rPr>
      </w:pPr>
    </w:p>
    <w:p w14:paraId="31295E76" w14:textId="77777777" w:rsidR="00962C70" w:rsidRPr="00AF4042" w:rsidRDefault="00354807" w:rsidP="00D25A6F">
      <w:pPr>
        <w:pStyle w:val="Heading4"/>
        <w:numPr>
          <w:ilvl w:val="0"/>
          <w:numId w:val="114"/>
        </w:numPr>
        <w:spacing w:before="0"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Selection Criteria </w:t>
      </w:r>
    </w:p>
    <w:p w14:paraId="1B19AFFC" w14:textId="77777777" w:rsidR="00962C70" w:rsidRPr="00AF4042" w:rsidRDefault="00962C70" w:rsidP="00AF4042">
      <w:pPr>
        <w:widowControl w:val="0"/>
        <w:autoSpaceDE w:val="0"/>
        <w:autoSpaceDN w:val="0"/>
        <w:adjustRightInd w:val="0"/>
        <w:spacing w:after="0" w:line="360" w:lineRule="auto"/>
        <w:rPr>
          <w:rFonts w:eastAsiaTheme="minorEastAsia" w:cs="Times New Roman"/>
          <w:b/>
          <w:bCs/>
          <w:szCs w:val="24"/>
          <w:lang w:eastAsia="en-ZW"/>
        </w:rPr>
      </w:pPr>
    </w:p>
    <w:p w14:paraId="4381053A" w14:textId="34216A54"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Priority in accessing housing loan facility is afforded to first</w:t>
      </w:r>
      <w:r w:rsidR="00025445">
        <w:rPr>
          <w:rFonts w:eastAsiaTheme="minorEastAsia" w:cs="Times New Roman"/>
          <w:szCs w:val="24"/>
          <w:lang w:eastAsia="en-ZW"/>
        </w:rPr>
        <w:t>-</w:t>
      </w:r>
      <w:r w:rsidRPr="00AF4042">
        <w:rPr>
          <w:rFonts w:eastAsiaTheme="minorEastAsia" w:cs="Times New Roman"/>
          <w:szCs w:val="24"/>
          <w:lang w:eastAsia="en-ZW"/>
        </w:rPr>
        <w:t>time applicants</w:t>
      </w:r>
      <w:r w:rsidR="00354807" w:rsidRPr="00AF4042">
        <w:rPr>
          <w:rFonts w:eastAsiaTheme="minorEastAsia" w:cs="Times New Roman"/>
          <w:szCs w:val="24"/>
          <w:lang w:eastAsia="en-ZW"/>
        </w:rPr>
        <w:t>.</w:t>
      </w:r>
      <w:r w:rsidRPr="00AF4042">
        <w:rPr>
          <w:rFonts w:eastAsiaTheme="minorEastAsia" w:cs="Times New Roman"/>
          <w:szCs w:val="24"/>
          <w:lang w:eastAsia="en-ZW"/>
        </w:rPr>
        <w:t xml:space="preserve"> A staff member can only be assisted </w:t>
      </w:r>
      <w:r w:rsidR="00025445">
        <w:rPr>
          <w:rFonts w:eastAsiaTheme="minorEastAsia" w:cs="Times New Roman"/>
          <w:szCs w:val="24"/>
          <w:lang w:eastAsia="en-ZW"/>
        </w:rPr>
        <w:t>in acquiring</w:t>
      </w:r>
      <w:r w:rsidRPr="00AF4042">
        <w:rPr>
          <w:rFonts w:eastAsiaTheme="minorEastAsia" w:cs="Times New Roman"/>
          <w:szCs w:val="24"/>
          <w:lang w:eastAsia="en-ZW"/>
        </w:rPr>
        <w:t xml:space="preserve"> one property at any given time on </w:t>
      </w:r>
      <w:r w:rsidR="00025445">
        <w:rPr>
          <w:rFonts w:eastAsiaTheme="minorEastAsia" w:cs="Times New Roman"/>
          <w:szCs w:val="24"/>
          <w:lang w:eastAsia="en-ZW"/>
        </w:rPr>
        <w:t xml:space="preserve">the </w:t>
      </w:r>
      <w:r w:rsidRPr="00AF4042">
        <w:rPr>
          <w:rFonts w:eastAsiaTheme="minorEastAsia" w:cs="Times New Roman"/>
          <w:szCs w:val="24"/>
          <w:lang w:eastAsia="en-ZW"/>
        </w:rPr>
        <w:t xml:space="preserve">condition that </w:t>
      </w:r>
      <w:r w:rsidR="001F0332" w:rsidRPr="00AF4042">
        <w:rPr>
          <w:rFonts w:eastAsiaTheme="minorEastAsia" w:cs="Times New Roman"/>
          <w:szCs w:val="24"/>
          <w:lang w:eastAsia="en-ZW"/>
        </w:rPr>
        <w:t>o</w:t>
      </w:r>
      <w:r w:rsidR="0029453D" w:rsidRPr="00AF4042">
        <w:rPr>
          <w:rFonts w:eastAsiaTheme="minorEastAsia" w:cs="Times New Roman"/>
          <w:szCs w:val="24"/>
          <w:lang w:eastAsia="en-ZW"/>
        </w:rPr>
        <w:t>ne does not have two</w:t>
      </w:r>
      <w:r w:rsidR="00AE722E" w:rsidRPr="00AF4042">
        <w:rPr>
          <w:rFonts w:eastAsiaTheme="minorEastAsia" w:cs="Times New Roman"/>
          <w:szCs w:val="24"/>
          <w:lang w:eastAsia="en-ZW"/>
        </w:rPr>
        <w:t xml:space="preserve"> housing </w:t>
      </w:r>
      <w:r w:rsidR="0029453D" w:rsidRPr="00AF4042">
        <w:rPr>
          <w:rFonts w:eastAsiaTheme="minorEastAsia" w:cs="Times New Roman"/>
          <w:szCs w:val="24"/>
          <w:lang w:eastAsia="en-ZW"/>
        </w:rPr>
        <w:t>loans with the Bank</w:t>
      </w:r>
      <w:r w:rsidR="00AE722E" w:rsidRPr="00AF4042">
        <w:rPr>
          <w:rFonts w:eastAsiaTheme="minorEastAsia" w:cs="Times New Roman"/>
          <w:szCs w:val="24"/>
          <w:lang w:eastAsia="en-ZW"/>
        </w:rPr>
        <w:t xml:space="preserve"> running concurrently</w:t>
      </w:r>
      <w:r w:rsidR="0029453D" w:rsidRPr="00AF4042">
        <w:rPr>
          <w:rFonts w:eastAsiaTheme="minorEastAsia" w:cs="Times New Roman"/>
          <w:szCs w:val="24"/>
          <w:lang w:eastAsia="en-ZW"/>
        </w:rPr>
        <w:t>.</w:t>
      </w:r>
    </w:p>
    <w:p w14:paraId="47B26221" w14:textId="77777777" w:rsidR="00962C70" w:rsidRPr="00AF4042" w:rsidRDefault="00962C70" w:rsidP="00AF4042">
      <w:pPr>
        <w:widowControl w:val="0"/>
        <w:autoSpaceDE w:val="0"/>
        <w:autoSpaceDN w:val="0"/>
        <w:adjustRightInd w:val="0"/>
        <w:spacing w:after="0" w:line="360" w:lineRule="auto"/>
        <w:rPr>
          <w:rFonts w:eastAsiaTheme="minorEastAsia" w:cs="Times New Roman"/>
          <w:b/>
          <w:bCs/>
          <w:szCs w:val="24"/>
          <w:lang w:eastAsia="en-ZW"/>
        </w:rPr>
      </w:pPr>
    </w:p>
    <w:p w14:paraId="216B6096" w14:textId="69782AE6" w:rsidR="00962C70" w:rsidRPr="00AF4042" w:rsidRDefault="001F0332" w:rsidP="00AF4042">
      <w:pPr>
        <w:widowControl w:val="0"/>
        <w:overflowPunct w:val="0"/>
        <w:autoSpaceDE w:val="0"/>
        <w:autoSpaceDN w:val="0"/>
        <w:adjustRightInd w:val="0"/>
        <w:spacing w:after="0" w:line="360" w:lineRule="auto"/>
        <w:ind w:right="260"/>
        <w:jc w:val="both"/>
        <w:rPr>
          <w:rFonts w:eastAsiaTheme="minorEastAsia" w:cs="Times New Roman"/>
          <w:b/>
          <w:bCs/>
          <w:szCs w:val="24"/>
          <w:lang w:eastAsia="en-ZW"/>
        </w:rPr>
      </w:pPr>
      <w:r w:rsidRPr="00AF4042">
        <w:rPr>
          <w:rFonts w:eastAsiaTheme="minorEastAsia" w:cs="Times New Roman"/>
          <w:szCs w:val="24"/>
          <w:lang w:eastAsia="en-ZW"/>
        </w:rPr>
        <w:t xml:space="preserve">If one has an existing </w:t>
      </w:r>
      <w:r w:rsidR="00AE722E" w:rsidRPr="00AF4042">
        <w:rPr>
          <w:rFonts w:eastAsiaTheme="minorEastAsia" w:cs="Times New Roman"/>
          <w:szCs w:val="24"/>
          <w:lang w:eastAsia="en-ZW"/>
        </w:rPr>
        <w:t xml:space="preserve">housing </w:t>
      </w:r>
      <w:r w:rsidRPr="00AF4042">
        <w:rPr>
          <w:rFonts w:eastAsiaTheme="minorEastAsia" w:cs="Times New Roman"/>
          <w:szCs w:val="24"/>
          <w:lang w:eastAsia="en-ZW"/>
        </w:rPr>
        <w:t>loan</w:t>
      </w:r>
      <w:r w:rsidR="00AE722E" w:rsidRPr="00AF4042">
        <w:rPr>
          <w:rFonts w:eastAsiaTheme="minorEastAsia" w:cs="Times New Roman"/>
          <w:szCs w:val="24"/>
          <w:lang w:eastAsia="en-ZW"/>
        </w:rPr>
        <w:t xml:space="preserve"> and wish</w:t>
      </w:r>
      <w:r w:rsidR="00C72BBE">
        <w:rPr>
          <w:rFonts w:eastAsiaTheme="minorEastAsia" w:cs="Times New Roman"/>
          <w:szCs w:val="24"/>
          <w:lang w:eastAsia="en-ZW"/>
        </w:rPr>
        <w:t>es</w:t>
      </w:r>
      <w:r w:rsidR="00AE722E" w:rsidRPr="00AF4042">
        <w:rPr>
          <w:rFonts w:eastAsiaTheme="minorEastAsia" w:cs="Times New Roman"/>
          <w:szCs w:val="24"/>
          <w:lang w:eastAsia="en-ZW"/>
        </w:rPr>
        <w:t xml:space="preserve"> to access a fresh one</w:t>
      </w:r>
      <w:r w:rsidRPr="00AF4042">
        <w:rPr>
          <w:rFonts w:eastAsiaTheme="minorEastAsia" w:cs="Times New Roman"/>
          <w:szCs w:val="24"/>
          <w:lang w:eastAsia="en-ZW"/>
        </w:rPr>
        <w:t>,</w:t>
      </w:r>
      <w:r w:rsidR="00FB7507" w:rsidRPr="00AF4042">
        <w:rPr>
          <w:rFonts w:eastAsiaTheme="minorEastAsia" w:cs="Times New Roman"/>
          <w:szCs w:val="24"/>
          <w:lang w:eastAsia="en-ZW"/>
        </w:rPr>
        <w:t xml:space="preserve"> </w:t>
      </w:r>
      <w:r w:rsidR="00962C70" w:rsidRPr="00AF4042">
        <w:rPr>
          <w:rFonts w:eastAsiaTheme="minorEastAsia" w:cs="Times New Roman"/>
          <w:szCs w:val="24"/>
          <w:lang w:eastAsia="en-ZW"/>
        </w:rPr>
        <w:t xml:space="preserve">approval </w:t>
      </w:r>
      <w:r w:rsidR="00AE722E" w:rsidRPr="00AF4042">
        <w:rPr>
          <w:rFonts w:eastAsiaTheme="minorEastAsia" w:cs="Times New Roman"/>
          <w:szCs w:val="24"/>
          <w:lang w:eastAsia="en-ZW"/>
        </w:rPr>
        <w:t xml:space="preserve">of a </w:t>
      </w:r>
      <w:r w:rsidR="00C72BBE">
        <w:rPr>
          <w:rFonts w:eastAsiaTheme="minorEastAsia" w:cs="Times New Roman"/>
          <w:szCs w:val="24"/>
          <w:lang w:eastAsia="en-ZW"/>
        </w:rPr>
        <w:t>new</w:t>
      </w:r>
      <w:r w:rsidR="00AE722E" w:rsidRPr="00AF4042">
        <w:rPr>
          <w:rFonts w:eastAsiaTheme="minorEastAsia" w:cs="Times New Roman"/>
          <w:szCs w:val="24"/>
          <w:lang w:eastAsia="en-ZW"/>
        </w:rPr>
        <w:t xml:space="preserve"> loan </w:t>
      </w:r>
      <w:r w:rsidR="00962C70" w:rsidRPr="00AF4042">
        <w:rPr>
          <w:rFonts w:eastAsiaTheme="minorEastAsia" w:cs="Times New Roman"/>
          <w:szCs w:val="24"/>
          <w:lang w:eastAsia="en-ZW"/>
        </w:rPr>
        <w:t>s</w:t>
      </w:r>
      <w:r w:rsidR="00FB7507" w:rsidRPr="00AF4042">
        <w:rPr>
          <w:rFonts w:eastAsiaTheme="minorEastAsia" w:cs="Times New Roman"/>
          <w:szCs w:val="24"/>
          <w:lang w:eastAsia="en-ZW"/>
        </w:rPr>
        <w:t>hall be</w:t>
      </w:r>
      <w:r w:rsidR="00962C70" w:rsidRPr="00AF4042">
        <w:rPr>
          <w:rFonts w:eastAsiaTheme="minorEastAsia" w:cs="Times New Roman"/>
          <w:szCs w:val="24"/>
          <w:lang w:eastAsia="en-ZW"/>
        </w:rPr>
        <w:t xml:space="preserve"> on the condition </w:t>
      </w:r>
      <w:r w:rsidR="00CA7D60" w:rsidRPr="00AF4042">
        <w:rPr>
          <w:rFonts w:eastAsiaTheme="minorEastAsia" w:cs="Times New Roman"/>
          <w:szCs w:val="24"/>
          <w:lang w:eastAsia="en-ZW"/>
        </w:rPr>
        <w:t>that any</w:t>
      </w:r>
      <w:r w:rsidR="00962C70" w:rsidRPr="00AF4042">
        <w:rPr>
          <w:rFonts w:eastAsiaTheme="minorEastAsia" w:cs="Times New Roman"/>
          <w:szCs w:val="24"/>
          <w:lang w:eastAsia="en-ZW"/>
        </w:rPr>
        <w:t xml:space="preserve"> sale proceeds from an existing</w:t>
      </w:r>
      <w:r w:rsidR="00AE722E" w:rsidRPr="00AF4042">
        <w:rPr>
          <w:rFonts w:eastAsiaTheme="minorEastAsia" w:cs="Times New Roman"/>
          <w:szCs w:val="24"/>
          <w:lang w:eastAsia="en-ZW"/>
        </w:rPr>
        <w:t xml:space="preserve"> property</w:t>
      </w:r>
      <w:r w:rsidR="00962C70" w:rsidRPr="00AF4042">
        <w:rPr>
          <w:rFonts w:eastAsiaTheme="minorEastAsia" w:cs="Times New Roman"/>
          <w:szCs w:val="24"/>
          <w:lang w:eastAsia="en-ZW"/>
        </w:rPr>
        <w:t xml:space="preserve"> are applied to purchase the new house</w:t>
      </w:r>
      <w:r w:rsidR="00FB7507" w:rsidRPr="00AF4042">
        <w:rPr>
          <w:rFonts w:eastAsiaTheme="minorEastAsia" w:cs="Times New Roman"/>
          <w:szCs w:val="24"/>
          <w:lang w:eastAsia="en-ZW"/>
        </w:rPr>
        <w:t>.</w:t>
      </w:r>
      <w:r w:rsidR="00962C70" w:rsidRPr="00AF4042">
        <w:rPr>
          <w:rFonts w:eastAsiaTheme="minorEastAsia" w:cs="Times New Roman"/>
          <w:szCs w:val="24"/>
          <w:lang w:eastAsia="en-ZW"/>
        </w:rPr>
        <w:t xml:space="preserve"> </w:t>
      </w:r>
    </w:p>
    <w:p w14:paraId="2F6510BE" w14:textId="77777777" w:rsidR="00962C70" w:rsidRPr="00AF4042" w:rsidRDefault="00962C70" w:rsidP="00AF4042">
      <w:pPr>
        <w:widowControl w:val="0"/>
        <w:autoSpaceDE w:val="0"/>
        <w:autoSpaceDN w:val="0"/>
        <w:adjustRightInd w:val="0"/>
        <w:spacing w:after="0" w:line="360" w:lineRule="auto"/>
        <w:jc w:val="both"/>
        <w:rPr>
          <w:rFonts w:eastAsiaTheme="minorEastAsia" w:cs="Times New Roman"/>
          <w:b/>
          <w:bCs/>
          <w:szCs w:val="24"/>
          <w:lang w:eastAsia="en-ZW"/>
        </w:rPr>
      </w:pPr>
    </w:p>
    <w:p w14:paraId="53400FFB" w14:textId="77777777" w:rsidR="00962C70" w:rsidRPr="00AF4042" w:rsidRDefault="0046637E"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Mortgage </w:t>
      </w:r>
      <w:r w:rsidR="000675D3" w:rsidRPr="00AF4042">
        <w:rPr>
          <w:rFonts w:eastAsiaTheme="minorEastAsia" w:cs="Times New Roman"/>
          <w:b/>
          <w:i w:val="0"/>
          <w:szCs w:val="24"/>
          <w:lang w:eastAsia="en-ZW"/>
        </w:rPr>
        <w:t>Bond Take Overs</w:t>
      </w:r>
    </w:p>
    <w:p w14:paraId="5BB1EA8C" w14:textId="77777777" w:rsidR="00962C70" w:rsidRPr="00AF4042" w:rsidRDefault="00962C70" w:rsidP="00AF4042">
      <w:pPr>
        <w:widowControl w:val="0"/>
        <w:autoSpaceDE w:val="0"/>
        <w:autoSpaceDN w:val="0"/>
        <w:adjustRightInd w:val="0"/>
        <w:spacing w:after="0" w:line="360" w:lineRule="auto"/>
        <w:rPr>
          <w:rFonts w:eastAsiaTheme="minorEastAsia" w:cs="Times New Roman"/>
          <w:b/>
          <w:bCs/>
          <w:szCs w:val="24"/>
          <w:lang w:eastAsia="en-ZW"/>
        </w:rPr>
      </w:pPr>
    </w:p>
    <w:p w14:paraId="537FD8F2" w14:textId="00E87EF0"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The Bank will consider taking over the Bond of a member of staff joining the Bank depending on the criticality of the job to the Bank. Once such bonds are taken over</w:t>
      </w:r>
      <w:r w:rsidR="00C72BBE">
        <w:rPr>
          <w:rFonts w:eastAsiaTheme="minorEastAsia" w:cs="Times New Roman"/>
          <w:szCs w:val="24"/>
          <w:lang w:eastAsia="en-ZW"/>
        </w:rPr>
        <w:t>,</w:t>
      </w:r>
      <w:r w:rsidRPr="00AF4042">
        <w:rPr>
          <w:rFonts w:eastAsiaTheme="minorEastAsia" w:cs="Times New Roman"/>
          <w:szCs w:val="24"/>
          <w:lang w:eastAsia="en-ZW"/>
        </w:rPr>
        <w:t xml:space="preserve"> the conditions applicable to the IDBZ staff housing loans will apply in respect of the portion of loans taken </w:t>
      </w:r>
      <w:r w:rsidRPr="00AF4042">
        <w:rPr>
          <w:rFonts w:eastAsiaTheme="minorEastAsia" w:cs="Times New Roman"/>
          <w:szCs w:val="24"/>
          <w:lang w:eastAsia="en-ZW"/>
        </w:rPr>
        <w:lastRenderedPageBreak/>
        <w:t xml:space="preserve">over from the </w:t>
      </w:r>
      <w:r w:rsidR="003147D5">
        <w:rPr>
          <w:rFonts w:eastAsiaTheme="minorEastAsia" w:cs="Times New Roman"/>
          <w:szCs w:val="24"/>
          <w:lang w:eastAsia="en-ZW"/>
        </w:rPr>
        <w:t>staff member</w:t>
      </w:r>
      <w:r w:rsidRPr="00AF4042">
        <w:rPr>
          <w:rFonts w:eastAsiaTheme="minorEastAsia" w:cs="Times New Roman"/>
          <w:szCs w:val="24"/>
          <w:lang w:eastAsia="en-ZW"/>
        </w:rPr>
        <w:t xml:space="preserve">’s previous employer. </w:t>
      </w:r>
    </w:p>
    <w:p w14:paraId="6AB29ED1" w14:textId="77777777" w:rsidR="001B72DD" w:rsidRPr="00AF4042" w:rsidRDefault="001B72DD" w:rsidP="00AF4042">
      <w:pPr>
        <w:widowControl w:val="0"/>
        <w:tabs>
          <w:tab w:val="num" w:pos="1440"/>
        </w:tabs>
        <w:overflowPunct w:val="0"/>
        <w:autoSpaceDE w:val="0"/>
        <w:autoSpaceDN w:val="0"/>
        <w:adjustRightInd w:val="0"/>
        <w:spacing w:after="0" w:line="360" w:lineRule="auto"/>
        <w:jc w:val="both"/>
        <w:rPr>
          <w:rFonts w:eastAsiaTheme="minorEastAsia" w:cs="Times New Roman"/>
          <w:b/>
          <w:bCs/>
          <w:szCs w:val="24"/>
          <w:lang w:eastAsia="en-ZW"/>
        </w:rPr>
      </w:pPr>
    </w:p>
    <w:p w14:paraId="6183AF23" w14:textId="77777777" w:rsidR="00962C70" w:rsidRPr="00AF4042" w:rsidRDefault="000675D3"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Facilitation to Access the Housing Loan Benefit </w:t>
      </w:r>
    </w:p>
    <w:p w14:paraId="13E2AB2F"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79CDD8E7" w14:textId="5F1150F1" w:rsidR="00962C70" w:rsidRPr="00AF4042" w:rsidRDefault="00962C70" w:rsidP="00AF4042">
      <w:pPr>
        <w:widowControl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Bank facilitates </w:t>
      </w:r>
      <w:r w:rsidR="00E91F14">
        <w:rPr>
          <w:rFonts w:eastAsiaTheme="minorEastAsia" w:cs="Times New Roman"/>
          <w:szCs w:val="24"/>
          <w:lang w:eastAsia="en-ZW"/>
        </w:rPr>
        <w:t xml:space="preserve">the </w:t>
      </w:r>
      <w:r w:rsidRPr="00AF4042">
        <w:rPr>
          <w:rFonts w:eastAsiaTheme="minorEastAsia" w:cs="Times New Roman"/>
          <w:szCs w:val="24"/>
          <w:lang w:eastAsia="en-ZW"/>
        </w:rPr>
        <w:t>purchase of complete houses or f</w:t>
      </w:r>
      <w:r w:rsidR="000675D3" w:rsidRPr="00AF4042">
        <w:rPr>
          <w:rFonts w:eastAsiaTheme="minorEastAsia" w:cs="Times New Roman"/>
          <w:szCs w:val="24"/>
          <w:lang w:eastAsia="en-ZW"/>
        </w:rPr>
        <w:t>lats under normal circumstances. H</w:t>
      </w:r>
      <w:r w:rsidRPr="00AF4042">
        <w:rPr>
          <w:rFonts w:eastAsiaTheme="minorEastAsia" w:cs="Times New Roman"/>
          <w:szCs w:val="24"/>
          <w:lang w:eastAsia="en-ZW"/>
        </w:rPr>
        <w:t>owever</w:t>
      </w:r>
      <w:r w:rsidR="000675D3" w:rsidRPr="00AF4042">
        <w:rPr>
          <w:rFonts w:eastAsiaTheme="minorEastAsia" w:cs="Times New Roman"/>
          <w:szCs w:val="24"/>
          <w:lang w:eastAsia="en-ZW"/>
        </w:rPr>
        <w:t xml:space="preserve">, </w:t>
      </w:r>
      <w:r w:rsidRPr="00AF4042">
        <w:rPr>
          <w:rFonts w:eastAsiaTheme="minorEastAsia" w:cs="Times New Roman"/>
          <w:szCs w:val="24"/>
          <w:lang w:eastAsia="en-ZW"/>
        </w:rPr>
        <w:t>as a way of</w:t>
      </w:r>
      <w:r w:rsidR="000675D3" w:rsidRPr="00AF4042">
        <w:rPr>
          <w:rFonts w:eastAsiaTheme="minorEastAsia" w:cs="Times New Roman"/>
          <w:szCs w:val="24"/>
          <w:lang w:eastAsia="en-ZW"/>
        </w:rPr>
        <w:t xml:space="preserve"> </w:t>
      </w:r>
      <w:r w:rsidRPr="00AF4042">
        <w:rPr>
          <w:rFonts w:eastAsiaTheme="minorEastAsia" w:cs="Times New Roman"/>
          <w:szCs w:val="24"/>
          <w:lang w:eastAsia="en-ZW"/>
        </w:rPr>
        <w:t>assisting staff members to purchase affordable and decent properties, given the escalating prices of houses vis-à-vis the level of staff basic salari</w:t>
      </w:r>
      <w:r w:rsidR="007D13CC" w:rsidRPr="00AF4042">
        <w:rPr>
          <w:rFonts w:eastAsiaTheme="minorEastAsia" w:cs="Times New Roman"/>
          <w:szCs w:val="24"/>
          <w:lang w:eastAsia="en-ZW"/>
        </w:rPr>
        <w:t>e</w:t>
      </w:r>
      <w:r w:rsidR="00855228" w:rsidRPr="00AF4042">
        <w:rPr>
          <w:rFonts w:eastAsiaTheme="minorEastAsia" w:cs="Times New Roman"/>
          <w:szCs w:val="24"/>
          <w:lang w:eastAsia="en-ZW"/>
        </w:rPr>
        <w:t>s</w:t>
      </w:r>
      <w:r w:rsidR="00E91F14">
        <w:rPr>
          <w:rFonts w:eastAsiaTheme="minorEastAsia" w:cs="Times New Roman"/>
          <w:szCs w:val="24"/>
          <w:lang w:eastAsia="en-ZW"/>
        </w:rPr>
        <w:t>,</w:t>
      </w:r>
      <w:r w:rsidR="00855228" w:rsidRPr="00AF4042">
        <w:rPr>
          <w:rFonts w:eastAsiaTheme="minorEastAsia" w:cs="Times New Roman"/>
          <w:szCs w:val="24"/>
          <w:lang w:eastAsia="en-ZW"/>
        </w:rPr>
        <w:t xml:space="preserve"> </w:t>
      </w:r>
      <w:r w:rsidRPr="00AF4042">
        <w:rPr>
          <w:rFonts w:eastAsiaTheme="minorEastAsia" w:cs="Times New Roman"/>
          <w:szCs w:val="24"/>
          <w:lang w:eastAsia="en-ZW"/>
        </w:rPr>
        <w:t>the Bank will relax some of the requirements pertaining to the type of properties which it will be prepared to finance without compromising risk management thereof.</w:t>
      </w:r>
    </w:p>
    <w:p w14:paraId="690703E9"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4D2DF45C" w14:textId="77777777"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Qualifying staff members may therefore be allowed to purchase a stand provided the following requirements are </w:t>
      </w:r>
      <w:r w:rsidR="00EF1EFC" w:rsidRPr="00AF4042">
        <w:rPr>
          <w:rFonts w:eastAsiaTheme="minorEastAsia" w:cs="Times New Roman"/>
          <w:szCs w:val="24"/>
          <w:lang w:eastAsia="en-ZW"/>
        </w:rPr>
        <w:t>met: -</w:t>
      </w:r>
    </w:p>
    <w:p w14:paraId="77044AC8" w14:textId="77777777" w:rsidR="00962C70" w:rsidRPr="00AF4042" w:rsidRDefault="00962C70" w:rsidP="00AF4042">
      <w:pPr>
        <w:widowControl w:val="0"/>
        <w:autoSpaceDE w:val="0"/>
        <w:autoSpaceDN w:val="0"/>
        <w:adjustRightInd w:val="0"/>
        <w:spacing w:after="0" w:line="360" w:lineRule="auto"/>
        <w:jc w:val="both"/>
        <w:rPr>
          <w:rFonts w:eastAsiaTheme="minorEastAsia" w:cs="Times New Roman"/>
          <w:szCs w:val="24"/>
          <w:lang w:eastAsia="en-ZW"/>
        </w:rPr>
      </w:pPr>
    </w:p>
    <w:p w14:paraId="7AB5C0EE" w14:textId="77777777" w:rsidR="000675D3" w:rsidRPr="00AF4042" w:rsidRDefault="00962C70" w:rsidP="00D25A6F">
      <w:pPr>
        <w:widowControl w:val="0"/>
        <w:numPr>
          <w:ilvl w:val="0"/>
          <w:numId w:val="28"/>
        </w:numPr>
        <w:overflowPunct w:val="0"/>
        <w:autoSpaceDE w:val="0"/>
        <w:autoSpaceDN w:val="0"/>
        <w:adjustRightInd w:val="0"/>
        <w:spacing w:after="0" w:line="360" w:lineRule="auto"/>
        <w:ind w:right="2720"/>
        <w:jc w:val="both"/>
        <w:rPr>
          <w:rFonts w:eastAsiaTheme="minorEastAsia" w:cs="Times New Roman"/>
          <w:szCs w:val="24"/>
          <w:lang w:eastAsia="en-ZW"/>
        </w:rPr>
      </w:pPr>
      <w:r w:rsidRPr="00AF4042">
        <w:rPr>
          <w:rFonts w:eastAsiaTheme="minorEastAsia" w:cs="Times New Roman"/>
          <w:szCs w:val="24"/>
          <w:lang w:eastAsia="en-ZW"/>
        </w:rPr>
        <w:t xml:space="preserve">The property is within </w:t>
      </w:r>
      <w:r w:rsidR="000675D3" w:rsidRPr="00AF4042">
        <w:rPr>
          <w:rFonts w:eastAsiaTheme="minorEastAsia" w:cs="Times New Roman"/>
          <w:szCs w:val="24"/>
          <w:lang w:eastAsia="en-ZW"/>
        </w:rPr>
        <w:t>the staff member’s entitlement.</w:t>
      </w:r>
    </w:p>
    <w:p w14:paraId="29B7686B" w14:textId="77777777" w:rsidR="00962C70" w:rsidRPr="00AF4042" w:rsidRDefault="00962C70" w:rsidP="00D25A6F">
      <w:pPr>
        <w:widowControl w:val="0"/>
        <w:numPr>
          <w:ilvl w:val="0"/>
          <w:numId w:val="28"/>
        </w:numPr>
        <w:overflowPunct w:val="0"/>
        <w:autoSpaceDE w:val="0"/>
        <w:autoSpaceDN w:val="0"/>
        <w:adjustRightInd w:val="0"/>
        <w:spacing w:after="0" w:line="360" w:lineRule="auto"/>
        <w:ind w:right="2720"/>
        <w:jc w:val="both"/>
        <w:rPr>
          <w:rFonts w:eastAsiaTheme="minorEastAsia" w:cs="Times New Roman"/>
          <w:szCs w:val="24"/>
          <w:lang w:eastAsia="en-ZW"/>
        </w:rPr>
      </w:pPr>
      <w:r w:rsidRPr="00AF4042">
        <w:rPr>
          <w:rFonts w:eastAsiaTheme="minorEastAsia" w:cs="Times New Roman"/>
          <w:szCs w:val="24"/>
          <w:lang w:eastAsia="en-ZW"/>
        </w:rPr>
        <w:t>It is</w:t>
      </w:r>
      <w:r w:rsidR="000675D3" w:rsidRPr="00AF4042">
        <w:rPr>
          <w:rFonts w:eastAsiaTheme="minorEastAsia" w:cs="Times New Roman"/>
          <w:szCs w:val="24"/>
          <w:lang w:eastAsia="en-ZW"/>
        </w:rPr>
        <w:t xml:space="preserve"> </w:t>
      </w:r>
      <w:r w:rsidRPr="00AF4042">
        <w:rPr>
          <w:rFonts w:eastAsiaTheme="minorEastAsia" w:cs="Times New Roman"/>
          <w:szCs w:val="24"/>
          <w:lang w:eastAsia="en-ZW"/>
        </w:rPr>
        <w:t xml:space="preserve">affordable in terms of repayment criteria. </w:t>
      </w:r>
    </w:p>
    <w:p w14:paraId="7C2D9162" w14:textId="446B3FB3" w:rsidR="00962C70" w:rsidRPr="00AF4042" w:rsidRDefault="00962C70" w:rsidP="00D25A6F">
      <w:pPr>
        <w:widowControl w:val="0"/>
        <w:numPr>
          <w:ilvl w:val="0"/>
          <w:numId w:val="28"/>
        </w:numPr>
        <w:overflowPunct w:val="0"/>
        <w:autoSpaceDE w:val="0"/>
        <w:autoSpaceDN w:val="0"/>
        <w:adjustRightInd w:val="0"/>
        <w:spacing w:after="0" w:line="360" w:lineRule="auto"/>
        <w:ind w:right="4860"/>
        <w:jc w:val="both"/>
        <w:rPr>
          <w:rFonts w:eastAsiaTheme="minorEastAsia" w:cs="Times New Roman"/>
          <w:szCs w:val="24"/>
          <w:lang w:eastAsia="en-ZW"/>
        </w:rPr>
      </w:pPr>
      <w:r w:rsidRPr="00AF4042">
        <w:rPr>
          <w:rFonts w:eastAsiaTheme="minorEastAsia" w:cs="Times New Roman"/>
          <w:szCs w:val="24"/>
          <w:lang w:eastAsia="en-ZW"/>
        </w:rPr>
        <w:t>The property has title deeds</w:t>
      </w:r>
      <w:r w:rsidR="00FC6ABD" w:rsidRPr="00AF4042">
        <w:rPr>
          <w:rFonts w:eastAsiaTheme="minorEastAsia" w:cs="Times New Roman"/>
          <w:szCs w:val="24"/>
          <w:lang w:eastAsia="en-ZW"/>
        </w:rPr>
        <w:t xml:space="preserve"> or its Bank owned </w:t>
      </w:r>
    </w:p>
    <w:p w14:paraId="7B2F457F" w14:textId="77777777" w:rsidR="000675D3" w:rsidRPr="00AF4042" w:rsidRDefault="000675D3"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51AFDCB2" w14:textId="58F844C8" w:rsidR="00962C70" w:rsidRPr="0053205F" w:rsidRDefault="000675D3"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Prohibited Purchases </w:t>
      </w:r>
    </w:p>
    <w:p w14:paraId="62B26C6F" w14:textId="607333C1"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 xml:space="preserve">The Bank will not fund purchases of properties under litigation, with caveats or judgments against them, subject of </w:t>
      </w:r>
      <w:r w:rsidR="00E91F14">
        <w:rPr>
          <w:rFonts w:eastAsiaTheme="minorEastAsia" w:cs="Times New Roman"/>
          <w:szCs w:val="24"/>
          <w:lang w:eastAsia="en-ZW"/>
        </w:rPr>
        <w:t xml:space="preserve">an </w:t>
      </w:r>
      <w:r w:rsidRPr="00AF4042">
        <w:rPr>
          <w:rFonts w:eastAsiaTheme="minorEastAsia" w:cs="Times New Roman"/>
          <w:szCs w:val="24"/>
          <w:lang w:eastAsia="en-ZW"/>
        </w:rPr>
        <w:t xml:space="preserve">unfinished deceased estate belonging to a minor child or being sold at an auction. </w:t>
      </w:r>
    </w:p>
    <w:p w14:paraId="71F6BB02" w14:textId="77777777" w:rsidR="00962C70" w:rsidRPr="00AF4042" w:rsidRDefault="00962C70" w:rsidP="00AF4042">
      <w:pPr>
        <w:widowControl w:val="0"/>
        <w:autoSpaceDE w:val="0"/>
        <w:autoSpaceDN w:val="0"/>
        <w:adjustRightInd w:val="0"/>
        <w:spacing w:after="0" w:line="360" w:lineRule="auto"/>
        <w:rPr>
          <w:rFonts w:eastAsiaTheme="minorEastAsia" w:cs="Times New Roman"/>
          <w:b/>
          <w:bCs/>
          <w:szCs w:val="24"/>
          <w:lang w:eastAsia="en-ZW"/>
        </w:rPr>
      </w:pPr>
    </w:p>
    <w:p w14:paraId="0E4BDFB3" w14:textId="571279E5" w:rsidR="00962C70" w:rsidRPr="0053205F" w:rsidRDefault="00A12CE1"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Disposal of Bank Funded Property </w:t>
      </w:r>
    </w:p>
    <w:p w14:paraId="0FD18C21" w14:textId="69A52B64"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Where the housing loan is not fully paid</w:t>
      </w:r>
      <w:r w:rsidR="00A12CE1" w:rsidRPr="00AF4042">
        <w:rPr>
          <w:rFonts w:eastAsiaTheme="minorEastAsia" w:cs="Times New Roman"/>
          <w:szCs w:val="24"/>
          <w:lang w:eastAsia="en-ZW"/>
        </w:rPr>
        <w:t>,</w:t>
      </w:r>
      <w:r w:rsidRPr="00AF4042">
        <w:rPr>
          <w:rFonts w:eastAsiaTheme="minorEastAsia" w:cs="Times New Roman"/>
          <w:szCs w:val="24"/>
          <w:lang w:eastAsia="en-ZW"/>
        </w:rPr>
        <w:t xml:space="preserve"> no disposal of Bank funded property shall be made before a written consent to </w:t>
      </w:r>
      <w:r w:rsidR="000E7E4C">
        <w:rPr>
          <w:rFonts w:eastAsiaTheme="minorEastAsia" w:cs="Times New Roman"/>
          <w:szCs w:val="24"/>
          <w:lang w:eastAsia="en-ZW"/>
        </w:rPr>
        <w:t xml:space="preserve">the </w:t>
      </w:r>
      <w:r w:rsidRPr="00AF4042">
        <w:rPr>
          <w:rFonts w:eastAsiaTheme="minorEastAsia" w:cs="Times New Roman"/>
          <w:szCs w:val="24"/>
          <w:lang w:eastAsia="en-ZW"/>
        </w:rPr>
        <w:t xml:space="preserve">cancellation of </w:t>
      </w:r>
      <w:r w:rsidR="000E7E4C">
        <w:rPr>
          <w:rFonts w:eastAsiaTheme="minorEastAsia" w:cs="Times New Roman"/>
          <w:szCs w:val="24"/>
          <w:lang w:eastAsia="en-ZW"/>
        </w:rPr>
        <w:t xml:space="preserve">the </w:t>
      </w:r>
      <w:r w:rsidRPr="00AF4042">
        <w:rPr>
          <w:rFonts w:eastAsiaTheme="minorEastAsia" w:cs="Times New Roman"/>
          <w:szCs w:val="24"/>
          <w:lang w:eastAsia="en-ZW"/>
        </w:rPr>
        <w:t xml:space="preserve">Bond is given by the Bank. All proceeds from the disposal shall go towards clearing the housing loan balance and any other short-term advances that may be outstanding from the Member of Staff concerned. </w:t>
      </w:r>
    </w:p>
    <w:p w14:paraId="74F98701" w14:textId="77777777"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p>
    <w:p w14:paraId="2D73AA38" w14:textId="444B8A83" w:rsidR="00962C70" w:rsidRPr="0053205F" w:rsidRDefault="00A12CE1" w:rsidP="00D25A6F">
      <w:pPr>
        <w:pStyle w:val="Heading4"/>
        <w:numPr>
          <w:ilvl w:val="0"/>
          <w:numId w:val="114"/>
        </w:numPr>
        <w:spacing w:before="0"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Conditions for Transferred Staff with Mortgage Bonds </w:t>
      </w:r>
    </w:p>
    <w:p w14:paraId="4955E9EE" w14:textId="14639F1B"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 xml:space="preserve">Staff on transfer who have Bank mortgage bonds </w:t>
      </w:r>
      <w:r w:rsidR="0054142A" w:rsidRPr="00AF4042">
        <w:rPr>
          <w:rFonts w:eastAsiaTheme="minorEastAsia" w:cs="Times New Roman"/>
          <w:szCs w:val="24"/>
          <w:lang w:eastAsia="en-ZW"/>
        </w:rPr>
        <w:t xml:space="preserve">have the option to purchase a new property in the new location provided that the staff member meets the eligibility criteria </w:t>
      </w:r>
      <w:r w:rsidR="00595043" w:rsidRPr="00AF4042">
        <w:rPr>
          <w:rFonts w:eastAsiaTheme="minorEastAsia" w:cs="Times New Roman"/>
          <w:szCs w:val="24"/>
          <w:lang w:eastAsia="en-ZW"/>
        </w:rPr>
        <w:t xml:space="preserve">for accessing a </w:t>
      </w:r>
      <w:r w:rsidR="00595043" w:rsidRPr="00AF4042">
        <w:rPr>
          <w:rFonts w:eastAsiaTheme="minorEastAsia" w:cs="Times New Roman"/>
          <w:szCs w:val="24"/>
          <w:lang w:eastAsia="en-ZW"/>
        </w:rPr>
        <w:lastRenderedPageBreak/>
        <w:t xml:space="preserve">housing loan as </w:t>
      </w:r>
      <w:r w:rsidR="0054142A" w:rsidRPr="00AF4042">
        <w:rPr>
          <w:rFonts w:eastAsiaTheme="minorEastAsia" w:cs="Times New Roman"/>
          <w:szCs w:val="24"/>
          <w:lang w:eastAsia="en-ZW"/>
        </w:rPr>
        <w:t>set out in this policy.</w:t>
      </w:r>
      <w:r w:rsidR="00205492" w:rsidRPr="00AF4042">
        <w:rPr>
          <w:rFonts w:eastAsiaTheme="minorEastAsia" w:cs="Times New Roman"/>
          <w:szCs w:val="24"/>
          <w:lang w:eastAsia="en-ZW"/>
        </w:rPr>
        <w:t xml:space="preserve"> </w:t>
      </w:r>
      <w:r w:rsidRPr="00AF4042">
        <w:rPr>
          <w:rFonts w:eastAsiaTheme="minorEastAsia" w:cs="Times New Roman"/>
          <w:szCs w:val="24"/>
          <w:lang w:eastAsia="en-ZW"/>
        </w:rPr>
        <w:t xml:space="preserve">The Bank </w:t>
      </w:r>
      <w:r w:rsidR="00205492" w:rsidRPr="00AF4042">
        <w:rPr>
          <w:rFonts w:eastAsiaTheme="minorEastAsia" w:cs="Times New Roman"/>
          <w:szCs w:val="24"/>
          <w:lang w:eastAsia="en-ZW"/>
        </w:rPr>
        <w:t xml:space="preserve">shall </w:t>
      </w:r>
      <w:r w:rsidRPr="00AF4042">
        <w:rPr>
          <w:rFonts w:eastAsiaTheme="minorEastAsia" w:cs="Times New Roman"/>
          <w:szCs w:val="24"/>
          <w:lang w:eastAsia="en-ZW"/>
        </w:rPr>
        <w:t xml:space="preserve">only finance the purchase of a new property once the old one has been </w:t>
      </w:r>
      <w:r w:rsidR="00205492" w:rsidRPr="00AF4042">
        <w:rPr>
          <w:rFonts w:eastAsiaTheme="minorEastAsia" w:cs="Times New Roman"/>
          <w:szCs w:val="24"/>
          <w:lang w:eastAsia="en-ZW"/>
        </w:rPr>
        <w:t xml:space="preserve">paid off or </w:t>
      </w:r>
      <w:r w:rsidRPr="00AF4042">
        <w:rPr>
          <w:rFonts w:eastAsiaTheme="minorEastAsia" w:cs="Times New Roman"/>
          <w:szCs w:val="24"/>
          <w:lang w:eastAsia="en-ZW"/>
        </w:rPr>
        <w:t xml:space="preserve">sold and proceeds </w:t>
      </w:r>
      <w:r w:rsidR="00205492" w:rsidRPr="00AF4042">
        <w:rPr>
          <w:rFonts w:eastAsiaTheme="minorEastAsia" w:cs="Times New Roman"/>
          <w:szCs w:val="24"/>
          <w:lang w:eastAsia="en-ZW"/>
        </w:rPr>
        <w:t xml:space="preserve">of any such sale </w:t>
      </w:r>
      <w:r w:rsidRPr="00AF4042">
        <w:rPr>
          <w:rFonts w:eastAsiaTheme="minorEastAsia" w:cs="Times New Roman"/>
          <w:szCs w:val="24"/>
          <w:lang w:eastAsia="en-ZW"/>
        </w:rPr>
        <w:t>applied to</w:t>
      </w:r>
      <w:r w:rsidR="00205492" w:rsidRPr="00AF4042">
        <w:rPr>
          <w:rFonts w:eastAsiaTheme="minorEastAsia" w:cs="Times New Roman"/>
          <w:szCs w:val="24"/>
          <w:lang w:eastAsia="en-ZW"/>
        </w:rPr>
        <w:t>wards</w:t>
      </w:r>
      <w:r w:rsidRPr="00AF4042">
        <w:rPr>
          <w:rFonts w:eastAsiaTheme="minorEastAsia" w:cs="Times New Roman"/>
          <w:szCs w:val="24"/>
          <w:lang w:eastAsia="en-ZW"/>
        </w:rPr>
        <w:t xml:space="preserve"> </w:t>
      </w:r>
      <w:r w:rsidR="000E7E4C">
        <w:rPr>
          <w:rFonts w:eastAsiaTheme="minorEastAsia" w:cs="Times New Roman"/>
          <w:szCs w:val="24"/>
          <w:lang w:eastAsia="en-ZW"/>
        </w:rPr>
        <w:t xml:space="preserve">the </w:t>
      </w:r>
      <w:r w:rsidRPr="00AF4042">
        <w:rPr>
          <w:rFonts w:eastAsiaTheme="minorEastAsia" w:cs="Times New Roman"/>
          <w:szCs w:val="24"/>
          <w:lang w:eastAsia="en-ZW"/>
        </w:rPr>
        <w:t xml:space="preserve">purchase </w:t>
      </w:r>
      <w:r w:rsidR="00205492" w:rsidRPr="00AF4042">
        <w:rPr>
          <w:rFonts w:eastAsiaTheme="minorEastAsia" w:cs="Times New Roman"/>
          <w:szCs w:val="24"/>
          <w:lang w:eastAsia="en-ZW"/>
        </w:rPr>
        <w:t xml:space="preserve">of </w:t>
      </w:r>
      <w:r w:rsidRPr="00AF4042">
        <w:rPr>
          <w:rFonts w:eastAsiaTheme="minorEastAsia" w:cs="Times New Roman"/>
          <w:szCs w:val="24"/>
          <w:lang w:eastAsia="en-ZW"/>
        </w:rPr>
        <w:t xml:space="preserve">the new </w:t>
      </w:r>
      <w:r w:rsidR="00205492" w:rsidRPr="00AF4042">
        <w:rPr>
          <w:rFonts w:eastAsiaTheme="minorEastAsia" w:cs="Times New Roman"/>
          <w:szCs w:val="24"/>
          <w:lang w:eastAsia="en-ZW"/>
        </w:rPr>
        <w:t>property at the new workstation.</w:t>
      </w:r>
    </w:p>
    <w:p w14:paraId="7FFC2327"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06DD8B41" w14:textId="77777777" w:rsidR="00962C70" w:rsidRPr="00AF4042" w:rsidRDefault="00A35C4B" w:rsidP="00D25A6F">
      <w:pPr>
        <w:pStyle w:val="Heading4"/>
        <w:numPr>
          <w:ilvl w:val="0"/>
          <w:numId w:val="114"/>
        </w:numPr>
        <w:spacing w:before="0"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Conditions Applicable to Staff Who Already Own Property </w:t>
      </w:r>
    </w:p>
    <w:p w14:paraId="7C33E84B" w14:textId="77777777" w:rsidR="00962C70" w:rsidRPr="00AF4042" w:rsidRDefault="00962C70" w:rsidP="00AF4042">
      <w:pPr>
        <w:widowControl w:val="0"/>
        <w:autoSpaceDE w:val="0"/>
        <w:autoSpaceDN w:val="0"/>
        <w:adjustRightInd w:val="0"/>
        <w:spacing w:after="0" w:line="360" w:lineRule="auto"/>
        <w:rPr>
          <w:rFonts w:eastAsiaTheme="minorEastAsia" w:cs="Times New Roman"/>
          <w:b/>
          <w:bCs/>
          <w:szCs w:val="24"/>
          <w:lang w:eastAsia="en-ZW"/>
        </w:rPr>
      </w:pPr>
    </w:p>
    <w:p w14:paraId="6E63817A" w14:textId="77777777" w:rsidR="00A35C4B" w:rsidRPr="00AF4042" w:rsidRDefault="00962C70"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Staff w</w:t>
      </w:r>
      <w:r w:rsidR="00A35C4B" w:rsidRPr="00AF4042">
        <w:rPr>
          <w:rFonts w:eastAsiaTheme="minorEastAsia" w:cs="Times New Roman"/>
          <w:szCs w:val="24"/>
          <w:lang w:eastAsia="en-ZW"/>
        </w:rPr>
        <w:t>ho own a house financed by IDBZ</w:t>
      </w:r>
      <w:r w:rsidRPr="00AF4042">
        <w:rPr>
          <w:rFonts w:eastAsiaTheme="minorEastAsia" w:cs="Times New Roman"/>
          <w:szCs w:val="24"/>
          <w:lang w:eastAsia="en-ZW"/>
        </w:rPr>
        <w:t xml:space="preserve"> or the former ZDB loans or transferred their loan from another Bank to IDBZ </w:t>
      </w:r>
      <w:r w:rsidR="00A35C4B" w:rsidRPr="00AF4042">
        <w:rPr>
          <w:rFonts w:eastAsiaTheme="minorEastAsia" w:cs="Times New Roman"/>
          <w:szCs w:val="24"/>
          <w:lang w:eastAsia="en-ZW"/>
        </w:rPr>
        <w:t>should be</w:t>
      </w:r>
      <w:r w:rsidRPr="00AF4042">
        <w:rPr>
          <w:rFonts w:eastAsiaTheme="minorEastAsia" w:cs="Times New Roman"/>
          <w:szCs w:val="24"/>
          <w:lang w:eastAsia="en-ZW"/>
        </w:rPr>
        <w:t xml:space="preserve"> afforded a housing loan </w:t>
      </w:r>
      <w:r w:rsidR="00A35C4B" w:rsidRPr="00AF4042">
        <w:rPr>
          <w:rFonts w:eastAsiaTheme="minorEastAsia" w:cs="Times New Roman"/>
          <w:szCs w:val="24"/>
          <w:lang w:eastAsia="en-ZW"/>
        </w:rPr>
        <w:t>provided the initial loan has been paid off.</w:t>
      </w:r>
    </w:p>
    <w:p w14:paraId="7A6B0573" w14:textId="77777777" w:rsidR="002C648D" w:rsidRPr="00AF4042" w:rsidRDefault="002C648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76BD0EC6" w14:textId="77777777" w:rsidR="00962C70" w:rsidRPr="00AF4042" w:rsidRDefault="00134ED7"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R</w:t>
      </w:r>
      <w:r w:rsidR="000675D3" w:rsidRPr="00AF4042">
        <w:rPr>
          <w:rFonts w:eastAsiaTheme="minorEastAsia" w:cs="Times New Roman"/>
          <w:b/>
          <w:i w:val="0"/>
          <w:szCs w:val="24"/>
          <w:lang w:eastAsia="en-ZW"/>
        </w:rPr>
        <w:t xml:space="preserve">egistration of Mortgage Bonds </w:t>
      </w:r>
    </w:p>
    <w:p w14:paraId="4DECC7D3" w14:textId="77777777" w:rsidR="00962C70" w:rsidRPr="00AF4042" w:rsidRDefault="00962C70" w:rsidP="00AF4042">
      <w:pPr>
        <w:widowControl w:val="0"/>
        <w:autoSpaceDE w:val="0"/>
        <w:autoSpaceDN w:val="0"/>
        <w:adjustRightInd w:val="0"/>
        <w:spacing w:after="0" w:line="360" w:lineRule="auto"/>
        <w:rPr>
          <w:rFonts w:eastAsiaTheme="minorEastAsia" w:cs="Times New Roman"/>
          <w:b/>
          <w:bCs/>
          <w:szCs w:val="24"/>
          <w:lang w:eastAsia="en-ZW"/>
        </w:rPr>
      </w:pPr>
    </w:p>
    <w:p w14:paraId="0FBADA46" w14:textId="13FFABA8"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b/>
          <w:bCs/>
          <w:szCs w:val="24"/>
          <w:lang w:eastAsia="en-ZW"/>
        </w:rPr>
      </w:pPr>
      <w:r w:rsidRPr="00AF4042">
        <w:rPr>
          <w:rFonts w:eastAsiaTheme="minorEastAsia" w:cs="Times New Roman"/>
          <w:szCs w:val="24"/>
          <w:lang w:eastAsia="en-ZW"/>
        </w:rPr>
        <w:t xml:space="preserve">All mortgage bonds shall be registered in favour of the Bank. Title deeds shall be registered in the name of the </w:t>
      </w:r>
      <w:r w:rsidR="003147D5">
        <w:rPr>
          <w:rFonts w:eastAsiaTheme="minorEastAsia" w:cs="Times New Roman"/>
          <w:szCs w:val="24"/>
          <w:lang w:eastAsia="en-ZW"/>
        </w:rPr>
        <w:t>staff member</w:t>
      </w:r>
      <w:r w:rsidRPr="00AF4042">
        <w:rPr>
          <w:rFonts w:eastAsiaTheme="minorEastAsia" w:cs="Times New Roman"/>
          <w:szCs w:val="24"/>
          <w:lang w:eastAsia="en-ZW"/>
        </w:rPr>
        <w:t>. Mortgage Bonds shall be registered before funds are disbursed or simultaneously with transfer through offices of reputable conveyancers. Property mortgage bonds should co</w:t>
      </w:r>
      <w:r w:rsidR="00134ED7" w:rsidRPr="00AF4042">
        <w:rPr>
          <w:rFonts w:eastAsiaTheme="minorEastAsia" w:cs="Times New Roman"/>
          <w:szCs w:val="24"/>
          <w:lang w:eastAsia="en-ZW"/>
        </w:rPr>
        <w:t>ver the value of the total loan.</w:t>
      </w:r>
    </w:p>
    <w:p w14:paraId="0E546322"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566BCF90" w14:textId="77777777" w:rsidR="00962C70" w:rsidRPr="00AF4042" w:rsidRDefault="00354807"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 xml:space="preserve">Mortgage Protection </w:t>
      </w:r>
    </w:p>
    <w:p w14:paraId="0106BAB5"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7A355ABD" w14:textId="04D2D6DE" w:rsidR="00962C70" w:rsidRPr="00AF4042" w:rsidRDefault="00962C70"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It shall be a requir</w:t>
      </w:r>
      <w:r w:rsidR="00354807" w:rsidRPr="00AF4042">
        <w:rPr>
          <w:rFonts w:eastAsiaTheme="minorEastAsia" w:cs="Times New Roman"/>
          <w:szCs w:val="24"/>
          <w:lang w:eastAsia="en-ZW"/>
        </w:rPr>
        <w:t xml:space="preserve">ement for all </w:t>
      </w:r>
      <w:r w:rsidR="003147D5">
        <w:rPr>
          <w:rFonts w:eastAsiaTheme="minorEastAsia" w:cs="Times New Roman"/>
          <w:szCs w:val="24"/>
          <w:lang w:eastAsia="en-ZW"/>
        </w:rPr>
        <w:t>staff members</w:t>
      </w:r>
      <w:r w:rsidR="00354807" w:rsidRPr="00AF4042">
        <w:rPr>
          <w:rFonts w:eastAsiaTheme="minorEastAsia" w:cs="Times New Roman"/>
          <w:szCs w:val="24"/>
          <w:lang w:eastAsia="en-ZW"/>
        </w:rPr>
        <w:t xml:space="preserve"> who access</w:t>
      </w:r>
      <w:r w:rsidRPr="00AF4042">
        <w:rPr>
          <w:rFonts w:eastAsiaTheme="minorEastAsia" w:cs="Times New Roman"/>
          <w:szCs w:val="24"/>
          <w:lang w:eastAsia="en-ZW"/>
        </w:rPr>
        <w:t xml:space="preserve"> housing loans to take a Mortgage Protection Policy, which is equivalent to the housing loan advanced. As an option</w:t>
      </w:r>
      <w:r w:rsidR="000E7E4C">
        <w:rPr>
          <w:rFonts w:eastAsiaTheme="minorEastAsia" w:cs="Times New Roman"/>
          <w:szCs w:val="24"/>
          <w:lang w:eastAsia="en-ZW"/>
        </w:rPr>
        <w:t>, an ordinary Life Policy whose sum</w:t>
      </w:r>
      <w:r w:rsidRPr="00AF4042">
        <w:rPr>
          <w:rFonts w:eastAsiaTheme="minorEastAsia" w:cs="Times New Roman"/>
          <w:szCs w:val="24"/>
          <w:lang w:eastAsia="en-ZW"/>
        </w:rPr>
        <w:t xml:space="preserve"> is equivalent to the amount of loan advanced may be ceded to the Bank.</w:t>
      </w:r>
    </w:p>
    <w:p w14:paraId="6BE6EC36"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1500BA0C" w14:textId="77777777" w:rsidR="00962C70" w:rsidRPr="00AF4042" w:rsidRDefault="00354807" w:rsidP="00D25A6F">
      <w:pPr>
        <w:pStyle w:val="Heading4"/>
        <w:numPr>
          <w:ilvl w:val="0"/>
          <w:numId w:val="114"/>
        </w:numPr>
        <w:spacing w:line="360" w:lineRule="auto"/>
        <w:rPr>
          <w:rFonts w:eastAsiaTheme="minorEastAsia" w:cs="Times New Roman"/>
          <w:b/>
          <w:i w:val="0"/>
          <w:szCs w:val="24"/>
          <w:lang w:eastAsia="en-ZW"/>
        </w:rPr>
      </w:pPr>
      <w:r w:rsidRPr="00AF4042">
        <w:rPr>
          <w:rFonts w:eastAsiaTheme="minorEastAsia" w:cs="Times New Roman"/>
          <w:b/>
          <w:i w:val="0"/>
          <w:szCs w:val="24"/>
          <w:lang w:eastAsia="en-ZW"/>
        </w:rPr>
        <w:t>Fire Insurance</w:t>
      </w:r>
    </w:p>
    <w:p w14:paraId="57EE1D86" w14:textId="77777777" w:rsidR="00962C70" w:rsidRPr="00AF4042" w:rsidRDefault="00962C70" w:rsidP="00AF4042">
      <w:pPr>
        <w:widowControl w:val="0"/>
        <w:autoSpaceDE w:val="0"/>
        <w:autoSpaceDN w:val="0"/>
        <w:adjustRightInd w:val="0"/>
        <w:spacing w:after="0" w:line="360" w:lineRule="auto"/>
        <w:rPr>
          <w:rFonts w:eastAsiaTheme="minorEastAsia" w:cs="Times New Roman"/>
          <w:szCs w:val="24"/>
          <w:lang w:eastAsia="en-ZW"/>
        </w:rPr>
      </w:pPr>
    </w:p>
    <w:p w14:paraId="64EF7C3D" w14:textId="6916FB8E" w:rsidR="00587AAE" w:rsidRPr="00AF4042" w:rsidRDefault="00962C70"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It shall be a require</w:t>
      </w:r>
      <w:r w:rsidR="00354807" w:rsidRPr="00AF4042">
        <w:rPr>
          <w:rFonts w:eastAsiaTheme="minorEastAsia" w:cs="Times New Roman"/>
          <w:szCs w:val="24"/>
          <w:lang w:eastAsia="en-ZW"/>
        </w:rPr>
        <w:t xml:space="preserve">ment for all </w:t>
      </w:r>
      <w:r w:rsidR="003147D5">
        <w:rPr>
          <w:rFonts w:eastAsiaTheme="minorEastAsia" w:cs="Times New Roman"/>
          <w:szCs w:val="24"/>
          <w:lang w:eastAsia="en-ZW"/>
        </w:rPr>
        <w:t>staff members</w:t>
      </w:r>
      <w:r w:rsidR="00354807" w:rsidRPr="00AF4042">
        <w:rPr>
          <w:rFonts w:eastAsiaTheme="minorEastAsia" w:cs="Times New Roman"/>
          <w:szCs w:val="24"/>
          <w:lang w:eastAsia="en-ZW"/>
        </w:rPr>
        <w:t xml:space="preserve"> who access </w:t>
      </w:r>
      <w:r w:rsidRPr="00AF4042">
        <w:rPr>
          <w:rFonts w:eastAsiaTheme="minorEastAsia" w:cs="Times New Roman"/>
          <w:szCs w:val="24"/>
          <w:lang w:eastAsia="en-ZW"/>
        </w:rPr>
        <w:t>housing loans to take a Fire Insurance Policy based on the replacement value of the house, which policy shall be ceded to the Bank.</w:t>
      </w:r>
    </w:p>
    <w:p w14:paraId="527E12D7" w14:textId="77777777" w:rsidR="00730DFC" w:rsidRPr="00AF4042" w:rsidRDefault="00730DF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49A5A469" w14:textId="73B5624F" w:rsidR="00666AAC" w:rsidRPr="00AF4042" w:rsidRDefault="00AE722E" w:rsidP="00D25A6F">
      <w:pPr>
        <w:pStyle w:val="Heading2"/>
        <w:numPr>
          <w:ilvl w:val="1"/>
          <w:numId w:val="46"/>
        </w:numPr>
      </w:pPr>
      <w:bookmarkStart w:id="900" w:name="_Toc113607565"/>
      <w:bookmarkStart w:id="901" w:name="_Toc114058948"/>
      <w:r w:rsidRPr="00AF4042">
        <w:t xml:space="preserve">Tuition </w:t>
      </w:r>
      <w:r w:rsidR="00587AAE" w:rsidRPr="0053205F">
        <w:t>fees</w:t>
      </w:r>
      <w:r w:rsidRPr="00AF4042">
        <w:t>, levies</w:t>
      </w:r>
      <w:bookmarkEnd w:id="900"/>
      <w:bookmarkEnd w:id="901"/>
      <w:r w:rsidR="00587AAE" w:rsidRPr="00AF4042">
        <w:t xml:space="preserve">  </w:t>
      </w:r>
    </w:p>
    <w:p w14:paraId="72A135F8" w14:textId="77777777" w:rsidR="00643F13" w:rsidRPr="00AF4042" w:rsidRDefault="00643F13" w:rsidP="00AF4042">
      <w:pPr>
        <w:pStyle w:val="NoSpacing"/>
        <w:spacing w:line="360" w:lineRule="auto"/>
        <w:rPr>
          <w:rFonts w:ascii="Times New Roman" w:hAnsi="Times New Roman" w:cs="Times New Roman"/>
          <w:sz w:val="24"/>
          <w:szCs w:val="24"/>
        </w:rPr>
      </w:pPr>
    </w:p>
    <w:p w14:paraId="2DA06587" w14:textId="24F3D8DD" w:rsidR="001B72DD" w:rsidRPr="00AF4042" w:rsidRDefault="001E323F" w:rsidP="00AF4042">
      <w:pPr>
        <w:pStyle w:val="NoSpacing"/>
        <w:spacing w:line="360" w:lineRule="auto"/>
        <w:jc w:val="both"/>
        <w:rPr>
          <w:rFonts w:ascii="Times New Roman" w:hAnsi="Times New Roman" w:cs="Times New Roman"/>
          <w:sz w:val="24"/>
          <w:szCs w:val="24"/>
        </w:rPr>
      </w:pPr>
      <w:r w:rsidRPr="00AF4042">
        <w:rPr>
          <w:rFonts w:ascii="Times New Roman" w:hAnsi="Times New Roman" w:cs="Times New Roman"/>
          <w:sz w:val="24"/>
          <w:szCs w:val="24"/>
        </w:rPr>
        <w:t xml:space="preserve">The Bank shall provide </w:t>
      </w:r>
      <w:r w:rsidR="00AE722E" w:rsidRPr="00AF4042">
        <w:rPr>
          <w:rFonts w:ascii="Times New Roman" w:hAnsi="Times New Roman" w:cs="Times New Roman"/>
          <w:sz w:val="24"/>
          <w:szCs w:val="24"/>
        </w:rPr>
        <w:t xml:space="preserve">tuition </w:t>
      </w:r>
      <w:r w:rsidRPr="00AF4042">
        <w:rPr>
          <w:rFonts w:ascii="Times New Roman" w:hAnsi="Times New Roman" w:cs="Times New Roman"/>
          <w:sz w:val="24"/>
          <w:szCs w:val="24"/>
        </w:rPr>
        <w:t xml:space="preserve">fees </w:t>
      </w:r>
      <w:r w:rsidR="00AE722E" w:rsidRPr="00AF4042">
        <w:rPr>
          <w:rFonts w:ascii="Times New Roman" w:hAnsi="Times New Roman" w:cs="Times New Roman"/>
          <w:sz w:val="24"/>
          <w:szCs w:val="24"/>
        </w:rPr>
        <w:t xml:space="preserve">and levies </w:t>
      </w:r>
      <w:r w:rsidR="00FD4A35">
        <w:rPr>
          <w:rFonts w:ascii="Times New Roman" w:hAnsi="Times New Roman" w:cs="Times New Roman"/>
          <w:sz w:val="24"/>
          <w:szCs w:val="24"/>
        </w:rPr>
        <w:t xml:space="preserve">for </w:t>
      </w:r>
      <w:r w:rsidR="00B43F1E" w:rsidRPr="00AF4042">
        <w:rPr>
          <w:rFonts w:ascii="Times New Roman" w:hAnsi="Times New Roman" w:cs="Times New Roman"/>
          <w:sz w:val="24"/>
          <w:szCs w:val="24"/>
        </w:rPr>
        <w:t xml:space="preserve">up to </w:t>
      </w:r>
      <w:bookmarkStart w:id="902" w:name="_Hlk112320092"/>
      <w:commentRangeStart w:id="903"/>
      <w:r w:rsidRPr="00AF4042">
        <w:rPr>
          <w:rFonts w:ascii="Times New Roman" w:hAnsi="Times New Roman" w:cs="Times New Roman"/>
          <w:sz w:val="24"/>
          <w:szCs w:val="24"/>
        </w:rPr>
        <w:t xml:space="preserve">four </w:t>
      </w:r>
      <w:r w:rsidR="00AE722E" w:rsidRPr="00AF4042">
        <w:rPr>
          <w:rFonts w:ascii="Times New Roman" w:hAnsi="Times New Roman" w:cs="Times New Roman"/>
          <w:sz w:val="24"/>
          <w:szCs w:val="24"/>
        </w:rPr>
        <w:t xml:space="preserve">biological </w:t>
      </w:r>
      <w:commentRangeEnd w:id="903"/>
      <w:r w:rsidR="00780FA0">
        <w:rPr>
          <w:rStyle w:val="CommentReference"/>
          <w:rFonts w:ascii="Times New Roman" w:hAnsi="Times New Roman"/>
        </w:rPr>
        <w:commentReference w:id="903"/>
      </w:r>
      <w:r w:rsidRPr="00AF4042">
        <w:rPr>
          <w:rFonts w:ascii="Times New Roman" w:hAnsi="Times New Roman" w:cs="Times New Roman"/>
          <w:sz w:val="24"/>
          <w:szCs w:val="24"/>
        </w:rPr>
        <w:t xml:space="preserve">children or </w:t>
      </w:r>
      <w:r w:rsidR="00AE722E" w:rsidRPr="00AF4042">
        <w:rPr>
          <w:rFonts w:ascii="Times New Roman" w:hAnsi="Times New Roman" w:cs="Times New Roman"/>
          <w:sz w:val="24"/>
          <w:szCs w:val="24"/>
        </w:rPr>
        <w:t xml:space="preserve">dependants </w:t>
      </w:r>
      <w:r w:rsidRPr="00AF4042">
        <w:rPr>
          <w:rFonts w:ascii="Times New Roman" w:hAnsi="Times New Roman" w:cs="Times New Roman"/>
          <w:sz w:val="24"/>
          <w:szCs w:val="24"/>
        </w:rPr>
        <w:t xml:space="preserve">where the </w:t>
      </w:r>
      <w:r w:rsidR="003147D5">
        <w:rPr>
          <w:rFonts w:ascii="Times New Roman" w:hAnsi="Times New Roman" w:cs="Times New Roman"/>
          <w:sz w:val="24"/>
          <w:szCs w:val="24"/>
        </w:rPr>
        <w:t>staff member</w:t>
      </w:r>
      <w:r w:rsidRPr="00AF4042">
        <w:rPr>
          <w:rFonts w:ascii="Times New Roman" w:hAnsi="Times New Roman" w:cs="Times New Roman"/>
          <w:sz w:val="24"/>
          <w:szCs w:val="24"/>
        </w:rPr>
        <w:t xml:space="preserve"> is a legal guardian</w:t>
      </w:r>
      <w:bookmarkEnd w:id="902"/>
      <w:r w:rsidRPr="00AF4042">
        <w:rPr>
          <w:rFonts w:ascii="Times New Roman" w:hAnsi="Times New Roman" w:cs="Times New Roman"/>
          <w:sz w:val="24"/>
          <w:szCs w:val="24"/>
        </w:rPr>
        <w:t xml:space="preserve">. </w:t>
      </w:r>
      <w:r w:rsidR="00AE722E" w:rsidRPr="00AF4042">
        <w:rPr>
          <w:rFonts w:ascii="Times New Roman" w:hAnsi="Times New Roman" w:cs="Times New Roman"/>
          <w:sz w:val="24"/>
          <w:szCs w:val="24"/>
        </w:rPr>
        <w:t>The benefit shall apply in respect of Early Childhood Development (ECD</w:t>
      </w:r>
      <w:r w:rsidR="00BF7B6B" w:rsidRPr="00AF4042">
        <w:rPr>
          <w:rFonts w:ascii="Times New Roman" w:hAnsi="Times New Roman" w:cs="Times New Roman"/>
          <w:sz w:val="24"/>
          <w:szCs w:val="24"/>
        </w:rPr>
        <w:t xml:space="preserve"> A and B</w:t>
      </w:r>
      <w:r w:rsidR="00AE722E" w:rsidRPr="00AF4042">
        <w:rPr>
          <w:rFonts w:ascii="Times New Roman" w:hAnsi="Times New Roman" w:cs="Times New Roman"/>
          <w:sz w:val="24"/>
          <w:szCs w:val="24"/>
        </w:rPr>
        <w:t xml:space="preserve">) </w:t>
      </w:r>
      <w:r w:rsidR="001D1AC7" w:rsidRPr="00AF4042">
        <w:rPr>
          <w:rFonts w:ascii="Times New Roman" w:hAnsi="Times New Roman" w:cs="Times New Roman"/>
          <w:sz w:val="24"/>
          <w:szCs w:val="24"/>
        </w:rPr>
        <w:t xml:space="preserve">as recognised by the Ministry of Education </w:t>
      </w:r>
      <w:r w:rsidR="00AE722E" w:rsidRPr="00AF4042">
        <w:rPr>
          <w:rFonts w:ascii="Times New Roman" w:hAnsi="Times New Roman" w:cs="Times New Roman"/>
          <w:sz w:val="24"/>
          <w:szCs w:val="24"/>
        </w:rPr>
        <w:t xml:space="preserve">up to </w:t>
      </w:r>
      <w:r w:rsidR="001D1AC7" w:rsidRPr="00AF4042">
        <w:rPr>
          <w:rFonts w:ascii="Times New Roman" w:hAnsi="Times New Roman" w:cs="Times New Roman"/>
          <w:sz w:val="24"/>
          <w:szCs w:val="24"/>
        </w:rPr>
        <w:t>High</w:t>
      </w:r>
      <w:r w:rsidR="00C71279" w:rsidRPr="00AF4042">
        <w:rPr>
          <w:rFonts w:ascii="Times New Roman" w:hAnsi="Times New Roman" w:cs="Times New Roman"/>
          <w:sz w:val="24"/>
          <w:szCs w:val="24"/>
        </w:rPr>
        <w:t xml:space="preserve"> </w:t>
      </w:r>
      <w:r w:rsidR="001D1AC7" w:rsidRPr="00AF4042">
        <w:rPr>
          <w:rFonts w:ascii="Times New Roman" w:hAnsi="Times New Roman" w:cs="Times New Roman"/>
          <w:sz w:val="24"/>
          <w:szCs w:val="24"/>
        </w:rPr>
        <w:lastRenderedPageBreak/>
        <w:t>School</w:t>
      </w:r>
      <w:r w:rsidR="00AE722E" w:rsidRPr="00AF4042">
        <w:rPr>
          <w:rFonts w:ascii="Times New Roman" w:hAnsi="Times New Roman" w:cs="Times New Roman"/>
          <w:sz w:val="24"/>
          <w:szCs w:val="24"/>
        </w:rPr>
        <w:t xml:space="preserve">. </w:t>
      </w:r>
      <w:r w:rsidR="00C06FBE" w:rsidRPr="00AF4042">
        <w:rPr>
          <w:rFonts w:ascii="Times New Roman" w:hAnsi="Times New Roman" w:cs="Times New Roman"/>
          <w:sz w:val="24"/>
          <w:szCs w:val="24"/>
        </w:rPr>
        <w:t>A</w:t>
      </w:r>
      <w:r w:rsidR="002B33E0" w:rsidRPr="00AF4042">
        <w:rPr>
          <w:rFonts w:ascii="Times New Roman" w:hAnsi="Times New Roman" w:cs="Times New Roman"/>
          <w:sz w:val="24"/>
          <w:szCs w:val="24"/>
        </w:rPr>
        <w:t xml:space="preserve"> valid invoice </w:t>
      </w:r>
      <w:r w:rsidR="00BC26B5" w:rsidRPr="00AF4042">
        <w:rPr>
          <w:rFonts w:ascii="Times New Roman" w:hAnsi="Times New Roman" w:cs="Times New Roman"/>
          <w:sz w:val="24"/>
          <w:szCs w:val="24"/>
        </w:rPr>
        <w:t xml:space="preserve">showing the fees and levies </w:t>
      </w:r>
      <w:r w:rsidR="002B33E0" w:rsidRPr="00AF4042">
        <w:rPr>
          <w:rFonts w:ascii="Times New Roman" w:hAnsi="Times New Roman" w:cs="Times New Roman"/>
          <w:sz w:val="24"/>
          <w:szCs w:val="24"/>
        </w:rPr>
        <w:t xml:space="preserve">from the </w:t>
      </w:r>
      <w:r w:rsidR="00B33616" w:rsidRPr="00AF4042">
        <w:rPr>
          <w:rFonts w:ascii="Times New Roman" w:hAnsi="Times New Roman" w:cs="Times New Roman"/>
          <w:sz w:val="24"/>
          <w:szCs w:val="24"/>
        </w:rPr>
        <w:t>learning institution</w:t>
      </w:r>
      <w:r w:rsidR="002B33E0" w:rsidRPr="00AF4042">
        <w:rPr>
          <w:rFonts w:ascii="Times New Roman" w:hAnsi="Times New Roman" w:cs="Times New Roman"/>
          <w:sz w:val="24"/>
          <w:szCs w:val="24"/>
        </w:rPr>
        <w:t xml:space="preserve"> </w:t>
      </w:r>
      <w:r w:rsidR="004D45E0" w:rsidRPr="00AF4042">
        <w:rPr>
          <w:rFonts w:ascii="Times New Roman" w:hAnsi="Times New Roman" w:cs="Times New Roman"/>
          <w:sz w:val="24"/>
          <w:szCs w:val="24"/>
        </w:rPr>
        <w:t>must always be produced</w:t>
      </w:r>
      <w:r w:rsidR="00C06FBE" w:rsidRPr="00AF4042">
        <w:rPr>
          <w:rFonts w:ascii="Times New Roman" w:hAnsi="Times New Roman" w:cs="Times New Roman"/>
          <w:sz w:val="24"/>
          <w:szCs w:val="24"/>
        </w:rPr>
        <w:t xml:space="preserve">. Fees </w:t>
      </w:r>
      <w:r w:rsidR="00B33616" w:rsidRPr="00AF4042">
        <w:rPr>
          <w:rFonts w:ascii="Times New Roman" w:hAnsi="Times New Roman" w:cs="Times New Roman"/>
          <w:sz w:val="24"/>
          <w:szCs w:val="24"/>
        </w:rPr>
        <w:t xml:space="preserve">and levies shall </w:t>
      </w:r>
      <w:r w:rsidR="00C06FBE" w:rsidRPr="00AF4042">
        <w:rPr>
          <w:rFonts w:ascii="Times New Roman" w:hAnsi="Times New Roman" w:cs="Times New Roman"/>
          <w:sz w:val="24"/>
          <w:szCs w:val="24"/>
        </w:rPr>
        <w:t xml:space="preserve">be pegged using a </w:t>
      </w:r>
      <w:r w:rsidR="00FB7507" w:rsidRPr="00AF4042">
        <w:rPr>
          <w:rFonts w:ascii="Times New Roman" w:hAnsi="Times New Roman" w:cs="Times New Roman"/>
          <w:sz w:val="24"/>
          <w:szCs w:val="24"/>
        </w:rPr>
        <w:t xml:space="preserve">leading </w:t>
      </w:r>
      <w:r w:rsidR="00C06FBE" w:rsidRPr="00AF4042">
        <w:rPr>
          <w:rFonts w:ascii="Times New Roman" w:hAnsi="Times New Roman" w:cs="Times New Roman"/>
          <w:sz w:val="24"/>
          <w:szCs w:val="24"/>
        </w:rPr>
        <w:t>Government school</w:t>
      </w:r>
      <w:r w:rsidR="00FB7507" w:rsidRPr="00AF4042">
        <w:rPr>
          <w:rFonts w:ascii="Times New Roman" w:hAnsi="Times New Roman" w:cs="Times New Roman"/>
          <w:sz w:val="24"/>
          <w:szCs w:val="24"/>
        </w:rPr>
        <w:t xml:space="preserve"> at primary and secondary level</w:t>
      </w:r>
      <w:r w:rsidR="001D1AC7" w:rsidRPr="00AF4042">
        <w:rPr>
          <w:rFonts w:ascii="Times New Roman" w:hAnsi="Times New Roman" w:cs="Times New Roman"/>
          <w:sz w:val="24"/>
          <w:szCs w:val="24"/>
        </w:rPr>
        <w:t>s</w:t>
      </w:r>
      <w:r w:rsidR="00B33616" w:rsidRPr="00AF4042">
        <w:rPr>
          <w:rFonts w:ascii="Times New Roman" w:hAnsi="Times New Roman" w:cs="Times New Roman"/>
          <w:sz w:val="24"/>
          <w:szCs w:val="24"/>
        </w:rPr>
        <w:t>.</w:t>
      </w:r>
      <w:r w:rsidR="006318C1" w:rsidRPr="00AF4042">
        <w:rPr>
          <w:rFonts w:ascii="Times New Roman" w:hAnsi="Times New Roman" w:cs="Times New Roman"/>
        </w:rPr>
        <w:t xml:space="preserve"> </w:t>
      </w:r>
      <w:r w:rsidR="006318C1" w:rsidRPr="00AF4042">
        <w:rPr>
          <w:rFonts w:ascii="Times New Roman" w:hAnsi="Times New Roman" w:cs="Times New Roman"/>
          <w:sz w:val="24"/>
          <w:szCs w:val="24"/>
        </w:rPr>
        <w:t>School fees shall include tuition, levies</w:t>
      </w:r>
      <w:ins w:id="904" w:author="Natasha [2]" w:date="2022-09-29T10:54:00Z">
        <w:r w:rsidR="00780FA0">
          <w:rPr>
            <w:rFonts w:ascii="Times New Roman" w:hAnsi="Times New Roman" w:cs="Times New Roman"/>
            <w:sz w:val="24"/>
            <w:szCs w:val="24"/>
          </w:rPr>
          <w:t>,</w:t>
        </w:r>
      </w:ins>
      <w:del w:id="905" w:author="Natasha [2]" w:date="2022-09-29T10:54:00Z">
        <w:r w:rsidR="006318C1" w:rsidRPr="00AF4042" w:rsidDel="00780FA0">
          <w:rPr>
            <w:rFonts w:ascii="Times New Roman" w:hAnsi="Times New Roman" w:cs="Times New Roman"/>
            <w:sz w:val="24"/>
            <w:szCs w:val="24"/>
          </w:rPr>
          <w:delText>, examination,</w:delText>
        </w:r>
      </w:del>
      <w:r w:rsidR="006318C1" w:rsidRPr="00AF4042">
        <w:rPr>
          <w:rFonts w:ascii="Times New Roman" w:hAnsi="Times New Roman" w:cs="Times New Roman"/>
          <w:sz w:val="24"/>
          <w:szCs w:val="24"/>
        </w:rPr>
        <w:t xml:space="preserve"> and boarding fees of the approved schools.</w:t>
      </w:r>
    </w:p>
    <w:p w14:paraId="7D63BE63" w14:textId="77777777" w:rsidR="00F34EAF" w:rsidRPr="00AF4042" w:rsidRDefault="00F34EAF" w:rsidP="00AF4042">
      <w:pPr>
        <w:pStyle w:val="NoSpacing"/>
        <w:spacing w:line="360" w:lineRule="auto"/>
        <w:jc w:val="both"/>
        <w:rPr>
          <w:rFonts w:ascii="Times New Roman" w:hAnsi="Times New Roman" w:cs="Times New Roman"/>
          <w:sz w:val="24"/>
          <w:szCs w:val="24"/>
        </w:rPr>
      </w:pPr>
    </w:p>
    <w:p w14:paraId="0B5CA800" w14:textId="6B6852D2" w:rsidR="00325A3E" w:rsidRPr="00EB3DBB" w:rsidRDefault="00325A3E" w:rsidP="00D25A6F">
      <w:pPr>
        <w:pStyle w:val="ListParagraph"/>
        <w:numPr>
          <w:ilvl w:val="2"/>
          <w:numId w:val="115"/>
        </w:numPr>
        <w:spacing w:line="360" w:lineRule="auto"/>
        <w:rPr>
          <w:rFonts w:cs="Times New Roman"/>
          <w:b/>
          <w:sz w:val="22"/>
        </w:rPr>
      </w:pPr>
      <w:r w:rsidRPr="00EB3DBB">
        <w:rPr>
          <w:rFonts w:cs="Times New Roman"/>
          <w:b/>
        </w:rPr>
        <w:t>Corporate Support Staff (CS) and</w:t>
      </w:r>
      <w:r w:rsidR="0053205F" w:rsidRPr="00EB3DBB">
        <w:rPr>
          <w:rFonts w:cs="Times New Roman"/>
          <w:b/>
        </w:rPr>
        <w:t xml:space="preserve"> Professional Level Staff (</w:t>
      </w:r>
      <w:commentRangeStart w:id="906"/>
      <w:commentRangeStart w:id="907"/>
      <w:commentRangeStart w:id="908"/>
      <w:commentRangeStart w:id="909"/>
      <w:r w:rsidR="0053205F" w:rsidRPr="00EB3DBB">
        <w:rPr>
          <w:rFonts w:cs="Times New Roman"/>
          <w:b/>
        </w:rPr>
        <w:t>PL ):</w:t>
      </w:r>
      <w:commentRangeEnd w:id="906"/>
      <w:r w:rsidR="003147D5">
        <w:rPr>
          <w:rStyle w:val="CommentReference"/>
        </w:rPr>
        <w:commentReference w:id="906"/>
      </w:r>
      <w:commentRangeEnd w:id="907"/>
      <w:r w:rsidR="00DC1F18">
        <w:rPr>
          <w:rStyle w:val="CommentReference"/>
        </w:rPr>
        <w:commentReference w:id="907"/>
      </w:r>
      <w:commentRangeEnd w:id="908"/>
      <w:r w:rsidR="00C95279">
        <w:rPr>
          <w:rStyle w:val="CommentReference"/>
        </w:rPr>
        <w:commentReference w:id="908"/>
      </w:r>
      <w:commentRangeEnd w:id="909"/>
      <w:r w:rsidR="00C95279">
        <w:rPr>
          <w:rStyle w:val="CommentReference"/>
        </w:rPr>
        <w:commentReference w:id="909"/>
      </w:r>
    </w:p>
    <w:p w14:paraId="54767BA4" w14:textId="77777777" w:rsidR="00DC1F18" w:rsidRDefault="00325A3E" w:rsidP="00AF4042">
      <w:pPr>
        <w:pStyle w:val="NoSpacing"/>
        <w:spacing w:line="360" w:lineRule="auto"/>
        <w:jc w:val="both"/>
        <w:rPr>
          <w:rFonts w:ascii="Times New Roman" w:hAnsi="Times New Roman" w:cs="Times New Roman"/>
          <w:sz w:val="24"/>
          <w:szCs w:val="24"/>
        </w:rPr>
      </w:pPr>
      <w:r w:rsidRPr="00AF4042">
        <w:rPr>
          <w:rFonts w:ascii="Times New Roman" w:hAnsi="Times New Roman" w:cs="Times New Roman"/>
          <w:sz w:val="24"/>
          <w:szCs w:val="24"/>
        </w:rPr>
        <w:t xml:space="preserve">CS and PL staff members shall be entitled to school fees allowance </w:t>
      </w:r>
      <w:r w:rsidR="00FD4A35">
        <w:rPr>
          <w:rFonts w:ascii="Times New Roman" w:hAnsi="Times New Roman" w:cs="Times New Roman"/>
          <w:sz w:val="24"/>
          <w:szCs w:val="24"/>
        </w:rPr>
        <w:t xml:space="preserve">for </w:t>
      </w:r>
      <w:r w:rsidRPr="00AF4042">
        <w:rPr>
          <w:rFonts w:ascii="Times New Roman" w:hAnsi="Times New Roman" w:cs="Times New Roman"/>
          <w:sz w:val="24"/>
          <w:szCs w:val="24"/>
        </w:rPr>
        <w:t xml:space="preserve">up to </w:t>
      </w:r>
      <w:r w:rsidR="00D24444" w:rsidRPr="00AF4042">
        <w:rPr>
          <w:rFonts w:ascii="Times New Roman" w:hAnsi="Times New Roman" w:cs="Times New Roman"/>
          <w:sz w:val="24"/>
          <w:szCs w:val="24"/>
        </w:rPr>
        <w:t xml:space="preserve">four biological children or dependants where the </w:t>
      </w:r>
      <w:r w:rsidR="003147D5">
        <w:rPr>
          <w:rFonts w:ascii="Times New Roman" w:hAnsi="Times New Roman" w:cs="Times New Roman"/>
          <w:sz w:val="24"/>
          <w:szCs w:val="24"/>
        </w:rPr>
        <w:t>staff member</w:t>
      </w:r>
      <w:r w:rsidR="00D24444" w:rsidRPr="00AF4042">
        <w:rPr>
          <w:rFonts w:ascii="Times New Roman" w:hAnsi="Times New Roman" w:cs="Times New Roman"/>
          <w:sz w:val="24"/>
          <w:szCs w:val="24"/>
        </w:rPr>
        <w:t xml:space="preserve"> is a legal guardian.</w:t>
      </w:r>
      <w:r w:rsidR="00313882">
        <w:rPr>
          <w:rFonts w:ascii="Times New Roman" w:hAnsi="Times New Roman" w:cs="Times New Roman"/>
          <w:sz w:val="24"/>
          <w:szCs w:val="24"/>
        </w:rPr>
        <w:t>{</w:t>
      </w:r>
      <w:r w:rsidR="001D3324" w:rsidRPr="00AF4042">
        <w:rPr>
          <w:rFonts w:ascii="Times New Roman" w:hAnsi="Times New Roman" w:cs="Times New Roman"/>
          <w:sz w:val="24"/>
          <w:szCs w:val="24"/>
        </w:rPr>
        <w:t xml:space="preserve"> </w:t>
      </w:r>
      <w:r w:rsidRPr="00AF4042">
        <w:rPr>
          <w:rFonts w:ascii="Times New Roman" w:hAnsi="Times New Roman" w:cs="Times New Roman"/>
          <w:sz w:val="24"/>
          <w:szCs w:val="24"/>
        </w:rPr>
        <w:t>Government Schools (Primary &amp; High)</w:t>
      </w:r>
      <w:r w:rsidR="00313882">
        <w:rPr>
          <w:rFonts w:ascii="Times New Roman" w:hAnsi="Times New Roman" w:cs="Times New Roman"/>
          <w:sz w:val="24"/>
          <w:szCs w:val="24"/>
        </w:rPr>
        <w:t>}</w:t>
      </w:r>
      <w:r w:rsidRPr="00AF4042">
        <w:rPr>
          <w:rFonts w:ascii="Times New Roman" w:hAnsi="Times New Roman" w:cs="Times New Roman"/>
          <w:sz w:val="24"/>
          <w:szCs w:val="24"/>
        </w:rPr>
        <w:t>. School Fees for this category in respect of both Boarding and Day School shall be paid at the rate of 100% of invoice value per term.</w:t>
      </w:r>
      <w:r w:rsidR="001D3324" w:rsidRPr="00AF4042">
        <w:rPr>
          <w:rFonts w:ascii="Times New Roman" w:hAnsi="Times New Roman" w:cs="Times New Roman"/>
          <w:sz w:val="24"/>
          <w:szCs w:val="24"/>
        </w:rPr>
        <w:t xml:space="preserve"> </w:t>
      </w:r>
    </w:p>
    <w:p w14:paraId="180BE044" w14:textId="77777777" w:rsidR="00DC1F18" w:rsidRDefault="00DC1F18" w:rsidP="00AF4042">
      <w:pPr>
        <w:pStyle w:val="NoSpacing"/>
        <w:spacing w:line="360" w:lineRule="auto"/>
        <w:jc w:val="both"/>
        <w:rPr>
          <w:rFonts w:ascii="Times New Roman" w:hAnsi="Times New Roman" w:cs="Times New Roman"/>
          <w:sz w:val="24"/>
          <w:szCs w:val="24"/>
        </w:rPr>
      </w:pPr>
    </w:p>
    <w:p w14:paraId="1F091DB6" w14:textId="77777777" w:rsidR="00DC1F18" w:rsidRDefault="00325A3E" w:rsidP="00AF4042">
      <w:pPr>
        <w:pStyle w:val="NoSpacing"/>
        <w:spacing w:line="360" w:lineRule="auto"/>
        <w:jc w:val="both"/>
        <w:rPr>
          <w:rFonts w:ascii="Times New Roman" w:hAnsi="Times New Roman" w:cs="Times New Roman"/>
          <w:sz w:val="24"/>
          <w:szCs w:val="24"/>
        </w:rPr>
      </w:pPr>
      <w:r w:rsidRPr="00AF4042">
        <w:rPr>
          <w:rFonts w:ascii="Times New Roman" w:hAnsi="Times New Roman" w:cs="Times New Roman"/>
          <w:sz w:val="24"/>
          <w:szCs w:val="24"/>
        </w:rPr>
        <w:t>High Schools (Private or Mission School): School Fees for this category in respect of both Boarding and Day School shall be paid up to a maximum amount equivalent to the Boarding and Day Fees payab</w:t>
      </w:r>
      <w:r w:rsidR="001D3324" w:rsidRPr="00AF4042">
        <w:rPr>
          <w:rFonts w:ascii="Times New Roman" w:hAnsi="Times New Roman" w:cs="Times New Roman"/>
          <w:sz w:val="24"/>
          <w:szCs w:val="24"/>
        </w:rPr>
        <w:t xml:space="preserve">le at Prince Edward High School. </w:t>
      </w:r>
    </w:p>
    <w:p w14:paraId="25D6345F" w14:textId="77777777" w:rsidR="00DC1F18" w:rsidRDefault="00DC1F18" w:rsidP="00AF4042">
      <w:pPr>
        <w:pStyle w:val="NoSpacing"/>
        <w:spacing w:line="360" w:lineRule="auto"/>
        <w:jc w:val="both"/>
        <w:rPr>
          <w:rFonts w:ascii="Times New Roman" w:hAnsi="Times New Roman" w:cs="Times New Roman"/>
          <w:sz w:val="24"/>
          <w:szCs w:val="24"/>
        </w:rPr>
      </w:pPr>
    </w:p>
    <w:p w14:paraId="35578FD9" w14:textId="6D2A01B9" w:rsidR="00325A3E" w:rsidRDefault="00325A3E" w:rsidP="00AF4042">
      <w:pPr>
        <w:pStyle w:val="NoSpacing"/>
        <w:spacing w:line="360" w:lineRule="auto"/>
        <w:jc w:val="both"/>
        <w:rPr>
          <w:ins w:id="910" w:author="Natasha [2]" w:date="2022-09-29T10:52:00Z"/>
          <w:rFonts w:ascii="Times New Roman" w:hAnsi="Times New Roman" w:cs="Times New Roman"/>
          <w:sz w:val="24"/>
          <w:szCs w:val="24"/>
        </w:rPr>
      </w:pPr>
      <w:r w:rsidRPr="00AF4042">
        <w:rPr>
          <w:rFonts w:ascii="Times New Roman" w:hAnsi="Times New Roman" w:cs="Times New Roman"/>
          <w:sz w:val="24"/>
          <w:szCs w:val="24"/>
        </w:rPr>
        <w:t xml:space="preserve">Primary Schools (Private or Mission School): School Fees for this category in respect of both Boarding and Day School shall be paid up to a maximum amount equivalent to Dudley Hall Primary Boarding </w:t>
      </w:r>
      <w:r w:rsidR="00D24444" w:rsidRPr="00AF4042">
        <w:rPr>
          <w:rFonts w:ascii="Times New Roman" w:hAnsi="Times New Roman" w:cs="Times New Roman"/>
          <w:sz w:val="24"/>
          <w:szCs w:val="24"/>
        </w:rPr>
        <w:t>fees or</w:t>
      </w:r>
      <w:r w:rsidRPr="00AF4042">
        <w:rPr>
          <w:rFonts w:ascii="Times New Roman" w:hAnsi="Times New Roman" w:cs="Times New Roman"/>
          <w:sz w:val="24"/>
          <w:szCs w:val="24"/>
        </w:rPr>
        <w:t xml:space="preserve"> Alexandra Park Primary School/Dudley Hall Day Fees</w:t>
      </w:r>
      <w:r w:rsidR="00313882">
        <w:rPr>
          <w:rFonts w:ascii="Times New Roman" w:hAnsi="Times New Roman" w:cs="Times New Roman"/>
          <w:sz w:val="24"/>
          <w:szCs w:val="24"/>
        </w:rPr>
        <w:t>,</w:t>
      </w:r>
      <w:r w:rsidRPr="00AF4042">
        <w:rPr>
          <w:rFonts w:ascii="Times New Roman" w:hAnsi="Times New Roman" w:cs="Times New Roman"/>
          <w:sz w:val="24"/>
          <w:szCs w:val="24"/>
        </w:rPr>
        <w:t xml:space="preserve"> respectively</w:t>
      </w:r>
      <w:r w:rsidR="00313882">
        <w:rPr>
          <w:rFonts w:ascii="Times New Roman" w:hAnsi="Times New Roman" w:cs="Times New Roman"/>
          <w:sz w:val="24"/>
          <w:szCs w:val="24"/>
        </w:rPr>
        <w:t>,</w:t>
      </w:r>
      <w:r w:rsidRPr="00AF4042">
        <w:rPr>
          <w:rFonts w:ascii="Times New Roman" w:hAnsi="Times New Roman" w:cs="Times New Roman"/>
          <w:sz w:val="24"/>
          <w:szCs w:val="24"/>
        </w:rPr>
        <w:t xml:space="preserve"> whichever is higher). </w:t>
      </w:r>
    </w:p>
    <w:p w14:paraId="7F9109AB" w14:textId="5C19B722" w:rsidR="00780FA0" w:rsidRDefault="00780FA0" w:rsidP="00AF4042">
      <w:pPr>
        <w:pStyle w:val="NoSpacing"/>
        <w:spacing w:line="360" w:lineRule="auto"/>
        <w:jc w:val="both"/>
        <w:rPr>
          <w:ins w:id="911" w:author="Natasha [2]" w:date="2022-09-29T10:52:00Z"/>
          <w:rFonts w:ascii="Times New Roman" w:hAnsi="Times New Roman" w:cs="Times New Roman"/>
          <w:sz w:val="24"/>
          <w:szCs w:val="24"/>
        </w:rPr>
      </w:pPr>
    </w:p>
    <w:p w14:paraId="61938457" w14:textId="5FFDA8BC" w:rsidR="00780FA0" w:rsidRDefault="00780FA0" w:rsidP="00AF4042">
      <w:pPr>
        <w:pStyle w:val="NoSpacing"/>
        <w:spacing w:line="360" w:lineRule="auto"/>
        <w:jc w:val="both"/>
        <w:rPr>
          <w:ins w:id="912" w:author="Natasha [2]" w:date="2022-09-29T10:59:00Z"/>
          <w:rFonts w:ascii="Times New Roman" w:hAnsi="Times New Roman" w:cs="Times New Roman"/>
          <w:color w:val="FF0000"/>
          <w:sz w:val="24"/>
          <w:szCs w:val="24"/>
        </w:rPr>
      </w:pPr>
      <w:ins w:id="913" w:author="Natasha [2]" w:date="2022-09-29T10:52:00Z">
        <w:r>
          <w:rPr>
            <w:rFonts w:ascii="Times New Roman" w:hAnsi="Times New Roman" w:cs="Times New Roman"/>
            <w:color w:val="FF0000"/>
            <w:sz w:val="24"/>
            <w:szCs w:val="24"/>
          </w:rPr>
          <w:t>TREAT PL STAFF SEPERATELY</w:t>
        </w:r>
      </w:ins>
    </w:p>
    <w:p w14:paraId="213F10B0" w14:textId="1E4F670A" w:rsidR="00780FA0" w:rsidRPr="00780FA0" w:rsidRDefault="00780FA0" w:rsidP="00AF4042">
      <w:pPr>
        <w:pStyle w:val="NoSpacing"/>
        <w:spacing w:line="360" w:lineRule="auto"/>
        <w:jc w:val="both"/>
        <w:rPr>
          <w:rFonts w:ascii="Times New Roman" w:hAnsi="Times New Roman" w:cs="Times New Roman"/>
          <w:color w:val="FF0000"/>
          <w:sz w:val="24"/>
          <w:szCs w:val="24"/>
          <w:rPrChange w:id="914" w:author="Natasha [2]" w:date="2022-09-29T10:52:00Z">
            <w:rPr>
              <w:rFonts w:ascii="Times New Roman" w:hAnsi="Times New Roman" w:cs="Times New Roman"/>
              <w:sz w:val="24"/>
              <w:szCs w:val="24"/>
            </w:rPr>
          </w:rPrChange>
        </w:rPr>
      </w:pPr>
      <w:ins w:id="915" w:author="Natasha [2]" w:date="2022-09-29T10:59:00Z">
        <w:r>
          <w:rPr>
            <w:rFonts w:ascii="Times New Roman" w:hAnsi="Times New Roman" w:cs="Times New Roman"/>
            <w:color w:val="FF0000"/>
            <w:sz w:val="24"/>
            <w:szCs w:val="24"/>
          </w:rPr>
          <w:t>Set figures for school fees benefit every term via surveys</w:t>
        </w:r>
      </w:ins>
    </w:p>
    <w:p w14:paraId="154F9C48" w14:textId="394DE2E0" w:rsidR="00325A3E" w:rsidRPr="00AF4042" w:rsidRDefault="00325A3E" w:rsidP="00AF4042">
      <w:pPr>
        <w:pStyle w:val="NoSpacing"/>
        <w:spacing w:line="360" w:lineRule="auto"/>
        <w:jc w:val="both"/>
        <w:rPr>
          <w:rFonts w:ascii="Times New Roman" w:hAnsi="Times New Roman" w:cs="Times New Roman"/>
          <w:sz w:val="24"/>
          <w:szCs w:val="24"/>
        </w:rPr>
      </w:pPr>
    </w:p>
    <w:p w14:paraId="69721321" w14:textId="243A5F66" w:rsidR="001D3324" w:rsidRPr="00EB3DBB" w:rsidRDefault="00325A3E" w:rsidP="00D25A6F">
      <w:pPr>
        <w:pStyle w:val="ListParagraph"/>
        <w:numPr>
          <w:ilvl w:val="0"/>
          <w:numId w:val="116"/>
        </w:numPr>
        <w:spacing w:line="360" w:lineRule="auto"/>
        <w:rPr>
          <w:rFonts w:cs="Times New Roman"/>
          <w:b/>
          <w:sz w:val="22"/>
        </w:rPr>
      </w:pPr>
      <w:r w:rsidRPr="00EB3DBB">
        <w:rPr>
          <w:rFonts w:cs="Times New Roman"/>
          <w:b/>
        </w:rPr>
        <w:t xml:space="preserve">Managerial Level (ML) Staff </w:t>
      </w:r>
      <w:r w:rsidR="0053205F" w:rsidRPr="00EB3DBB">
        <w:rPr>
          <w:rFonts w:cs="Times New Roman"/>
          <w:b/>
        </w:rPr>
        <w:t>:</w:t>
      </w:r>
    </w:p>
    <w:p w14:paraId="68D5A4BD" w14:textId="3EF69906" w:rsidR="00325A3E" w:rsidRPr="00AF4042" w:rsidRDefault="003F6F4C" w:rsidP="00AF404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 staff member will be entitled to school fees assistance of either up to 100% Government Schools or up to 50% of invoice for Private Schools per term for a maximum of four children from the</w:t>
      </w:r>
      <w:r w:rsidR="00325A3E" w:rsidRPr="00AF4042">
        <w:rPr>
          <w:rFonts w:ascii="Times New Roman" w:hAnsi="Times New Roman" w:cs="Times New Roman"/>
          <w:sz w:val="24"/>
          <w:szCs w:val="24"/>
        </w:rPr>
        <w:t xml:space="preserve"> nucleus family. </w:t>
      </w:r>
      <w:r w:rsidR="00970DDC" w:rsidRPr="00AF4042">
        <w:rPr>
          <w:rFonts w:ascii="Times New Roman" w:hAnsi="Times New Roman" w:cs="Times New Roman"/>
          <w:sz w:val="24"/>
          <w:szCs w:val="24"/>
        </w:rPr>
        <w:t>The Benchmark school fo</w:t>
      </w:r>
      <w:r w:rsidR="001D3324" w:rsidRPr="00AF4042">
        <w:rPr>
          <w:rFonts w:ascii="Times New Roman" w:hAnsi="Times New Roman" w:cs="Times New Roman"/>
          <w:sz w:val="24"/>
          <w:szCs w:val="24"/>
        </w:rPr>
        <w:t xml:space="preserve">r private schools is Peterhouse. </w:t>
      </w:r>
      <w:r w:rsidR="00325A3E" w:rsidRPr="00AF4042">
        <w:rPr>
          <w:rFonts w:ascii="Times New Roman" w:hAnsi="Times New Roman" w:cs="Times New Roman"/>
          <w:sz w:val="24"/>
          <w:szCs w:val="24"/>
        </w:rPr>
        <w:t xml:space="preserve">The Bank shall pay the full invoice fees in the event that 50% of </w:t>
      </w:r>
      <w:r w:rsidR="00AB7789">
        <w:rPr>
          <w:rFonts w:ascii="Times New Roman" w:hAnsi="Times New Roman" w:cs="Times New Roman"/>
          <w:sz w:val="24"/>
          <w:szCs w:val="24"/>
        </w:rPr>
        <w:t xml:space="preserve">the </w:t>
      </w:r>
      <w:r w:rsidR="00325A3E" w:rsidRPr="00AF4042">
        <w:rPr>
          <w:rFonts w:ascii="Times New Roman" w:hAnsi="Times New Roman" w:cs="Times New Roman"/>
          <w:sz w:val="24"/>
          <w:szCs w:val="24"/>
        </w:rPr>
        <w:t>invoice for private/mission school</w:t>
      </w:r>
      <w:r w:rsidR="00AB7789">
        <w:rPr>
          <w:rFonts w:ascii="Times New Roman" w:hAnsi="Times New Roman" w:cs="Times New Roman"/>
          <w:sz w:val="24"/>
          <w:szCs w:val="24"/>
        </w:rPr>
        <w:t>s</w:t>
      </w:r>
      <w:r w:rsidR="00325A3E" w:rsidRPr="00AF4042">
        <w:rPr>
          <w:rFonts w:ascii="Times New Roman" w:hAnsi="Times New Roman" w:cs="Times New Roman"/>
          <w:sz w:val="24"/>
          <w:szCs w:val="24"/>
        </w:rPr>
        <w:t xml:space="preserve"> is lower than the benchmarked school fees for primary an</w:t>
      </w:r>
      <w:r w:rsidR="001D3324" w:rsidRPr="00AF4042">
        <w:rPr>
          <w:rFonts w:ascii="Times New Roman" w:hAnsi="Times New Roman" w:cs="Times New Roman"/>
          <w:sz w:val="24"/>
          <w:szCs w:val="24"/>
        </w:rPr>
        <w:t>d secondary school</w:t>
      </w:r>
      <w:r w:rsidR="00AB7789">
        <w:rPr>
          <w:rFonts w:ascii="Times New Roman" w:hAnsi="Times New Roman" w:cs="Times New Roman"/>
          <w:sz w:val="24"/>
          <w:szCs w:val="24"/>
        </w:rPr>
        <w:t>s,</w:t>
      </w:r>
      <w:r w:rsidR="001D3324" w:rsidRPr="00AF4042">
        <w:rPr>
          <w:rFonts w:ascii="Times New Roman" w:hAnsi="Times New Roman" w:cs="Times New Roman"/>
          <w:sz w:val="24"/>
          <w:szCs w:val="24"/>
        </w:rPr>
        <w:t xml:space="preserve"> respectively. </w:t>
      </w:r>
      <w:r w:rsidR="00325A3E" w:rsidRPr="00AF4042">
        <w:rPr>
          <w:rFonts w:ascii="Times New Roman" w:hAnsi="Times New Roman" w:cs="Times New Roman"/>
          <w:sz w:val="24"/>
          <w:szCs w:val="24"/>
        </w:rPr>
        <w:t>The benchmark for determining school fees payable for Private/Mission school fees   for both day and boarding school shall be benchmarked by Prince Edward High School boarding or day fees and Alexandra Park or Dudley Hall Primary Schools</w:t>
      </w:r>
      <w:r w:rsidR="00AB7789">
        <w:rPr>
          <w:rFonts w:ascii="Times New Roman" w:hAnsi="Times New Roman" w:cs="Times New Roman"/>
          <w:sz w:val="24"/>
          <w:szCs w:val="24"/>
        </w:rPr>
        <w:t>,</w:t>
      </w:r>
      <w:r w:rsidR="00325A3E" w:rsidRPr="00AF4042">
        <w:rPr>
          <w:rFonts w:ascii="Times New Roman" w:hAnsi="Times New Roman" w:cs="Times New Roman"/>
          <w:sz w:val="24"/>
          <w:szCs w:val="24"/>
        </w:rPr>
        <w:t xml:space="preserve"> respectively</w:t>
      </w:r>
      <w:r w:rsidR="00AB7789">
        <w:rPr>
          <w:rFonts w:ascii="Times New Roman" w:hAnsi="Times New Roman" w:cs="Times New Roman"/>
          <w:sz w:val="24"/>
          <w:szCs w:val="24"/>
        </w:rPr>
        <w:t>.</w:t>
      </w:r>
    </w:p>
    <w:p w14:paraId="671DE0A4" w14:textId="77777777" w:rsidR="00325A3E" w:rsidRPr="00AF4042" w:rsidRDefault="00325A3E" w:rsidP="00AF4042">
      <w:pPr>
        <w:pStyle w:val="NoSpacing"/>
        <w:spacing w:line="360" w:lineRule="auto"/>
        <w:jc w:val="both"/>
        <w:rPr>
          <w:rFonts w:ascii="Times New Roman" w:hAnsi="Times New Roman" w:cs="Times New Roman"/>
          <w:sz w:val="24"/>
          <w:szCs w:val="24"/>
        </w:rPr>
      </w:pPr>
    </w:p>
    <w:p w14:paraId="55F57140" w14:textId="589C2779" w:rsidR="00D24444" w:rsidRDefault="00325A3E" w:rsidP="00AF4042">
      <w:pPr>
        <w:pStyle w:val="NoSpacing"/>
        <w:spacing w:line="360" w:lineRule="auto"/>
        <w:jc w:val="both"/>
        <w:rPr>
          <w:rFonts w:ascii="Times New Roman" w:hAnsi="Times New Roman" w:cs="Times New Roman"/>
          <w:sz w:val="24"/>
          <w:szCs w:val="24"/>
        </w:rPr>
      </w:pPr>
      <w:r w:rsidRPr="00AF4042">
        <w:rPr>
          <w:rFonts w:ascii="Times New Roman" w:hAnsi="Times New Roman" w:cs="Times New Roman"/>
          <w:sz w:val="24"/>
          <w:szCs w:val="24"/>
        </w:rPr>
        <w:t xml:space="preserve">All school fees payable to staff shall comprise </w:t>
      </w:r>
      <w:r w:rsidR="00AB7789">
        <w:rPr>
          <w:rFonts w:ascii="Times New Roman" w:hAnsi="Times New Roman" w:cs="Times New Roman"/>
          <w:sz w:val="24"/>
          <w:szCs w:val="24"/>
        </w:rPr>
        <w:t>Tuition, Standard Development Levy, Practical Fees, General Purpose Fees and</w:t>
      </w:r>
      <w:r w:rsidRPr="00AF4042">
        <w:rPr>
          <w:rFonts w:ascii="Times New Roman" w:hAnsi="Times New Roman" w:cs="Times New Roman"/>
          <w:sz w:val="24"/>
          <w:szCs w:val="24"/>
        </w:rPr>
        <w:t xml:space="preserve"> Boarding Fees. The school fees rates stated above will be reviewed from time to time in line with relevant changes. All school fees benefits shall be processed on the basis of invoices submitted to the Bank. At no point will a staff member (CS, PL and ML) get a school fees benefit which is more than the invoiced amount per child per term</w:t>
      </w:r>
      <w:r w:rsidR="00AB7789">
        <w:rPr>
          <w:rFonts w:ascii="Times New Roman" w:hAnsi="Times New Roman" w:cs="Times New Roman"/>
          <w:sz w:val="24"/>
          <w:szCs w:val="24"/>
        </w:rPr>
        <w:t xml:space="preserve">. </w:t>
      </w:r>
    </w:p>
    <w:p w14:paraId="79A32033" w14:textId="77777777" w:rsidR="00AB7789" w:rsidRPr="00AF4042" w:rsidRDefault="00AB7789" w:rsidP="00AF4042">
      <w:pPr>
        <w:pStyle w:val="NoSpacing"/>
        <w:spacing w:line="360" w:lineRule="auto"/>
        <w:jc w:val="both"/>
        <w:rPr>
          <w:rFonts w:ascii="Times New Roman" w:hAnsi="Times New Roman" w:cs="Times New Roman"/>
          <w:sz w:val="24"/>
          <w:szCs w:val="24"/>
        </w:rPr>
      </w:pPr>
    </w:p>
    <w:p w14:paraId="4150C548" w14:textId="6C8B71D4" w:rsidR="00D24444" w:rsidRPr="00AF4042" w:rsidRDefault="00D24444" w:rsidP="00AF4042">
      <w:pPr>
        <w:pStyle w:val="NoSpacing"/>
        <w:spacing w:line="360" w:lineRule="auto"/>
        <w:jc w:val="both"/>
        <w:rPr>
          <w:rFonts w:ascii="Times New Roman" w:hAnsi="Times New Roman" w:cs="Times New Roman"/>
          <w:sz w:val="24"/>
          <w:szCs w:val="24"/>
        </w:rPr>
      </w:pPr>
      <w:r w:rsidRPr="00AF4042">
        <w:rPr>
          <w:rFonts w:ascii="Times New Roman" w:hAnsi="Times New Roman" w:cs="Times New Roman"/>
          <w:sz w:val="24"/>
          <w:szCs w:val="24"/>
        </w:rPr>
        <w:t xml:space="preserve">For staff members whose children learn outside Zimbabwe, their school fees </w:t>
      </w:r>
      <w:r w:rsidR="00DC3635" w:rsidRPr="00AF4042">
        <w:rPr>
          <w:rFonts w:ascii="Times New Roman" w:hAnsi="Times New Roman" w:cs="Times New Roman"/>
          <w:sz w:val="24"/>
          <w:szCs w:val="24"/>
        </w:rPr>
        <w:t>benefit will be benchmarked in line with the provision of their respective job levels as indicated above.</w:t>
      </w:r>
    </w:p>
    <w:p w14:paraId="3C9AD152" w14:textId="6BFCCCF3" w:rsidR="00DC3635" w:rsidRPr="00AF4042" w:rsidRDefault="00DC3635" w:rsidP="00AF4042">
      <w:pPr>
        <w:pStyle w:val="NoSpacing"/>
        <w:spacing w:line="360" w:lineRule="auto"/>
        <w:jc w:val="both"/>
        <w:rPr>
          <w:rFonts w:ascii="Times New Roman" w:hAnsi="Times New Roman" w:cs="Times New Roman"/>
          <w:sz w:val="24"/>
          <w:szCs w:val="24"/>
        </w:rPr>
      </w:pPr>
    </w:p>
    <w:p w14:paraId="6339BE5B" w14:textId="7658B92D" w:rsidR="0085475B" w:rsidRPr="0053205F" w:rsidRDefault="00DC3635" w:rsidP="00AF4042">
      <w:pPr>
        <w:pStyle w:val="NoSpacing"/>
        <w:spacing w:line="360" w:lineRule="auto"/>
        <w:jc w:val="both"/>
        <w:rPr>
          <w:rFonts w:ascii="Times New Roman" w:hAnsi="Times New Roman" w:cs="Times New Roman"/>
          <w:sz w:val="24"/>
          <w:szCs w:val="24"/>
        </w:rPr>
      </w:pPr>
      <w:r w:rsidRPr="00AF4042">
        <w:rPr>
          <w:rFonts w:ascii="Times New Roman" w:hAnsi="Times New Roman" w:cs="Times New Roman"/>
          <w:sz w:val="24"/>
          <w:szCs w:val="24"/>
        </w:rPr>
        <w:t>The Bank will not pay school fees twice for the same grade or form.</w:t>
      </w:r>
    </w:p>
    <w:p w14:paraId="3948A165" w14:textId="02F3EFE8" w:rsidR="001E7292" w:rsidRPr="00AF4042" w:rsidRDefault="001E7292" w:rsidP="00AF4042">
      <w:pPr>
        <w:spacing w:after="0" w:line="360" w:lineRule="auto"/>
        <w:rPr>
          <w:rFonts w:cs="Times New Roman"/>
          <w:szCs w:val="24"/>
        </w:rPr>
      </w:pPr>
    </w:p>
    <w:p w14:paraId="32646E98" w14:textId="5C9E173D" w:rsidR="002B289D" w:rsidRPr="00AF4042" w:rsidRDefault="00524FC9" w:rsidP="00D25A6F">
      <w:pPr>
        <w:pStyle w:val="Heading2"/>
        <w:numPr>
          <w:ilvl w:val="1"/>
          <w:numId w:val="46"/>
        </w:numPr>
      </w:pPr>
      <w:bookmarkStart w:id="916" w:name="_Toc113607566"/>
      <w:bookmarkStart w:id="917" w:name="_Toc114058949"/>
      <w:r w:rsidRPr="0053205F">
        <w:t>Bonuses</w:t>
      </w:r>
      <w:bookmarkEnd w:id="916"/>
      <w:bookmarkEnd w:id="917"/>
      <w:r w:rsidRPr="00AF4042">
        <w:t xml:space="preserve"> </w:t>
      </w:r>
    </w:p>
    <w:p w14:paraId="51F37AF5" w14:textId="77777777" w:rsidR="00BC26B5" w:rsidRPr="00AF4042" w:rsidRDefault="00BC26B5" w:rsidP="00AF4042">
      <w:pPr>
        <w:spacing w:after="0" w:line="360" w:lineRule="auto"/>
        <w:rPr>
          <w:rFonts w:cs="Times New Roman"/>
        </w:rPr>
      </w:pPr>
    </w:p>
    <w:p w14:paraId="04C0FC9F" w14:textId="47EE29D2" w:rsidR="00BC26B5" w:rsidRPr="00AF4042" w:rsidRDefault="002B289D" w:rsidP="00AF4042">
      <w:pPr>
        <w:spacing w:line="360" w:lineRule="auto"/>
        <w:jc w:val="both"/>
        <w:rPr>
          <w:rFonts w:cs="Times New Roman"/>
          <w:szCs w:val="24"/>
        </w:rPr>
      </w:pPr>
      <w:bookmarkStart w:id="918" w:name="_Hlk527799371"/>
      <w:r w:rsidRPr="00AF4042">
        <w:rPr>
          <w:rFonts w:cs="Times New Roman"/>
          <w:szCs w:val="24"/>
        </w:rPr>
        <w:t xml:space="preserve">IDBZ seeks to reward </w:t>
      </w:r>
      <w:r w:rsidR="003147D5">
        <w:rPr>
          <w:rFonts w:cs="Times New Roman"/>
          <w:szCs w:val="24"/>
        </w:rPr>
        <w:t>staff members</w:t>
      </w:r>
      <w:r w:rsidRPr="00AF4042">
        <w:rPr>
          <w:rFonts w:cs="Times New Roman"/>
          <w:szCs w:val="24"/>
        </w:rPr>
        <w:t xml:space="preserve"> </w:t>
      </w:r>
      <w:r w:rsidR="00286263" w:rsidRPr="00AF4042">
        <w:rPr>
          <w:rFonts w:cs="Times New Roman"/>
          <w:szCs w:val="24"/>
        </w:rPr>
        <w:t xml:space="preserve">for </w:t>
      </w:r>
      <w:r w:rsidR="00AB7789">
        <w:rPr>
          <w:rFonts w:cs="Times New Roman"/>
          <w:szCs w:val="24"/>
        </w:rPr>
        <w:t>contributing</w:t>
      </w:r>
      <w:r w:rsidR="00850E20" w:rsidRPr="00AF4042">
        <w:rPr>
          <w:rFonts w:cs="Times New Roman"/>
          <w:szCs w:val="24"/>
        </w:rPr>
        <w:t xml:space="preserve"> </w:t>
      </w:r>
      <w:r w:rsidRPr="00AF4042">
        <w:rPr>
          <w:rFonts w:cs="Times New Roman"/>
          <w:szCs w:val="24"/>
        </w:rPr>
        <w:t xml:space="preserve">to the organisation’s success </w:t>
      </w:r>
      <w:r w:rsidR="00AB7789">
        <w:rPr>
          <w:rFonts w:cs="Times New Roman"/>
          <w:szCs w:val="24"/>
        </w:rPr>
        <w:t>wherever possible</w:t>
      </w:r>
      <w:r w:rsidRPr="00AF4042">
        <w:rPr>
          <w:rFonts w:cs="Times New Roman"/>
          <w:szCs w:val="24"/>
        </w:rPr>
        <w:t>. For all CS staff</w:t>
      </w:r>
      <w:r w:rsidR="00AB7789">
        <w:rPr>
          <w:rFonts w:cs="Times New Roman"/>
          <w:szCs w:val="24"/>
        </w:rPr>
        <w:t>, the bonus payment shall be mandatory per</w:t>
      </w:r>
      <w:r w:rsidR="00EF7B52" w:rsidRPr="00AF4042">
        <w:rPr>
          <w:rFonts w:cs="Times New Roman"/>
          <w:szCs w:val="24"/>
        </w:rPr>
        <w:t xml:space="preserve"> SI 273 of 2000</w:t>
      </w:r>
      <w:r w:rsidR="00D017F6" w:rsidRPr="00AF4042">
        <w:rPr>
          <w:rFonts w:cs="Times New Roman"/>
          <w:szCs w:val="24"/>
        </w:rPr>
        <w:t>.</w:t>
      </w:r>
    </w:p>
    <w:p w14:paraId="7AA81DA6" w14:textId="77777777" w:rsidR="00BC26B5" w:rsidRPr="0053205F" w:rsidRDefault="00BC26B5" w:rsidP="00D25A6F">
      <w:pPr>
        <w:pStyle w:val="NoSpacing"/>
        <w:numPr>
          <w:ilvl w:val="0"/>
          <w:numId w:val="117"/>
        </w:numPr>
        <w:spacing w:line="360" w:lineRule="auto"/>
        <w:rPr>
          <w:rFonts w:ascii="Times New Roman" w:eastAsia="Times New Roman" w:hAnsi="Times New Roman" w:cs="Times New Roman"/>
          <w:b/>
          <w:sz w:val="24"/>
          <w:szCs w:val="24"/>
          <w:lang w:val="en-US"/>
        </w:rPr>
      </w:pPr>
      <w:r w:rsidRPr="0053205F">
        <w:rPr>
          <w:rFonts w:ascii="Times New Roman" w:eastAsia="Times New Roman" w:hAnsi="Times New Roman" w:cs="Times New Roman"/>
          <w:b/>
          <w:sz w:val="24"/>
          <w:szCs w:val="24"/>
          <w:lang w:val="en-US"/>
        </w:rPr>
        <w:t xml:space="preserve">The following will apply to </w:t>
      </w:r>
      <w:r w:rsidR="001C77D6" w:rsidRPr="0053205F">
        <w:rPr>
          <w:rFonts w:ascii="Times New Roman" w:eastAsia="Times New Roman" w:hAnsi="Times New Roman" w:cs="Times New Roman"/>
          <w:b/>
          <w:sz w:val="24"/>
          <w:szCs w:val="24"/>
          <w:lang w:val="en-US"/>
        </w:rPr>
        <w:t xml:space="preserve">PL and </w:t>
      </w:r>
      <w:r w:rsidRPr="0053205F">
        <w:rPr>
          <w:rFonts w:ascii="Times New Roman" w:eastAsia="Times New Roman" w:hAnsi="Times New Roman" w:cs="Times New Roman"/>
          <w:b/>
          <w:sz w:val="24"/>
          <w:szCs w:val="24"/>
          <w:lang w:val="en-US"/>
        </w:rPr>
        <w:t>ML staff</w:t>
      </w:r>
      <w:r w:rsidR="001C77D6" w:rsidRPr="0053205F">
        <w:rPr>
          <w:rFonts w:ascii="Times New Roman" w:eastAsia="Times New Roman" w:hAnsi="Times New Roman" w:cs="Times New Roman"/>
          <w:b/>
          <w:sz w:val="24"/>
          <w:szCs w:val="24"/>
          <w:lang w:val="en-US"/>
        </w:rPr>
        <w:t>:</w:t>
      </w:r>
    </w:p>
    <w:p w14:paraId="1E866ADC" w14:textId="77777777" w:rsidR="00D017F6" w:rsidRPr="00AF4042" w:rsidRDefault="00D017F6" w:rsidP="00AF4042">
      <w:pPr>
        <w:pStyle w:val="NoSpacing"/>
        <w:spacing w:line="360" w:lineRule="auto"/>
        <w:rPr>
          <w:rFonts w:ascii="Times New Roman" w:eastAsia="Times New Roman" w:hAnsi="Times New Roman" w:cs="Times New Roman"/>
          <w:sz w:val="24"/>
          <w:szCs w:val="24"/>
          <w:lang w:val="en-US"/>
        </w:rPr>
      </w:pPr>
    </w:p>
    <w:p w14:paraId="25BE2FA6" w14:textId="62F5AED3" w:rsidR="00D21B32" w:rsidRPr="00AF4042" w:rsidRDefault="002B289D" w:rsidP="00AF4042">
      <w:pPr>
        <w:pStyle w:val="NoSpacing"/>
        <w:spacing w:line="360" w:lineRule="auto"/>
        <w:jc w:val="both"/>
        <w:rPr>
          <w:rFonts w:ascii="Times New Roman" w:eastAsia="Times New Roman" w:hAnsi="Times New Roman" w:cs="Times New Roman"/>
          <w:sz w:val="24"/>
          <w:szCs w:val="24"/>
          <w:lang w:val="en-US"/>
        </w:rPr>
      </w:pPr>
      <w:r w:rsidRPr="00AF4042">
        <w:rPr>
          <w:rFonts w:ascii="Times New Roman" w:hAnsi="Times New Roman" w:cs="Times New Roman"/>
          <w:sz w:val="24"/>
          <w:szCs w:val="24"/>
        </w:rPr>
        <w:t xml:space="preserve">PL and ML </w:t>
      </w:r>
      <w:r w:rsidR="00B43F1E" w:rsidRPr="00AF4042">
        <w:rPr>
          <w:rFonts w:ascii="Times New Roman" w:hAnsi="Times New Roman" w:cs="Times New Roman"/>
          <w:sz w:val="24"/>
          <w:szCs w:val="24"/>
        </w:rPr>
        <w:t xml:space="preserve">are </w:t>
      </w:r>
      <w:r w:rsidR="007556FF" w:rsidRPr="00AF4042">
        <w:rPr>
          <w:rFonts w:ascii="Times New Roman" w:hAnsi="Times New Roman" w:cs="Times New Roman"/>
          <w:sz w:val="24"/>
          <w:szCs w:val="24"/>
        </w:rPr>
        <w:t xml:space="preserve">eligible </w:t>
      </w:r>
      <w:r w:rsidR="001A514D">
        <w:rPr>
          <w:rFonts w:ascii="Times New Roman" w:hAnsi="Times New Roman" w:cs="Times New Roman"/>
          <w:sz w:val="24"/>
          <w:szCs w:val="24"/>
        </w:rPr>
        <w:t>for</w:t>
      </w:r>
      <w:r w:rsidR="00B43F1E" w:rsidRPr="00AF4042">
        <w:rPr>
          <w:rFonts w:ascii="Times New Roman" w:hAnsi="Times New Roman" w:cs="Times New Roman"/>
          <w:sz w:val="24"/>
          <w:szCs w:val="24"/>
        </w:rPr>
        <w:t xml:space="preserve"> a performance bonus between 0-</w:t>
      </w:r>
      <w:r w:rsidR="00701852" w:rsidRPr="00AF4042">
        <w:rPr>
          <w:rFonts w:ascii="Times New Roman" w:hAnsi="Times New Roman" w:cs="Times New Roman"/>
          <w:sz w:val="24"/>
          <w:szCs w:val="24"/>
        </w:rPr>
        <w:t>10</w:t>
      </w:r>
      <w:r w:rsidR="00B43F1E" w:rsidRPr="00AF4042">
        <w:rPr>
          <w:rFonts w:ascii="Times New Roman" w:hAnsi="Times New Roman" w:cs="Times New Roman"/>
          <w:sz w:val="24"/>
          <w:szCs w:val="24"/>
        </w:rPr>
        <w:t xml:space="preserve">% of their annual salary and actual quantum to be paid in any given financial year </w:t>
      </w:r>
      <w:r w:rsidR="000F6E01" w:rsidRPr="00AF4042">
        <w:rPr>
          <w:rFonts w:ascii="Times New Roman" w:hAnsi="Times New Roman" w:cs="Times New Roman"/>
          <w:sz w:val="24"/>
          <w:szCs w:val="24"/>
        </w:rPr>
        <w:t xml:space="preserve">and </w:t>
      </w:r>
      <w:r w:rsidR="00B43F1E" w:rsidRPr="00AF4042">
        <w:rPr>
          <w:rFonts w:ascii="Times New Roman" w:hAnsi="Times New Roman" w:cs="Times New Roman"/>
          <w:sz w:val="24"/>
          <w:szCs w:val="24"/>
        </w:rPr>
        <w:t>shall be subject to performance as assessed by Management</w:t>
      </w:r>
      <w:bookmarkEnd w:id="918"/>
      <w:r w:rsidR="00B43F1E" w:rsidRPr="00AF4042">
        <w:rPr>
          <w:rFonts w:ascii="Times New Roman" w:hAnsi="Times New Roman" w:cs="Times New Roman"/>
          <w:sz w:val="24"/>
          <w:szCs w:val="24"/>
        </w:rPr>
        <w:t xml:space="preserve">. </w:t>
      </w:r>
      <w:commentRangeStart w:id="919"/>
      <w:r w:rsidR="006C0B10" w:rsidRPr="00AF4042">
        <w:rPr>
          <w:rFonts w:ascii="Times New Roman" w:hAnsi="Times New Roman" w:cs="Times New Roman"/>
          <w:sz w:val="24"/>
          <w:szCs w:val="24"/>
        </w:rPr>
        <w:t xml:space="preserve">For the CEO and other senior staff members, payment of a bonus shall be subject to </w:t>
      </w:r>
      <w:del w:id="920" w:author="Natasha [2]" w:date="2022-09-29T11:08:00Z">
        <w:r w:rsidR="006C0B10" w:rsidRPr="00AF4042" w:rsidDel="004F6475">
          <w:rPr>
            <w:rFonts w:ascii="Times New Roman" w:hAnsi="Times New Roman" w:cs="Times New Roman"/>
            <w:sz w:val="24"/>
            <w:szCs w:val="24"/>
          </w:rPr>
          <w:delText xml:space="preserve">conditions of service (if any) as may be specified by </w:delText>
        </w:r>
      </w:del>
      <w:del w:id="921" w:author="Natasha [2]" w:date="2022-09-29T11:07:00Z">
        <w:r w:rsidR="006C0B10" w:rsidRPr="00AF4042" w:rsidDel="004F6475">
          <w:rPr>
            <w:rFonts w:ascii="Times New Roman" w:hAnsi="Times New Roman" w:cs="Times New Roman"/>
            <w:sz w:val="24"/>
            <w:szCs w:val="24"/>
          </w:rPr>
          <w:delText xml:space="preserve">the Minister responsible for the administration of the </w:delText>
        </w:r>
      </w:del>
      <w:del w:id="922" w:author="Natasha [2]" w:date="2022-09-29T11:08:00Z">
        <w:r w:rsidR="006C0B10" w:rsidRPr="00AF4042" w:rsidDel="004F6475">
          <w:rPr>
            <w:rFonts w:ascii="Times New Roman" w:hAnsi="Times New Roman" w:cs="Times New Roman"/>
            <w:sz w:val="24"/>
            <w:szCs w:val="24"/>
          </w:rPr>
          <w:delText>PECGA.</w:delText>
        </w:r>
        <w:commentRangeEnd w:id="919"/>
        <w:r w:rsidR="001A514D" w:rsidDel="004F6475">
          <w:rPr>
            <w:rStyle w:val="CommentReference"/>
            <w:rFonts w:ascii="Times New Roman" w:hAnsi="Times New Roman"/>
          </w:rPr>
          <w:commentReference w:id="919"/>
        </w:r>
      </w:del>
      <w:ins w:id="923" w:author="Natasha [2]" w:date="2022-09-29T11:08:00Z">
        <w:r w:rsidR="004F6475">
          <w:rPr>
            <w:rFonts w:ascii="Times New Roman" w:hAnsi="Times New Roman" w:cs="Times New Roman"/>
            <w:sz w:val="24"/>
            <w:szCs w:val="24"/>
          </w:rPr>
          <w:t>the approval by the Board</w:t>
        </w:r>
      </w:ins>
      <w:ins w:id="924" w:author="Natasha [2]" w:date="2022-09-29T11:09:00Z">
        <w:r w:rsidR="00B0367F">
          <w:rPr>
            <w:rFonts w:ascii="Times New Roman" w:hAnsi="Times New Roman" w:cs="Times New Roman"/>
            <w:sz w:val="24"/>
            <w:szCs w:val="24"/>
          </w:rPr>
          <w:t>.</w:t>
        </w:r>
      </w:ins>
    </w:p>
    <w:p w14:paraId="0C36AFDA" w14:textId="77777777" w:rsidR="00D017F6" w:rsidRPr="00AF4042" w:rsidRDefault="00D017F6" w:rsidP="00AF4042">
      <w:pPr>
        <w:pStyle w:val="Heading2"/>
        <w:spacing w:line="360" w:lineRule="auto"/>
        <w:rPr>
          <w:rFonts w:cs="Times New Roman"/>
          <w:b w:val="0"/>
          <w:szCs w:val="24"/>
        </w:rPr>
      </w:pPr>
    </w:p>
    <w:p w14:paraId="2904E8AE" w14:textId="5C74A834" w:rsidR="00EF59B0" w:rsidRPr="0053205F" w:rsidRDefault="00587AAE" w:rsidP="00D25A6F">
      <w:pPr>
        <w:pStyle w:val="Heading2"/>
        <w:numPr>
          <w:ilvl w:val="1"/>
          <w:numId w:val="46"/>
        </w:numPr>
      </w:pPr>
      <w:bookmarkStart w:id="925" w:name="_Toc113607567"/>
      <w:bookmarkStart w:id="926" w:name="_Toc114058950"/>
      <w:r w:rsidRPr="0053205F">
        <w:t>Medical aid</w:t>
      </w:r>
      <w:bookmarkEnd w:id="925"/>
      <w:bookmarkEnd w:id="926"/>
    </w:p>
    <w:p w14:paraId="3C5F34AD" w14:textId="77777777" w:rsidR="00D017F6" w:rsidRPr="00AF4042" w:rsidRDefault="00D017F6" w:rsidP="00AF4042">
      <w:pPr>
        <w:spacing w:after="0" w:line="360" w:lineRule="auto"/>
        <w:rPr>
          <w:rFonts w:cs="Times New Roman"/>
        </w:rPr>
      </w:pPr>
    </w:p>
    <w:p w14:paraId="2B74A60B" w14:textId="73563906" w:rsidR="00D017F6" w:rsidRPr="00AF4042" w:rsidRDefault="00152D58" w:rsidP="00AF4042">
      <w:pPr>
        <w:spacing w:after="0" w:line="360" w:lineRule="auto"/>
        <w:jc w:val="both"/>
        <w:rPr>
          <w:rFonts w:cs="Times New Roman"/>
          <w:szCs w:val="24"/>
        </w:rPr>
      </w:pPr>
      <w:r w:rsidRPr="00AF4042">
        <w:rPr>
          <w:rFonts w:cs="Times New Roman"/>
          <w:szCs w:val="24"/>
        </w:rPr>
        <w:t xml:space="preserve">The Bank shall pay 100% of the medical aid </w:t>
      </w:r>
      <w:r w:rsidR="0029453D" w:rsidRPr="00AF4042">
        <w:rPr>
          <w:rFonts w:cs="Times New Roman"/>
          <w:szCs w:val="24"/>
        </w:rPr>
        <w:t xml:space="preserve">contribution </w:t>
      </w:r>
      <w:r w:rsidRPr="00AF4042">
        <w:rPr>
          <w:rFonts w:cs="Times New Roman"/>
          <w:szCs w:val="24"/>
        </w:rPr>
        <w:t xml:space="preserve">expenses. The medical aid shall cover the </w:t>
      </w:r>
      <w:r w:rsidR="003147D5">
        <w:rPr>
          <w:rFonts w:cs="Times New Roman"/>
          <w:szCs w:val="24"/>
        </w:rPr>
        <w:t>staff member</w:t>
      </w:r>
      <w:r w:rsidRPr="00AF4042">
        <w:rPr>
          <w:rFonts w:cs="Times New Roman"/>
          <w:szCs w:val="24"/>
        </w:rPr>
        <w:t xml:space="preserve">, </w:t>
      </w:r>
      <w:r w:rsidR="003F7B27">
        <w:rPr>
          <w:rFonts w:cs="Times New Roman"/>
          <w:szCs w:val="24"/>
        </w:rPr>
        <w:t>thei</w:t>
      </w:r>
      <w:r w:rsidRPr="00AF4042">
        <w:rPr>
          <w:rFonts w:cs="Times New Roman"/>
          <w:szCs w:val="24"/>
        </w:rPr>
        <w:t xml:space="preserve">r spouse and </w:t>
      </w:r>
      <w:r w:rsidR="001C77D6" w:rsidRPr="00AF4042">
        <w:rPr>
          <w:rFonts w:cs="Times New Roman"/>
          <w:szCs w:val="24"/>
        </w:rPr>
        <w:t>up to</w:t>
      </w:r>
      <w:r w:rsidR="00701852" w:rsidRPr="00AF4042">
        <w:rPr>
          <w:rFonts w:cs="Times New Roman"/>
          <w:szCs w:val="24"/>
        </w:rPr>
        <w:t xml:space="preserve"> </w:t>
      </w:r>
      <w:r w:rsidRPr="00AF4042">
        <w:rPr>
          <w:rFonts w:cs="Times New Roman"/>
          <w:szCs w:val="24"/>
        </w:rPr>
        <w:t xml:space="preserve">four </w:t>
      </w:r>
      <w:r w:rsidR="004E22DA" w:rsidRPr="00AF4042">
        <w:rPr>
          <w:rFonts w:cs="Times New Roman"/>
          <w:szCs w:val="24"/>
        </w:rPr>
        <w:t xml:space="preserve">biological </w:t>
      </w:r>
      <w:r w:rsidRPr="00AF4042">
        <w:rPr>
          <w:rFonts w:cs="Times New Roman"/>
          <w:szCs w:val="24"/>
        </w:rPr>
        <w:t>children</w:t>
      </w:r>
      <w:r w:rsidR="00CB3278" w:rsidRPr="00AF4042">
        <w:rPr>
          <w:rFonts w:cs="Times New Roman"/>
          <w:szCs w:val="24"/>
        </w:rPr>
        <w:t xml:space="preserve"> or dependants where the </w:t>
      </w:r>
      <w:r w:rsidR="003147D5">
        <w:rPr>
          <w:rFonts w:cs="Times New Roman"/>
          <w:szCs w:val="24"/>
        </w:rPr>
        <w:t>staff member</w:t>
      </w:r>
      <w:r w:rsidR="00CB3278" w:rsidRPr="00AF4042">
        <w:rPr>
          <w:rFonts w:cs="Times New Roman"/>
          <w:szCs w:val="24"/>
        </w:rPr>
        <w:t xml:space="preserve"> is a legal guardian</w:t>
      </w:r>
      <w:r w:rsidR="004E22DA" w:rsidRPr="00AF4042">
        <w:rPr>
          <w:rFonts w:cs="Times New Roman"/>
          <w:szCs w:val="24"/>
        </w:rPr>
        <w:t xml:space="preserve">. The children shall be covered </w:t>
      </w:r>
      <w:r w:rsidR="0029453D" w:rsidRPr="00AF4042">
        <w:rPr>
          <w:rFonts w:cs="Times New Roman"/>
          <w:szCs w:val="24"/>
        </w:rPr>
        <w:t>up</w:t>
      </w:r>
      <w:r w:rsidR="000F6E01" w:rsidRPr="00AF4042">
        <w:rPr>
          <w:rFonts w:cs="Times New Roman"/>
          <w:szCs w:val="24"/>
        </w:rPr>
        <w:t xml:space="preserve"> </w:t>
      </w:r>
      <w:r w:rsidR="0029453D" w:rsidRPr="00AF4042">
        <w:rPr>
          <w:rFonts w:cs="Times New Roman"/>
          <w:szCs w:val="24"/>
        </w:rPr>
        <w:t>to the age of 24 years</w:t>
      </w:r>
      <w:r w:rsidR="004E22DA" w:rsidRPr="00AF4042">
        <w:rPr>
          <w:rFonts w:cs="Times New Roman"/>
          <w:szCs w:val="24"/>
        </w:rPr>
        <w:t xml:space="preserve"> or up until the children becom</w:t>
      </w:r>
      <w:r w:rsidR="003F7B27">
        <w:rPr>
          <w:rFonts w:cs="Times New Roman"/>
          <w:szCs w:val="24"/>
        </w:rPr>
        <w:t>e</w:t>
      </w:r>
      <w:r w:rsidR="004E22DA" w:rsidRPr="00AF4042">
        <w:rPr>
          <w:rFonts w:cs="Times New Roman"/>
          <w:szCs w:val="24"/>
        </w:rPr>
        <w:t xml:space="preserve"> self-sufficient, whichever is earlier</w:t>
      </w:r>
      <w:r w:rsidRPr="00AF4042">
        <w:rPr>
          <w:rFonts w:cs="Times New Roman"/>
          <w:szCs w:val="24"/>
        </w:rPr>
        <w:t xml:space="preserve">. The </w:t>
      </w:r>
      <w:r w:rsidR="003147D5">
        <w:rPr>
          <w:rFonts w:cs="Times New Roman"/>
          <w:szCs w:val="24"/>
        </w:rPr>
        <w:t>staff member</w:t>
      </w:r>
      <w:r w:rsidRPr="00AF4042">
        <w:rPr>
          <w:rFonts w:cs="Times New Roman"/>
          <w:szCs w:val="24"/>
        </w:rPr>
        <w:t xml:space="preserve"> will be responsible </w:t>
      </w:r>
      <w:r w:rsidR="003F7B27">
        <w:rPr>
          <w:rFonts w:cs="Times New Roman"/>
          <w:szCs w:val="24"/>
        </w:rPr>
        <w:t>for paying for additional beneficiaries</w:t>
      </w:r>
      <w:r w:rsidRPr="00AF4042">
        <w:rPr>
          <w:rFonts w:cs="Times New Roman"/>
          <w:szCs w:val="24"/>
        </w:rPr>
        <w:t xml:space="preserve"> added to the medical aid insurance.</w:t>
      </w:r>
      <w:r w:rsidR="0069183B" w:rsidRPr="00AF4042">
        <w:rPr>
          <w:rFonts w:cs="Times New Roman"/>
          <w:szCs w:val="24"/>
        </w:rPr>
        <w:t xml:space="preserve"> </w:t>
      </w:r>
    </w:p>
    <w:p w14:paraId="3512BBA1" w14:textId="77777777" w:rsidR="001B72DD" w:rsidRPr="00AF4042" w:rsidRDefault="00287887" w:rsidP="00AF4042">
      <w:pPr>
        <w:spacing w:after="0" w:line="360" w:lineRule="auto"/>
        <w:jc w:val="both"/>
        <w:rPr>
          <w:rFonts w:eastAsiaTheme="majorEastAsia" w:cs="Times New Roman"/>
          <w:b/>
          <w:szCs w:val="24"/>
        </w:rPr>
      </w:pPr>
      <w:r w:rsidRPr="00AF4042">
        <w:rPr>
          <w:rFonts w:cs="Times New Roman"/>
          <w:szCs w:val="24"/>
        </w:rPr>
        <w:t xml:space="preserve"> </w:t>
      </w:r>
    </w:p>
    <w:p w14:paraId="2AB4DBD8" w14:textId="052A259A" w:rsidR="00D017F6" w:rsidRPr="00AF4042" w:rsidRDefault="00E370F8" w:rsidP="00D25A6F">
      <w:pPr>
        <w:pStyle w:val="Heading2"/>
        <w:numPr>
          <w:ilvl w:val="1"/>
          <w:numId w:val="46"/>
        </w:numPr>
      </w:pPr>
      <w:bookmarkStart w:id="927" w:name="_Toc113607568"/>
      <w:bookmarkStart w:id="928" w:name="_Toc114058951"/>
      <w:r w:rsidRPr="0053205F">
        <w:lastRenderedPageBreak/>
        <w:t>Funeral</w:t>
      </w:r>
      <w:bookmarkEnd w:id="927"/>
      <w:bookmarkEnd w:id="928"/>
    </w:p>
    <w:p w14:paraId="7762A477" w14:textId="77777777" w:rsidR="009845CD" w:rsidRPr="00AF4042" w:rsidRDefault="00E370F8" w:rsidP="00AF4042">
      <w:pPr>
        <w:pStyle w:val="Heading2"/>
        <w:spacing w:before="0" w:line="360" w:lineRule="auto"/>
        <w:rPr>
          <w:rFonts w:eastAsia="Times New Roman" w:cs="Times New Roman"/>
          <w:b w:val="0"/>
          <w:szCs w:val="24"/>
        </w:rPr>
      </w:pPr>
      <w:r w:rsidRPr="00AF4042">
        <w:rPr>
          <w:rFonts w:cs="Times New Roman"/>
          <w:b w:val="0"/>
          <w:szCs w:val="24"/>
        </w:rPr>
        <w:t xml:space="preserve"> </w:t>
      </w:r>
    </w:p>
    <w:p w14:paraId="1E4C4F83" w14:textId="42BE5595" w:rsidR="009845CD" w:rsidRDefault="00B41B49" w:rsidP="00AF4042">
      <w:pPr>
        <w:spacing w:after="0" w:line="360" w:lineRule="auto"/>
        <w:jc w:val="both"/>
        <w:rPr>
          <w:rFonts w:eastAsia="Times New Roman" w:cs="Times New Roman"/>
          <w:szCs w:val="24"/>
          <w:lang w:eastAsia="en-ZW"/>
        </w:rPr>
      </w:pPr>
      <w:r w:rsidRPr="00AF4042">
        <w:rPr>
          <w:rFonts w:eastAsia="Calibri" w:cs="Times New Roman"/>
          <w:szCs w:val="24"/>
        </w:rPr>
        <w:t>The Bank shall cover 100% funeral assurance through a selected service provider</w:t>
      </w:r>
      <w:r w:rsidR="00E63874" w:rsidRPr="00AF4042">
        <w:rPr>
          <w:rFonts w:eastAsia="Calibri" w:cs="Times New Roman"/>
          <w:szCs w:val="24"/>
        </w:rPr>
        <w:t>.</w:t>
      </w:r>
      <w:r w:rsidR="00D017F6" w:rsidRPr="00AF4042">
        <w:rPr>
          <w:rFonts w:eastAsia="Calibri" w:cs="Times New Roman"/>
          <w:szCs w:val="24"/>
        </w:rPr>
        <w:t xml:space="preserve"> </w:t>
      </w:r>
      <w:r w:rsidR="009845CD" w:rsidRPr="00AF4042">
        <w:rPr>
          <w:rFonts w:eastAsia="Calibri" w:cs="Times New Roman"/>
          <w:szCs w:val="24"/>
        </w:rPr>
        <w:t xml:space="preserve">The </w:t>
      </w:r>
      <w:r w:rsidR="001E323F" w:rsidRPr="00AF4042">
        <w:rPr>
          <w:rFonts w:eastAsia="Calibri" w:cs="Times New Roman"/>
          <w:szCs w:val="24"/>
        </w:rPr>
        <w:t xml:space="preserve">Bank </w:t>
      </w:r>
      <w:r w:rsidR="00EB6A31" w:rsidRPr="00AF4042">
        <w:rPr>
          <w:rFonts w:eastAsia="Calibri" w:cs="Times New Roman"/>
          <w:szCs w:val="24"/>
        </w:rPr>
        <w:t xml:space="preserve">shall </w:t>
      </w:r>
      <w:r w:rsidR="009845CD" w:rsidRPr="00AF4042">
        <w:rPr>
          <w:rFonts w:eastAsia="Calibri" w:cs="Times New Roman"/>
          <w:szCs w:val="24"/>
        </w:rPr>
        <w:t>contribute to the funeral costs upon the death of a staff member, their spouse</w:t>
      </w:r>
      <w:r w:rsidR="000F6E01" w:rsidRPr="00AF4042">
        <w:rPr>
          <w:rFonts w:eastAsia="Calibri" w:cs="Times New Roman"/>
          <w:szCs w:val="24"/>
        </w:rPr>
        <w:t>/recognised partner</w:t>
      </w:r>
      <w:r w:rsidR="009845CD" w:rsidRPr="00AF4042">
        <w:rPr>
          <w:rFonts w:eastAsia="Calibri" w:cs="Times New Roman"/>
          <w:szCs w:val="24"/>
        </w:rPr>
        <w:t xml:space="preserve"> and or biological children. </w:t>
      </w:r>
      <w:r w:rsidR="006D1F47" w:rsidRPr="00AF4042">
        <w:rPr>
          <w:rFonts w:eastAsia="Calibri" w:cs="Times New Roman"/>
          <w:szCs w:val="24"/>
        </w:rPr>
        <w:t xml:space="preserve">The Bank shall </w:t>
      </w:r>
      <w:r w:rsidR="006D1F47" w:rsidRPr="00AF4042">
        <w:rPr>
          <w:rFonts w:eastAsia="Times New Roman" w:cs="Times New Roman"/>
          <w:szCs w:val="24"/>
          <w:lang w:eastAsia="en-ZW"/>
        </w:rPr>
        <w:t>assist</w:t>
      </w:r>
      <w:r w:rsidR="009845CD" w:rsidRPr="00AF4042">
        <w:rPr>
          <w:rFonts w:eastAsia="Times New Roman" w:cs="Times New Roman"/>
          <w:szCs w:val="24"/>
          <w:lang w:eastAsia="en-ZW"/>
        </w:rPr>
        <w:t xml:space="preserve"> </w:t>
      </w:r>
      <w:r w:rsidR="003147D5">
        <w:rPr>
          <w:rFonts w:eastAsia="Times New Roman" w:cs="Times New Roman"/>
          <w:szCs w:val="24"/>
          <w:lang w:eastAsia="en-ZW"/>
        </w:rPr>
        <w:t>staff members</w:t>
      </w:r>
      <w:r w:rsidR="009845CD" w:rsidRPr="00AF4042">
        <w:rPr>
          <w:rFonts w:eastAsia="Times New Roman" w:cs="Times New Roman"/>
          <w:szCs w:val="24"/>
          <w:lang w:eastAsia="en-ZW"/>
        </w:rPr>
        <w:t xml:space="preserve"> </w:t>
      </w:r>
      <w:r w:rsidR="00E63874" w:rsidRPr="00AF4042">
        <w:rPr>
          <w:rFonts w:eastAsia="Times New Roman" w:cs="Times New Roman"/>
          <w:szCs w:val="24"/>
          <w:lang w:eastAsia="en-ZW"/>
        </w:rPr>
        <w:t xml:space="preserve">and </w:t>
      </w:r>
      <w:r w:rsidR="009845CD" w:rsidRPr="00AF4042">
        <w:rPr>
          <w:rFonts w:eastAsia="Times New Roman" w:cs="Times New Roman"/>
          <w:szCs w:val="24"/>
          <w:lang w:eastAsia="en-ZW"/>
        </w:rPr>
        <w:t>the bereaved family through the e</w:t>
      </w:r>
      <w:r w:rsidR="0030409F" w:rsidRPr="00AF4042">
        <w:rPr>
          <w:rFonts w:eastAsia="Times New Roman" w:cs="Times New Roman"/>
          <w:szCs w:val="24"/>
          <w:lang w:eastAsia="en-ZW"/>
        </w:rPr>
        <w:t xml:space="preserve">xisting funeral insurance </w:t>
      </w:r>
      <w:commentRangeStart w:id="929"/>
      <w:commentRangeStart w:id="930"/>
      <w:commentRangeStart w:id="931"/>
      <w:commentRangeStart w:id="932"/>
      <w:r w:rsidR="0030409F" w:rsidRPr="00AF4042">
        <w:rPr>
          <w:rFonts w:eastAsia="Times New Roman" w:cs="Times New Roman"/>
          <w:szCs w:val="24"/>
          <w:lang w:eastAsia="en-ZW"/>
        </w:rPr>
        <w:t>cover</w:t>
      </w:r>
      <w:commentRangeEnd w:id="929"/>
      <w:r w:rsidR="00E3407B" w:rsidRPr="00AF4042">
        <w:rPr>
          <w:rStyle w:val="CommentReference"/>
          <w:rFonts w:cs="Times New Roman"/>
        </w:rPr>
        <w:commentReference w:id="929"/>
      </w:r>
      <w:commentRangeEnd w:id="930"/>
      <w:r w:rsidR="00970DDC" w:rsidRPr="00AF4042">
        <w:rPr>
          <w:rStyle w:val="CommentReference"/>
          <w:rFonts w:cs="Times New Roman"/>
        </w:rPr>
        <w:commentReference w:id="930"/>
      </w:r>
      <w:commentRangeEnd w:id="931"/>
      <w:r w:rsidR="00FA458E" w:rsidRPr="00AF4042">
        <w:rPr>
          <w:rStyle w:val="CommentReference"/>
          <w:rFonts w:cs="Times New Roman"/>
        </w:rPr>
        <w:commentReference w:id="931"/>
      </w:r>
      <w:commentRangeEnd w:id="932"/>
      <w:r w:rsidR="003147D5">
        <w:rPr>
          <w:rStyle w:val="CommentReference"/>
        </w:rPr>
        <w:commentReference w:id="932"/>
      </w:r>
      <w:r w:rsidR="0030409F" w:rsidRPr="00AF4042">
        <w:rPr>
          <w:rFonts w:eastAsia="Times New Roman" w:cs="Times New Roman"/>
          <w:szCs w:val="24"/>
          <w:lang w:eastAsia="en-ZW"/>
        </w:rPr>
        <w:t>.</w:t>
      </w:r>
    </w:p>
    <w:p w14:paraId="1AE61531" w14:textId="77777777" w:rsidR="003147D5" w:rsidRPr="00AF4042" w:rsidRDefault="003147D5" w:rsidP="00AF4042">
      <w:pPr>
        <w:spacing w:after="0" w:line="360" w:lineRule="auto"/>
        <w:jc w:val="both"/>
        <w:rPr>
          <w:rFonts w:eastAsia="Times New Roman" w:cs="Times New Roman"/>
          <w:szCs w:val="24"/>
          <w:lang w:eastAsia="en-ZW"/>
        </w:rPr>
      </w:pPr>
    </w:p>
    <w:p w14:paraId="439CC0C0" w14:textId="77777777" w:rsidR="003147D5" w:rsidRPr="003147D5" w:rsidRDefault="003147D5" w:rsidP="003147D5">
      <w:pPr>
        <w:widowControl w:val="0"/>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The recommended additional benefit provisions are as follows:</w:t>
      </w:r>
    </w:p>
    <w:p w14:paraId="6F9B5911" w14:textId="77777777" w:rsidR="003147D5" w:rsidRPr="003147D5" w:rsidRDefault="003147D5" w:rsidP="00D25A6F">
      <w:pPr>
        <w:widowControl w:val="0"/>
        <w:numPr>
          <w:ilvl w:val="0"/>
          <w:numId w:val="96"/>
        </w:numPr>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Following the death of a temporary or permanent staff member, the full salary and emoluments due to the deceased staff member for the whole month during which the death occurred shall be paid to his/her beneficiaries.</w:t>
      </w:r>
    </w:p>
    <w:p w14:paraId="35B4E0C8" w14:textId="77777777" w:rsidR="003147D5" w:rsidRPr="003147D5" w:rsidRDefault="003147D5" w:rsidP="00D25A6F">
      <w:pPr>
        <w:widowControl w:val="0"/>
        <w:numPr>
          <w:ilvl w:val="0"/>
          <w:numId w:val="96"/>
        </w:numPr>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Following the death of a staff member, a death benefit equivalent to three (3) months’ salary and benefits of the deceased shall be payable to his/her beneficiaries.</w:t>
      </w:r>
    </w:p>
    <w:p w14:paraId="77201904" w14:textId="77777777" w:rsidR="003147D5" w:rsidRPr="003147D5" w:rsidRDefault="003147D5" w:rsidP="00D25A6F">
      <w:pPr>
        <w:widowControl w:val="0"/>
        <w:numPr>
          <w:ilvl w:val="0"/>
          <w:numId w:val="96"/>
        </w:numPr>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The benefits granted under this Rule shall be in addition to any entitlements of the staff member, his/her dependants or his/her beneficiaries.</w:t>
      </w:r>
    </w:p>
    <w:p w14:paraId="256CAFC8" w14:textId="77777777" w:rsidR="003147D5" w:rsidRPr="003147D5" w:rsidRDefault="003147D5" w:rsidP="00D25A6F">
      <w:pPr>
        <w:widowControl w:val="0"/>
        <w:numPr>
          <w:ilvl w:val="0"/>
          <w:numId w:val="96"/>
        </w:numPr>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School fees payment for children to continue up to the end of the current academic calendar year of each child in line with Bank policy on school fees</w:t>
      </w:r>
    </w:p>
    <w:p w14:paraId="55A052E9" w14:textId="77777777" w:rsidR="003147D5" w:rsidRPr="003147D5" w:rsidRDefault="003147D5" w:rsidP="00D25A6F">
      <w:pPr>
        <w:widowControl w:val="0"/>
        <w:numPr>
          <w:ilvl w:val="0"/>
          <w:numId w:val="96"/>
        </w:numPr>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Funeral Assurance cover for the nucleus family for three (3) months</w:t>
      </w:r>
    </w:p>
    <w:p w14:paraId="0299AAE3" w14:textId="77777777" w:rsidR="003147D5" w:rsidRPr="003147D5" w:rsidRDefault="003147D5" w:rsidP="00D25A6F">
      <w:pPr>
        <w:widowControl w:val="0"/>
        <w:numPr>
          <w:ilvl w:val="0"/>
          <w:numId w:val="96"/>
        </w:numPr>
        <w:overflowPunct w:val="0"/>
        <w:autoSpaceDE w:val="0"/>
        <w:autoSpaceDN w:val="0"/>
        <w:adjustRightInd w:val="0"/>
        <w:spacing w:after="0" w:line="360" w:lineRule="auto"/>
        <w:contextualSpacing/>
        <w:jc w:val="both"/>
        <w:rPr>
          <w:rFonts w:eastAsia="Times New Roman" w:cs="Times New Roman"/>
          <w:szCs w:val="24"/>
          <w:highlight w:val="yellow"/>
          <w:lang w:eastAsia="en-ZW"/>
        </w:rPr>
      </w:pPr>
      <w:r w:rsidRPr="003147D5">
        <w:rPr>
          <w:rFonts w:eastAsia="Times New Roman" w:cs="Times New Roman"/>
          <w:szCs w:val="24"/>
          <w:highlight w:val="yellow"/>
          <w:lang w:eastAsia="en-ZW"/>
        </w:rPr>
        <w:t>Medical Aid cover for the nucleus family to continue for three (3) months</w:t>
      </w:r>
    </w:p>
    <w:p w14:paraId="709305D1" w14:textId="77777777" w:rsidR="009845CD" w:rsidRPr="00AF4042" w:rsidRDefault="009845CD" w:rsidP="003147D5">
      <w:pPr>
        <w:widowControl w:val="0"/>
        <w:overflowPunct w:val="0"/>
        <w:autoSpaceDE w:val="0"/>
        <w:autoSpaceDN w:val="0"/>
        <w:adjustRightInd w:val="0"/>
        <w:spacing w:after="0" w:line="360" w:lineRule="auto"/>
        <w:contextualSpacing/>
        <w:jc w:val="both"/>
        <w:rPr>
          <w:rFonts w:eastAsia="Times New Roman" w:cs="Times New Roman"/>
          <w:szCs w:val="24"/>
          <w:lang w:eastAsia="en-ZW"/>
        </w:rPr>
      </w:pPr>
    </w:p>
    <w:p w14:paraId="535309BA" w14:textId="77777777" w:rsidR="00D017F6" w:rsidRPr="00EB3DBB" w:rsidRDefault="009845CD" w:rsidP="00D25A6F">
      <w:pPr>
        <w:pStyle w:val="ListParagraph"/>
        <w:numPr>
          <w:ilvl w:val="0"/>
          <w:numId w:val="118"/>
        </w:numPr>
        <w:spacing w:line="360" w:lineRule="auto"/>
        <w:rPr>
          <w:rFonts w:cs="Times New Roman"/>
          <w:b/>
        </w:rPr>
      </w:pPr>
      <w:bookmarkStart w:id="933" w:name="_Toc531270315"/>
      <w:r w:rsidRPr="00EB3DBB">
        <w:rPr>
          <w:rFonts w:cs="Times New Roman"/>
          <w:b/>
        </w:rPr>
        <w:t>Eligibility</w:t>
      </w:r>
      <w:bookmarkEnd w:id="933"/>
    </w:p>
    <w:p w14:paraId="33A90681" w14:textId="77777777" w:rsidR="009845CD" w:rsidRPr="00AF4042" w:rsidRDefault="009845CD" w:rsidP="00AF4042">
      <w:pPr>
        <w:pStyle w:val="Heading3"/>
        <w:spacing w:line="360" w:lineRule="auto"/>
        <w:rPr>
          <w:rFonts w:eastAsia="Calibri"/>
          <w:b w:val="0"/>
        </w:rPr>
      </w:pPr>
      <w:r w:rsidRPr="00AF4042">
        <w:rPr>
          <w:rFonts w:eastAsia="Calibri"/>
        </w:rPr>
        <w:t xml:space="preserve"> </w:t>
      </w:r>
    </w:p>
    <w:p w14:paraId="766B45D9" w14:textId="66C9CB58" w:rsidR="009845CD" w:rsidRPr="00AF4042" w:rsidRDefault="009845CD" w:rsidP="00AF4042">
      <w:pPr>
        <w:spacing w:after="0" w:line="360" w:lineRule="auto"/>
        <w:jc w:val="both"/>
        <w:rPr>
          <w:rFonts w:eastAsia="Calibri" w:cs="Times New Roman"/>
          <w:szCs w:val="24"/>
        </w:rPr>
      </w:pPr>
      <w:r w:rsidRPr="00AF4042">
        <w:rPr>
          <w:rFonts w:eastAsia="Calibri" w:cs="Times New Roman"/>
          <w:szCs w:val="24"/>
        </w:rPr>
        <w:t xml:space="preserve">The Policy </w:t>
      </w:r>
      <w:r w:rsidR="00B41B49" w:rsidRPr="00AF4042">
        <w:rPr>
          <w:rFonts w:eastAsia="Calibri" w:cs="Times New Roman"/>
          <w:szCs w:val="24"/>
        </w:rPr>
        <w:t xml:space="preserve">will cover </w:t>
      </w:r>
      <w:r w:rsidRPr="00AF4042">
        <w:rPr>
          <w:rFonts w:eastAsia="Calibri" w:cs="Times New Roman"/>
          <w:szCs w:val="24"/>
        </w:rPr>
        <w:t>permanent staff members</w:t>
      </w:r>
      <w:r w:rsidR="00466656">
        <w:rPr>
          <w:rFonts w:eastAsia="Calibri" w:cs="Times New Roman"/>
          <w:szCs w:val="24"/>
        </w:rPr>
        <w:t>,</w:t>
      </w:r>
      <w:r w:rsidR="007556FF" w:rsidRPr="00AF4042">
        <w:rPr>
          <w:rFonts w:eastAsia="Calibri" w:cs="Times New Roman"/>
          <w:szCs w:val="24"/>
        </w:rPr>
        <w:t xml:space="preserve"> including Graduate Trainees</w:t>
      </w:r>
      <w:r w:rsidRPr="00AF4042">
        <w:rPr>
          <w:rFonts w:eastAsia="Calibri" w:cs="Times New Roman"/>
          <w:szCs w:val="24"/>
        </w:rPr>
        <w:t xml:space="preserve"> and their immediate family </w:t>
      </w:r>
      <w:r w:rsidR="006D1F47" w:rsidRPr="00AF4042">
        <w:rPr>
          <w:rFonts w:eastAsia="Calibri" w:cs="Times New Roman"/>
          <w:szCs w:val="24"/>
        </w:rPr>
        <w:t>(sp</w:t>
      </w:r>
      <w:r w:rsidRPr="00AF4042">
        <w:rPr>
          <w:rFonts w:eastAsia="Calibri" w:cs="Times New Roman"/>
          <w:szCs w:val="24"/>
        </w:rPr>
        <w:t>ouse and biological children</w:t>
      </w:r>
      <w:r w:rsidR="006D1F47" w:rsidRPr="00AF4042">
        <w:rPr>
          <w:rFonts w:eastAsia="Calibri" w:cs="Times New Roman"/>
          <w:szCs w:val="24"/>
        </w:rPr>
        <w:t>)</w:t>
      </w:r>
      <w:r w:rsidRPr="00AF4042">
        <w:rPr>
          <w:rFonts w:eastAsia="Calibri" w:cs="Times New Roman"/>
          <w:szCs w:val="24"/>
        </w:rPr>
        <w:t xml:space="preserve">. Where the </w:t>
      </w:r>
      <w:r w:rsidR="003147D5">
        <w:rPr>
          <w:rFonts w:eastAsia="Calibri" w:cs="Times New Roman"/>
          <w:szCs w:val="24"/>
        </w:rPr>
        <w:t>staff member</w:t>
      </w:r>
      <w:r w:rsidRPr="00AF4042">
        <w:rPr>
          <w:rFonts w:eastAsia="Calibri" w:cs="Times New Roman"/>
          <w:szCs w:val="24"/>
        </w:rPr>
        <w:t xml:space="preserve"> wishes to include other family members </w:t>
      </w:r>
      <w:r w:rsidR="006D1F47" w:rsidRPr="00AF4042">
        <w:rPr>
          <w:rFonts w:eastAsia="Calibri" w:cs="Times New Roman"/>
          <w:szCs w:val="24"/>
        </w:rPr>
        <w:t>such as</w:t>
      </w:r>
      <w:r w:rsidRPr="00AF4042">
        <w:rPr>
          <w:rFonts w:eastAsia="Calibri" w:cs="Times New Roman"/>
          <w:szCs w:val="24"/>
        </w:rPr>
        <w:t xml:space="preserve"> parents, siblings etc</w:t>
      </w:r>
      <w:r w:rsidR="00466656">
        <w:rPr>
          <w:rFonts w:eastAsia="Calibri" w:cs="Times New Roman"/>
          <w:szCs w:val="24"/>
        </w:rPr>
        <w:t>,</w:t>
      </w:r>
      <w:r w:rsidRPr="00AF4042">
        <w:rPr>
          <w:rFonts w:eastAsia="Calibri" w:cs="Times New Roman"/>
          <w:szCs w:val="24"/>
        </w:rPr>
        <w:t xml:space="preserve"> the </w:t>
      </w:r>
      <w:r w:rsidR="003147D5">
        <w:rPr>
          <w:rFonts w:eastAsia="Calibri" w:cs="Times New Roman"/>
          <w:szCs w:val="24"/>
        </w:rPr>
        <w:t>staff member</w:t>
      </w:r>
      <w:r w:rsidRPr="00AF4042">
        <w:rPr>
          <w:rFonts w:eastAsia="Calibri" w:cs="Times New Roman"/>
          <w:szCs w:val="24"/>
        </w:rPr>
        <w:t xml:space="preserve"> will be solely responsible for the additional insurance premiums.</w:t>
      </w:r>
    </w:p>
    <w:p w14:paraId="0C637E83" w14:textId="77777777" w:rsidR="009845CD" w:rsidRPr="00AF4042" w:rsidRDefault="009845CD" w:rsidP="00AF4042">
      <w:pPr>
        <w:spacing w:after="0" w:line="360" w:lineRule="auto"/>
        <w:ind w:left="1588"/>
        <w:jc w:val="both"/>
        <w:rPr>
          <w:rFonts w:eastAsia="Calibri" w:cs="Times New Roman"/>
          <w:szCs w:val="24"/>
        </w:rPr>
      </w:pPr>
    </w:p>
    <w:p w14:paraId="5FF9119F" w14:textId="77777777" w:rsidR="00D017F6" w:rsidRPr="00EB3DBB" w:rsidRDefault="009845CD" w:rsidP="00D25A6F">
      <w:pPr>
        <w:pStyle w:val="ListParagraph"/>
        <w:numPr>
          <w:ilvl w:val="0"/>
          <w:numId w:val="118"/>
        </w:numPr>
        <w:spacing w:line="360" w:lineRule="auto"/>
        <w:rPr>
          <w:rFonts w:cs="Times New Roman"/>
          <w:b/>
          <w:lang w:eastAsia="en-ZW"/>
        </w:rPr>
      </w:pPr>
      <w:bookmarkStart w:id="934" w:name="_Toc531270316"/>
      <w:r w:rsidRPr="00EB3DBB">
        <w:rPr>
          <w:rFonts w:cs="Times New Roman"/>
          <w:b/>
          <w:lang w:eastAsia="en-ZW"/>
        </w:rPr>
        <w:t>Payment of Premiums</w:t>
      </w:r>
      <w:bookmarkEnd w:id="934"/>
    </w:p>
    <w:p w14:paraId="7125FD24" w14:textId="77777777" w:rsidR="009845CD" w:rsidRPr="00AF4042" w:rsidRDefault="009845CD"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w:t>
      </w:r>
      <w:r w:rsidR="006D1F47" w:rsidRPr="00AF4042">
        <w:rPr>
          <w:rFonts w:eastAsia="Times New Roman" w:cs="Times New Roman"/>
          <w:szCs w:val="24"/>
          <w:lang w:eastAsia="en-ZW"/>
        </w:rPr>
        <w:t>shall pay</w:t>
      </w:r>
      <w:r w:rsidRPr="00AF4042">
        <w:rPr>
          <w:rFonts w:eastAsia="Times New Roman" w:cs="Times New Roman"/>
          <w:szCs w:val="24"/>
          <w:lang w:eastAsia="en-ZW"/>
        </w:rPr>
        <w:t xml:space="preserve"> 100% of the premiums for all qualifying staff members</w:t>
      </w:r>
      <w:r w:rsidR="006D1F47" w:rsidRPr="00AF4042">
        <w:rPr>
          <w:rFonts w:eastAsia="Times New Roman" w:cs="Times New Roman"/>
          <w:szCs w:val="24"/>
          <w:lang w:eastAsia="en-ZW"/>
        </w:rPr>
        <w:t xml:space="preserve"> on the agreed funeral policy premium</w:t>
      </w:r>
      <w:r w:rsidRPr="00AF4042">
        <w:rPr>
          <w:rFonts w:eastAsia="Times New Roman" w:cs="Times New Roman"/>
          <w:szCs w:val="24"/>
          <w:lang w:eastAsia="en-ZW"/>
        </w:rPr>
        <w:t xml:space="preserve">. </w:t>
      </w:r>
    </w:p>
    <w:p w14:paraId="596D3BFF" w14:textId="77777777" w:rsidR="00B41B49" w:rsidRPr="00AF4042" w:rsidRDefault="00B41B49" w:rsidP="00AF4042">
      <w:pPr>
        <w:spacing w:after="0" w:line="360" w:lineRule="auto"/>
        <w:rPr>
          <w:rFonts w:eastAsia="Times New Roman" w:cs="Times New Roman"/>
          <w:szCs w:val="24"/>
          <w:lang w:eastAsia="en-ZW"/>
        </w:rPr>
      </w:pPr>
    </w:p>
    <w:p w14:paraId="4EA39175" w14:textId="77777777" w:rsidR="009845CD" w:rsidRPr="00EB3DBB" w:rsidRDefault="009845CD" w:rsidP="00D25A6F">
      <w:pPr>
        <w:pStyle w:val="ListParagraph"/>
        <w:numPr>
          <w:ilvl w:val="0"/>
          <w:numId w:val="118"/>
        </w:numPr>
        <w:spacing w:line="360" w:lineRule="auto"/>
        <w:rPr>
          <w:rFonts w:cs="Times New Roman"/>
          <w:b/>
          <w:lang w:eastAsia="en-ZW"/>
        </w:rPr>
      </w:pPr>
      <w:bookmarkStart w:id="935" w:name="_Toc531270317"/>
      <w:r w:rsidRPr="00EB3DBB">
        <w:rPr>
          <w:rFonts w:cs="Times New Roman"/>
          <w:b/>
          <w:lang w:eastAsia="en-ZW"/>
        </w:rPr>
        <w:t>Upgrading</w:t>
      </w:r>
      <w:bookmarkEnd w:id="935"/>
      <w:r w:rsidRPr="00EB3DBB">
        <w:rPr>
          <w:rFonts w:cs="Times New Roman"/>
          <w:b/>
          <w:lang w:eastAsia="en-ZW"/>
        </w:rPr>
        <w:t xml:space="preserve"> </w:t>
      </w:r>
    </w:p>
    <w:p w14:paraId="74101DF3" w14:textId="4C730F45" w:rsidR="009845CD" w:rsidRPr="00AF4042" w:rsidRDefault="009845CD" w:rsidP="00AF4042">
      <w:pPr>
        <w:spacing w:after="0" w:line="360" w:lineRule="auto"/>
        <w:jc w:val="both"/>
        <w:rPr>
          <w:rFonts w:eastAsia="Calibri" w:cs="Times New Roman"/>
          <w:szCs w:val="24"/>
        </w:rPr>
      </w:pPr>
      <w:r w:rsidRPr="00AF4042">
        <w:rPr>
          <w:rFonts w:eastAsia="Calibri" w:cs="Times New Roman"/>
          <w:szCs w:val="24"/>
        </w:rPr>
        <w:lastRenderedPageBreak/>
        <w:t xml:space="preserve">Where a staff member </w:t>
      </w:r>
      <w:r w:rsidR="006D1F47" w:rsidRPr="00AF4042">
        <w:rPr>
          <w:rFonts w:eastAsia="Calibri" w:cs="Times New Roman"/>
          <w:szCs w:val="24"/>
        </w:rPr>
        <w:t xml:space="preserve">wants to upgrade their policy </w:t>
      </w:r>
      <w:r w:rsidRPr="00AF4042">
        <w:rPr>
          <w:rFonts w:eastAsia="Calibri" w:cs="Times New Roman"/>
          <w:szCs w:val="24"/>
        </w:rPr>
        <w:t>for a better one, the Bank should be informed of the intention to do so for purposes of facilitation. In such a case</w:t>
      </w:r>
      <w:r w:rsidR="00466656">
        <w:rPr>
          <w:rFonts w:eastAsia="Calibri" w:cs="Times New Roman"/>
          <w:szCs w:val="24"/>
        </w:rPr>
        <w:t>,</w:t>
      </w:r>
      <w:r w:rsidRPr="00AF4042">
        <w:rPr>
          <w:rFonts w:eastAsia="Calibri" w:cs="Times New Roman"/>
          <w:szCs w:val="24"/>
        </w:rPr>
        <w:t xml:space="preserve"> the Staff Member should provide the necessary top</w:t>
      </w:r>
      <w:r w:rsidR="00466656">
        <w:rPr>
          <w:rFonts w:eastAsia="Calibri" w:cs="Times New Roman"/>
          <w:szCs w:val="24"/>
        </w:rPr>
        <w:t>-</w:t>
      </w:r>
      <w:r w:rsidRPr="00AF4042">
        <w:rPr>
          <w:rFonts w:eastAsia="Calibri" w:cs="Times New Roman"/>
          <w:szCs w:val="24"/>
        </w:rPr>
        <w:t xml:space="preserve">up amount </w:t>
      </w:r>
      <w:r w:rsidR="006D1F47" w:rsidRPr="00AF4042">
        <w:rPr>
          <w:rFonts w:eastAsia="Calibri" w:cs="Times New Roman"/>
          <w:szCs w:val="24"/>
        </w:rPr>
        <w:t>from their salary</w:t>
      </w:r>
      <w:r w:rsidRPr="00AF4042">
        <w:rPr>
          <w:rFonts w:eastAsia="Calibri" w:cs="Times New Roman"/>
          <w:szCs w:val="24"/>
        </w:rPr>
        <w:t xml:space="preserve">. </w:t>
      </w:r>
    </w:p>
    <w:p w14:paraId="2959FB6C" w14:textId="77777777" w:rsidR="009845CD" w:rsidRPr="00AF4042" w:rsidRDefault="009845CD" w:rsidP="00AF4042">
      <w:pPr>
        <w:spacing w:after="0" w:line="360" w:lineRule="auto"/>
        <w:ind w:left="1588"/>
        <w:jc w:val="both"/>
        <w:rPr>
          <w:rFonts w:eastAsia="Calibri" w:cs="Times New Roman"/>
          <w:szCs w:val="24"/>
        </w:rPr>
      </w:pPr>
    </w:p>
    <w:p w14:paraId="7C0F39B8" w14:textId="77777777" w:rsidR="009845CD" w:rsidRPr="00EB3DBB" w:rsidRDefault="009845CD" w:rsidP="00D25A6F">
      <w:pPr>
        <w:pStyle w:val="ListParagraph"/>
        <w:numPr>
          <w:ilvl w:val="0"/>
          <w:numId w:val="118"/>
        </w:numPr>
        <w:spacing w:line="360" w:lineRule="auto"/>
        <w:rPr>
          <w:rFonts w:cs="Times New Roman"/>
          <w:b/>
        </w:rPr>
      </w:pPr>
      <w:bookmarkStart w:id="936" w:name="_Toc531270318"/>
      <w:r w:rsidRPr="00EB3DBB">
        <w:rPr>
          <w:rFonts w:cs="Times New Roman"/>
          <w:b/>
        </w:rPr>
        <w:t>Transport</w:t>
      </w:r>
      <w:bookmarkEnd w:id="936"/>
    </w:p>
    <w:p w14:paraId="6F263FBA" w14:textId="751DA8B3" w:rsidR="009845CD" w:rsidRPr="00AF4042" w:rsidRDefault="009845CD" w:rsidP="00AF4042">
      <w:pPr>
        <w:spacing w:after="0" w:line="360" w:lineRule="auto"/>
        <w:jc w:val="both"/>
        <w:rPr>
          <w:rFonts w:eastAsia="Calibri" w:cs="Times New Roman"/>
          <w:szCs w:val="24"/>
        </w:rPr>
      </w:pPr>
      <w:r w:rsidRPr="00AF4042">
        <w:rPr>
          <w:rFonts w:eastAsia="Calibri" w:cs="Times New Roman"/>
          <w:szCs w:val="24"/>
        </w:rPr>
        <w:t xml:space="preserve">The Bank will provide suitable transport to ferry staff willing to attend the funeral. Where the burial is to be conducted in the rural areas, the Bank shall provide suitable transport to a few staff members selected by the </w:t>
      </w:r>
      <w:r w:rsidR="00E3407B" w:rsidRPr="00AF4042">
        <w:rPr>
          <w:rFonts w:eastAsia="Calibri" w:cs="Times New Roman"/>
          <w:szCs w:val="24"/>
        </w:rPr>
        <w:t>CSHD</w:t>
      </w:r>
      <w:r w:rsidRPr="00AF4042">
        <w:rPr>
          <w:rFonts w:eastAsia="Calibri" w:cs="Times New Roman"/>
          <w:szCs w:val="24"/>
        </w:rPr>
        <w:t xml:space="preserve"> in close liaison with the Department/Unit/Division Head of the staff member affected/ or deceased.</w:t>
      </w:r>
    </w:p>
    <w:p w14:paraId="2967B463" w14:textId="77777777" w:rsidR="009845CD" w:rsidRPr="00AF4042" w:rsidRDefault="009845CD" w:rsidP="00AF4042">
      <w:pPr>
        <w:spacing w:after="0" w:line="360" w:lineRule="auto"/>
        <w:ind w:left="1588"/>
        <w:jc w:val="both"/>
        <w:rPr>
          <w:rFonts w:eastAsia="Calibri" w:cs="Times New Roman"/>
          <w:szCs w:val="24"/>
        </w:rPr>
      </w:pPr>
    </w:p>
    <w:p w14:paraId="0A801083" w14:textId="77777777" w:rsidR="009845CD" w:rsidRPr="00AF4042" w:rsidRDefault="009845CD" w:rsidP="00AF4042">
      <w:pPr>
        <w:spacing w:after="0" w:line="360" w:lineRule="auto"/>
        <w:jc w:val="both"/>
        <w:rPr>
          <w:rFonts w:eastAsia="Calibri" w:cs="Times New Roman"/>
          <w:szCs w:val="24"/>
        </w:rPr>
      </w:pPr>
      <w:r w:rsidRPr="00AF4042">
        <w:rPr>
          <w:rFonts w:eastAsia="Calibri" w:cs="Times New Roman"/>
          <w:szCs w:val="24"/>
        </w:rPr>
        <w:t>This policy is subject to review by the Board from time to time.</w:t>
      </w:r>
    </w:p>
    <w:p w14:paraId="6E061D32" w14:textId="77777777" w:rsidR="009845CD" w:rsidRPr="00AF4042" w:rsidRDefault="009845CD" w:rsidP="00AF4042">
      <w:pPr>
        <w:spacing w:after="0" w:line="360" w:lineRule="auto"/>
        <w:jc w:val="both"/>
        <w:rPr>
          <w:rFonts w:eastAsia="Calibri" w:cs="Times New Roman"/>
          <w:szCs w:val="24"/>
        </w:rPr>
      </w:pPr>
    </w:p>
    <w:p w14:paraId="7B9AFC6C" w14:textId="603DA2A1" w:rsidR="005C1DCA" w:rsidRPr="00AF4042" w:rsidRDefault="005C1DCA" w:rsidP="00D25A6F">
      <w:pPr>
        <w:pStyle w:val="Heading2"/>
        <w:numPr>
          <w:ilvl w:val="1"/>
          <w:numId w:val="46"/>
        </w:numPr>
        <w:rPr>
          <w:rFonts w:eastAsia="Times New Roman"/>
        </w:rPr>
      </w:pPr>
      <w:bookmarkStart w:id="937" w:name="_Toc113607569"/>
      <w:bookmarkStart w:id="938" w:name="_Toc114058952"/>
      <w:r w:rsidRPr="00AF4042">
        <w:rPr>
          <w:rFonts w:eastAsia="Times New Roman"/>
        </w:rPr>
        <w:t>Pension</w:t>
      </w:r>
      <w:bookmarkEnd w:id="937"/>
      <w:bookmarkEnd w:id="938"/>
    </w:p>
    <w:p w14:paraId="03D2C5C8" w14:textId="77777777" w:rsidR="00D017F6" w:rsidRPr="00AF4042" w:rsidRDefault="00D017F6" w:rsidP="00AF4042">
      <w:pPr>
        <w:spacing w:after="0" w:line="360" w:lineRule="auto"/>
        <w:rPr>
          <w:rFonts w:cs="Times New Roman"/>
        </w:rPr>
      </w:pPr>
    </w:p>
    <w:p w14:paraId="47FA3796" w14:textId="5B4D554E" w:rsidR="00170FFC" w:rsidRPr="00AF4042" w:rsidRDefault="002E5894" w:rsidP="00AF4042">
      <w:pPr>
        <w:spacing w:line="360" w:lineRule="auto"/>
        <w:jc w:val="both"/>
        <w:rPr>
          <w:rFonts w:eastAsia="Calibri" w:cs="Times New Roman"/>
          <w:szCs w:val="24"/>
        </w:rPr>
      </w:pPr>
      <w:r w:rsidRPr="00AF4042">
        <w:rPr>
          <w:rFonts w:eastAsia="Calibri" w:cs="Times New Roman"/>
          <w:szCs w:val="24"/>
        </w:rPr>
        <w:t>This i</w:t>
      </w:r>
      <w:r w:rsidR="005B3585" w:rsidRPr="00AF4042">
        <w:rPr>
          <w:rFonts w:eastAsia="Calibri" w:cs="Times New Roman"/>
          <w:szCs w:val="24"/>
        </w:rPr>
        <w:t xml:space="preserve">s a retirement plan that the </w:t>
      </w:r>
      <w:r w:rsidR="00170FFC" w:rsidRPr="00AF4042">
        <w:rPr>
          <w:rFonts w:eastAsia="Calibri" w:cs="Times New Roman"/>
          <w:szCs w:val="24"/>
        </w:rPr>
        <w:t xml:space="preserve">Bank provides monthly towards </w:t>
      </w:r>
      <w:r w:rsidR="003147D5">
        <w:rPr>
          <w:rFonts w:eastAsia="Calibri" w:cs="Times New Roman"/>
          <w:szCs w:val="24"/>
        </w:rPr>
        <w:t>a staff member</w:t>
      </w:r>
      <w:r w:rsidRPr="00AF4042">
        <w:rPr>
          <w:rFonts w:eastAsia="Calibri" w:cs="Times New Roman"/>
          <w:szCs w:val="24"/>
        </w:rPr>
        <w:t>’</w:t>
      </w:r>
      <w:r w:rsidR="00170FFC" w:rsidRPr="00AF4042">
        <w:rPr>
          <w:rFonts w:eastAsia="Calibri" w:cs="Times New Roman"/>
          <w:szCs w:val="24"/>
        </w:rPr>
        <w:t xml:space="preserve">s retirement plan. </w:t>
      </w:r>
      <w:r w:rsidR="004500E5" w:rsidRPr="00AF4042">
        <w:rPr>
          <w:rFonts w:eastAsia="Calibri" w:cs="Times New Roman"/>
          <w:szCs w:val="24"/>
        </w:rPr>
        <w:t>Subject to the provisions of the Pension Fund Rules (as amended from time to time)</w:t>
      </w:r>
      <w:r w:rsidR="00466656">
        <w:rPr>
          <w:rFonts w:eastAsia="Calibri" w:cs="Times New Roman"/>
          <w:szCs w:val="24"/>
        </w:rPr>
        <w:t xml:space="preserve">. </w:t>
      </w:r>
      <w:r w:rsidR="004500E5" w:rsidRPr="00AF4042">
        <w:rPr>
          <w:rFonts w:eastAsia="Calibri" w:cs="Times New Roman"/>
          <w:szCs w:val="24"/>
        </w:rPr>
        <w:t xml:space="preserve">Pension </w:t>
      </w:r>
      <w:r w:rsidR="0039153F" w:rsidRPr="00AF4042">
        <w:rPr>
          <w:rFonts w:eastAsia="Calibri" w:cs="Times New Roman"/>
          <w:szCs w:val="24"/>
        </w:rPr>
        <w:t>shall</w:t>
      </w:r>
      <w:r w:rsidR="00170FFC" w:rsidRPr="00AF4042">
        <w:rPr>
          <w:rFonts w:eastAsia="Calibri" w:cs="Times New Roman"/>
          <w:szCs w:val="24"/>
        </w:rPr>
        <w:t xml:space="preserve"> be paid towards </w:t>
      </w:r>
      <w:r w:rsidR="003147D5">
        <w:rPr>
          <w:rFonts w:eastAsia="Calibri" w:cs="Times New Roman"/>
          <w:szCs w:val="24"/>
        </w:rPr>
        <w:t>a staff member</w:t>
      </w:r>
      <w:r w:rsidRPr="00AF4042">
        <w:rPr>
          <w:rFonts w:eastAsia="Calibri" w:cs="Times New Roman"/>
          <w:szCs w:val="24"/>
        </w:rPr>
        <w:t>’</w:t>
      </w:r>
      <w:r w:rsidR="00170FFC" w:rsidRPr="00AF4042">
        <w:rPr>
          <w:rFonts w:eastAsia="Calibri" w:cs="Times New Roman"/>
          <w:szCs w:val="24"/>
        </w:rPr>
        <w:t xml:space="preserve">s surviving dependents </w:t>
      </w:r>
      <w:r w:rsidRPr="00AF4042">
        <w:rPr>
          <w:rFonts w:eastAsia="Calibri" w:cs="Times New Roman"/>
          <w:szCs w:val="24"/>
        </w:rPr>
        <w:t xml:space="preserve">upon their death </w:t>
      </w:r>
      <w:r w:rsidR="00170FFC" w:rsidRPr="00AF4042">
        <w:rPr>
          <w:rFonts w:eastAsia="Calibri" w:cs="Times New Roman"/>
          <w:szCs w:val="24"/>
        </w:rPr>
        <w:t>in consideration of</w:t>
      </w:r>
      <w:r w:rsidR="006606EB" w:rsidRPr="00AF4042">
        <w:rPr>
          <w:rFonts w:eastAsia="Calibri" w:cs="Times New Roman"/>
          <w:szCs w:val="24"/>
        </w:rPr>
        <w:t xml:space="preserve"> </w:t>
      </w:r>
      <w:r w:rsidR="00170FFC" w:rsidRPr="00AF4042">
        <w:rPr>
          <w:rFonts w:eastAsia="Calibri" w:cs="Times New Roman"/>
          <w:szCs w:val="24"/>
        </w:rPr>
        <w:t>past service, age</w:t>
      </w:r>
      <w:r w:rsidR="006606EB" w:rsidRPr="00AF4042">
        <w:rPr>
          <w:rFonts w:eastAsia="Calibri" w:cs="Times New Roman"/>
          <w:szCs w:val="24"/>
        </w:rPr>
        <w:t xml:space="preserve"> and surviving dependents.</w:t>
      </w:r>
    </w:p>
    <w:p w14:paraId="0E407DF1" w14:textId="661C544B" w:rsidR="00E3407B" w:rsidRPr="00AF4042" w:rsidRDefault="00170FFC" w:rsidP="00AF4042">
      <w:pPr>
        <w:spacing w:line="360" w:lineRule="auto"/>
        <w:jc w:val="both"/>
        <w:rPr>
          <w:rFonts w:eastAsia="Calibri" w:cs="Times New Roman"/>
          <w:szCs w:val="24"/>
        </w:rPr>
      </w:pPr>
      <w:r w:rsidRPr="00AF4042">
        <w:rPr>
          <w:rFonts w:eastAsia="Calibri" w:cs="Times New Roman"/>
          <w:szCs w:val="24"/>
        </w:rPr>
        <w:t xml:space="preserve">The </w:t>
      </w:r>
      <w:r w:rsidR="003147D5">
        <w:rPr>
          <w:rFonts w:eastAsia="Calibri" w:cs="Times New Roman"/>
          <w:szCs w:val="24"/>
        </w:rPr>
        <w:t>staff member</w:t>
      </w:r>
      <w:r w:rsidRPr="00AF4042">
        <w:rPr>
          <w:rFonts w:eastAsia="Calibri" w:cs="Times New Roman"/>
          <w:szCs w:val="24"/>
        </w:rPr>
        <w:t xml:space="preserve"> will contribute 7% of their basic salary monthly</w:t>
      </w:r>
      <w:r w:rsidR="00466656">
        <w:rPr>
          <w:rFonts w:eastAsia="Calibri" w:cs="Times New Roman"/>
          <w:szCs w:val="24"/>
        </w:rPr>
        <w:t>,</w:t>
      </w:r>
      <w:r w:rsidRPr="00AF4042">
        <w:rPr>
          <w:rFonts w:eastAsia="Calibri" w:cs="Times New Roman"/>
          <w:szCs w:val="24"/>
        </w:rPr>
        <w:t xml:space="preserve"> and the Bank will contribute </w:t>
      </w:r>
      <w:r w:rsidR="000F6E01" w:rsidRPr="00AF4042">
        <w:rPr>
          <w:rFonts w:eastAsia="Calibri" w:cs="Times New Roman"/>
          <w:szCs w:val="24"/>
        </w:rPr>
        <w:t>14</w:t>
      </w:r>
      <w:r w:rsidRPr="00AF4042">
        <w:rPr>
          <w:rFonts w:eastAsia="Calibri" w:cs="Times New Roman"/>
          <w:szCs w:val="24"/>
        </w:rPr>
        <w:t xml:space="preserve">% </w:t>
      </w:r>
      <w:r w:rsidR="002E5894" w:rsidRPr="00AF4042">
        <w:rPr>
          <w:rFonts w:eastAsia="Calibri" w:cs="Times New Roman"/>
          <w:szCs w:val="24"/>
        </w:rPr>
        <w:t xml:space="preserve">towards the </w:t>
      </w:r>
      <w:r w:rsidR="003147D5">
        <w:rPr>
          <w:rFonts w:eastAsia="Calibri" w:cs="Times New Roman"/>
          <w:szCs w:val="24"/>
        </w:rPr>
        <w:t>staff member</w:t>
      </w:r>
      <w:r w:rsidR="002E5894" w:rsidRPr="00AF4042">
        <w:rPr>
          <w:rFonts w:eastAsia="Calibri" w:cs="Times New Roman"/>
          <w:szCs w:val="24"/>
        </w:rPr>
        <w:t xml:space="preserve">’s pension. </w:t>
      </w:r>
      <w:r w:rsidR="009C24BE" w:rsidRPr="00AF4042">
        <w:rPr>
          <w:rFonts w:eastAsia="Calibri" w:cs="Times New Roman"/>
          <w:szCs w:val="24"/>
        </w:rPr>
        <w:t>The 1</w:t>
      </w:r>
      <w:r w:rsidR="000F6E01" w:rsidRPr="00AF4042">
        <w:rPr>
          <w:rFonts w:eastAsia="Calibri" w:cs="Times New Roman"/>
          <w:szCs w:val="24"/>
        </w:rPr>
        <w:t>4</w:t>
      </w:r>
      <w:r w:rsidR="009C24BE" w:rsidRPr="00AF4042">
        <w:rPr>
          <w:rFonts w:eastAsia="Calibri" w:cs="Times New Roman"/>
          <w:szCs w:val="24"/>
        </w:rPr>
        <w:t>% also includes the life cover/insurance</w:t>
      </w:r>
      <w:r w:rsidR="001C77D6" w:rsidRPr="00AF4042">
        <w:rPr>
          <w:rFonts w:eastAsia="Calibri" w:cs="Times New Roman"/>
          <w:szCs w:val="24"/>
        </w:rPr>
        <w:t>.</w:t>
      </w:r>
      <w:r w:rsidR="00E25275" w:rsidRPr="00AF4042">
        <w:rPr>
          <w:rFonts w:eastAsia="Calibri" w:cs="Times New Roman"/>
          <w:szCs w:val="24"/>
        </w:rPr>
        <w:t xml:space="preserve"> </w:t>
      </w:r>
    </w:p>
    <w:p w14:paraId="7E740AA8" w14:textId="70A1BC8A" w:rsidR="001045C2" w:rsidRPr="00AF4042" w:rsidRDefault="00745A32" w:rsidP="00D25A6F">
      <w:pPr>
        <w:pStyle w:val="Heading2"/>
        <w:numPr>
          <w:ilvl w:val="1"/>
          <w:numId w:val="46"/>
        </w:numPr>
        <w:rPr>
          <w:rFonts w:eastAsia="Times New Roman"/>
        </w:rPr>
      </w:pPr>
      <w:bookmarkStart w:id="939" w:name="_Toc113607570"/>
      <w:bookmarkStart w:id="940" w:name="_Toc114058953"/>
      <w:r w:rsidRPr="00AF4042">
        <w:rPr>
          <w:rFonts w:eastAsia="Times New Roman"/>
        </w:rPr>
        <w:t>Holiday Travel</w:t>
      </w:r>
      <w:bookmarkEnd w:id="939"/>
      <w:bookmarkEnd w:id="940"/>
    </w:p>
    <w:p w14:paraId="324A07E1" w14:textId="5D1D2352" w:rsidR="00745A32" w:rsidRPr="00AF4042" w:rsidRDefault="00745A32" w:rsidP="00AF4042">
      <w:pPr>
        <w:spacing w:line="360" w:lineRule="auto"/>
        <w:ind w:left="720"/>
        <w:rPr>
          <w:rFonts w:cs="Times New Roman"/>
          <w:szCs w:val="24"/>
        </w:rPr>
      </w:pPr>
    </w:p>
    <w:p w14:paraId="44C9CE42" w14:textId="22AB207C" w:rsidR="00EF1EFC" w:rsidRPr="00EB3DBB" w:rsidRDefault="00745A32" w:rsidP="00D25A6F">
      <w:pPr>
        <w:pStyle w:val="ListParagraph"/>
        <w:numPr>
          <w:ilvl w:val="0"/>
          <w:numId w:val="119"/>
        </w:numPr>
        <w:spacing w:line="360" w:lineRule="auto"/>
        <w:rPr>
          <w:rFonts w:cs="Times New Roman"/>
          <w:b/>
          <w:bCs/>
          <w:szCs w:val="24"/>
        </w:rPr>
      </w:pPr>
      <w:r w:rsidRPr="00EB3DBB">
        <w:rPr>
          <w:rFonts w:cs="Times New Roman"/>
          <w:b/>
          <w:bCs/>
          <w:szCs w:val="24"/>
        </w:rPr>
        <w:t>CEO Holiday Travel</w:t>
      </w:r>
    </w:p>
    <w:p w14:paraId="5DC3142C" w14:textId="746FF8FF"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The </w:t>
      </w:r>
      <w:del w:id="941" w:author="Natasha [2]" w:date="2022-09-29T11:14:00Z">
        <w:r w:rsidR="003147D5" w:rsidDel="00C611EF">
          <w:rPr>
            <w:rFonts w:eastAsia="Calibri" w:cs="Times New Roman"/>
            <w:szCs w:val="24"/>
          </w:rPr>
          <w:delText>staff member</w:delText>
        </w:r>
      </w:del>
      <w:ins w:id="942" w:author="Natasha [2]" w:date="2022-09-29T11:14:00Z">
        <w:r w:rsidR="00C611EF">
          <w:rPr>
            <w:rFonts w:eastAsia="Calibri" w:cs="Times New Roman"/>
            <w:szCs w:val="24"/>
          </w:rPr>
          <w:t>CEO</w:t>
        </w:r>
      </w:ins>
      <w:r w:rsidRPr="00AF4042">
        <w:rPr>
          <w:rFonts w:eastAsia="Calibri" w:cs="Times New Roman"/>
          <w:szCs w:val="24"/>
        </w:rPr>
        <w:t xml:space="preserve"> shall be entitled to two business class </w:t>
      </w:r>
      <w:commentRangeStart w:id="943"/>
      <w:commentRangeStart w:id="944"/>
      <w:r w:rsidRPr="00AF4042">
        <w:rPr>
          <w:rFonts w:eastAsia="Calibri" w:cs="Times New Roman"/>
          <w:szCs w:val="24"/>
        </w:rPr>
        <w:t>tickets</w:t>
      </w:r>
      <w:commentRangeEnd w:id="943"/>
      <w:r w:rsidR="00466656">
        <w:rPr>
          <w:rStyle w:val="CommentReference"/>
        </w:rPr>
        <w:commentReference w:id="943"/>
      </w:r>
      <w:commentRangeEnd w:id="944"/>
      <w:r w:rsidR="006960F9">
        <w:rPr>
          <w:rStyle w:val="CommentReference"/>
        </w:rPr>
        <w:commentReference w:id="944"/>
      </w:r>
      <w:r w:rsidRPr="00AF4042">
        <w:rPr>
          <w:rFonts w:eastAsia="Calibri" w:cs="Times New Roman"/>
          <w:szCs w:val="24"/>
        </w:rPr>
        <w:t xml:space="preserve"> every 12 months</w:t>
      </w:r>
      <w:r w:rsidR="00466656">
        <w:rPr>
          <w:rFonts w:eastAsia="Calibri" w:cs="Times New Roman"/>
          <w:szCs w:val="24"/>
        </w:rPr>
        <w:t>,</w:t>
      </w:r>
      <w:r w:rsidRPr="00AF4042">
        <w:rPr>
          <w:rFonts w:eastAsia="Calibri" w:cs="Times New Roman"/>
          <w:szCs w:val="24"/>
        </w:rPr>
        <w:t xml:space="preserve"> whose cost shall not be in excess of that to any destination in Europe/Asia.</w:t>
      </w:r>
    </w:p>
    <w:p w14:paraId="1FE9B573" w14:textId="34B64D08"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The </w:t>
      </w:r>
      <w:del w:id="945" w:author="Natasha [2]" w:date="2022-09-29T11:14:00Z">
        <w:r w:rsidR="003147D5" w:rsidDel="00C611EF">
          <w:rPr>
            <w:rFonts w:eastAsia="Calibri" w:cs="Times New Roman"/>
            <w:szCs w:val="24"/>
          </w:rPr>
          <w:delText>staff member</w:delText>
        </w:r>
      </w:del>
      <w:ins w:id="946" w:author="Natasha [2]" w:date="2022-09-29T11:14:00Z">
        <w:r w:rsidR="00C611EF">
          <w:rPr>
            <w:rFonts w:eastAsia="Calibri" w:cs="Times New Roman"/>
            <w:szCs w:val="24"/>
          </w:rPr>
          <w:t>CEO</w:t>
        </w:r>
      </w:ins>
      <w:r w:rsidRPr="00AF4042">
        <w:rPr>
          <w:rFonts w:eastAsia="Calibri" w:cs="Times New Roman"/>
          <w:szCs w:val="24"/>
        </w:rPr>
        <w:t xml:space="preserve"> shall be paid a per diem allowance appropriate for the chosen destination for up to seven (7) days or the actual number of days if lower than seven days. </w:t>
      </w:r>
    </w:p>
    <w:p w14:paraId="63E2D1F8" w14:textId="7AA07D05"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The </w:t>
      </w:r>
      <w:ins w:id="947" w:author="Natasha [2]" w:date="2022-09-29T11:14:00Z">
        <w:r w:rsidR="00C611EF">
          <w:rPr>
            <w:rFonts w:eastAsia="Calibri" w:cs="Times New Roman"/>
            <w:lang w:val="en-US" w:eastAsia="x-none"/>
          </w:rPr>
          <w:t>CEO</w:t>
        </w:r>
      </w:ins>
      <w:del w:id="948" w:author="Natasha [2]" w:date="2022-09-29T11:14:00Z">
        <w:r w:rsidR="003147D5" w:rsidDel="00C611EF">
          <w:rPr>
            <w:rFonts w:eastAsia="Calibri" w:cs="Times New Roman"/>
            <w:szCs w:val="24"/>
          </w:rPr>
          <w:delText>staff member</w:delText>
        </w:r>
      </w:del>
      <w:r w:rsidRPr="00AF4042">
        <w:rPr>
          <w:rFonts w:eastAsia="Calibri" w:cs="Times New Roman"/>
          <w:szCs w:val="24"/>
        </w:rPr>
        <w:t xml:space="preserve"> may</w:t>
      </w:r>
      <w:bookmarkStart w:id="949" w:name="_Hlk84856552"/>
      <w:r w:rsidR="00B07E1B">
        <w:rPr>
          <w:rFonts w:eastAsia="Calibri" w:cs="Times New Roman"/>
          <w:szCs w:val="24"/>
        </w:rPr>
        <w:t>, in exceptional cases and with the approval of the Board, encash the holiday travel benefit if they cannot travel for any reason</w:t>
      </w:r>
      <w:r w:rsidRPr="00AF4042">
        <w:rPr>
          <w:rFonts w:eastAsia="Calibri" w:cs="Times New Roman"/>
          <w:szCs w:val="24"/>
        </w:rPr>
        <w:t xml:space="preserve">. </w:t>
      </w:r>
      <w:bookmarkEnd w:id="949"/>
    </w:p>
    <w:p w14:paraId="0F9E0517" w14:textId="1FCC3EFC"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For encashment</w:t>
      </w:r>
      <w:r w:rsidR="00B07E1B">
        <w:rPr>
          <w:rFonts w:eastAsia="Calibri" w:cs="Times New Roman"/>
          <w:szCs w:val="24"/>
        </w:rPr>
        <w:t>,</w:t>
      </w:r>
      <w:r w:rsidRPr="00AF4042">
        <w:rPr>
          <w:rFonts w:eastAsia="Calibri" w:cs="Times New Roman"/>
          <w:szCs w:val="24"/>
        </w:rPr>
        <w:t xml:space="preserve"> the </w:t>
      </w:r>
      <w:r w:rsidR="00B07E1B">
        <w:rPr>
          <w:rFonts w:eastAsia="Calibri" w:cs="Times New Roman"/>
          <w:szCs w:val="24"/>
        </w:rPr>
        <w:t>air ticket value</w:t>
      </w:r>
      <w:r w:rsidRPr="00AF4042">
        <w:rPr>
          <w:rFonts w:eastAsia="Calibri" w:cs="Times New Roman"/>
          <w:szCs w:val="24"/>
        </w:rPr>
        <w:t xml:space="preserve"> shall be based on the Harare to London route. </w:t>
      </w:r>
    </w:p>
    <w:p w14:paraId="790C2B04" w14:textId="78202D5E" w:rsidR="00F778C7" w:rsidRPr="0053205F"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lastRenderedPageBreak/>
        <w:t xml:space="preserve">To encourage staff to go on holiday, the </w:t>
      </w:r>
      <w:r w:rsidR="003147D5">
        <w:rPr>
          <w:rFonts w:eastAsia="Calibri" w:cs="Times New Roman"/>
          <w:szCs w:val="24"/>
        </w:rPr>
        <w:t>staff member</w:t>
      </w:r>
      <w:r w:rsidRPr="00AF4042">
        <w:rPr>
          <w:rFonts w:eastAsia="Calibri" w:cs="Times New Roman"/>
          <w:szCs w:val="24"/>
        </w:rPr>
        <w:t xml:space="preserve"> may not be permitted to encash the holiday benefit for (two) 2 consecutive years. </w:t>
      </w:r>
      <w:r w:rsidRPr="0053205F">
        <w:rPr>
          <w:rFonts w:eastAsia="Calibri" w:cs="Times New Roman"/>
          <w:b/>
          <w:bCs/>
          <w:szCs w:val="24"/>
        </w:rPr>
        <w:t xml:space="preserve"> </w:t>
      </w:r>
    </w:p>
    <w:p w14:paraId="0B3C8345" w14:textId="77777777" w:rsidR="00F778C7" w:rsidRPr="00AF4042" w:rsidRDefault="00F778C7" w:rsidP="00AF4042">
      <w:pPr>
        <w:spacing w:after="200" w:line="360" w:lineRule="auto"/>
        <w:contextualSpacing/>
        <w:jc w:val="both"/>
        <w:rPr>
          <w:rFonts w:eastAsia="Calibri" w:cs="Times New Roman"/>
          <w:b/>
          <w:bCs/>
          <w:szCs w:val="24"/>
        </w:rPr>
      </w:pPr>
    </w:p>
    <w:p w14:paraId="48AAEED0" w14:textId="02C176E2" w:rsidR="00745A32" w:rsidRPr="00EB3DBB" w:rsidRDefault="00745A32" w:rsidP="00D25A6F">
      <w:pPr>
        <w:pStyle w:val="ListParagraph"/>
        <w:numPr>
          <w:ilvl w:val="0"/>
          <w:numId w:val="119"/>
        </w:numPr>
        <w:spacing w:after="200" w:line="360" w:lineRule="auto"/>
        <w:jc w:val="both"/>
        <w:rPr>
          <w:rFonts w:eastAsia="Calibri" w:cs="Times New Roman"/>
          <w:b/>
          <w:bCs/>
          <w:szCs w:val="24"/>
        </w:rPr>
      </w:pPr>
      <w:r w:rsidRPr="00EB3DBB">
        <w:rPr>
          <w:rFonts w:eastAsia="Calibri" w:cs="Times New Roman"/>
          <w:b/>
          <w:bCs/>
          <w:szCs w:val="24"/>
        </w:rPr>
        <w:t>Directors</w:t>
      </w:r>
      <w:r w:rsidR="00EB3DBB" w:rsidRPr="00EB3DBB">
        <w:rPr>
          <w:rFonts w:cs="Times New Roman"/>
          <w:b/>
          <w:bCs/>
          <w:szCs w:val="24"/>
        </w:rPr>
        <w:t xml:space="preserve"> </w:t>
      </w:r>
      <w:r w:rsidRPr="00EB3DBB">
        <w:rPr>
          <w:rFonts w:eastAsia="Calibri" w:cs="Times New Roman"/>
          <w:b/>
          <w:bCs/>
          <w:szCs w:val="24"/>
        </w:rPr>
        <w:t>Holiday Travel</w:t>
      </w:r>
    </w:p>
    <w:p w14:paraId="60987914" w14:textId="77777777"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The Director shall be entitled to two economy class tickets every 12 months whose cost shall not be in excess of that to any destination in Europe/Asia. </w:t>
      </w:r>
    </w:p>
    <w:p w14:paraId="5469DF90" w14:textId="574A46CB"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The </w:t>
      </w:r>
      <w:del w:id="950" w:author="Natasha [2]" w:date="2022-09-29T11:14:00Z">
        <w:r w:rsidR="003147D5" w:rsidDel="00C611EF">
          <w:rPr>
            <w:rFonts w:eastAsia="Calibri" w:cs="Times New Roman"/>
            <w:szCs w:val="24"/>
          </w:rPr>
          <w:delText>Staff member</w:delText>
        </w:r>
        <w:r w:rsidRPr="00AF4042" w:rsidDel="00C611EF">
          <w:rPr>
            <w:rFonts w:eastAsia="Calibri" w:cs="Times New Roman"/>
            <w:szCs w:val="24"/>
          </w:rPr>
          <w:delText xml:space="preserve"> </w:delText>
        </w:r>
      </w:del>
      <w:ins w:id="951" w:author="Natasha [2]" w:date="2022-09-29T11:14:00Z">
        <w:r w:rsidR="00C611EF">
          <w:rPr>
            <w:rFonts w:eastAsia="Calibri" w:cs="Times New Roman"/>
            <w:szCs w:val="24"/>
          </w:rPr>
          <w:t xml:space="preserve">Director </w:t>
        </w:r>
      </w:ins>
      <w:r w:rsidRPr="00AF4042">
        <w:rPr>
          <w:rFonts w:eastAsia="Calibri" w:cs="Times New Roman"/>
          <w:szCs w:val="24"/>
        </w:rPr>
        <w:t xml:space="preserve">shall be paid a per diem allowance appropriate for the chosen destination for up to seven (7) days or the actual number of days if lower than seven days. </w:t>
      </w:r>
    </w:p>
    <w:p w14:paraId="7CB27558" w14:textId="566C0F5D"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The </w:t>
      </w:r>
      <w:del w:id="952" w:author="Natasha [2]" w:date="2022-09-29T11:14:00Z">
        <w:r w:rsidR="003147D5" w:rsidDel="00C611EF">
          <w:rPr>
            <w:rFonts w:eastAsia="Calibri" w:cs="Times New Roman"/>
            <w:szCs w:val="24"/>
          </w:rPr>
          <w:delText>Staff member</w:delText>
        </w:r>
      </w:del>
      <w:ins w:id="953" w:author="Natasha [2]" w:date="2022-09-29T11:14:00Z">
        <w:r w:rsidR="00C611EF">
          <w:rPr>
            <w:rFonts w:eastAsia="Calibri" w:cs="Times New Roman"/>
            <w:szCs w:val="24"/>
          </w:rPr>
          <w:t>Director</w:t>
        </w:r>
      </w:ins>
      <w:r w:rsidRPr="00AF4042">
        <w:rPr>
          <w:rFonts w:eastAsia="Calibri" w:cs="Times New Roman"/>
          <w:szCs w:val="24"/>
        </w:rPr>
        <w:t xml:space="preserve"> may, in exceptional cases and with the approval of the </w:t>
      </w:r>
      <w:r w:rsidRPr="00AF4042">
        <w:rPr>
          <w:rFonts w:eastAsia="Calibri" w:cs="Times New Roman"/>
          <w:b/>
          <w:bCs/>
          <w:szCs w:val="24"/>
        </w:rPr>
        <w:t>Chief Executive Officer</w:t>
      </w:r>
      <w:r w:rsidRPr="00AF4042">
        <w:rPr>
          <w:rFonts w:eastAsia="Calibri" w:cs="Times New Roman"/>
          <w:szCs w:val="24"/>
        </w:rPr>
        <w:t xml:space="preserve">, encash the holiday travel benefit if </w:t>
      </w:r>
      <w:r w:rsidR="00B07E1B">
        <w:rPr>
          <w:rFonts w:eastAsia="Calibri" w:cs="Times New Roman"/>
          <w:szCs w:val="24"/>
        </w:rPr>
        <w:t>they are unable to travel for any reason</w:t>
      </w:r>
      <w:r w:rsidRPr="00AF4042">
        <w:rPr>
          <w:rFonts w:eastAsia="Calibri" w:cs="Times New Roman"/>
          <w:szCs w:val="24"/>
        </w:rPr>
        <w:t>.</w:t>
      </w:r>
    </w:p>
    <w:p w14:paraId="654CAF98" w14:textId="596C268A"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 xml:space="preserve"> For the purpose of encashment, the </w:t>
      </w:r>
      <w:r w:rsidR="00B07E1B">
        <w:rPr>
          <w:rFonts w:eastAsia="Calibri" w:cs="Times New Roman"/>
          <w:szCs w:val="24"/>
        </w:rPr>
        <w:t>air ticket value</w:t>
      </w:r>
      <w:r w:rsidRPr="00AF4042">
        <w:rPr>
          <w:rFonts w:eastAsia="Calibri" w:cs="Times New Roman"/>
          <w:szCs w:val="24"/>
        </w:rPr>
        <w:t xml:space="preserve"> shall be based on the Harare to London route. </w:t>
      </w:r>
    </w:p>
    <w:p w14:paraId="49F95986" w14:textId="77777777" w:rsidR="00745A32" w:rsidRPr="00AF4042" w:rsidRDefault="00745A32" w:rsidP="00D25A6F">
      <w:pPr>
        <w:numPr>
          <w:ilvl w:val="0"/>
          <w:numId w:val="59"/>
        </w:numPr>
        <w:spacing w:after="200" w:line="360" w:lineRule="auto"/>
        <w:contextualSpacing/>
        <w:jc w:val="both"/>
        <w:rPr>
          <w:rFonts w:eastAsia="Calibri" w:cs="Times New Roman"/>
          <w:szCs w:val="24"/>
        </w:rPr>
      </w:pPr>
      <w:r w:rsidRPr="00AF4042">
        <w:rPr>
          <w:rFonts w:eastAsia="Calibri" w:cs="Times New Roman"/>
          <w:szCs w:val="24"/>
        </w:rPr>
        <w:t>To encourage staff to go on holiday, the Director may not be permitted to encash the holiday benefit for two (2) consecutive years.</w:t>
      </w:r>
    </w:p>
    <w:p w14:paraId="2825E8EB" w14:textId="4F3B6A8D" w:rsidR="007D13CC" w:rsidRPr="00AF4042" w:rsidRDefault="007D13CC" w:rsidP="00AF4042">
      <w:pPr>
        <w:spacing w:after="0" w:line="360" w:lineRule="auto"/>
        <w:jc w:val="both"/>
        <w:rPr>
          <w:rFonts w:eastAsia="Times New Roman" w:cs="Times New Roman"/>
          <w:b/>
          <w:szCs w:val="24"/>
        </w:rPr>
      </w:pPr>
    </w:p>
    <w:p w14:paraId="26D88E64" w14:textId="47B11263" w:rsidR="001045C2" w:rsidRPr="00AF4042" w:rsidRDefault="001045C2" w:rsidP="0053205F">
      <w:pPr>
        <w:pStyle w:val="Heading1"/>
        <w:rPr>
          <w:rFonts w:eastAsia="Calibri"/>
        </w:rPr>
      </w:pPr>
      <w:bookmarkStart w:id="954" w:name="_Toc113607571"/>
      <w:bookmarkStart w:id="955" w:name="_Toc114058954"/>
      <w:r w:rsidRPr="00AF4042">
        <w:t>CHAPTER 3: LABOUR RELATIONS</w:t>
      </w:r>
      <w:bookmarkEnd w:id="954"/>
      <w:bookmarkEnd w:id="955"/>
    </w:p>
    <w:p w14:paraId="5CDB5251" w14:textId="77777777" w:rsidR="001045C2" w:rsidRPr="00AF4042" w:rsidRDefault="001045C2" w:rsidP="00AF4042">
      <w:pPr>
        <w:spacing w:after="0" w:line="360" w:lineRule="auto"/>
        <w:jc w:val="both"/>
        <w:rPr>
          <w:rFonts w:eastAsia="Calibri" w:cs="Times New Roman"/>
          <w:szCs w:val="24"/>
        </w:rPr>
      </w:pPr>
    </w:p>
    <w:p w14:paraId="64F1CBE9" w14:textId="12355478" w:rsidR="001045C2" w:rsidRPr="00AF4042" w:rsidRDefault="001045C2" w:rsidP="00AF4042">
      <w:pPr>
        <w:spacing w:after="0" w:line="360" w:lineRule="auto"/>
        <w:jc w:val="both"/>
        <w:rPr>
          <w:rFonts w:eastAsia="Times New Roman" w:cs="Times New Roman"/>
          <w:szCs w:val="24"/>
          <w:lang w:eastAsia="en-ZW"/>
        </w:rPr>
      </w:pPr>
      <w:r w:rsidRPr="00AF4042">
        <w:rPr>
          <w:rFonts w:eastAsia="Calibri" w:cs="Times New Roman"/>
          <w:szCs w:val="24"/>
        </w:rPr>
        <w:t xml:space="preserve">The </w:t>
      </w:r>
      <w:r w:rsidR="009C3072">
        <w:rPr>
          <w:rFonts w:eastAsia="Calibri" w:cs="Times New Roman"/>
          <w:szCs w:val="24"/>
        </w:rPr>
        <w:t>Policy's purpose</w:t>
      </w:r>
      <w:r w:rsidRPr="00AF4042">
        <w:rPr>
          <w:rFonts w:eastAsia="Calibri" w:cs="Times New Roman"/>
          <w:szCs w:val="24"/>
        </w:rPr>
        <w:t xml:space="preserve"> is to ensure that the Infrastructure Development Bank of Zimbabwe (IDBZ) articulates policy guidelines in respect of </w:t>
      </w:r>
      <w:r w:rsidRPr="00AF4042">
        <w:rPr>
          <w:rFonts w:cs="Times New Roman"/>
          <w:szCs w:val="24"/>
        </w:rPr>
        <w:t>Industrial Relations</w:t>
      </w:r>
      <w:r w:rsidRPr="00AF4042">
        <w:rPr>
          <w:rFonts w:eastAsia="Calibri" w:cs="Times New Roman"/>
          <w:szCs w:val="24"/>
        </w:rPr>
        <w:t xml:space="preserve">. </w:t>
      </w:r>
      <w:r w:rsidRPr="00AF4042">
        <w:rPr>
          <w:rFonts w:eastAsia="Times New Roman" w:cs="Times New Roman"/>
          <w:szCs w:val="24"/>
          <w:lang w:val="en-US" w:eastAsia="en-GB"/>
        </w:rPr>
        <w:t xml:space="preserve">The Policy is intended to form a basis for </w:t>
      </w:r>
      <w:r w:rsidR="009C3072">
        <w:rPr>
          <w:rFonts w:eastAsia="Times New Roman" w:cs="Times New Roman"/>
          <w:szCs w:val="24"/>
          <w:lang w:val="en-US" w:eastAsia="en-GB"/>
        </w:rPr>
        <w:t>consistently implementing</w:t>
      </w:r>
      <w:r w:rsidRPr="00AF4042">
        <w:rPr>
          <w:rFonts w:eastAsia="Times New Roman" w:cs="Times New Roman"/>
          <w:szCs w:val="24"/>
          <w:lang w:val="en-US" w:eastAsia="en-GB"/>
        </w:rPr>
        <w:t xml:space="preserve"> labour relations objectives throughout the Bank and applies to all </w:t>
      </w:r>
      <w:r w:rsidR="003147D5">
        <w:rPr>
          <w:rFonts w:eastAsia="Times New Roman" w:cs="Times New Roman"/>
          <w:szCs w:val="24"/>
          <w:lang w:val="en-US" w:eastAsia="en-GB"/>
        </w:rPr>
        <w:t>staff members</w:t>
      </w:r>
      <w:r w:rsidR="0062697B" w:rsidRPr="00AF4042">
        <w:rPr>
          <w:rFonts w:eastAsia="Times New Roman" w:cs="Times New Roman"/>
          <w:szCs w:val="24"/>
          <w:lang w:val="en-US" w:eastAsia="en-GB"/>
        </w:rPr>
        <w:t xml:space="preserve">. </w:t>
      </w:r>
      <w:r w:rsidRPr="00AF4042">
        <w:rPr>
          <w:rFonts w:cs="Times New Roman"/>
          <w:szCs w:val="24"/>
        </w:rPr>
        <w:t xml:space="preserve">The policy covers all </w:t>
      </w:r>
      <w:r w:rsidR="003147D5">
        <w:rPr>
          <w:rFonts w:cs="Times New Roman"/>
          <w:szCs w:val="24"/>
        </w:rPr>
        <w:t>staff members</w:t>
      </w:r>
      <w:r w:rsidRPr="00AF4042">
        <w:rPr>
          <w:rFonts w:cs="Times New Roman"/>
          <w:szCs w:val="24"/>
        </w:rPr>
        <w:t xml:space="preserve"> of the Bank</w:t>
      </w:r>
      <w:r w:rsidRPr="00AF4042">
        <w:rPr>
          <w:rFonts w:cs="Times New Roman"/>
          <w:b/>
          <w:szCs w:val="24"/>
        </w:rPr>
        <w:t xml:space="preserve">. </w:t>
      </w:r>
      <w:r w:rsidRPr="00AF4042">
        <w:rPr>
          <w:rFonts w:eastAsia="Times New Roman" w:cs="Times New Roman"/>
          <w:szCs w:val="24"/>
          <w:lang w:eastAsia="en-ZW"/>
        </w:rPr>
        <w:t>Labour Relations is th</w:t>
      </w:r>
      <w:r w:rsidR="009C3072">
        <w:rPr>
          <w:rFonts w:eastAsia="Times New Roman" w:cs="Times New Roman"/>
          <w:szCs w:val="24"/>
          <w:lang w:eastAsia="en-ZW"/>
        </w:rPr>
        <w:t>e</w:t>
      </w:r>
      <w:r w:rsidRPr="00AF4042">
        <w:rPr>
          <w:rFonts w:eastAsia="Times New Roman" w:cs="Times New Roman"/>
          <w:szCs w:val="24"/>
          <w:lang w:eastAsia="en-ZW"/>
        </w:rPr>
        <w:t xml:space="preserve"> function of management which seeks to maximise the effectiveness of the relationship between the employer and </w:t>
      </w:r>
      <w:r w:rsidR="003147D5">
        <w:rPr>
          <w:rFonts w:eastAsia="Times New Roman" w:cs="Times New Roman"/>
          <w:szCs w:val="24"/>
          <w:lang w:eastAsia="en-ZW"/>
        </w:rPr>
        <w:t>staff members</w:t>
      </w:r>
      <w:r w:rsidRPr="00AF4042">
        <w:rPr>
          <w:rFonts w:eastAsia="Times New Roman" w:cs="Times New Roman"/>
          <w:szCs w:val="24"/>
          <w:lang w:eastAsia="en-ZW"/>
        </w:rPr>
        <w:t>. In this regard, the Bank has developed a Labour Relations Policy</w:t>
      </w:r>
      <w:r w:rsidR="009C3072">
        <w:rPr>
          <w:rFonts w:eastAsia="Times New Roman" w:cs="Times New Roman"/>
          <w:szCs w:val="24"/>
          <w:lang w:eastAsia="en-ZW"/>
        </w:rPr>
        <w:t>,</w:t>
      </w:r>
      <w:r w:rsidRPr="00AF4042">
        <w:rPr>
          <w:rFonts w:eastAsia="Times New Roman" w:cs="Times New Roman"/>
          <w:szCs w:val="24"/>
          <w:lang w:eastAsia="en-ZW"/>
        </w:rPr>
        <w:t xml:space="preserve"> which will form the basis of Labour Relations guidelines and practice. </w:t>
      </w:r>
    </w:p>
    <w:p w14:paraId="2B28855C" w14:textId="77777777" w:rsidR="001045C2" w:rsidRPr="00AF4042" w:rsidRDefault="001045C2" w:rsidP="00AF4042">
      <w:pPr>
        <w:keepNext/>
        <w:keepLines/>
        <w:spacing w:before="40" w:after="0" w:line="360" w:lineRule="auto"/>
        <w:outlineLvl w:val="2"/>
        <w:rPr>
          <w:rFonts w:eastAsia="Times New Roman" w:cs="Times New Roman"/>
          <w:b/>
          <w:szCs w:val="24"/>
          <w:lang w:eastAsia="en-ZW"/>
        </w:rPr>
      </w:pPr>
      <w:bookmarkStart w:id="956" w:name="_Toc466044069"/>
      <w:bookmarkStart w:id="957" w:name="_Toc481056643"/>
    </w:p>
    <w:p w14:paraId="12E88264" w14:textId="77777777" w:rsidR="00C417BF" w:rsidRPr="00C417BF" w:rsidRDefault="00C417BF" w:rsidP="00D25A6F">
      <w:pPr>
        <w:pStyle w:val="ListParagraph"/>
        <w:keepNext/>
        <w:keepLines/>
        <w:numPr>
          <w:ilvl w:val="0"/>
          <w:numId w:val="120"/>
        </w:numPr>
        <w:spacing w:before="40" w:after="0"/>
        <w:contextualSpacing w:val="0"/>
        <w:outlineLvl w:val="2"/>
        <w:rPr>
          <w:rFonts w:eastAsia="Times New Roman" w:cs="Times New Roman"/>
          <w:b/>
          <w:vanish/>
          <w:szCs w:val="24"/>
          <w:lang w:val="en-US"/>
        </w:rPr>
      </w:pPr>
      <w:bookmarkStart w:id="958" w:name="_Toc113979875"/>
      <w:bookmarkStart w:id="959" w:name="_Toc113980061"/>
      <w:bookmarkStart w:id="960" w:name="_Toc113980216"/>
      <w:bookmarkStart w:id="961" w:name="_Toc113980374"/>
      <w:bookmarkStart w:id="962" w:name="_Toc113980530"/>
      <w:bookmarkStart w:id="963" w:name="_Toc113981705"/>
      <w:bookmarkStart w:id="964" w:name="_Toc113982156"/>
      <w:bookmarkStart w:id="965" w:name="_Toc113982536"/>
      <w:bookmarkStart w:id="966" w:name="_Toc113982705"/>
      <w:bookmarkStart w:id="967" w:name="_Toc113982873"/>
      <w:bookmarkStart w:id="968" w:name="_Toc113983588"/>
      <w:bookmarkStart w:id="969" w:name="_Toc113983752"/>
      <w:bookmarkStart w:id="970" w:name="_Toc113983917"/>
      <w:bookmarkStart w:id="971" w:name="_Toc113984083"/>
      <w:bookmarkStart w:id="972" w:name="_Toc114058955"/>
      <w:bookmarkStart w:id="973" w:name="_Toc113607572"/>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p>
    <w:p w14:paraId="61030797" w14:textId="77777777" w:rsidR="00C417BF" w:rsidRPr="00C417BF" w:rsidRDefault="00C417BF" w:rsidP="00D25A6F">
      <w:pPr>
        <w:pStyle w:val="ListParagraph"/>
        <w:keepNext/>
        <w:keepLines/>
        <w:numPr>
          <w:ilvl w:val="0"/>
          <w:numId w:val="121"/>
        </w:numPr>
        <w:spacing w:before="40" w:after="0"/>
        <w:contextualSpacing w:val="0"/>
        <w:outlineLvl w:val="2"/>
        <w:rPr>
          <w:rFonts w:eastAsia="Times New Roman" w:cs="Times New Roman"/>
          <w:b/>
          <w:vanish/>
          <w:szCs w:val="24"/>
          <w:lang w:val="en-US"/>
        </w:rPr>
      </w:pPr>
      <w:bookmarkStart w:id="974" w:name="_Toc113979876"/>
      <w:bookmarkStart w:id="975" w:name="_Toc113980062"/>
      <w:bookmarkStart w:id="976" w:name="_Toc113980217"/>
      <w:bookmarkStart w:id="977" w:name="_Toc113980375"/>
      <w:bookmarkStart w:id="978" w:name="_Toc113980531"/>
      <w:bookmarkStart w:id="979" w:name="_Toc113981706"/>
      <w:bookmarkStart w:id="980" w:name="_Toc113982157"/>
      <w:bookmarkStart w:id="981" w:name="_Toc113982537"/>
      <w:bookmarkStart w:id="982" w:name="_Toc113982706"/>
      <w:bookmarkStart w:id="983" w:name="_Toc113982874"/>
      <w:bookmarkStart w:id="984" w:name="_Toc113983589"/>
      <w:bookmarkStart w:id="985" w:name="_Toc113983753"/>
      <w:bookmarkStart w:id="986" w:name="_Toc113983918"/>
      <w:bookmarkStart w:id="987" w:name="_Toc113984084"/>
      <w:bookmarkStart w:id="988" w:name="_Toc114058956"/>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5D503CB6" w14:textId="77777777" w:rsidR="00C417BF" w:rsidRPr="00C417BF" w:rsidRDefault="00C417BF" w:rsidP="00D25A6F">
      <w:pPr>
        <w:pStyle w:val="ListParagraph"/>
        <w:keepNext/>
        <w:keepLines/>
        <w:numPr>
          <w:ilvl w:val="0"/>
          <w:numId w:val="121"/>
        </w:numPr>
        <w:spacing w:before="40" w:after="0"/>
        <w:contextualSpacing w:val="0"/>
        <w:outlineLvl w:val="2"/>
        <w:rPr>
          <w:rFonts w:eastAsia="Times New Roman" w:cs="Times New Roman"/>
          <w:b/>
          <w:vanish/>
          <w:szCs w:val="24"/>
          <w:lang w:val="en-US"/>
        </w:rPr>
      </w:pPr>
      <w:bookmarkStart w:id="989" w:name="_Toc113979877"/>
      <w:bookmarkStart w:id="990" w:name="_Toc113980063"/>
      <w:bookmarkStart w:id="991" w:name="_Toc113980218"/>
      <w:bookmarkStart w:id="992" w:name="_Toc113980376"/>
      <w:bookmarkStart w:id="993" w:name="_Toc113980532"/>
      <w:bookmarkStart w:id="994" w:name="_Toc113981707"/>
      <w:bookmarkStart w:id="995" w:name="_Toc113982158"/>
      <w:bookmarkStart w:id="996" w:name="_Toc113982538"/>
      <w:bookmarkStart w:id="997" w:name="_Toc113982707"/>
      <w:bookmarkStart w:id="998" w:name="_Toc113982875"/>
      <w:bookmarkStart w:id="999" w:name="_Toc113983590"/>
      <w:bookmarkStart w:id="1000" w:name="_Toc113983754"/>
      <w:bookmarkStart w:id="1001" w:name="_Toc113983919"/>
      <w:bookmarkStart w:id="1002" w:name="_Toc113984085"/>
      <w:bookmarkStart w:id="1003" w:name="_Toc114058957"/>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34A68547" w14:textId="77777777" w:rsidR="00C417BF" w:rsidRPr="00C417BF" w:rsidRDefault="00C417BF" w:rsidP="00D25A6F">
      <w:pPr>
        <w:pStyle w:val="ListParagraph"/>
        <w:keepNext/>
        <w:keepLines/>
        <w:numPr>
          <w:ilvl w:val="0"/>
          <w:numId w:val="121"/>
        </w:numPr>
        <w:spacing w:before="40" w:after="0"/>
        <w:contextualSpacing w:val="0"/>
        <w:outlineLvl w:val="2"/>
        <w:rPr>
          <w:rFonts w:eastAsia="Times New Roman" w:cs="Times New Roman"/>
          <w:b/>
          <w:vanish/>
          <w:szCs w:val="24"/>
          <w:lang w:val="en-US"/>
        </w:rPr>
      </w:pPr>
      <w:bookmarkStart w:id="1004" w:name="_Toc113979878"/>
      <w:bookmarkStart w:id="1005" w:name="_Toc113980064"/>
      <w:bookmarkStart w:id="1006" w:name="_Toc113980219"/>
      <w:bookmarkStart w:id="1007" w:name="_Toc113980377"/>
      <w:bookmarkStart w:id="1008" w:name="_Toc113980533"/>
      <w:bookmarkStart w:id="1009" w:name="_Toc113981708"/>
      <w:bookmarkStart w:id="1010" w:name="_Toc113982159"/>
      <w:bookmarkStart w:id="1011" w:name="_Toc113982539"/>
      <w:bookmarkStart w:id="1012" w:name="_Toc113982708"/>
      <w:bookmarkStart w:id="1013" w:name="_Toc113982876"/>
      <w:bookmarkStart w:id="1014" w:name="_Toc113983591"/>
      <w:bookmarkStart w:id="1015" w:name="_Toc113983755"/>
      <w:bookmarkStart w:id="1016" w:name="_Toc113983920"/>
      <w:bookmarkStart w:id="1017" w:name="_Toc113984086"/>
      <w:bookmarkStart w:id="1018" w:name="_Toc114058958"/>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p w14:paraId="4C90DA7C" w14:textId="5ECD8492" w:rsidR="001045C2" w:rsidRPr="00AF4042" w:rsidRDefault="001045C2" w:rsidP="00D25A6F">
      <w:pPr>
        <w:pStyle w:val="Heading3"/>
        <w:numPr>
          <w:ilvl w:val="1"/>
          <w:numId w:val="121"/>
        </w:numPr>
      </w:pPr>
      <w:bookmarkStart w:id="1019" w:name="_Toc114058959"/>
      <w:r w:rsidRPr="00AF4042">
        <w:t>Specific Objectives</w:t>
      </w:r>
      <w:bookmarkEnd w:id="956"/>
      <w:bookmarkEnd w:id="957"/>
      <w:bookmarkEnd w:id="973"/>
      <w:bookmarkEnd w:id="1019"/>
    </w:p>
    <w:p w14:paraId="6C1AAC7F" w14:textId="77777777" w:rsidR="001045C2" w:rsidRPr="00AF4042" w:rsidRDefault="001045C2" w:rsidP="00AF4042">
      <w:pPr>
        <w:widowControl w:val="0"/>
        <w:autoSpaceDE w:val="0"/>
        <w:autoSpaceDN w:val="0"/>
        <w:adjustRightInd w:val="0"/>
        <w:spacing w:after="0" w:line="360" w:lineRule="auto"/>
        <w:ind w:left="352"/>
        <w:rPr>
          <w:rFonts w:eastAsia="Times New Roman" w:cs="Times New Roman"/>
          <w:szCs w:val="24"/>
          <w:lang w:eastAsia="en-ZW"/>
        </w:rPr>
      </w:pPr>
    </w:p>
    <w:p w14:paraId="56588217" w14:textId="77777777" w:rsidR="001045C2" w:rsidRPr="00AF4042" w:rsidRDefault="001045C2" w:rsidP="00AF4042">
      <w:pPr>
        <w:widowControl w:val="0"/>
        <w:autoSpaceDE w:val="0"/>
        <w:autoSpaceDN w:val="0"/>
        <w:adjustRightInd w:val="0"/>
        <w:spacing w:after="0" w:line="360" w:lineRule="auto"/>
        <w:rPr>
          <w:rFonts w:eastAsia="Times New Roman" w:cs="Times New Roman"/>
          <w:szCs w:val="24"/>
          <w:lang w:eastAsia="en-ZW"/>
        </w:rPr>
      </w:pPr>
      <w:r w:rsidRPr="00AF4042">
        <w:rPr>
          <w:rFonts w:eastAsia="Times New Roman" w:cs="Times New Roman"/>
          <w:szCs w:val="24"/>
          <w:lang w:eastAsia="en-ZW"/>
        </w:rPr>
        <w:t>The Bank Labour Relations Policy promotes the following objectives:</w:t>
      </w:r>
    </w:p>
    <w:p w14:paraId="1C83933C" w14:textId="3ABC615B" w:rsidR="001045C2" w:rsidRPr="00AF4042" w:rsidRDefault="001045C2" w:rsidP="00D25A6F">
      <w:pPr>
        <w:numPr>
          <w:ilvl w:val="0"/>
          <w:numId w:val="21"/>
        </w:numPr>
        <w:spacing w:after="0" w:line="360" w:lineRule="auto"/>
        <w:jc w:val="both"/>
        <w:rPr>
          <w:rFonts w:eastAsia="Calibri" w:cs="Times New Roman"/>
          <w:szCs w:val="24"/>
          <w:lang w:eastAsia="en-ZW"/>
        </w:rPr>
      </w:pPr>
      <w:r w:rsidRPr="00AF4042">
        <w:rPr>
          <w:rFonts w:eastAsia="Calibri" w:cs="Times New Roman"/>
          <w:szCs w:val="24"/>
          <w:lang w:eastAsia="en-ZW"/>
        </w:rPr>
        <w:t xml:space="preserve">To ensure the existence of sound relationships between management, </w:t>
      </w:r>
      <w:r w:rsidR="003147D5">
        <w:rPr>
          <w:rFonts w:eastAsia="Calibri" w:cs="Times New Roman"/>
          <w:szCs w:val="24"/>
          <w:lang w:eastAsia="en-ZW"/>
        </w:rPr>
        <w:t>staff members</w:t>
      </w:r>
      <w:r w:rsidRPr="00AF4042">
        <w:rPr>
          <w:rFonts w:eastAsia="Calibri" w:cs="Times New Roman"/>
          <w:szCs w:val="24"/>
          <w:lang w:eastAsia="en-ZW"/>
        </w:rPr>
        <w:t xml:space="preserve"> and </w:t>
      </w:r>
      <w:r w:rsidR="003147D5">
        <w:rPr>
          <w:rFonts w:eastAsia="Calibri" w:cs="Times New Roman"/>
          <w:szCs w:val="24"/>
          <w:lang w:eastAsia="en-ZW"/>
        </w:rPr>
        <w:t>staff member</w:t>
      </w:r>
      <w:r w:rsidRPr="00AF4042">
        <w:rPr>
          <w:rFonts w:eastAsia="Calibri" w:cs="Times New Roman"/>
          <w:szCs w:val="24"/>
          <w:lang w:eastAsia="en-ZW"/>
        </w:rPr>
        <w:t xml:space="preserve"> representatives </w:t>
      </w:r>
    </w:p>
    <w:p w14:paraId="7EB42754" w14:textId="77777777" w:rsidR="001045C2" w:rsidRPr="00AF4042" w:rsidRDefault="001045C2" w:rsidP="00D25A6F">
      <w:pPr>
        <w:numPr>
          <w:ilvl w:val="0"/>
          <w:numId w:val="21"/>
        </w:numPr>
        <w:spacing w:after="0" w:line="360" w:lineRule="auto"/>
        <w:jc w:val="both"/>
        <w:rPr>
          <w:rFonts w:eastAsia="Calibri" w:cs="Times New Roman"/>
          <w:szCs w:val="24"/>
          <w:lang w:eastAsia="en-ZW"/>
        </w:rPr>
      </w:pPr>
      <w:r w:rsidRPr="00AF4042">
        <w:rPr>
          <w:rFonts w:eastAsia="Calibri" w:cs="Times New Roman"/>
          <w:szCs w:val="24"/>
          <w:lang w:eastAsia="en-ZW"/>
        </w:rPr>
        <w:lastRenderedPageBreak/>
        <w:t xml:space="preserve">To contribute to the achievement of corporate goals and objectives. </w:t>
      </w:r>
    </w:p>
    <w:p w14:paraId="6055CD1B" w14:textId="77777777" w:rsidR="001045C2" w:rsidRPr="00AF4042" w:rsidRDefault="001045C2" w:rsidP="00D25A6F">
      <w:pPr>
        <w:numPr>
          <w:ilvl w:val="0"/>
          <w:numId w:val="21"/>
        </w:numPr>
        <w:spacing w:after="0" w:line="360" w:lineRule="auto"/>
        <w:jc w:val="both"/>
        <w:rPr>
          <w:rFonts w:eastAsia="Calibri" w:cs="Times New Roman"/>
          <w:szCs w:val="24"/>
          <w:lang w:eastAsia="en-ZW"/>
        </w:rPr>
      </w:pPr>
      <w:r w:rsidRPr="00AF4042">
        <w:rPr>
          <w:rFonts w:eastAsia="Calibri" w:cs="Times New Roman"/>
          <w:szCs w:val="24"/>
          <w:lang w:eastAsia="en-ZW"/>
        </w:rPr>
        <w:t xml:space="preserve">To ensure effective communication within the Bank. </w:t>
      </w:r>
    </w:p>
    <w:p w14:paraId="56AA6DEF" w14:textId="77777777" w:rsidR="001045C2" w:rsidRPr="00AF4042" w:rsidRDefault="001045C2" w:rsidP="00AF4042">
      <w:pPr>
        <w:spacing w:after="0" w:line="360" w:lineRule="auto"/>
        <w:jc w:val="both"/>
        <w:rPr>
          <w:rFonts w:eastAsia="Calibri" w:cs="Times New Roman"/>
          <w:szCs w:val="24"/>
          <w:lang w:eastAsia="en-ZW"/>
        </w:rPr>
      </w:pPr>
    </w:p>
    <w:p w14:paraId="63483D98" w14:textId="4A8F411C" w:rsidR="001045C2" w:rsidRPr="00AF4042" w:rsidRDefault="001045C2" w:rsidP="00D25A6F">
      <w:pPr>
        <w:pStyle w:val="Heading3"/>
        <w:numPr>
          <w:ilvl w:val="1"/>
          <w:numId w:val="121"/>
        </w:numPr>
        <w:rPr>
          <w:lang w:eastAsia="en-ZW"/>
        </w:rPr>
      </w:pPr>
      <w:bookmarkStart w:id="1020" w:name="_Toc113607573"/>
      <w:bookmarkStart w:id="1021" w:name="_Toc114058960"/>
      <w:r w:rsidRPr="00AF4042">
        <w:rPr>
          <w:lang w:eastAsia="en-ZW"/>
        </w:rPr>
        <w:t>Principles</w:t>
      </w:r>
      <w:bookmarkEnd w:id="1020"/>
      <w:bookmarkEnd w:id="1021"/>
    </w:p>
    <w:p w14:paraId="656FCCE7" w14:textId="77777777" w:rsidR="001045C2" w:rsidRPr="00AF4042" w:rsidRDefault="001045C2" w:rsidP="00AF4042">
      <w:pPr>
        <w:widowControl w:val="0"/>
        <w:autoSpaceDE w:val="0"/>
        <w:autoSpaceDN w:val="0"/>
        <w:adjustRightInd w:val="0"/>
        <w:spacing w:after="0" w:line="360" w:lineRule="auto"/>
        <w:ind w:left="720"/>
        <w:jc w:val="center"/>
        <w:rPr>
          <w:rFonts w:eastAsia="Times New Roman" w:cs="Times New Roman"/>
          <w:b/>
          <w:szCs w:val="24"/>
          <w:lang w:eastAsia="en-ZW"/>
        </w:rPr>
      </w:pPr>
    </w:p>
    <w:p w14:paraId="0D14AE36" w14:textId="5C25B91E" w:rsidR="001045C2" w:rsidRPr="00AF4042" w:rsidRDefault="001045C2" w:rsidP="00D25A6F">
      <w:pPr>
        <w:pStyle w:val="ListParagraph"/>
        <w:numPr>
          <w:ilvl w:val="0"/>
          <w:numId w:val="57"/>
        </w:numPr>
        <w:spacing w:after="0" w:line="360" w:lineRule="auto"/>
        <w:jc w:val="both"/>
        <w:rPr>
          <w:rFonts w:eastAsia="Calibri" w:cs="Times New Roman"/>
          <w:szCs w:val="24"/>
          <w:lang w:eastAsia="en-ZW"/>
        </w:rPr>
      </w:pPr>
      <w:r w:rsidRPr="00AF4042">
        <w:rPr>
          <w:rFonts w:eastAsia="Calibri" w:cs="Times New Roman"/>
          <w:szCs w:val="24"/>
          <w:lang w:eastAsia="en-ZW"/>
        </w:rPr>
        <w:t>The Bank shall have a comprehensive set of Labour Relations guidelines</w:t>
      </w:r>
      <w:r w:rsidR="009C3072">
        <w:rPr>
          <w:rFonts w:eastAsia="Calibri" w:cs="Times New Roman"/>
          <w:szCs w:val="24"/>
          <w:lang w:eastAsia="en-ZW"/>
        </w:rPr>
        <w:t>,</w:t>
      </w:r>
      <w:r w:rsidRPr="00AF4042">
        <w:rPr>
          <w:rFonts w:eastAsia="Calibri" w:cs="Times New Roman"/>
          <w:szCs w:val="24"/>
          <w:lang w:eastAsia="en-ZW"/>
        </w:rPr>
        <w:t xml:space="preserve"> including the </w:t>
      </w:r>
      <w:ins w:id="1022" w:author="Natasha [2]" w:date="2022-09-29T11:18:00Z">
        <w:r w:rsidR="001F0B12">
          <w:rPr>
            <w:rFonts w:eastAsia="Calibri" w:cs="Times New Roman"/>
            <w:szCs w:val="24"/>
            <w:lang w:eastAsia="en-ZW"/>
          </w:rPr>
          <w:t xml:space="preserve">National </w:t>
        </w:r>
      </w:ins>
      <w:r w:rsidRPr="00AF4042">
        <w:rPr>
          <w:rFonts w:eastAsia="Calibri" w:cs="Times New Roman"/>
          <w:szCs w:val="24"/>
          <w:lang w:eastAsia="en-ZW"/>
        </w:rPr>
        <w:t xml:space="preserve">Code of Conduct </w:t>
      </w:r>
      <w:commentRangeStart w:id="1023"/>
      <w:r w:rsidRPr="00AF4042">
        <w:rPr>
          <w:rFonts w:eastAsia="Calibri" w:cs="Times New Roman"/>
          <w:szCs w:val="24"/>
          <w:lang w:eastAsia="en-ZW"/>
        </w:rPr>
        <w:t>provided by the Ministry of Labour</w:t>
      </w:r>
      <w:commentRangeEnd w:id="1023"/>
      <w:r w:rsidR="009C3072">
        <w:rPr>
          <w:rStyle w:val="CommentReference"/>
        </w:rPr>
        <w:commentReference w:id="1023"/>
      </w:r>
      <w:r w:rsidRPr="00AF4042">
        <w:rPr>
          <w:rFonts w:eastAsia="Calibri" w:cs="Times New Roman"/>
          <w:szCs w:val="24"/>
          <w:lang w:eastAsia="en-ZW"/>
        </w:rPr>
        <w:t xml:space="preserve">. These guidelines are designed to deal with all aspects of labour relations, </w:t>
      </w:r>
      <w:r w:rsidR="009C3072">
        <w:rPr>
          <w:rFonts w:eastAsia="Calibri" w:cs="Times New Roman"/>
          <w:szCs w:val="24"/>
          <w:lang w:eastAsia="en-ZW"/>
        </w:rPr>
        <w:t>guide management on the use of appropriate procedures, and</w:t>
      </w:r>
      <w:r w:rsidRPr="00AF4042">
        <w:rPr>
          <w:rFonts w:eastAsia="Calibri" w:cs="Times New Roman"/>
          <w:szCs w:val="24"/>
          <w:lang w:eastAsia="en-ZW"/>
        </w:rPr>
        <w:t xml:space="preserve"> ensure the consistent application of Labour Relations Policies and Procedures throughout the Bank. </w:t>
      </w:r>
    </w:p>
    <w:p w14:paraId="6D6BFD7E" w14:textId="6F37C6B4" w:rsidR="001045C2" w:rsidRPr="00AF4042" w:rsidRDefault="001045C2" w:rsidP="00D25A6F">
      <w:pPr>
        <w:pStyle w:val="ListParagraph"/>
        <w:numPr>
          <w:ilvl w:val="0"/>
          <w:numId w:val="57"/>
        </w:numPr>
        <w:spacing w:after="0" w:line="360" w:lineRule="auto"/>
        <w:jc w:val="both"/>
        <w:rPr>
          <w:rFonts w:eastAsia="Calibri" w:cs="Times New Roman"/>
          <w:szCs w:val="24"/>
          <w:lang w:eastAsia="en-ZW"/>
        </w:rPr>
      </w:pPr>
      <w:r w:rsidRPr="00AF4042">
        <w:rPr>
          <w:rFonts w:eastAsia="Calibri" w:cs="Times New Roman"/>
          <w:szCs w:val="24"/>
          <w:lang w:eastAsia="en-ZW"/>
        </w:rPr>
        <w:t xml:space="preserve">All </w:t>
      </w:r>
      <w:r w:rsidR="003147D5">
        <w:rPr>
          <w:rFonts w:eastAsia="Calibri" w:cs="Times New Roman"/>
          <w:szCs w:val="24"/>
          <w:lang w:eastAsia="en-ZW"/>
        </w:rPr>
        <w:t>staff member</w:t>
      </w:r>
      <w:r w:rsidRPr="00AF4042">
        <w:rPr>
          <w:rFonts w:eastAsia="Calibri" w:cs="Times New Roman"/>
          <w:szCs w:val="24"/>
          <w:lang w:eastAsia="en-ZW"/>
        </w:rPr>
        <w:t xml:space="preserve">’s grievances shall be handled in accordance </w:t>
      </w:r>
      <w:r w:rsidR="00DF7847">
        <w:rPr>
          <w:rFonts w:eastAsia="Calibri" w:cs="Times New Roman"/>
          <w:szCs w:val="24"/>
          <w:lang w:eastAsia="en-ZW"/>
        </w:rPr>
        <w:t>with</w:t>
      </w:r>
      <w:r w:rsidRPr="00AF4042">
        <w:rPr>
          <w:rFonts w:eastAsia="Calibri" w:cs="Times New Roman"/>
          <w:szCs w:val="24"/>
          <w:lang w:eastAsia="en-ZW"/>
        </w:rPr>
        <w:t xml:space="preserve"> the provisions of the Code of Conduct. </w:t>
      </w:r>
    </w:p>
    <w:p w14:paraId="62E8CD99" w14:textId="46D391C5" w:rsidR="001045C2" w:rsidRPr="00AF4042" w:rsidRDefault="001045C2" w:rsidP="00D25A6F">
      <w:pPr>
        <w:pStyle w:val="ListParagraph"/>
        <w:numPr>
          <w:ilvl w:val="0"/>
          <w:numId w:val="57"/>
        </w:numPr>
        <w:spacing w:after="0" w:line="360" w:lineRule="auto"/>
        <w:jc w:val="both"/>
        <w:rPr>
          <w:rFonts w:eastAsia="Calibri" w:cs="Times New Roman"/>
          <w:szCs w:val="24"/>
          <w:lang w:eastAsia="en-ZW"/>
        </w:rPr>
      </w:pPr>
      <w:r w:rsidRPr="00AF4042">
        <w:rPr>
          <w:rFonts w:eastAsia="Calibri" w:cs="Times New Roman"/>
          <w:szCs w:val="24"/>
          <w:lang w:eastAsia="en-ZW"/>
        </w:rPr>
        <w:t xml:space="preserve">Disciplinary hearings shall be conducted as provided for in the </w:t>
      </w:r>
      <w:ins w:id="1024" w:author="Natasha [2]" w:date="2022-09-29T11:18:00Z">
        <w:r w:rsidR="001F0B12">
          <w:rPr>
            <w:rFonts w:eastAsia="Calibri" w:cs="Times New Roman"/>
            <w:szCs w:val="24"/>
            <w:lang w:eastAsia="en-ZW"/>
          </w:rPr>
          <w:t xml:space="preserve">National </w:t>
        </w:r>
      </w:ins>
      <w:commentRangeStart w:id="1025"/>
      <w:r w:rsidRPr="00AF4042">
        <w:rPr>
          <w:rFonts w:eastAsia="Calibri" w:cs="Times New Roman"/>
          <w:szCs w:val="24"/>
          <w:lang w:eastAsia="en-ZW"/>
        </w:rPr>
        <w:t>Code of conduct</w:t>
      </w:r>
      <w:commentRangeEnd w:id="1025"/>
      <w:r w:rsidR="00DF7847">
        <w:rPr>
          <w:rStyle w:val="CommentReference"/>
        </w:rPr>
        <w:commentReference w:id="1025"/>
      </w:r>
      <w:r w:rsidR="00D017F6" w:rsidRPr="00AF4042">
        <w:rPr>
          <w:rFonts w:eastAsia="Calibri" w:cs="Times New Roman"/>
          <w:szCs w:val="24"/>
          <w:lang w:eastAsia="en-ZW"/>
        </w:rPr>
        <w:t>.</w:t>
      </w:r>
    </w:p>
    <w:p w14:paraId="1824461E" w14:textId="77777777" w:rsidR="00D017F6" w:rsidRPr="00AF4042" w:rsidRDefault="00D017F6" w:rsidP="00AF4042">
      <w:pPr>
        <w:pStyle w:val="Heading2"/>
        <w:spacing w:line="360" w:lineRule="auto"/>
        <w:rPr>
          <w:rFonts w:eastAsia="Times New Roman" w:cs="Times New Roman"/>
          <w:b w:val="0"/>
          <w:szCs w:val="24"/>
          <w:lang w:eastAsia="en-ZW"/>
        </w:rPr>
      </w:pPr>
    </w:p>
    <w:p w14:paraId="470CD5BE" w14:textId="77777777" w:rsidR="00C417BF" w:rsidRPr="00C417BF" w:rsidRDefault="00C417BF" w:rsidP="00D25A6F">
      <w:pPr>
        <w:pStyle w:val="ListParagraph"/>
        <w:keepNext/>
        <w:keepLines/>
        <w:numPr>
          <w:ilvl w:val="0"/>
          <w:numId w:val="122"/>
        </w:numPr>
        <w:spacing w:before="40" w:after="0"/>
        <w:contextualSpacing w:val="0"/>
        <w:outlineLvl w:val="1"/>
        <w:rPr>
          <w:rFonts w:eastAsia="Times New Roman" w:cstheme="majorBidi"/>
          <w:b/>
          <w:vanish/>
          <w:szCs w:val="26"/>
          <w:lang w:eastAsia="en-ZW"/>
        </w:rPr>
      </w:pPr>
      <w:bookmarkStart w:id="1026" w:name="_Toc113979881"/>
      <w:bookmarkStart w:id="1027" w:name="_Toc113980067"/>
      <w:bookmarkStart w:id="1028" w:name="_Toc113980222"/>
      <w:bookmarkStart w:id="1029" w:name="_Toc113980380"/>
      <w:bookmarkStart w:id="1030" w:name="_Toc113980536"/>
      <w:bookmarkStart w:id="1031" w:name="_Toc113981711"/>
      <w:bookmarkStart w:id="1032" w:name="_Toc113982162"/>
      <w:bookmarkStart w:id="1033" w:name="_Toc113982542"/>
      <w:bookmarkStart w:id="1034" w:name="_Toc113982711"/>
      <w:bookmarkStart w:id="1035" w:name="_Toc113982879"/>
      <w:bookmarkStart w:id="1036" w:name="_Toc113983594"/>
      <w:bookmarkStart w:id="1037" w:name="_Toc113983758"/>
      <w:bookmarkStart w:id="1038" w:name="_Toc113983923"/>
      <w:bookmarkStart w:id="1039" w:name="_Toc113984089"/>
      <w:bookmarkStart w:id="1040" w:name="_Toc114058961"/>
      <w:bookmarkStart w:id="1041" w:name="_Toc113607574"/>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4701CA5B" w14:textId="77777777" w:rsidR="00C417BF" w:rsidRPr="00C417BF" w:rsidRDefault="00C417BF" w:rsidP="00D25A6F">
      <w:pPr>
        <w:pStyle w:val="ListParagraph"/>
        <w:keepNext/>
        <w:keepLines/>
        <w:numPr>
          <w:ilvl w:val="0"/>
          <w:numId w:val="122"/>
        </w:numPr>
        <w:spacing w:before="40" w:after="0"/>
        <w:contextualSpacing w:val="0"/>
        <w:outlineLvl w:val="1"/>
        <w:rPr>
          <w:rFonts w:eastAsia="Times New Roman" w:cstheme="majorBidi"/>
          <w:b/>
          <w:vanish/>
          <w:szCs w:val="26"/>
          <w:lang w:eastAsia="en-ZW"/>
        </w:rPr>
      </w:pPr>
      <w:bookmarkStart w:id="1042" w:name="_Toc113979882"/>
      <w:bookmarkStart w:id="1043" w:name="_Toc113980068"/>
      <w:bookmarkStart w:id="1044" w:name="_Toc113980223"/>
      <w:bookmarkStart w:id="1045" w:name="_Toc113980381"/>
      <w:bookmarkStart w:id="1046" w:name="_Toc113980537"/>
      <w:bookmarkStart w:id="1047" w:name="_Toc113981712"/>
      <w:bookmarkStart w:id="1048" w:name="_Toc113982163"/>
      <w:bookmarkStart w:id="1049" w:name="_Toc113982543"/>
      <w:bookmarkStart w:id="1050" w:name="_Toc113982712"/>
      <w:bookmarkStart w:id="1051" w:name="_Toc113982880"/>
      <w:bookmarkStart w:id="1052" w:name="_Toc113983595"/>
      <w:bookmarkStart w:id="1053" w:name="_Toc113983759"/>
      <w:bookmarkStart w:id="1054" w:name="_Toc113983924"/>
      <w:bookmarkStart w:id="1055" w:name="_Toc113984090"/>
      <w:bookmarkStart w:id="1056" w:name="_Toc114058962"/>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14:paraId="2B556881" w14:textId="77777777" w:rsidR="00C417BF" w:rsidRPr="00C417BF" w:rsidRDefault="00C417BF" w:rsidP="00D25A6F">
      <w:pPr>
        <w:pStyle w:val="ListParagraph"/>
        <w:keepNext/>
        <w:keepLines/>
        <w:numPr>
          <w:ilvl w:val="0"/>
          <w:numId w:val="122"/>
        </w:numPr>
        <w:spacing w:before="40" w:after="0"/>
        <w:contextualSpacing w:val="0"/>
        <w:outlineLvl w:val="1"/>
        <w:rPr>
          <w:rFonts w:eastAsia="Times New Roman" w:cstheme="majorBidi"/>
          <w:b/>
          <w:vanish/>
          <w:szCs w:val="26"/>
          <w:lang w:eastAsia="en-ZW"/>
        </w:rPr>
      </w:pPr>
      <w:bookmarkStart w:id="1057" w:name="_Toc113979883"/>
      <w:bookmarkStart w:id="1058" w:name="_Toc113980069"/>
      <w:bookmarkStart w:id="1059" w:name="_Toc113980224"/>
      <w:bookmarkStart w:id="1060" w:name="_Toc113980382"/>
      <w:bookmarkStart w:id="1061" w:name="_Toc113980538"/>
      <w:bookmarkStart w:id="1062" w:name="_Toc113981713"/>
      <w:bookmarkStart w:id="1063" w:name="_Toc113982164"/>
      <w:bookmarkStart w:id="1064" w:name="_Toc113982544"/>
      <w:bookmarkStart w:id="1065" w:name="_Toc113982713"/>
      <w:bookmarkStart w:id="1066" w:name="_Toc113982881"/>
      <w:bookmarkStart w:id="1067" w:name="_Toc113983596"/>
      <w:bookmarkStart w:id="1068" w:name="_Toc113983760"/>
      <w:bookmarkStart w:id="1069" w:name="_Toc113983925"/>
      <w:bookmarkStart w:id="1070" w:name="_Toc113984091"/>
      <w:bookmarkStart w:id="1071" w:name="_Toc114058963"/>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p>
    <w:p w14:paraId="651390A2" w14:textId="77777777" w:rsidR="00C417BF" w:rsidRPr="00C417BF" w:rsidRDefault="00C417BF" w:rsidP="00D25A6F">
      <w:pPr>
        <w:pStyle w:val="ListParagraph"/>
        <w:keepNext/>
        <w:keepLines/>
        <w:numPr>
          <w:ilvl w:val="1"/>
          <w:numId w:val="122"/>
        </w:numPr>
        <w:spacing w:before="40" w:after="0"/>
        <w:contextualSpacing w:val="0"/>
        <w:outlineLvl w:val="1"/>
        <w:rPr>
          <w:rFonts w:eastAsia="Times New Roman" w:cstheme="majorBidi"/>
          <w:b/>
          <w:vanish/>
          <w:szCs w:val="26"/>
          <w:lang w:eastAsia="en-ZW"/>
        </w:rPr>
      </w:pPr>
      <w:bookmarkStart w:id="1072" w:name="_Toc113979884"/>
      <w:bookmarkStart w:id="1073" w:name="_Toc113980070"/>
      <w:bookmarkStart w:id="1074" w:name="_Toc113980225"/>
      <w:bookmarkStart w:id="1075" w:name="_Toc113980383"/>
      <w:bookmarkStart w:id="1076" w:name="_Toc113980539"/>
      <w:bookmarkStart w:id="1077" w:name="_Toc113981714"/>
      <w:bookmarkStart w:id="1078" w:name="_Toc113982165"/>
      <w:bookmarkStart w:id="1079" w:name="_Toc113982545"/>
      <w:bookmarkStart w:id="1080" w:name="_Toc113982714"/>
      <w:bookmarkStart w:id="1081" w:name="_Toc113982882"/>
      <w:bookmarkStart w:id="1082" w:name="_Toc113983597"/>
      <w:bookmarkStart w:id="1083" w:name="_Toc113983761"/>
      <w:bookmarkStart w:id="1084" w:name="_Toc113983926"/>
      <w:bookmarkStart w:id="1085" w:name="_Toc113984092"/>
      <w:bookmarkStart w:id="1086" w:name="_Toc114058964"/>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3D00CF12" w14:textId="77777777" w:rsidR="00C417BF" w:rsidRPr="00C417BF" w:rsidRDefault="00C417BF" w:rsidP="00D25A6F">
      <w:pPr>
        <w:pStyle w:val="ListParagraph"/>
        <w:keepNext/>
        <w:keepLines/>
        <w:numPr>
          <w:ilvl w:val="1"/>
          <w:numId w:val="122"/>
        </w:numPr>
        <w:spacing w:before="40" w:after="0"/>
        <w:contextualSpacing w:val="0"/>
        <w:outlineLvl w:val="1"/>
        <w:rPr>
          <w:rFonts w:eastAsia="Times New Roman" w:cstheme="majorBidi"/>
          <w:b/>
          <w:vanish/>
          <w:szCs w:val="26"/>
          <w:lang w:eastAsia="en-ZW"/>
        </w:rPr>
      </w:pPr>
      <w:bookmarkStart w:id="1087" w:name="_Toc113979885"/>
      <w:bookmarkStart w:id="1088" w:name="_Toc113980071"/>
      <w:bookmarkStart w:id="1089" w:name="_Toc113980226"/>
      <w:bookmarkStart w:id="1090" w:name="_Toc113980384"/>
      <w:bookmarkStart w:id="1091" w:name="_Toc113980540"/>
      <w:bookmarkStart w:id="1092" w:name="_Toc113981715"/>
      <w:bookmarkStart w:id="1093" w:name="_Toc113982166"/>
      <w:bookmarkStart w:id="1094" w:name="_Toc113982546"/>
      <w:bookmarkStart w:id="1095" w:name="_Toc113982715"/>
      <w:bookmarkStart w:id="1096" w:name="_Toc113982883"/>
      <w:bookmarkStart w:id="1097" w:name="_Toc113983598"/>
      <w:bookmarkStart w:id="1098" w:name="_Toc113983762"/>
      <w:bookmarkStart w:id="1099" w:name="_Toc113983927"/>
      <w:bookmarkStart w:id="1100" w:name="_Toc113984093"/>
      <w:bookmarkStart w:id="1101" w:name="_Toc114058965"/>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42A2B714" w14:textId="5276F693" w:rsidR="001045C2" w:rsidRPr="00AF4042" w:rsidRDefault="001045C2" w:rsidP="00D25A6F">
      <w:pPr>
        <w:pStyle w:val="Heading3"/>
        <w:numPr>
          <w:ilvl w:val="1"/>
          <w:numId w:val="122"/>
        </w:numPr>
        <w:rPr>
          <w:lang w:eastAsia="en-ZW"/>
        </w:rPr>
      </w:pPr>
      <w:bookmarkStart w:id="1102" w:name="_Toc114058966"/>
      <w:r w:rsidRPr="00AF4042">
        <w:rPr>
          <w:lang w:eastAsia="en-ZW"/>
        </w:rPr>
        <w:t xml:space="preserve">Rights and </w:t>
      </w:r>
      <w:r w:rsidRPr="0053205F">
        <w:t>Obligations</w:t>
      </w:r>
      <w:bookmarkEnd w:id="1041"/>
      <w:bookmarkEnd w:id="1102"/>
      <w:r w:rsidRPr="00AF4042">
        <w:rPr>
          <w:lang w:eastAsia="en-ZW"/>
        </w:rPr>
        <w:t xml:space="preserve"> </w:t>
      </w:r>
    </w:p>
    <w:p w14:paraId="77564D5C" w14:textId="77777777" w:rsidR="00D017F6" w:rsidRPr="00AF4042" w:rsidRDefault="00D017F6" w:rsidP="00AF4042">
      <w:pPr>
        <w:spacing w:after="0" w:line="360" w:lineRule="auto"/>
        <w:rPr>
          <w:rFonts w:cs="Times New Roman"/>
          <w:lang w:eastAsia="en-ZW"/>
        </w:rPr>
      </w:pPr>
    </w:p>
    <w:p w14:paraId="44E2AD1F" w14:textId="6C1C8BD6" w:rsidR="001045C2" w:rsidRPr="00AF4042" w:rsidRDefault="001045C2" w:rsidP="00AF4042">
      <w:pPr>
        <w:widowControl w:val="0"/>
        <w:overflowPunct w:val="0"/>
        <w:autoSpaceDE w:val="0"/>
        <w:autoSpaceDN w:val="0"/>
        <w:adjustRightInd w:val="0"/>
        <w:spacing w:after="0" w:line="360" w:lineRule="auto"/>
        <w:jc w:val="both"/>
        <w:rPr>
          <w:rFonts w:eastAsia="Calibri" w:cs="Times New Roman"/>
          <w:szCs w:val="24"/>
          <w:lang w:eastAsia="en-ZW"/>
        </w:rPr>
      </w:pPr>
      <w:r w:rsidRPr="00AF4042">
        <w:rPr>
          <w:rFonts w:eastAsia="Calibri" w:cs="Times New Roman"/>
          <w:szCs w:val="24"/>
          <w:lang w:eastAsia="en-ZW"/>
        </w:rPr>
        <w:t xml:space="preserve">The Bank recognizes that the relationship between the employer and </w:t>
      </w:r>
      <w:r w:rsidR="003147D5">
        <w:rPr>
          <w:rFonts w:eastAsia="Calibri" w:cs="Times New Roman"/>
          <w:szCs w:val="24"/>
          <w:lang w:eastAsia="en-ZW"/>
        </w:rPr>
        <w:t>staff members</w:t>
      </w:r>
      <w:r w:rsidRPr="00AF4042">
        <w:rPr>
          <w:rFonts w:eastAsia="Calibri" w:cs="Times New Roman"/>
          <w:szCs w:val="24"/>
          <w:lang w:eastAsia="en-ZW"/>
        </w:rPr>
        <w:t xml:space="preserve"> contains elements of common interest and elements of conflicting interest which should be managed well to achieve positive results. </w:t>
      </w:r>
    </w:p>
    <w:p w14:paraId="47184AEA" w14:textId="77777777" w:rsidR="001045C2" w:rsidRPr="00AF4042" w:rsidRDefault="001045C2" w:rsidP="00AF4042">
      <w:pPr>
        <w:keepNext/>
        <w:keepLines/>
        <w:spacing w:before="40" w:after="0" w:line="360" w:lineRule="auto"/>
        <w:outlineLvl w:val="3"/>
        <w:rPr>
          <w:rFonts w:eastAsia="Times New Roman" w:cs="Times New Roman"/>
          <w:iCs/>
          <w:szCs w:val="24"/>
          <w:lang w:eastAsia="en-ZW"/>
        </w:rPr>
      </w:pPr>
    </w:p>
    <w:p w14:paraId="66F66AEC" w14:textId="77777777" w:rsidR="00C417BF" w:rsidRPr="00C417BF" w:rsidRDefault="00C417BF" w:rsidP="00D25A6F">
      <w:pPr>
        <w:pStyle w:val="ListParagraph"/>
        <w:keepNext/>
        <w:keepLines/>
        <w:numPr>
          <w:ilvl w:val="0"/>
          <w:numId w:val="123"/>
        </w:numPr>
        <w:spacing w:before="40" w:after="0"/>
        <w:contextualSpacing w:val="0"/>
        <w:outlineLvl w:val="2"/>
        <w:rPr>
          <w:rFonts w:eastAsia="Times New Roman" w:cs="Times New Roman"/>
          <w:b/>
          <w:vanish/>
          <w:szCs w:val="24"/>
          <w:lang w:val="en-US" w:eastAsia="en-ZW"/>
        </w:rPr>
      </w:pPr>
      <w:bookmarkStart w:id="1103" w:name="_Toc113980073"/>
      <w:bookmarkStart w:id="1104" w:name="_Toc113980228"/>
      <w:bookmarkStart w:id="1105" w:name="_Toc113980386"/>
      <w:bookmarkStart w:id="1106" w:name="_Toc113980542"/>
      <w:bookmarkStart w:id="1107" w:name="_Toc113981717"/>
      <w:bookmarkStart w:id="1108" w:name="_Toc113982168"/>
      <w:bookmarkStart w:id="1109" w:name="_Toc113982548"/>
      <w:bookmarkStart w:id="1110" w:name="_Toc113982717"/>
      <w:bookmarkStart w:id="1111" w:name="_Toc113982885"/>
      <w:bookmarkStart w:id="1112" w:name="_Toc113983600"/>
      <w:bookmarkStart w:id="1113" w:name="_Toc113983764"/>
      <w:bookmarkStart w:id="1114" w:name="_Toc113983929"/>
      <w:bookmarkStart w:id="1115" w:name="_Toc113984095"/>
      <w:bookmarkStart w:id="1116" w:name="_Toc114058967"/>
      <w:bookmarkStart w:id="1117" w:name="_Toc531270324"/>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02DBB0E8" w14:textId="77777777" w:rsidR="00C417BF" w:rsidRPr="00C417BF" w:rsidRDefault="00C417BF" w:rsidP="00D25A6F">
      <w:pPr>
        <w:pStyle w:val="ListParagraph"/>
        <w:keepNext/>
        <w:keepLines/>
        <w:numPr>
          <w:ilvl w:val="0"/>
          <w:numId w:val="123"/>
        </w:numPr>
        <w:spacing w:before="40" w:after="0"/>
        <w:contextualSpacing w:val="0"/>
        <w:outlineLvl w:val="2"/>
        <w:rPr>
          <w:rFonts w:eastAsia="Times New Roman" w:cs="Times New Roman"/>
          <w:b/>
          <w:vanish/>
          <w:szCs w:val="24"/>
          <w:lang w:val="en-US" w:eastAsia="en-ZW"/>
        </w:rPr>
      </w:pPr>
      <w:bookmarkStart w:id="1118" w:name="_Toc113980074"/>
      <w:bookmarkStart w:id="1119" w:name="_Toc113980229"/>
      <w:bookmarkStart w:id="1120" w:name="_Toc113980387"/>
      <w:bookmarkStart w:id="1121" w:name="_Toc113980543"/>
      <w:bookmarkStart w:id="1122" w:name="_Toc113981718"/>
      <w:bookmarkStart w:id="1123" w:name="_Toc113982169"/>
      <w:bookmarkStart w:id="1124" w:name="_Toc113982549"/>
      <w:bookmarkStart w:id="1125" w:name="_Toc113982718"/>
      <w:bookmarkStart w:id="1126" w:name="_Toc113982886"/>
      <w:bookmarkStart w:id="1127" w:name="_Toc113983601"/>
      <w:bookmarkStart w:id="1128" w:name="_Toc113983765"/>
      <w:bookmarkStart w:id="1129" w:name="_Toc113983930"/>
      <w:bookmarkStart w:id="1130" w:name="_Toc113984096"/>
      <w:bookmarkStart w:id="1131" w:name="_Toc114058968"/>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4784E362" w14:textId="77777777" w:rsidR="00C417BF" w:rsidRPr="00C417BF" w:rsidRDefault="00C417BF" w:rsidP="00D25A6F">
      <w:pPr>
        <w:pStyle w:val="ListParagraph"/>
        <w:keepNext/>
        <w:keepLines/>
        <w:numPr>
          <w:ilvl w:val="0"/>
          <w:numId w:val="123"/>
        </w:numPr>
        <w:spacing w:before="40" w:after="0"/>
        <w:contextualSpacing w:val="0"/>
        <w:outlineLvl w:val="2"/>
        <w:rPr>
          <w:rFonts w:eastAsia="Times New Roman" w:cs="Times New Roman"/>
          <w:b/>
          <w:vanish/>
          <w:szCs w:val="24"/>
          <w:lang w:val="en-US" w:eastAsia="en-ZW"/>
        </w:rPr>
      </w:pPr>
      <w:bookmarkStart w:id="1132" w:name="_Toc113980075"/>
      <w:bookmarkStart w:id="1133" w:name="_Toc113980230"/>
      <w:bookmarkStart w:id="1134" w:name="_Toc113980388"/>
      <w:bookmarkStart w:id="1135" w:name="_Toc113980544"/>
      <w:bookmarkStart w:id="1136" w:name="_Toc113981719"/>
      <w:bookmarkStart w:id="1137" w:name="_Toc113982170"/>
      <w:bookmarkStart w:id="1138" w:name="_Toc113982550"/>
      <w:bookmarkStart w:id="1139" w:name="_Toc113982719"/>
      <w:bookmarkStart w:id="1140" w:name="_Toc113982887"/>
      <w:bookmarkStart w:id="1141" w:name="_Toc113983602"/>
      <w:bookmarkStart w:id="1142" w:name="_Toc113983766"/>
      <w:bookmarkStart w:id="1143" w:name="_Toc113983931"/>
      <w:bookmarkStart w:id="1144" w:name="_Toc113984097"/>
      <w:bookmarkStart w:id="1145" w:name="_Toc114058969"/>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294DCD24" w14:textId="77777777" w:rsidR="00C417BF" w:rsidRPr="00C417BF" w:rsidRDefault="00C417BF" w:rsidP="00D25A6F">
      <w:pPr>
        <w:pStyle w:val="ListParagraph"/>
        <w:keepNext/>
        <w:keepLines/>
        <w:numPr>
          <w:ilvl w:val="1"/>
          <w:numId w:val="123"/>
        </w:numPr>
        <w:spacing w:before="40" w:after="0"/>
        <w:contextualSpacing w:val="0"/>
        <w:outlineLvl w:val="2"/>
        <w:rPr>
          <w:rFonts w:eastAsia="Times New Roman" w:cs="Times New Roman"/>
          <w:b/>
          <w:vanish/>
          <w:szCs w:val="24"/>
          <w:lang w:val="en-US" w:eastAsia="en-ZW"/>
        </w:rPr>
      </w:pPr>
      <w:bookmarkStart w:id="1146" w:name="_Toc113980076"/>
      <w:bookmarkStart w:id="1147" w:name="_Toc113980231"/>
      <w:bookmarkStart w:id="1148" w:name="_Toc113980389"/>
      <w:bookmarkStart w:id="1149" w:name="_Toc113980545"/>
      <w:bookmarkStart w:id="1150" w:name="_Toc113981720"/>
      <w:bookmarkStart w:id="1151" w:name="_Toc113982171"/>
      <w:bookmarkStart w:id="1152" w:name="_Toc113982551"/>
      <w:bookmarkStart w:id="1153" w:name="_Toc113982720"/>
      <w:bookmarkStart w:id="1154" w:name="_Toc113982888"/>
      <w:bookmarkStart w:id="1155" w:name="_Toc113983603"/>
      <w:bookmarkStart w:id="1156" w:name="_Toc113983767"/>
      <w:bookmarkStart w:id="1157" w:name="_Toc113983932"/>
      <w:bookmarkStart w:id="1158" w:name="_Toc113984098"/>
      <w:bookmarkStart w:id="1159" w:name="_Toc11405897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736E7257" w14:textId="77777777" w:rsidR="00C417BF" w:rsidRPr="00C417BF" w:rsidRDefault="00C417BF" w:rsidP="00D25A6F">
      <w:pPr>
        <w:pStyle w:val="ListParagraph"/>
        <w:keepNext/>
        <w:keepLines/>
        <w:numPr>
          <w:ilvl w:val="1"/>
          <w:numId w:val="123"/>
        </w:numPr>
        <w:spacing w:before="40" w:after="0"/>
        <w:contextualSpacing w:val="0"/>
        <w:outlineLvl w:val="2"/>
        <w:rPr>
          <w:rFonts w:eastAsia="Times New Roman" w:cs="Times New Roman"/>
          <w:b/>
          <w:vanish/>
          <w:szCs w:val="24"/>
          <w:lang w:val="en-US" w:eastAsia="en-ZW"/>
        </w:rPr>
      </w:pPr>
      <w:bookmarkStart w:id="1160" w:name="_Toc113980077"/>
      <w:bookmarkStart w:id="1161" w:name="_Toc113980232"/>
      <w:bookmarkStart w:id="1162" w:name="_Toc113980390"/>
      <w:bookmarkStart w:id="1163" w:name="_Toc113980546"/>
      <w:bookmarkStart w:id="1164" w:name="_Toc113981721"/>
      <w:bookmarkStart w:id="1165" w:name="_Toc113982172"/>
      <w:bookmarkStart w:id="1166" w:name="_Toc113982552"/>
      <w:bookmarkStart w:id="1167" w:name="_Toc113982721"/>
      <w:bookmarkStart w:id="1168" w:name="_Toc113982889"/>
      <w:bookmarkStart w:id="1169" w:name="_Toc113983604"/>
      <w:bookmarkStart w:id="1170" w:name="_Toc113983768"/>
      <w:bookmarkStart w:id="1171" w:name="_Toc113983933"/>
      <w:bookmarkStart w:id="1172" w:name="_Toc113984099"/>
      <w:bookmarkStart w:id="1173" w:name="_Toc114058971"/>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14:paraId="07A842AE" w14:textId="77777777" w:rsidR="00C417BF" w:rsidRPr="00C417BF" w:rsidRDefault="00C417BF" w:rsidP="00D25A6F">
      <w:pPr>
        <w:pStyle w:val="ListParagraph"/>
        <w:keepNext/>
        <w:keepLines/>
        <w:numPr>
          <w:ilvl w:val="1"/>
          <w:numId w:val="123"/>
        </w:numPr>
        <w:spacing w:before="40" w:after="0"/>
        <w:contextualSpacing w:val="0"/>
        <w:outlineLvl w:val="2"/>
        <w:rPr>
          <w:rFonts w:eastAsia="Times New Roman" w:cs="Times New Roman"/>
          <w:b/>
          <w:vanish/>
          <w:szCs w:val="24"/>
          <w:lang w:val="en-US" w:eastAsia="en-ZW"/>
        </w:rPr>
      </w:pPr>
      <w:bookmarkStart w:id="1174" w:name="_Toc113980078"/>
      <w:bookmarkStart w:id="1175" w:name="_Toc113980233"/>
      <w:bookmarkStart w:id="1176" w:name="_Toc113980391"/>
      <w:bookmarkStart w:id="1177" w:name="_Toc113980547"/>
      <w:bookmarkStart w:id="1178" w:name="_Toc113981722"/>
      <w:bookmarkStart w:id="1179" w:name="_Toc113982173"/>
      <w:bookmarkStart w:id="1180" w:name="_Toc113982553"/>
      <w:bookmarkStart w:id="1181" w:name="_Toc113982722"/>
      <w:bookmarkStart w:id="1182" w:name="_Toc113982890"/>
      <w:bookmarkStart w:id="1183" w:name="_Toc113983605"/>
      <w:bookmarkStart w:id="1184" w:name="_Toc113983769"/>
      <w:bookmarkStart w:id="1185" w:name="_Toc113983934"/>
      <w:bookmarkStart w:id="1186" w:name="_Toc113984100"/>
      <w:bookmarkStart w:id="1187" w:name="_Toc114058972"/>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14:paraId="09FEC5E2" w14:textId="6F255E87" w:rsidR="001045C2" w:rsidRPr="00AF4042" w:rsidRDefault="003147D5" w:rsidP="00D25A6F">
      <w:pPr>
        <w:pStyle w:val="Heading3"/>
        <w:numPr>
          <w:ilvl w:val="2"/>
          <w:numId w:val="123"/>
        </w:numPr>
        <w:rPr>
          <w:lang w:eastAsia="en-ZW"/>
        </w:rPr>
      </w:pPr>
      <w:bookmarkStart w:id="1188" w:name="_Toc114058973"/>
      <w:r>
        <w:rPr>
          <w:lang w:eastAsia="en-ZW"/>
        </w:rPr>
        <w:t>Staff member</w:t>
      </w:r>
      <w:r w:rsidR="001045C2" w:rsidRPr="00AF4042">
        <w:rPr>
          <w:lang w:eastAsia="en-ZW"/>
        </w:rPr>
        <w:t xml:space="preserve"> Obligations</w:t>
      </w:r>
      <w:bookmarkEnd w:id="1117"/>
      <w:bookmarkEnd w:id="1188"/>
      <w:r w:rsidR="001045C2" w:rsidRPr="00AF4042">
        <w:rPr>
          <w:lang w:eastAsia="en-ZW"/>
        </w:rPr>
        <w:t xml:space="preserve"> </w:t>
      </w:r>
    </w:p>
    <w:p w14:paraId="0DFA1E89" w14:textId="77777777" w:rsidR="001045C2" w:rsidRPr="00AF4042" w:rsidRDefault="001045C2" w:rsidP="00D25A6F">
      <w:pPr>
        <w:numPr>
          <w:ilvl w:val="0"/>
          <w:numId w:val="22"/>
        </w:numPr>
        <w:spacing w:after="0" w:line="360" w:lineRule="auto"/>
        <w:rPr>
          <w:rFonts w:eastAsia="Calibri" w:cs="Times New Roman"/>
          <w:szCs w:val="24"/>
          <w:lang w:eastAsia="en-ZW"/>
        </w:rPr>
      </w:pPr>
      <w:r w:rsidRPr="00AF4042">
        <w:rPr>
          <w:rFonts w:eastAsia="Calibri" w:cs="Times New Roman"/>
          <w:szCs w:val="24"/>
          <w:lang w:eastAsia="en-ZW"/>
        </w:rPr>
        <w:t xml:space="preserve">To comply with the terms of the employment contract. </w:t>
      </w:r>
    </w:p>
    <w:p w14:paraId="4F72206C" w14:textId="77777777" w:rsidR="001045C2" w:rsidRPr="00AF4042" w:rsidRDefault="001045C2" w:rsidP="00D25A6F">
      <w:pPr>
        <w:numPr>
          <w:ilvl w:val="0"/>
          <w:numId w:val="22"/>
        </w:numPr>
        <w:spacing w:after="0" w:line="360" w:lineRule="auto"/>
        <w:rPr>
          <w:rFonts w:eastAsia="Calibri" w:cs="Times New Roman"/>
          <w:szCs w:val="24"/>
          <w:lang w:eastAsia="en-ZW"/>
        </w:rPr>
      </w:pPr>
      <w:r w:rsidRPr="00AF4042">
        <w:rPr>
          <w:rFonts w:eastAsia="Calibri" w:cs="Times New Roman"/>
          <w:szCs w:val="24"/>
          <w:lang w:eastAsia="en-ZW"/>
        </w:rPr>
        <w:t xml:space="preserve">To further the Bank's business interests. </w:t>
      </w:r>
    </w:p>
    <w:p w14:paraId="6852A0FB" w14:textId="77777777" w:rsidR="001045C2" w:rsidRPr="00AF4042" w:rsidRDefault="001045C2" w:rsidP="00D25A6F">
      <w:pPr>
        <w:numPr>
          <w:ilvl w:val="0"/>
          <w:numId w:val="22"/>
        </w:numPr>
        <w:spacing w:after="0" w:line="360" w:lineRule="auto"/>
        <w:rPr>
          <w:rFonts w:eastAsia="Calibri" w:cs="Times New Roman"/>
          <w:szCs w:val="24"/>
          <w:lang w:eastAsia="en-ZW"/>
        </w:rPr>
      </w:pPr>
      <w:r w:rsidRPr="00AF4042">
        <w:rPr>
          <w:rFonts w:eastAsia="Calibri" w:cs="Times New Roman"/>
          <w:szCs w:val="24"/>
          <w:lang w:eastAsia="en-ZW"/>
        </w:rPr>
        <w:t xml:space="preserve">To meet standards of work requirements. </w:t>
      </w:r>
    </w:p>
    <w:p w14:paraId="44F69D8B" w14:textId="77777777" w:rsidR="001045C2" w:rsidRPr="00AF4042" w:rsidRDefault="001045C2" w:rsidP="00D25A6F">
      <w:pPr>
        <w:numPr>
          <w:ilvl w:val="0"/>
          <w:numId w:val="22"/>
        </w:numPr>
        <w:spacing w:after="0" w:line="360" w:lineRule="auto"/>
        <w:rPr>
          <w:rFonts w:eastAsia="Calibri" w:cs="Times New Roman"/>
          <w:szCs w:val="24"/>
          <w:lang w:eastAsia="en-ZW"/>
        </w:rPr>
      </w:pPr>
      <w:r w:rsidRPr="00AF4042">
        <w:rPr>
          <w:rFonts w:eastAsia="Calibri" w:cs="Times New Roman"/>
          <w:szCs w:val="24"/>
          <w:lang w:eastAsia="en-ZW"/>
        </w:rPr>
        <w:t xml:space="preserve">To abide by the Bank’s policies and procedures. </w:t>
      </w:r>
    </w:p>
    <w:p w14:paraId="4406A79A" w14:textId="77777777" w:rsidR="001045C2" w:rsidRPr="00AF4042" w:rsidRDefault="001045C2" w:rsidP="00D25A6F">
      <w:pPr>
        <w:numPr>
          <w:ilvl w:val="0"/>
          <w:numId w:val="22"/>
        </w:numPr>
        <w:spacing w:after="0" w:line="360" w:lineRule="auto"/>
        <w:rPr>
          <w:rFonts w:eastAsia="Calibri" w:cs="Times New Roman"/>
          <w:szCs w:val="24"/>
          <w:lang w:eastAsia="en-ZW"/>
        </w:rPr>
      </w:pPr>
      <w:r w:rsidRPr="00AF4042">
        <w:rPr>
          <w:rFonts w:eastAsia="Calibri" w:cs="Times New Roman"/>
          <w:szCs w:val="24"/>
          <w:lang w:eastAsia="en-ZW"/>
        </w:rPr>
        <w:t xml:space="preserve">To carry out legitimate management instructions. </w:t>
      </w:r>
    </w:p>
    <w:p w14:paraId="4E588B12" w14:textId="77777777" w:rsidR="001045C2" w:rsidRPr="00AF4042" w:rsidRDefault="001045C2" w:rsidP="00D25A6F">
      <w:pPr>
        <w:numPr>
          <w:ilvl w:val="0"/>
          <w:numId w:val="22"/>
        </w:numPr>
        <w:spacing w:after="0" w:line="360" w:lineRule="auto"/>
        <w:rPr>
          <w:rFonts w:eastAsia="Calibri" w:cs="Times New Roman"/>
          <w:szCs w:val="24"/>
          <w:lang w:eastAsia="en-ZW"/>
        </w:rPr>
      </w:pPr>
      <w:r w:rsidRPr="00AF4042">
        <w:rPr>
          <w:rFonts w:eastAsia="Calibri" w:cs="Times New Roman"/>
          <w:szCs w:val="24"/>
          <w:lang w:eastAsia="en-ZW"/>
        </w:rPr>
        <w:t xml:space="preserve">To observe all legal requirements </w:t>
      </w:r>
    </w:p>
    <w:p w14:paraId="35DC205C" w14:textId="77777777" w:rsidR="001045C2" w:rsidRPr="00AF4042" w:rsidRDefault="001045C2" w:rsidP="00AF4042">
      <w:pPr>
        <w:spacing w:after="0" w:line="360" w:lineRule="auto"/>
        <w:rPr>
          <w:rFonts w:eastAsia="Calibri" w:cs="Times New Roman"/>
          <w:b/>
          <w:szCs w:val="24"/>
          <w:lang w:eastAsia="en-ZW"/>
        </w:rPr>
      </w:pPr>
    </w:p>
    <w:p w14:paraId="58D235B3" w14:textId="404C3754" w:rsidR="001045C2" w:rsidRPr="00AF4042" w:rsidRDefault="003147D5" w:rsidP="00D25A6F">
      <w:pPr>
        <w:pStyle w:val="Heading3"/>
        <w:numPr>
          <w:ilvl w:val="2"/>
          <w:numId w:val="123"/>
        </w:numPr>
        <w:rPr>
          <w:lang w:eastAsia="en-ZW"/>
        </w:rPr>
      </w:pPr>
      <w:bookmarkStart w:id="1189" w:name="_Toc531270325"/>
      <w:bookmarkStart w:id="1190" w:name="_Toc114058974"/>
      <w:r>
        <w:rPr>
          <w:lang w:eastAsia="en-ZW"/>
        </w:rPr>
        <w:t>Staff member</w:t>
      </w:r>
      <w:r w:rsidR="001045C2" w:rsidRPr="00AF4042">
        <w:rPr>
          <w:lang w:eastAsia="en-ZW"/>
        </w:rPr>
        <w:t xml:space="preserve"> Rights</w:t>
      </w:r>
      <w:bookmarkEnd w:id="1189"/>
      <w:bookmarkEnd w:id="1190"/>
      <w:r w:rsidR="001045C2" w:rsidRPr="00AF4042">
        <w:rPr>
          <w:lang w:eastAsia="en-ZW"/>
        </w:rPr>
        <w:t xml:space="preserve"> </w:t>
      </w:r>
    </w:p>
    <w:p w14:paraId="1362EA6C" w14:textId="505EB30C" w:rsidR="001045C2" w:rsidRPr="00AF4042" w:rsidRDefault="001045C2" w:rsidP="00D25A6F">
      <w:pPr>
        <w:numPr>
          <w:ilvl w:val="0"/>
          <w:numId w:val="23"/>
        </w:numPr>
        <w:spacing w:after="0" w:line="360" w:lineRule="auto"/>
        <w:rPr>
          <w:rFonts w:eastAsia="Calibri" w:cs="Times New Roman"/>
          <w:szCs w:val="24"/>
          <w:lang w:eastAsia="en-ZW"/>
        </w:rPr>
      </w:pPr>
      <w:commentRangeStart w:id="1191"/>
      <w:r w:rsidRPr="00AF4042">
        <w:rPr>
          <w:rFonts w:eastAsia="Calibri" w:cs="Times New Roman"/>
          <w:szCs w:val="24"/>
          <w:lang w:eastAsia="en-ZW"/>
        </w:rPr>
        <w:t>The right</w:t>
      </w:r>
      <w:r w:rsidR="001C77D6" w:rsidRPr="00AF4042">
        <w:rPr>
          <w:rFonts w:eastAsia="Calibri" w:cs="Times New Roman"/>
          <w:szCs w:val="24"/>
          <w:lang w:eastAsia="en-ZW"/>
        </w:rPr>
        <w:t xml:space="preserve"> to</w:t>
      </w:r>
      <w:r w:rsidRPr="00AF4042">
        <w:rPr>
          <w:rFonts w:eastAsia="Calibri" w:cs="Times New Roman"/>
          <w:szCs w:val="24"/>
          <w:lang w:eastAsia="en-ZW"/>
        </w:rPr>
        <w:t xml:space="preserve"> </w:t>
      </w:r>
      <w:r w:rsidR="00104516" w:rsidRPr="00AF4042">
        <w:rPr>
          <w:rFonts w:eastAsia="Calibri" w:cs="Times New Roman"/>
          <w:szCs w:val="24"/>
          <w:lang w:eastAsia="en-ZW"/>
        </w:rPr>
        <w:t xml:space="preserve">safe </w:t>
      </w:r>
      <w:r w:rsidR="0073626D" w:rsidRPr="00AF4042">
        <w:rPr>
          <w:rFonts w:eastAsia="Calibri" w:cs="Times New Roman"/>
          <w:szCs w:val="24"/>
          <w:lang w:eastAsia="en-ZW"/>
        </w:rPr>
        <w:t>workplace free of dangerous, toxic substance</w:t>
      </w:r>
      <w:r w:rsidR="00DF7847">
        <w:rPr>
          <w:rFonts w:eastAsia="Calibri" w:cs="Times New Roman"/>
          <w:szCs w:val="24"/>
          <w:lang w:eastAsia="en-ZW"/>
        </w:rPr>
        <w:t>s</w:t>
      </w:r>
      <w:r w:rsidR="0073626D" w:rsidRPr="00AF4042">
        <w:rPr>
          <w:rFonts w:eastAsia="Calibri" w:cs="Times New Roman"/>
          <w:szCs w:val="24"/>
          <w:lang w:eastAsia="en-ZW"/>
        </w:rPr>
        <w:t xml:space="preserve"> and other potential safety hazards</w:t>
      </w:r>
      <w:r w:rsidRPr="00AF4042">
        <w:rPr>
          <w:rFonts w:eastAsia="Calibri" w:cs="Times New Roman"/>
          <w:szCs w:val="24"/>
          <w:lang w:eastAsia="en-ZW"/>
        </w:rPr>
        <w:t xml:space="preserve"> </w:t>
      </w:r>
    </w:p>
    <w:p w14:paraId="74321A28" w14:textId="0409AA68" w:rsidR="0073626D" w:rsidRPr="00AF4042" w:rsidRDefault="0073626D" w:rsidP="00D25A6F">
      <w:pPr>
        <w:numPr>
          <w:ilvl w:val="0"/>
          <w:numId w:val="23"/>
        </w:numPr>
        <w:spacing w:after="0" w:line="360" w:lineRule="auto"/>
        <w:rPr>
          <w:rFonts w:eastAsia="Calibri" w:cs="Times New Roman"/>
          <w:szCs w:val="24"/>
          <w:lang w:eastAsia="en-ZW"/>
        </w:rPr>
      </w:pPr>
      <w:r w:rsidRPr="00AF4042">
        <w:rPr>
          <w:rFonts w:eastAsia="Calibri" w:cs="Times New Roman"/>
          <w:szCs w:val="24"/>
          <w:lang w:eastAsia="en-ZW"/>
        </w:rPr>
        <w:t>The right to decent work</w:t>
      </w:r>
    </w:p>
    <w:p w14:paraId="54C7F545" w14:textId="34FD4AFA" w:rsidR="001045C2" w:rsidRPr="00AF4042" w:rsidRDefault="001045C2" w:rsidP="00D25A6F">
      <w:pPr>
        <w:numPr>
          <w:ilvl w:val="0"/>
          <w:numId w:val="23"/>
        </w:numPr>
        <w:spacing w:after="0" w:line="360" w:lineRule="auto"/>
        <w:rPr>
          <w:rFonts w:eastAsia="Calibri" w:cs="Times New Roman"/>
          <w:szCs w:val="24"/>
          <w:lang w:eastAsia="en-ZW"/>
        </w:rPr>
      </w:pPr>
      <w:r w:rsidRPr="00AF4042">
        <w:rPr>
          <w:rFonts w:eastAsia="Calibri" w:cs="Times New Roman"/>
          <w:szCs w:val="24"/>
          <w:lang w:eastAsia="en-ZW"/>
        </w:rPr>
        <w:t xml:space="preserve">The right to fair remuneration and conditions of employment. </w:t>
      </w:r>
    </w:p>
    <w:p w14:paraId="0BA61FF8" w14:textId="2DC00CDF" w:rsidR="001045C2" w:rsidRPr="00AF4042" w:rsidRDefault="001045C2" w:rsidP="00D25A6F">
      <w:pPr>
        <w:numPr>
          <w:ilvl w:val="0"/>
          <w:numId w:val="23"/>
        </w:numPr>
        <w:spacing w:after="0" w:line="360" w:lineRule="auto"/>
        <w:rPr>
          <w:rFonts w:eastAsia="Calibri" w:cs="Times New Roman"/>
          <w:szCs w:val="24"/>
          <w:lang w:eastAsia="en-ZW"/>
        </w:rPr>
      </w:pPr>
      <w:r w:rsidRPr="00AF4042">
        <w:rPr>
          <w:rFonts w:eastAsia="Calibri" w:cs="Times New Roman"/>
          <w:szCs w:val="24"/>
          <w:lang w:eastAsia="en-ZW"/>
        </w:rPr>
        <w:lastRenderedPageBreak/>
        <w:t xml:space="preserve">The right to </w:t>
      </w:r>
      <w:r w:rsidR="0073626D" w:rsidRPr="00AF4042">
        <w:rPr>
          <w:rFonts w:eastAsia="Calibri" w:cs="Times New Roman"/>
          <w:szCs w:val="24"/>
          <w:lang w:eastAsia="en-ZW"/>
        </w:rPr>
        <w:t xml:space="preserve">be a member of a trade </w:t>
      </w:r>
      <w:r w:rsidR="00DF7847">
        <w:rPr>
          <w:rFonts w:eastAsia="Calibri" w:cs="Times New Roman"/>
          <w:szCs w:val="24"/>
          <w:lang w:eastAsia="en-ZW"/>
        </w:rPr>
        <w:t>u</w:t>
      </w:r>
      <w:r w:rsidR="0073626D" w:rsidRPr="00AF4042">
        <w:rPr>
          <w:rFonts w:eastAsia="Calibri" w:cs="Times New Roman"/>
          <w:szCs w:val="24"/>
          <w:lang w:eastAsia="en-ZW"/>
        </w:rPr>
        <w:t>nion</w:t>
      </w:r>
      <w:r w:rsidRPr="00AF4042">
        <w:rPr>
          <w:rFonts w:eastAsia="Calibri" w:cs="Times New Roman"/>
          <w:szCs w:val="24"/>
          <w:lang w:eastAsia="en-ZW"/>
        </w:rPr>
        <w:t xml:space="preserve">. </w:t>
      </w:r>
    </w:p>
    <w:p w14:paraId="7F252DD4" w14:textId="77777777" w:rsidR="001045C2" w:rsidRPr="00AF4042" w:rsidRDefault="001045C2" w:rsidP="00D25A6F">
      <w:pPr>
        <w:numPr>
          <w:ilvl w:val="0"/>
          <w:numId w:val="23"/>
        </w:numPr>
        <w:spacing w:after="0" w:line="360" w:lineRule="auto"/>
        <w:rPr>
          <w:rFonts w:eastAsia="Calibri" w:cs="Times New Roman"/>
          <w:szCs w:val="24"/>
          <w:lang w:eastAsia="en-ZW"/>
        </w:rPr>
      </w:pPr>
      <w:r w:rsidRPr="00AF4042">
        <w:rPr>
          <w:rFonts w:eastAsia="Calibri" w:cs="Times New Roman"/>
          <w:szCs w:val="24"/>
          <w:lang w:eastAsia="en-ZW"/>
        </w:rPr>
        <w:t xml:space="preserve">The right to negotiate and bargain collectively. </w:t>
      </w:r>
    </w:p>
    <w:p w14:paraId="505C1BD2" w14:textId="112BC2D0" w:rsidR="001045C2" w:rsidRPr="00AF4042" w:rsidRDefault="001045C2" w:rsidP="00D25A6F">
      <w:pPr>
        <w:numPr>
          <w:ilvl w:val="0"/>
          <w:numId w:val="23"/>
        </w:numPr>
        <w:spacing w:after="0" w:line="360" w:lineRule="auto"/>
        <w:rPr>
          <w:rFonts w:eastAsia="Calibri" w:cs="Times New Roman"/>
          <w:szCs w:val="24"/>
          <w:lang w:eastAsia="en-ZW"/>
        </w:rPr>
      </w:pPr>
      <w:r w:rsidRPr="00AF4042">
        <w:rPr>
          <w:rFonts w:eastAsia="Calibri" w:cs="Times New Roman"/>
          <w:szCs w:val="24"/>
          <w:lang w:eastAsia="en-ZW"/>
        </w:rPr>
        <w:t>The right to raise workplace issues with his/her Head</w:t>
      </w:r>
      <w:r w:rsidR="00327AFC" w:rsidRPr="00AF4042">
        <w:rPr>
          <w:rFonts w:eastAsia="Calibri" w:cs="Times New Roman"/>
          <w:szCs w:val="24"/>
          <w:lang w:eastAsia="en-ZW"/>
        </w:rPr>
        <w:t xml:space="preserve"> of Department</w:t>
      </w:r>
      <w:r w:rsidRPr="00AF4042">
        <w:rPr>
          <w:rFonts w:eastAsia="Calibri" w:cs="Times New Roman"/>
          <w:szCs w:val="24"/>
          <w:lang w:eastAsia="en-ZW"/>
        </w:rPr>
        <w:t xml:space="preserve"> or Super</w:t>
      </w:r>
      <w:r w:rsidR="00327AFC" w:rsidRPr="00AF4042">
        <w:rPr>
          <w:rFonts w:eastAsia="Calibri" w:cs="Times New Roman"/>
          <w:szCs w:val="24"/>
          <w:lang w:eastAsia="en-ZW"/>
        </w:rPr>
        <w:t>visor.</w:t>
      </w:r>
    </w:p>
    <w:p w14:paraId="78A4203A" w14:textId="77777777" w:rsidR="001045C2" w:rsidRPr="00AF4042" w:rsidRDefault="001045C2" w:rsidP="00D25A6F">
      <w:pPr>
        <w:numPr>
          <w:ilvl w:val="0"/>
          <w:numId w:val="23"/>
        </w:numPr>
        <w:spacing w:after="0" w:line="360" w:lineRule="auto"/>
        <w:rPr>
          <w:rFonts w:eastAsia="Calibri" w:cs="Times New Roman"/>
          <w:szCs w:val="24"/>
          <w:lang w:eastAsia="en-ZW"/>
        </w:rPr>
      </w:pPr>
      <w:r w:rsidRPr="00AF4042">
        <w:rPr>
          <w:rFonts w:eastAsia="Calibri" w:cs="Times New Roman"/>
          <w:szCs w:val="24"/>
          <w:lang w:eastAsia="en-ZW"/>
        </w:rPr>
        <w:t xml:space="preserve">The right to job security and protection against unfair labour practices. </w:t>
      </w:r>
      <w:commentRangeEnd w:id="1191"/>
      <w:r w:rsidR="00DF7847">
        <w:rPr>
          <w:rStyle w:val="CommentReference"/>
        </w:rPr>
        <w:commentReference w:id="1191"/>
      </w:r>
    </w:p>
    <w:p w14:paraId="4B754236" w14:textId="77777777" w:rsidR="001045C2" w:rsidRPr="00AF4042" w:rsidRDefault="001045C2" w:rsidP="00AF4042">
      <w:pPr>
        <w:widowControl w:val="0"/>
        <w:autoSpaceDE w:val="0"/>
        <w:autoSpaceDN w:val="0"/>
        <w:adjustRightInd w:val="0"/>
        <w:spacing w:after="0" w:line="360" w:lineRule="auto"/>
        <w:rPr>
          <w:rFonts w:eastAsia="Times New Roman" w:cs="Times New Roman"/>
          <w:szCs w:val="24"/>
          <w:lang w:eastAsia="en-ZW"/>
        </w:rPr>
      </w:pPr>
    </w:p>
    <w:p w14:paraId="6C79F63E" w14:textId="77777777" w:rsidR="001045C2" w:rsidRPr="00AF4042" w:rsidRDefault="001045C2" w:rsidP="00D25A6F">
      <w:pPr>
        <w:pStyle w:val="Heading3"/>
        <w:numPr>
          <w:ilvl w:val="2"/>
          <w:numId w:val="123"/>
        </w:numPr>
        <w:rPr>
          <w:lang w:eastAsia="en-ZW"/>
        </w:rPr>
      </w:pPr>
      <w:bookmarkStart w:id="1193" w:name="_Toc531270326"/>
      <w:bookmarkStart w:id="1194" w:name="_Toc114058975"/>
      <w:r w:rsidRPr="00AF4042">
        <w:rPr>
          <w:lang w:eastAsia="en-ZW"/>
        </w:rPr>
        <w:t xml:space="preserve">Management </w:t>
      </w:r>
      <w:r w:rsidR="007F2C0F" w:rsidRPr="00AF4042">
        <w:rPr>
          <w:lang w:eastAsia="en-ZW"/>
        </w:rPr>
        <w:t xml:space="preserve">Obligations and </w:t>
      </w:r>
      <w:commentRangeStart w:id="1195"/>
      <w:r w:rsidR="00BC3728" w:rsidRPr="00AF4042">
        <w:rPr>
          <w:lang w:eastAsia="en-ZW"/>
        </w:rPr>
        <w:t>Duties</w:t>
      </w:r>
      <w:bookmarkEnd w:id="1193"/>
      <w:commentRangeEnd w:id="1195"/>
      <w:r w:rsidR="00903380" w:rsidRPr="00AF4042">
        <w:rPr>
          <w:rStyle w:val="CommentReference"/>
          <w:b w:val="0"/>
        </w:rPr>
        <w:commentReference w:id="1195"/>
      </w:r>
      <w:bookmarkEnd w:id="1194"/>
    </w:p>
    <w:p w14:paraId="1DE8A68E" w14:textId="5A62E57A" w:rsidR="001045C2" w:rsidRDefault="001045C2" w:rsidP="00AF4042">
      <w:pPr>
        <w:widowControl w:val="0"/>
        <w:overflowPunct w:val="0"/>
        <w:autoSpaceDE w:val="0"/>
        <w:autoSpaceDN w:val="0"/>
        <w:adjustRightInd w:val="0"/>
        <w:spacing w:after="0" w:line="360" w:lineRule="auto"/>
        <w:jc w:val="both"/>
        <w:rPr>
          <w:rFonts w:eastAsia="Times New Roman" w:cs="Times New Roman"/>
          <w:szCs w:val="24"/>
          <w:lang w:eastAsia="en-ZW"/>
        </w:rPr>
      </w:pPr>
    </w:p>
    <w:p w14:paraId="1F0A4DD7" w14:textId="50DA16CE" w:rsidR="00DF7847" w:rsidRPr="00AF4042" w:rsidRDefault="00DF7847" w:rsidP="00AF4042">
      <w:pPr>
        <w:widowControl w:val="0"/>
        <w:overflowPunct w:val="0"/>
        <w:autoSpaceDE w:val="0"/>
        <w:autoSpaceDN w:val="0"/>
        <w:adjustRightInd w:val="0"/>
        <w:spacing w:after="0" w:line="360" w:lineRule="auto"/>
        <w:jc w:val="both"/>
        <w:rPr>
          <w:rFonts w:eastAsia="Times New Roman" w:cs="Times New Roman"/>
          <w:szCs w:val="24"/>
          <w:lang w:eastAsia="en-ZW"/>
        </w:rPr>
      </w:pPr>
      <w:commentRangeStart w:id="1196"/>
      <w:r>
        <w:rPr>
          <w:rFonts w:eastAsia="Times New Roman" w:cs="Times New Roman"/>
          <w:szCs w:val="24"/>
          <w:lang w:eastAsia="en-ZW"/>
        </w:rPr>
        <w:t xml:space="preserve">Management has the right to manage and lead in their respective areas of responsibility without interference. The bank encourages all managers to observe all the </w:t>
      </w:r>
      <w:r w:rsidR="003147D5">
        <w:rPr>
          <w:rFonts w:eastAsia="Times New Roman" w:cs="Times New Roman"/>
          <w:szCs w:val="24"/>
          <w:lang w:eastAsia="en-ZW"/>
        </w:rPr>
        <w:t>staff members</w:t>
      </w:r>
      <w:r>
        <w:rPr>
          <w:rFonts w:eastAsia="Times New Roman" w:cs="Times New Roman"/>
          <w:szCs w:val="24"/>
          <w:lang w:eastAsia="en-ZW"/>
        </w:rPr>
        <w:t xml:space="preserve">' rights indicated above as these are statutory. </w:t>
      </w:r>
      <w:commentRangeEnd w:id="1196"/>
      <w:r>
        <w:rPr>
          <w:rStyle w:val="CommentReference"/>
        </w:rPr>
        <w:commentReference w:id="1196"/>
      </w:r>
    </w:p>
    <w:p w14:paraId="014A5D26" w14:textId="77777777" w:rsidR="001045C2" w:rsidRPr="00AF4042" w:rsidRDefault="001045C2" w:rsidP="00AF4042">
      <w:pPr>
        <w:widowControl w:val="0"/>
        <w:autoSpaceDE w:val="0"/>
        <w:autoSpaceDN w:val="0"/>
        <w:adjustRightInd w:val="0"/>
        <w:spacing w:after="0" w:line="360" w:lineRule="auto"/>
        <w:rPr>
          <w:rFonts w:eastAsia="Times New Roman" w:cs="Times New Roman"/>
          <w:szCs w:val="24"/>
          <w:lang w:eastAsia="en-ZW"/>
        </w:rPr>
      </w:pPr>
    </w:p>
    <w:p w14:paraId="1CE419D4" w14:textId="77777777" w:rsidR="001045C2" w:rsidRPr="00AF4042" w:rsidRDefault="001045C2" w:rsidP="00AF4042">
      <w:pPr>
        <w:widowControl w:val="0"/>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In keeping with this responsibility, management accepts the following obligations</w:t>
      </w:r>
      <w:r w:rsidR="007F2C0F" w:rsidRPr="00AF4042">
        <w:rPr>
          <w:rFonts w:eastAsia="Times New Roman" w:cs="Times New Roman"/>
          <w:szCs w:val="24"/>
          <w:lang w:eastAsia="en-ZW"/>
        </w:rPr>
        <w:t xml:space="preserve"> and duties</w:t>
      </w:r>
      <w:r w:rsidRPr="00AF4042">
        <w:rPr>
          <w:rFonts w:eastAsia="Times New Roman" w:cs="Times New Roman"/>
          <w:szCs w:val="24"/>
          <w:lang w:eastAsia="en-ZW"/>
        </w:rPr>
        <w:t xml:space="preserve">: </w:t>
      </w:r>
    </w:p>
    <w:p w14:paraId="75BF9522" w14:textId="77777777" w:rsidR="00AE7801" w:rsidRPr="00AF4042" w:rsidRDefault="00AE7801"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To uphold the interests of the Bank at all times</w:t>
      </w:r>
    </w:p>
    <w:p w14:paraId="51C92AC1"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abide by all </w:t>
      </w:r>
      <w:r w:rsidR="00EB27B9" w:rsidRPr="00AF4042">
        <w:rPr>
          <w:rFonts w:eastAsia="Calibri" w:cs="Times New Roman"/>
          <w:szCs w:val="24"/>
          <w:lang w:eastAsia="en-ZW"/>
        </w:rPr>
        <w:t>applicable labour</w:t>
      </w:r>
      <w:r w:rsidRPr="00AF4042">
        <w:rPr>
          <w:rFonts w:eastAsia="Calibri" w:cs="Times New Roman"/>
          <w:szCs w:val="24"/>
          <w:lang w:eastAsia="en-ZW"/>
        </w:rPr>
        <w:t xml:space="preserve"> legislation </w:t>
      </w:r>
    </w:p>
    <w:p w14:paraId="2D7A17D7" w14:textId="56DD5883"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pay </w:t>
      </w:r>
      <w:r w:rsidR="0073626D" w:rsidRPr="00AF4042">
        <w:rPr>
          <w:rFonts w:eastAsia="Calibri" w:cs="Times New Roman"/>
          <w:szCs w:val="24"/>
          <w:lang w:eastAsia="en-ZW"/>
        </w:rPr>
        <w:t xml:space="preserve">staff </w:t>
      </w:r>
      <w:r w:rsidRPr="00AF4042">
        <w:rPr>
          <w:rFonts w:eastAsia="Calibri" w:cs="Times New Roman"/>
          <w:szCs w:val="24"/>
          <w:lang w:eastAsia="en-ZW"/>
        </w:rPr>
        <w:t xml:space="preserve">for their services rendered and not deduct any unlawful amounts from their salaries/wages. </w:t>
      </w:r>
    </w:p>
    <w:p w14:paraId="3FF151E5"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provide job related benefits. </w:t>
      </w:r>
    </w:p>
    <w:p w14:paraId="27DFA046"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abide by the terms of the contract of employment. </w:t>
      </w:r>
    </w:p>
    <w:p w14:paraId="49146E5A"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provide a safe working environment. </w:t>
      </w:r>
    </w:p>
    <w:p w14:paraId="2FDA5321"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provide a certificate of service. </w:t>
      </w:r>
    </w:p>
    <w:p w14:paraId="65B3EA0F" w14:textId="2E4444C7" w:rsidR="001045C2" w:rsidRPr="00AF4042" w:rsidRDefault="00903380"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To protect Staff from victimization and intimidation</w:t>
      </w:r>
    </w:p>
    <w:p w14:paraId="42272FD2"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honour all contractual agreements </w:t>
      </w:r>
    </w:p>
    <w:p w14:paraId="7462541E" w14:textId="5EC37D2A" w:rsidR="00EB27B9"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deal with </w:t>
      </w:r>
      <w:r w:rsidR="003147D5">
        <w:rPr>
          <w:rFonts w:eastAsia="Calibri" w:cs="Times New Roman"/>
          <w:szCs w:val="24"/>
          <w:lang w:eastAsia="en-ZW"/>
        </w:rPr>
        <w:t>staff members</w:t>
      </w:r>
      <w:r w:rsidRPr="00AF4042">
        <w:rPr>
          <w:rFonts w:eastAsia="Calibri" w:cs="Times New Roman"/>
          <w:szCs w:val="24"/>
          <w:lang w:eastAsia="en-ZW"/>
        </w:rPr>
        <w:t xml:space="preserve"> in fairness</w:t>
      </w:r>
      <w:r w:rsidR="00AE7801" w:rsidRPr="00AF4042">
        <w:rPr>
          <w:rFonts w:eastAsia="Calibri" w:cs="Times New Roman"/>
          <w:szCs w:val="24"/>
          <w:lang w:eastAsia="en-ZW"/>
        </w:rPr>
        <w:t xml:space="preserve">, equity, transparency </w:t>
      </w:r>
      <w:r w:rsidRPr="00AF4042">
        <w:rPr>
          <w:rFonts w:eastAsia="Calibri" w:cs="Times New Roman"/>
          <w:szCs w:val="24"/>
          <w:lang w:eastAsia="en-ZW"/>
        </w:rPr>
        <w:t>and good faith.</w:t>
      </w:r>
    </w:p>
    <w:p w14:paraId="7B41F204" w14:textId="6DD612CF" w:rsidR="001045C2" w:rsidRPr="00AF4042" w:rsidRDefault="00EB27B9"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To provide appropriate safety clothing</w:t>
      </w:r>
      <w:r w:rsidR="001045C2" w:rsidRPr="00AF4042">
        <w:rPr>
          <w:rFonts w:eastAsia="Calibri" w:cs="Times New Roman"/>
          <w:szCs w:val="24"/>
          <w:lang w:eastAsia="en-ZW"/>
        </w:rPr>
        <w:t xml:space="preserve"> </w:t>
      </w:r>
      <w:r w:rsidR="00903380" w:rsidRPr="00AF4042">
        <w:rPr>
          <w:rFonts w:eastAsia="Calibri" w:cs="Times New Roman"/>
          <w:szCs w:val="24"/>
          <w:lang w:eastAsia="en-ZW"/>
        </w:rPr>
        <w:t>where necessary</w:t>
      </w:r>
    </w:p>
    <w:p w14:paraId="74A5BF29" w14:textId="0C0F4CCE"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facilitate </w:t>
      </w:r>
      <w:r w:rsidR="00BC3728" w:rsidRPr="00AF4042">
        <w:rPr>
          <w:rFonts w:eastAsia="Calibri" w:cs="Times New Roman"/>
          <w:szCs w:val="24"/>
          <w:lang w:eastAsia="en-ZW"/>
        </w:rPr>
        <w:t>effective communication and teamwork</w:t>
      </w:r>
      <w:r w:rsidR="007F2C0F" w:rsidRPr="00AF4042">
        <w:rPr>
          <w:rFonts w:eastAsia="Calibri" w:cs="Times New Roman"/>
          <w:szCs w:val="24"/>
          <w:lang w:eastAsia="en-ZW"/>
        </w:rPr>
        <w:t xml:space="preserve"> </w:t>
      </w:r>
      <w:r w:rsidRPr="00AF4042">
        <w:rPr>
          <w:rFonts w:eastAsia="Calibri" w:cs="Times New Roman"/>
          <w:szCs w:val="24"/>
          <w:lang w:eastAsia="en-ZW"/>
        </w:rPr>
        <w:t xml:space="preserve">with all </w:t>
      </w:r>
      <w:r w:rsidR="00903380" w:rsidRPr="00AF4042">
        <w:rPr>
          <w:rFonts w:eastAsia="Calibri" w:cs="Times New Roman"/>
          <w:szCs w:val="24"/>
          <w:lang w:eastAsia="en-ZW"/>
        </w:rPr>
        <w:t>staff</w:t>
      </w:r>
      <w:r w:rsidRPr="00AF4042">
        <w:rPr>
          <w:rFonts w:eastAsia="Calibri" w:cs="Times New Roman"/>
          <w:szCs w:val="24"/>
          <w:lang w:eastAsia="en-ZW"/>
        </w:rPr>
        <w:t xml:space="preserve">. </w:t>
      </w:r>
    </w:p>
    <w:p w14:paraId="15A376A4" w14:textId="3A379760"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To establish sound relationships with all </w:t>
      </w:r>
      <w:r w:rsidR="00903380" w:rsidRPr="00AF4042">
        <w:rPr>
          <w:rFonts w:eastAsia="Calibri" w:cs="Times New Roman"/>
          <w:szCs w:val="24"/>
          <w:lang w:eastAsia="en-ZW"/>
        </w:rPr>
        <w:t xml:space="preserve">staff </w:t>
      </w:r>
    </w:p>
    <w:p w14:paraId="3B0B370A" w14:textId="30845CA3" w:rsidR="001045C2" w:rsidRPr="00AF4042" w:rsidRDefault="007A4738"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Attend to </w:t>
      </w:r>
      <w:r w:rsidR="003147D5">
        <w:rPr>
          <w:rFonts w:eastAsia="Calibri" w:cs="Times New Roman"/>
          <w:szCs w:val="24"/>
          <w:lang w:eastAsia="en-ZW"/>
        </w:rPr>
        <w:t>staff member</w:t>
      </w:r>
      <w:r w:rsidRPr="00AF4042">
        <w:rPr>
          <w:rFonts w:eastAsia="Calibri" w:cs="Times New Roman"/>
          <w:szCs w:val="24"/>
          <w:lang w:eastAsia="en-ZW"/>
        </w:rPr>
        <w:t xml:space="preserve"> grievances in a timely and transparent manner</w:t>
      </w:r>
      <w:r w:rsidR="001045C2" w:rsidRPr="00AF4042">
        <w:rPr>
          <w:rFonts w:eastAsia="Calibri" w:cs="Times New Roman"/>
          <w:szCs w:val="24"/>
          <w:lang w:eastAsia="en-ZW"/>
        </w:rPr>
        <w:t xml:space="preserve"> </w:t>
      </w:r>
    </w:p>
    <w:p w14:paraId="384B3CB8" w14:textId="01B72248"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Share important information </w:t>
      </w:r>
      <w:r w:rsidR="004429B3" w:rsidRPr="00AF4042">
        <w:rPr>
          <w:rFonts w:eastAsia="Calibri" w:cs="Times New Roman"/>
          <w:szCs w:val="24"/>
          <w:lang w:eastAsia="en-ZW"/>
        </w:rPr>
        <w:t>which concerns Staff</w:t>
      </w:r>
      <w:r w:rsidRPr="00AF4042">
        <w:rPr>
          <w:rFonts w:eastAsia="Calibri" w:cs="Times New Roman"/>
          <w:szCs w:val="24"/>
          <w:lang w:eastAsia="en-ZW"/>
        </w:rPr>
        <w:t xml:space="preserve">. </w:t>
      </w:r>
    </w:p>
    <w:p w14:paraId="396540A0" w14:textId="42022B64"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Help worker representatives understand their responsibilities. </w:t>
      </w:r>
    </w:p>
    <w:p w14:paraId="7C6D1589"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Provide facilities for workplace forums/ Works Council meetings. </w:t>
      </w:r>
    </w:p>
    <w:p w14:paraId="7FE019AF" w14:textId="77777777" w:rsidR="001045C2" w:rsidRPr="00AF4042" w:rsidRDefault="001045C2" w:rsidP="00AF4042">
      <w:pPr>
        <w:spacing w:after="0" w:line="360" w:lineRule="auto"/>
        <w:jc w:val="both"/>
        <w:rPr>
          <w:rFonts w:eastAsia="Calibri" w:cs="Times New Roman"/>
          <w:szCs w:val="24"/>
          <w:lang w:eastAsia="en-ZW"/>
        </w:rPr>
      </w:pPr>
    </w:p>
    <w:p w14:paraId="3FAC163C" w14:textId="77777777" w:rsidR="00C417BF" w:rsidRPr="00C417BF" w:rsidRDefault="00C417BF" w:rsidP="00D25A6F">
      <w:pPr>
        <w:pStyle w:val="ListParagraph"/>
        <w:keepNext/>
        <w:keepLines/>
        <w:numPr>
          <w:ilvl w:val="0"/>
          <w:numId w:val="124"/>
        </w:numPr>
        <w:spacing w:before="40" w:after="0"/>
        <w:contextualSpacing w:val="0"/>
        <w:outlineLvl w:val="2"/>
        <w:rPr>
          <w:rFonts w:eastAsia="Times New Roman" w:cs="Times New Roman"/>
          <w:b/>
          <w:vanish/>
          <w:szCs w:val="24"/>
          <w:lang w:val="en-US" w:eastAsia="en-ZW"/>
        </w:rPr>
      </w:pPr>
      <w:bookmarkStart w:id="1197" w:name="_Toc113980082"/>
      <w:bookmarkStart w:id="1198" w:name="_Toc113980237"/>
      <w:bookmarkStart w:id="1199" w:name="_Toc113980395"/>
      <w:bookmarkStart w:id="1200" w:name="_Toc113980551"/>
      <w:bookmarkStart w:id="1201" w:name="_Toc113981726"/>
      <w:bookmarkStart w:id="1202" w:name="_Toc113982177"/>
      <w:bookmarkStart w:id="1203" w:name="_Toc113982557"/>
      <w:bookmarkStart w:id="1204" w:name="_Toc113982726"/>
      <w:bookmarkStart w:id="1205" w:name="_Toc113982894"/>
      <w:bookmarkStart w:id="1206" w:name="_Toc113983609"/>
      <w:bookmarkStart w:id="1207" w:name="_Toc113983773"/>
      <w:bookmarkStart w:id="1208" w:name="_Toc113983938"/>
      <w:bookmarkStart w:id="1209" w:name="_Toc113984104"/>
      <w:bookmarkStart w:id="1210" w:name="_Toc114058976"/>
      <w:bookmarkStart w:id="1211" w:name="_Toc531270327"/>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256213FE" w14:textId="77777777" w:rsidR="00C417BF" w:rsidRPr="00C417BF" w:rsidRDefault="00C417BF" w:rsidP="00D25A6F">
      <w:pPr>
        <w:pStyle w:val="ListParagraph"/>
        <w:keepNext/>
        <w:keepLines/>
        <w:numPr>
          <w:ilvl w:val="0"/>
          <w:numId w:val="124"/>
        </w:numPr>
        <w:spacing w:before="40" w:after="0"/>
        <w:contextualSpacing w:val="0"/>
        <w:outlineLvl w:val="2"/>
        <w:rPr>
          <w:rFonts w:eastAsia="Times New Roman" w:cs="Times New Roman"/>
          <w:b/>
          <w:vanish/>
          <w:szCs w:val="24"/>
          <w:lang w:val="en-US" w:eastAsia="en-ZW"/>
        </w:rPr>
      </w:pPr>
      <w:bookmarkStart w:id="1212" w:name="_Toc113980083"/>
      <w:bookmarkStart w:id="1213" w:name="_Toc113980238"/>
      <w:bookmarkStart w:id="1214" w:name="_Toc113980396"/>
      <w:bookmarkStart w:id="1215" w:name="_Toc113980552"/>
      <w:bookmarkStart w:id="1216" w:name="_Toc113981727"/>
      <w:bookmarkStart w:id="1217" w:name="_Toc113982178"/>
      <w:bookmarkStart w:id="1218" w:name="_Toc113982558"/>
      <w:bookmarkStart w:id="1219" w:name="_Toc113982727"/>
      <w:bookmarkStart w:id="1220" w:name="_Toc113982895"/>
      <w:bookmarkStart w:id="1221" w:name="_Toc113983610"/>
      <w:bookmarkStart w:id="1222" w:name="_Toc113983774"/>
      <w:bookmarkStart w:id="1223" w:name="_Toc113983939"/>
      <w:bookmarkStart w:id="1224" w:name="_Toc113984105"/>
      <w:bookmarkStart w:id="1225" w:name="_Toc114058977"/>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p>
    <w:p w14:paraId="752F926F" w14:textId="77777777" w:rsidR="00C417BF" w:rsidRPr="00C417BF" w:rsidRDefault="00C417BF" w:rsidP="00D25A6F">
      <w:pPr>
        <w:pStyle w:val="ListParagraph"/>
        <w:keepNext/>
        <w:keepLines/>
        <w:numPr>
          <w:ilvl w:val="0"/>
          <w:numId w:val="124"/>
        </w:numPr>
        <w:spacing w:before="40" w:after="0"/>
        <w:contextualSpacing w:val="0"/>
        <w:outlineLvl w:val="2"/>
        <w:rPr>
          <w:rFonts w:eastAsia="Times New Roman" w:cs="Times New Roman"/>
          <w:b/>
          <w:vanish/>
          <w:szCs w:val="24"/>
          <w:lang w:val="en-US" w:eastAsia="en-ZW"/>
        </w:rPr>
      </w:pPr>
      <w:bookmarkStart w:id="1226" w:name="_Toc113980084"/>
      <w:bookmarkStart w:id="1227" w:name="_Toc113980239"/>
      <w:bookmarkStart w:id="1228" w:name="_Toc113980397"/>
      <w:bookmarkStart w:id="1229" w:name="_Toc113980553"/>
      <w:bookmarkStart w:id="1230" w:name="_Toc113981728"/>
      <w:bookmarkStart w:id="1231" w:name="_Toc113982179"/>
      <w:bookmarkStart w:id="1232" w:name="_Toc113982559"/>
      <w:bookmarkStart w:id="1233" w:name="_Toc113982728"/>
      <w:bookmarkStart w:id="1234" w:name="_Toc113982896"/>
      <w:bookmarkStart w:id="1235" w:name="_Toc113983611"/>
      <w:bookmarkStart w:id="1236" w:name="_Toc113983775"/>
      <w:bookmarkStart w:id="1237" w:name="_Toc113983940"/>
      <w:bookmarkStart w:id="1238" w:name="_Toc113984106"/>
      <w:bookmarkStart w:id="1239" w:name="_Toc114058978"/>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14:paraId="6B287C5F" w14:textId="77777777" w:rsidR="00C417BF" w:rsidRPr="00C417BF" w:rsidRDefault="00C417BF" w:rsidP="00D25A6F">
      <w:pPr>
        <w:pStyle w:val="ListParagraph"/>
        <w:keepNext/>
        <w:keepLines/>
        <w:numPr>
          <w:ilvl w:val="1"/>
          <w:numId w:val="124"/>
        </w:numPr>
        <w:spacing w:before="40" w:after="0"/>
        <w:contextualSpacing w:val="0"/>
        <w:outlineLvl w:val="2"/>
        <w:rPr>
          <w:rFonts w:eastAsia="Times New Roman" w:cs="Times New Roman"/>
          <w:b/>
          <w:vanish/>
          <w:szCs w:val="24"/>
          <w:lang w:val="en-US" w:eastAsia="en-ZW"/>
        </w:rPr>
      </w:pPr>
      <w:bookmarkStart w:id="1240" w:name="_Toc113980085"/>
      <w:bookmarkStart w:id="1241" w:name="_Toc113980240"/>
      <w:bookmarkStart w:id="1242" w:name="_Toc113980398"/>
      <w:bookmarkStart w:id="1243" w:name="_Toc113980554"/>
      <w:bookmarkStart w:id="1244" w:name="_Toc113981729"/>
      <w:bookmarkStart w:id="1245" w:name="_Toc113982180"/>
      <w:bookmarkStart w:id="1246" w:name="_Toc113982560"/>
      <w:bookmarkStart w:id="1247" w:name="_Toc113982729"/>
      <w:bookmarkStart w:id="1248" w:name="_Toc113982897"/>
      <w:bookmarkStart w:id="1249" w:name="_Toc113983612"/>
      <w:bookmarkStart w:id="1250" w:name="_Toc113983776"/>
      <w:bookmarkStart w:id="1251" w:name="_Toc113983941"/>
      <w:bookmarkStart w:id="1252" w:name="_Toc113984107"/>
      <w:bookmarkStart w:id="1253" w:name="_Toc11405897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14:paraId="08788FBF" w14:textId="77777777" w:rsidR="00C417BF" w:rsidRPr="00C417BF" w:rsidRDefault="00C417BF" w:rsidP="00D25A6F">
      <w:pPr>
        <w:pStyle w:val="ListParagraph"/>
        <w:keepNext/>
        <w:keepLines/>
        <w:numPr>
          <w:ilvl w:val="1"/>
          <w:numId w:val="124"/>
        </w:numPr>
        <w:spacing w:before="40" w:after="0"/>
        <w:contextualSpacing w:val="0"/>
        <w:outlineLvl w:val="2"/>
        <w:rPr>
          <w:rFonts w:eastAsia="Times New Roman" w:cs="Times New Roman"/>
          <w:b/>
          <w:vanish/>
          <w:szCs w:val="24"/>
          <w:lang w:val="en-US" w:eastAsia="en-ZW"/>
        </w:rPr>
      </w:pPr>
      <w:bookmarkStart w:id="1254" w:name="_Toc113980086"/>
      <w:bookmarkStart w:id="1255" w:name="_Toc113980241"/>
      <w:bookmarkStart w:id="1256" w:name="_Toc113980399"/>
      <w:bookmarkStart w:id="1257" w:name="_Toc113980555"/>
      <w:bookmarkStart w:id="1258" w:name="_Toc113981730"/>
      <w:bookmarkStart w:id="1259" w:name="_Toc113982181"/>
      <w:bookmarkStart w:id="1260" w:name="_Toc113982561"/>
      <w:bookmarkStart w:id="1261" w:name="_Toc113982730"/>
      <w:bookmarkStart w:id="1262" w:name="_Toc113982898"/>
      <w:bookmarkStart w:id="1263" w:name="_Toc113983613"/>
      <w:bookmarkStart w:id="1264" w:name="_Toc113983777"/>
      <w:bookmarkStart w:id="1265" w:name="_Toc113983942"/>
      <w:bookmarkStart w:id="1266" w:name="_Toc113984108"/>
      <w:bookmarkStart w:id="1267" w:name="_Toc114058980"/>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14:paraId="75B49427" w14:textId="77777777" w:rsidR="00C417BF" w:rsidRPr="00C417BF" w:rsidRDefault="00C417BF" w:rsidP="00D25A6F">
      <w:pPr>
        <w:pStyle w:val="ListParagraph"/>
        <w:keepNext/>
        <w:keepLines/>
        <w:numPr>
          <w:ilvl w:val="1"/>
          <w:numId w:val="124"/>
        </w:numPr>
        <w:spacing w:before="40" w:after="0"/>
        <w:contextualSpacing w:val="0"/>
        <w:outlineLvl w:val="2"/>
        <w:rPr>
          <w:rFonts w:eastAsia="Times New Roman" w:cs="Times New Roman"/>
          <w:b/>
          <w:vanish/>
          <w:szCs w:val="24"/>
          <w:lang w:val="en-US" w:eastAsia="en-ZW"/>
        </w:rPr>
      </w:pPr>
      <w:bookmarkStart w:id="1268" w:name="_Toc113980087"/>
      <w:bookmarkStart w:id="1269" w:name="_Toc113980242"/>
      <w:bookmarkStart w:id="1270" w:name="_Toc113980400"/>
      <w:bookmarkStart w:id="1271" w:name="_Toc113980556"/>
      <w:bookmarkStart w:id="1272" w:name="_Toc113981731"/>
      <w:bookmarkStart w:id="1273" w:name="_Toc113982182"/>
      <w:bookmarkStart w:id="1274" w:name="_Toc113982562"/>
      <w:bookmarkStart w:id="1275" w:name="_Toc113982731"/>
      <w:bookmarkStart w:id="1276" w:name="_Toc113982899"/>
      <w:bookmarkStart w:id="1277" w:name="_Toc113983614"/>
      <w:bookmarkStart w:id="1278" w:name="_Toc113983778"/>
      <w:bookmarkStart w:id="1279" w:name="_Toc113983943"/>
      <w:bookmarkStart w:id="1280" w:name="_Toc113984109"/>
      <w:bookmarkStart w:id="1281" w:name="_Toc114058981"/>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p>
    <w:p w14:paraId="615844FD" w14:textId="77777777" w:rsidR="00C417BF" w:rsidRPr="00C417BF" w:rsidRDefault="00C417BF" w:rsidP="00D25A6F">
      <w:pPr>
        <w:pStyle w:val="ListParagraph"/>
        <w:keepNext/>
        <w:keepLines/>
        <w:numPr>
          <w:ilvl w:val="2"/>
          <w:numId w:val="124"/>
        </w:numPr>
        <w:spacing w:before="40" w:after="0"/>
        <w:contextualSpacing w:val="0"/>
        <w:outlineLvl w:val="2"/>
        <w:rPr>
          <w:rFonts w:eastAsia="Times New Roman" w:cs="Times New Roman"/>
          <w:b/>
          <w:vanish/>
          <w:szCs w:val="24"/>
          <w:lang w:val="en-US" w:eastAsia="en-ZW"/>
        </w:rPr>
      </w:pPr>
      <w:bookmarkStart w:id="1282" w:name="_Toc113980088"/>
      <w:bookmarkStart w:id="1283" w:name="_Toc113980243"/>
      <w:bookmarkStart w:id="1284" w:name="_Toc113980401"/>
      <w:bookmarkStart w:id="1285" w:name="_Toc113980557"/>
      <w:bookmarkStart w:id="1286" w:name="_Toc113981732"/>
      <w:bookmarkStart w:id="1287" w:name="_Toc113982183"/>
      <w:bookmarkStart w:id="1288" w:name="_Toc113982563"/>
      <w:bookmarkStart w:id="1289" w:name="_Toc113982732"/>
      <w:bookmarkStart w:id="1290" w:name="_Toc113982900"/>
      <w:bookmarkStart w:id="1291" w:name="_Toc113983615"/>
      <w:bookmarkStart w:id="1292" w:name="_Toc113983779"/>
      <w:bookmarkStart w:id="1293" w:name="_Toc113983944"/>
      <w:bookmarkStart w:id="1294" w:name="_Toc113984110"/>
      <w:bookmarkStart w:id="1295" w:name="_Toc114058982"/>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FCE57" w14:textId="77777777" w:rsidR="00C417BF" w:rsidRPr="00C417BF" w:rsidRDefault="00C417BF" w:rsidP="00D25A6F">
      <w:pPr>
        <w:pStyle w:val="ListParagraph"/>
        <w:keepNext/>
        <w:keepLines/>
        <w:numPr>
          <w:ilvl w:val="2"/>
          <w:numId w:val="124"/>
        </w:numPr>
        <w:spacing w:before="40" w:after="0"/>
        <w:contextualSpacing w:val="0"/>
        <w:outlineLvl w:val="2"/>
        <w:rPr>
          <w:rFonts w:eastAsia="Times New Roman" w:cs="Times New Roman"/>
          <w:b/>
          <w:vanish/>
          <w:szCs w:val="24"/>
          <w:lang w:val="en-US" w:eastAsia="en-ZW"/>
        </w:rPr>
      </w:pPr>
      <w:bookmarkStart w:id="1296" w:name="_Toc113980089"/>
      <w:bookmarkStart w:id="1297" w:name="_Toc113980244"/>
      <w:bookmarkStart w:id="1298" w:name="_Toc113980402"/>
      <w:bookmarkStart w:id="1299" w:name="_Toc113980558"/>
      <w:bookmarkStart w:id="1300" w:name="_Toc113981733"/>
      <w:bookmarkStart w:id="1301" w:name="_Toc113982184"/>
      <w:bookmarkStart w:id="1302" w:name="_Toc113982564"/>
      <w:bookmarkStart w:id="1303" w:name="_Toc113982733"/>
      <w:bookmarkStart w:id="1304" w:name="_Toc113982901"/>
      <w:bookmarkStart w:id="1305" w:name="_Toc113983616"/>
      <w:bookmarkStart w:id="1306" w:name="_Toc113983780"/>
      <w:bookmarkStart w:id="1307" w:name="_Toc113983945"/>
      <w:bookmarkStart w:id="1308" w:name="_Toc113984111"/>
      <w:bookmarkStart w:id="1309" w:name="_Toc114058983"/>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72EFFAEB" w14:textId="77777777" w:rsidR="00C417BF" w:rsidRPr="00C417BF" w:rsidRDefault="00C417BF" w:rsidP="00D25A6F">
      <w:pPr>
        <w:pStyle w:val="ListParagraph"/>
        <w:keepNext/>
        <w:keepLines/>
        <w:numPr>
          <w:ilvl w:val="2"/>
          <w:numId w:val="124"/>
        </w:numPr>
        <w:spacing w:before="40" w:after="0"/>
        <w:contextualSpacing w:val="0"/>
        <w:outlineLvl w:val="2"/>
        <w:rPr>
          <w:rFonts w:eastAsia="Times New Roman" w:cs="Times New Roman"/>
          <w:b/>
          <w:vanish/>
          <w:szCs w:val="24"/>
          <w:lang w:val="en-US" w:eastAsia="en-ZW"/>
        </w:rPr>
      </w:pPr>
      <w:bookmarkStart w:id="1310" w:name="_Toc113980090"/>
      <w:bookmarkStart w:id="1311" w:name="_Toc113980245"/>
      <w:bookmarkStart w:id="1312" w:name="_Toc113980403"/>
      <w:bookmarkStart w:id="1313" w:name="_Toc113980559"/>
      <w:bookmarkStart w:id="1314" w:name="_Toc113981734"/>
      <w:bookmarkStart w:id="1315" w:name="_Toc113982185"/>
      <w:bookmarkStart w:id="1316" w:name="_Toc113982565"/>
      <w:bookmarkStart w:id="1317" w:name="_Toc113982734"/>
      <w:bookmarkStart w:id="1318" w:name="_Toc113982902"/>
      <w:bookmarkStart w:id="1319" w:name="_Toc113983617"/>
      <w:bookmarkStart w:id="1320" w:name="_Toc113983781"/>
      <w:bookmarkStart w:id="1321" w:name="_Toc113983946"/>
      <w:bookmarkStart w:id="1322" w:name="_Toc113984112"/>
      <w:bookmarkStart w:id="1323" w:name="_Toc114058984"/>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53464496" w14:textId="0E0BBA1F" w:rsidR="001045C2" w:rsidRPr="00AF4042" w:rsidRDefault="001045C2" w:rsidP="00D25A6F">
      <w:pPr>
        <w:pStyle w:val="Heading3"/>
        <w:numPr>
          <w:ilvl w:val="2"/>
          <w:numId w:val="124"/>
        </w:numPr>
        <w:rPr>
          <w:lang w:eastAsia="en-ZW"/>
        </w:rPr>
      </w:pPr>
      <w:bookmarkStart w:id="1324" w:name="_Toc114058985"/>
      <w:r w:rsidRPr="00AF4042">
        <w:rPr>
          <w:lang w:eastAsia="en-ZW"/>
        </w:rPr>
        <w:t>Management Rights</w:t>
      </w:r>
      <w:bookmarkEnd w:id="1211"/>
      <w:bookmarkEnd w:id="1324"/>
    </w:p>
    <w:p w14:paraId="49C20BA1" w14:textId="684769C7" w:rsidR="001045C2" w:rsidRPr="00AF4042" w:rsidRDefault="001045C2" w:rsidP="00AF4042">
      <w:pPr>
        <w:spacing w:after="0" w:line="360" w:lineRule="auto"/>
        <w:jc w:val="both"/>
        <w:rPr>
          <w:rFonts w:eastAsia="Calibri" w:cs="Times New Roman"/>
          <w:szCs w:val="24"/>
          <w:lang w:eastAsia="en-ZW"/>
        </w:rPr>
      </w:pPr>
      <w:r w:rsidRPr="00AF4042">
        <w:rPr>
          <w:rFonts w:eastAsia="Calibri" w:cs="Times New Roman"/>
          <w:szCs w:val="24"/>
          <w:lang w:eastAsia="en-ZW"/>
        </w:rPr>
        <w:t>To meet its obligations and in keeping with the responsibility to manage the Bank, management has the following rights</w:t>
      </w:r>
      <w:r w:rsidR="00DF7847">
        <w:rPr>
          <w:rFonts w:eastAsia="Calibri" w:cs="Times New Roman"/>
          <w:szCs w:val="24"/>
          <w:lang w:eastAsia="en-ZW"/>
        </w:rPr>
        <w:t>,</w:t>
      </w:r>
      <w:r w:rsidRPr="00AF4042">
        <w:rPr>
          <w:rFonts w:eastAsia="Calibri" w:cs="Times New Roman"/>
          <w:szCs w:val="24"/>
          <w:lang w:eastAsia="en-ZW"/>
        </w:rPr>
        <w:t xml:space="preserve"> among others: </w:t>
      </w:r>
    </w:p>
    <w:p w14:paraId="3444F0DD" w14:textId="77777777" w:rsidR="001045C2" w:rsidRPr="00AF4042" w:rsidRDefault="001045C2" w:rsidP="00AF4042">
      <w:pPr>
        <w:spacing w:after="0" w:line="360" w:lineRule="auto"/>
        <w:ind w:left="720"/>
        <w:jc w:val="both"/>
        <w:rPr>
          <w:rFonts w:eastAsia="Calibri" w:cs="Times New Roman"/>
          <w:szCs w:val="24"/>
          <w:lang w:eastAsia="en-ZW"/>
        </w:rPr>
      </w:pPr>
    </w:p>
    <w:p w14:paraId="53D90BCD"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The right to lead and instruct</w:t>
      </w:r>
    </w:p>
    <w:p w14:paraId="48A6962F"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The right to control employment </w:t>
      </w:r>
    </w:p>
    <w:p w14:paraId="39DC5354" w14:textId="494E63F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The right to direct access to </w:t>
      </w:r>
      <w:r w:rsidR="003147D5">
        <w:rPr>
          <w:rFonts w:eastAsia="Calibri" w:cs="Times New Roman"/>
          <w:szCs w:val="24"/>
          <w:lang w:eastAsia="en-ZW"/>
        </w:rPr>
        <w:t>staff members</w:t>
      </w:r>
      <w:r w:rsidRPr="00AF4042">
        <w:rPr>
          <w:rFonts w:eastAsia="Calibri" w:cs="Times New Roman"/>
          <w:szCs w:val="24"/>
          <w:lang w:eastAsia="en-ZW"/>
        </w:rPr>
        <w:t xml:space="preserve"> </w:t>
      </w:r>
    </w:p>
    <w:p w14:paraId="54759794"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The right to enter into contracts of employment </w:t>
      </w:r>
    </w:p>
    <w:p w14:paraId="3E44EF58"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The right to maintain efficiency </w:t>
      </w:r>
    </w:p>
    <w:p w14:paraId="759ECFFE"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The right to further</w:t>
      </w:r>
      <w:r w:rsidR="00F96DD5" w:rsidRPr="00AF4042">
        <w:rPr>
          <w:rFonts w:eastAsia="Calibri" w:cs="Times New Roman"/>
          <w:szCs w:val="24"/>
          <w:lang w:eastAsia="en-ZW"/>
        </w:rPr>
        <w:t xml:space="preserve"> and uphold</w:t>
      </w:r>
      <w:r w:rsidRPr="00AF4042">
        <w:rPr>
          <w:rFonts w:eastAsia="Calibri" w:cs="Times New Roman"/>
          <w:szCs w:val="24"/>
          <w:lang w:eastAsia="en-ZW"/>
        </w:rPr>
        <w:t xml:space="preserve"> the Bank’s business interests </w:t>
      </w:r>
    </w:p>
    <w:p w14:paraId="689E38FC"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The right to give legitimate instructions </w:t>
      </w:r>
    </w:p>
    <w:p w14:paraId="18FD032D"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The right to maintain discipline</w:t>
      </w:r>
    </w:p>
    <w:p w14:paraId="3D6F90D7" w14:textId="77777777" w:rsidR="001045C2" w:rsidRPr="00AF4042" w:rsidRDefault="001045C2" w:rsidP="00D25A6F">
      <w:pPr>
        <w:numPr>
          <w:ilvl w:val="0"/>
          <w:numId w:val="24"/>
        </w:numPr>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The right to demand acceptable performance levels </w:t>
      </w:r>
    </w:p>
    <w:p w14:paraId="7C146A7C" w14:textId="1D2290E2" w:rsidR="001045C2" w:rsidRPr="00AF4042" w:rsidRDefault="001045C2" w:rsidP="00AF4042">
      <w:pPr>
        <w:widowControl w:val="0"/>
        <w:autoSpaceDE w:val="0"/>
        <w:autoSpaceDN w:val="0"/>
        <w:adjustRightInd w:val="0"/>
        <w:spacing w:after="0" w:line="360" w:lineRule="auto"/>
        <w:rPr>
          <w:rFonts w:eastAsia="Times New Roman" w:cs="Times New Roman"/>
          <w:szCs w:val="24"/>
          <w:lang w:eastAsia="en-ZW"/>
        </w:rPr>
      </w:pPr>
    </w:p>
    <w:p w14:paraId="521CEACB" w14:textId="10ADA0E6" w:rsidR="00EF0307" w:rsidRPr="00AF4042" w:rsidRDefault="00EB3DBB" w:rsidP="00C417BF">
      <w:pPr>
        <w:pStyle w:val="Heading2"/>
        <w:rPr>
          <w:lang w:eastAsia="en-ZW"/>
        </w:rPr>
      </w:pPr>
      <w:bookmarkStart w:id="1325" w:name="_Toc114058986"/>
      <w:r>
        <w:rPr>
          <w:lang w:eastAsia="en-ZW"/>
        </w:rPr>
        <w:t xml:space="preserve">3.4 </w:t>
      </w:r>
      <w:r w:rsidR="00EF0307" w:rsidRPr="00AF4042">
        <w:rPr>
          <w:lang w:eastAsia="en-ZW"/>
        </w:rPr>
        <w:t>Recognition of a Workers Committee</w:t>
      </w:r>
      <w:bookmarkEnd w:id="1325"/>
    </w:p>
    <w:p w14:paraId="0FC5A4EC" w14:textId="19D954EF" w:rsidR="00EF0307" w:rsidRPr="00AF4042" w:rsidRDefault="00EF0307" w:rsidP="00AF4042">
      <w:pPr>
        <w:widowControl w:val="0"/>
        <w:autoSpaceDE w:val="0"/>
        <w:autoSpaceDN w:val="0"/>
        <w:adjustRightInd w:val="0"/>
        <w:spacing w:after="0" w:line="360" w:lineRule="auto"/>
        <w:rPr>
          <w:rFonts w:eastAsia="Times New Roman" w:cs="Times New Roman"/>
          <w:szCs w:val="24"/>
          <w:lang w:eastAsia="en-ZW"/>
        </w:rPr>
      </w:pPr>
    </w:p>
    <w:p w14:paraId="419C0B4C" w14:textId="77BF28B6" w:rsidR="00EF0307" w:rsidRPr="00AF4042" w:rsidRDefault="00EF0307" w:rsidP="00AF4042">
      <w:pPr>
        <w:widowControl w:val="0"/>
        <w:autoSpaceDE w:val="0"/>
        <w:autoSpaceDN w:val="0"/>
        <w:adjustRightInd w:val="0"/>
        <w:spacing w:after="0" w:line="360" w:lineRule="auto"/>
        <w:rPr>
          <w:rFonts w:eastAsia="Times New Roman" w:cs="Times New Roman"/>
          <w:szCs w:val="24"/>
          <w:lang w:eastAsia="en-ZW"/>
        </w:rPr>
      </w:pPr>
      <w:r w:rsidRPr="00AF4042">
        <w:rPr>
          <w:rFonts w:eastAsia="Times New Roman" w:cs="Times New Roman"/>
          <w:szCs w:val="24"/>
          <w:lang w:eastAsia="en-ZW"/>
        </w:rPr>
        <w:t>The Bank will recognize the existence of a workers committee in line with the Labour Act Provisions</w:t>
      </w:r>
    </w:p>
    <w:p w14:paraId="10DDDB5A" w14:textId="77777777" w:rsidR="00EF0307" w:rsidRPr="00AF4042" w:rsidRDefault="00EF0307" w:rsidP="00AF4042">
      <w:pPr>
        <w:widowControl w:val="0"/>
        <w:autoSpaceDE w:val="0"/>
        <w:autoSpaceDN w:val="0"/>
        <w:adjustRightInd w:val="0"/>
        <w:spacing w:after="0" w:line="360" w:lineRule="auto"/>
        <w:rPr>
          <w:rFonts w:eastAsia="Times New Roman" w:cs="Times New Roman"/>
          <w:szCs w:val="24"/>
          <w:lang w:eastAsia="en-ZW"/>
        </w:rPr>
      </w:pPr>
    </w:p>
    <w:p w14:paraId="364603D8" w14:textId="0D0D8E37" w:rsidR="001045C2" w:rsidRPr="00AF4042" w:rsidRDefault="00A818F2" w:rsidP="0053205F">
      <w:pPr>
        <w:pStyle w:val="Heading2"/>
        <w:rPr>
          <w:rFonts w:eastAsia="Times New Roman"/>
          <w:lang w:eastAsia="en-ZW"/>
        </w:rPr>
      </w:pPr>
      <w:bookmarkStart w:id="1326" w:name="_Toc113607575"/>
      <w:bookmarkStart w:id="1327" w:name="_Toc114058987"/>
      <w:r w:rsidRPr="00AF4042">
        <w:rPr>
          <w:rFonts w:eastAsia="Times New Roman"/>
          <w:lang w:eastAsia="en-ZW"/>
        </w:rPr>
        <w:t>3</w:t>
      </w:r>
      <w:r w:rsidR="0053205F">
        <w:rPr>
          <w:rFonts w:eastAsia="Times New Roman"/>
          <w:lang w:eastAsia="en-ZW"/>
        </w:rPr>
        <w:t>.5</w:t>
      </w:r>
      <w:r w:rsidR="001045C2" w:rsidRPr="00AF4042">
        <w:rPr>
          <w:rFonts w:eastAsia="Times New Roman"/>
          <w:lang w:eastAsia="en-ZW"/>
        </w:rPr>
        <w:t xml:space="preserve"> Recognition and Rights of Works </w:t>
      </w:r>
      <w:r w:rsidR="001045C2" w:rsidRPr="0053205F">
        <w:t>Council</w:t>
      </w:r>
      <w:bookmarkEnd w:id="1326"/>
      <w:bookmarkEnd w:id="1327"/>
    </w:p>
    <w:p w14:paraId="370E456B" w14:textId="77777777" w:rsidR="00AD5AFC" w:rsidRPr="00AF4042" w:rsidRDefault="00AD5AFC" w:rsidP="00AF4042">
      <w:pPr>
        <w:spacing w:after="0" w:line="360" w:lineRule="auto"/>
        <w:rPr>
          <w:rFonts w:cs="Times New Roman"/>
          <w:lang w:eastAsia="en-ZW"/>
        </w:rPr>
      </w:pPr>
    </w:p>
    <w:p w14:paraId="3989EC71" w14:textId="543D7E9E" w:rsidR="001045C2" w:rsidRPr="00AF4042" w:rsidRDefault="004429B3" w:rsidP="00AF4042">
      <w:pPr>
        <w:widowControl w:val="0"/>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recognizes the importance of the Workers’ Committee and </w:t>
      </w:r>
      <w:r w:rsidR="00DF7847">
        <w:rPr>
          <w:rFonts w:eastAsia="Times New Roman" w:cs="Times New Roman"/>
          <w:szCs w:val="24"/>
          <w:lang w:eastAsia="en-ZW"/>
        </w:rPr>
        <w:t>its</w:t>
      </w:r>
      <w:r w:rsidRPr="00AF4042">
        <w:rPr>
          <w:rFonts w:eastAsia="Times New Roman" w:cs="Times New Roman"/>
          <w:szCs w:val="24"/>
          <w:lang w:eastAsia="en-ZW"/>
        </w:rPr>
        <w:t xml:space="preserve"> importance in maintaining cordial relationships between Management and Staff.</w:t>
      </w:r>
      <w:r w:rsidR="00DF7847">
        <w:rPr>
          <w:rFonts w:eastAsia="Times New Roman" w:cs="Times New Roman"/>
          <w:szCs w:val="24"/>
          <w:lang w:eastAsia="en-ZW"/>
        </w:rPr>
        <w:t xml:space="preserve"> </w:t>
      </w:r>
      <w:r w:rsidR="001045C2" w:rsidRPr="00AF4042">
        <w:rPr>
          <w:rFonts w:eastAsia="Times New Roman" w:cs="Times New Roman"/>
          <w:szCs w:val="24"/>
          <w:lang w:eastAsia="en-ZW"/>
        </w:rPr>
        <w:t xml:space="preserve">The Bank will use the Works Council system to </w:t>
      </w:r>
      <w:r w:rsidR="00290EBC" w:rsidRPr="00AF4042">
        <w:rPr>
          <w:rFonts w:eastAsia="Times New Roman" w:cs="Times New Roman"/>
          <w:szCs w:val="24"/>
          <w:lang w:eastAsia="en-ZW"/>
        </w:rPr>
        <w:t>promote harmonious</w:t>
      </w:r>
      <w:r w:rsidR="001045C2" w:rsidRPr="00AF4042">
        <w:rPr>
          <w:rFonts w:eastAsia="Times New Roman" w:cs="Times New Roman"/>
          <w:szCs w:val="24"/>
          <w:lang w:eastAsia="en-ZW"/>
        </w:rPr>
        <w:t xml:space="preserve"> communication between </w:t>
      </w:r>
      <w:r w:rsidR="00EB6A31" w:rsidRPr="00AF4042">
        <w:rPr>
          <w:rFonts w:eastAsia="Times New Roman" w:cs="Times New Roman"/>
          <w:szCs w:val="24"/>
          <w:lang w:eastAsia="en-ZW"/>
        </w:rPr>
        <w:t>Manag</w:t>
      </w:r>
      <w:r w:rsidR="00290EBC" w:rsidRPr="00AF4042">
        <w:rPr>
          <w:rFonts w:eastAsia="Times New Roman" w:cs="Times New Roman"/>
          <w:szCs w:val="24"/>
          <w:lang w:eastAsia="en-ZW"/>
        </w:rPr>
        <w:t>em</w:t>
      </w:r>
      <w:r w:rsidR="00EB6A31" w:rsidRPr="00AF4042">
        <w:rPr>
          <w:rFonts w:eastAsia="Times New Roman" w:cs="Times New Roman"/>
          <w:szCs w:val="24"/>
          <w:lang w:eastAsia="en-ZW"/>
        </w:rPr>
        <w:t>e</w:t>
      </w:r>
      <w:r w:rsidR="00290EBC" w:rsidRPr="00AF4042">
        <w:rPr>
          <w:rFonts w:eastAsia="Times New Roman" w:cs="Times New Roman"/>
          <w:szCs w:val="24"/>
          <w:lang w:eastAsia="en-ZW"/>
        </w:rPr>
        <w:t>nt</w:t>
      </w:r>
      <w:r w:rsidR="001045C2" w:rsidRPr="00AF4042">
        <w:rPr>
          <w:rFonts w:eastAsia="Times New Roman" w:cs="Times New Roman"/>
          <w:szCs w:val="24"/>
          <w:lang w:eastAsia="en-ZW"/>
        </w:rPr>
        <w:t xml:space="preserve"> and </w:t>
      </w:r>
      <w:r w:rsidR="00290EBC" w:rsidRPr="00AF4042">
        <w:rPr>
          <w:rFonts w:eastAsia="Times New Roman" w:cs="Times New Roman"/>
          <w:szCs w:val="24"/>
          <w:lang w:eastAsia="en-ZW"/>
        </w:rPr>
        <w:t xml:space="preserve">all staff members across the </w:t>
      </w:r>
      <w:r w:rsidR="00A35105" w:rsidRPr="00AF4042">
        <w:rPr>
          <w:rFonts w:eastAsia="Times New Roman" w:cs="Times New Roman"/>
          <w:szCs w:val="24"/>
          <w:lang w:eastAsia="en-ZW"/>
        </w:rPr>
        <w:t>B</w:t>
      </w:r>
      <w:r w:rsidR="00290EBC" w:rsidRPr="00AF4042">
        <w:rPr>
          <w:rFonts w:eastAsia="Times New Roman" w:cs="Times New Roman"/>
          <w:szCs w:val="24"/>
          <w:lang w:eastAsia="en-ZW"/>
        </w:rPr>
        <w:t>ank</w:t>
      </w:r>
      <w:r w:rsidR="001045C2" w:rsidRPr="00AF4042">
        <w:rPr>
          <w:rFonts w:eastAsia="Times New Roman" w:cs="Times New Roman"/>
          <w:szCs w:val="24"/>
          <w:lang w:eastAsia="en-ZW"/>
        </w:rPr>
        <w:t xml:space="preserve">. The Bank will encourage the resolution of </w:t>
      </w:r>
      <w:r w:rsidR="0073761E" w:rsidRPr="00AF4042">
        <w:rPr>
          <w:rFonts w:eastAsia="Times New Roman" w:cs="Times New Roman"/>
          <w:szCs w:val="24"/>
          <w:lang w:eastAsia="en-ZW"/>
        </w:rPr>
        <w:t xml:space="preserve">relevant </w:t>
      </w:r>
      <w:r w:rsidR="001045C2" w:rsidRPr="00AF4042">
        <w:rPr>
          <w:rFonts w:eastAsia="Times New Roman" w:cs="Times New Roman"/>
          <w:szCs w:val="24"/>
          <w:lang w:eastAsia="en-ZW"/>
        </w:rPr>
        <w:t>issues at Works Council meetings before referring any matter to third parties</w:t>
      </w:r>
      <w:r w:rsidR="0062697B" w:rsidRPr="00AF4042">
        <w:rPr>
          <w:rFonts w:eastAsia="Times New Roman" w:cs="Times New Roman"/>
          <w:szCs w:val="24"/>
          <w:lang w:eastAsia="en-ZW"/>
        </w:rPr>
        <w:t>.</w:t>
      </w:r>
    </w:p>
    <w:p w14:paraId="7B408B55" w14:textId="77777777" w:rsidR="001045C2" w:rsidRPr="00AF4042" w:rsidRDefault="001045C2" w:rsidP="00AF4042">
      <w:pPr>
        <w:widowControl w:val="0"/>
        <w:autoSpaceDE w:val="0"/>
        <w:autoSpaceDN w:val="0"/>
        <w:adjustRightInd w:val="0"/>
        <w:spacing w:after="0" w:line="360" w:lineRule="auto"/>
        <w:ind w:left="720"/>
        <w:jc w:val="both"/>
        <w:rPr>
          <w:rFonts w:eastAsia="Times New Roman" w:cs="Times New Roman"/>
          <w:b/>
          <w:szCs w:val="24"/>
          <w:lang w:eastAsia="en-ZW"/>
        </w:rPr>
      </w:pPr>
    </w:p>
    <w:p w14:paraId="762E2560" w14:textId="44B2F94D" w:rsidR="001045C2" w:rsidRPr="00AF4042" w:rsidRDefault="0053205F" w:rsidP="0053205F">
      <w:pPr>
        <w:pStyle w:val="Heading2"/>
      </w:pPr>
      <w:bookmarkStart w:id="1328" w:name="_Toc113607576"/>
      <w:bookmarkStart w:id="1329" w:name="_Toc114058988"/>
      <w:r>
        <w:t xml:space="preserve">3.6 </w:t>
      </w:r>
      <w:r w:rsidR="001045C2" w:rsidRPr="00AF4042">
        <w:t xml:space="preserve">Grievance and </w:t>
      </w:r>
      <w:r w:rsidR="001045C2" w:rsidRPr="0053205F">
        <w:t>redress</w:t>
      </w:r>
      <w:bookmarkEnd w:id="1328"/>
      <w:bookmarkEnd w:id="1329"/>
    </w:p>
    <w:p w14:paraId="635CCA7C" w14:textId="77777777" w:rsidR="008C0A13" w:rsidRPr="00AF4042" w:rsidRDefault="008C0A13" w:rsidP="00AF4042">
      <w:pPr>
        <w:spacing w:after="0" w:line="360" w:lineRule="auto"/>
        <w:rPr>
          <w:rFonts w:cs="Times New Roman"/>
        </w:rPr>
      </w:pPr>
    </w:p>
    <w:p w14:paraId="79D0E590" w14:textId="675740C5" w:rsidR="00F502F0" w:rsidRPr="00AF4042" w:rsidRDefault="001E0D4B" w:rsidP="00AF4042">
      <w:pPr>
        <w:tabs>
          <w:tab w:val="left" w:pos="2865"/>
        </w:tabs>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will strive to ensure that all </w:t>
      </w:r>
      <w:r w:rsidR="003147D5">
        <w:rPr>
          <w:rFonts w:eastAsia="Times New Roman" w:cs="Times New Roman"/>
          <w:szCs w:val="24"/>
          <w:lang w:eastAsia="en-ZW"/>
        </w:rPr>
        <w:t>staff members</w:t>
      </w:r>
      <w:r w:rsidRPr="00AF4042">
        <w:rPr>
          <w:rFonts w:eastAsia="Times New Roman" w:cs="Times New Roman"/>
          <w:szCs w:val="24"/>
          <w:lang w:eastAsia="en-ZW"/>
        </w:rPr>
        <w:t xml:space="preserve"> </w:t>
      </w:r>
      <w:r w:rsidR="00CA7D60" w:rsidRPr="00AF4042">
        <w:rPr>
          <w:rFonts w:eastAsia="Times New Roman" w:cs="Times New Roman"/>
          <w:szCs w:val="24"/>
          <w:lang w:eastAsia="en-ZW"/>
        </w:rPr>
        <w:t xml:space="preserve">are </w:t>
      </w:r>
      <w:r w:rsidR="00DF7847">
        <w:rPr>
          <w:rFonts w:eastAsia="Times New Roman" w:cs="Times New Roman"/>
          <w:szCs w:val="24"/>
          <w:lang w:eastAsia="en-ZW"/>
        </w:rPr>
        <w:t>treated fairly and their complaints are dealt with promptl</w:t>
      </w:r>
      <w:r w:rsidR="00F502F0" w:rsidRPr="00AF4042">
        <w:rPr>
          <w:rFonts w:eastAsia="Times New Roman" w:cs="Times New Roman"/>
          <w:szCs w:val="24"/>
          <w:lang w:eastAsia="en-ZW"/>
        </w:rPr>
        <w:t xml:space="preserve">y. All </w:t>
      </w:r>
      <w:r w:rsidR="003147D5">
        <w:rPr>
          <w:rFonts w:eastAsia="Times New Roman" w:cs="Times New Roman"/>
          <w:szCs w:val="24"/>
          <w:lang w:eastAsia="en-ZW"/>
        </w:rPr>
        <w:t>staff members</w:t>
      </w:r>
      <w:r w:rsidR="00F502F0" w:rsidRPr="00AF4042">
        <w:rPr>
          <w:rFonts w:eastAsia="Times New Roman" w:cs="Times New Roman"/>
          <w:szCs w:val="24"/>
          <w:lang w:eastAsia="en-ZW"/>
        </w:rPr>
        <w:t xml:space="preserve"> will be informed of different avenues/methods to escalate their complaints within the organization and their rights if they are not satisfied with </w:t>
      </w:r>
      <w:r w:rsidR="00F502F0" w:rsidRPr="00AF4042">
        <w:rPr>
          <w:rFonts w:eastAsia="Times New Roman" w:cs="Times New Roman"/>
          <w:szCs w:val="24"/>
          <w:lang w:eastAsia="en-ZW"/>
        </w:rPr>
        <w:lastRenderedPageBreak/>
        <w:t xml:space="preserve">the resolution of their complaints. The Bank’s Human Resources Division and Management will work in good faith and without prejudice towards the interests of the </w:t>
      </w:r>
      <w:r w:rsidR="003147D5">
        <w:rPr>
          <w:rFonts w:eastAsia="Times New Roman" w:cs="Times New Roman"/>
          <w:szCs w:val="24"/>
          <w:lang w:eastAsia="en-ZW"/>
        </w:rPr>
        <w:t>staff members</w:t>
      </w:r>
      <w:r w:rsidR="00F502F0" w:rsidRPr="00AF4042">
        <w:rPr>
          <w:rFonts w:eastAsia="Times New Roman" w:cs="Times New Roman"/>
          <w:szCs w:val="24"/>
          <w:lang w:eastAsia="en-ZW"/>
        </w:rPr>
        <w:t>.</w:t>
      </w:r>
    </w:p>
    <w:p w14:paraId="5E03C271" w14:textId="77777777" w:rsidR="008C0A13" w:rsidRPr="00AF4042" w:rsidRDefault="008C0A13" w:rsidP="00AF4042">
      <w:pPr>
        <w:tabs>
          <w:tab w:val="left" w:pos="2865"/>
        </w:tabs>
        <w:spacing w:after="0" w:line="360" w:lineRule="auto"/>
        <w:jc w:val="both"/>
        <w:rPr>
          <w:rFonts w:eastAsia="Times New Roman" w:cs="Times New Roman"/>
          <w:szCs w:val="24"/>
          <w:lang w:eastAsia="en-ZW"/>
        </w:rPr>
      </w:pPr>
    </w:p>
    <w:p w14:paraId="51475014" w14:textId="07D5C96B" w:rsidR="001E0D4B" w:rsidRPr="00AF4042" w:rsidRDefault="00F502F0" w:rsidP="00AF4042">
      <w:pPr>
        <w:tabs>
          <w:tab w:val="left" w:pos="2865"/>
        </w:tabs>
        <w:spacing w:after="0" w:line="360" w:lineRule="auto"/>
        <w:jc w:val="both"/>
        <w:rPr>
          <w:rFonts w:eastAsia="Times New Roman" w:cs="Times New Roman"/>
          <w:szCs w:val="24"/>
          <w:lang w:eastAsia="en-ZW"/>
        </w:rPr>
      </w:pPr>
      <w:r w:rsidRPr="00AF4042">
        <w:rPr>
          <w:rFonts w:eastAsia="Times New Roman" w:cs="Times New Roman"/>
          <w:szCs w:val="24"/>
          <w:lang w:eastAsia="en-ZW"/>
        </w:rPr>
        <w:t>The grievance and redress mechanism shall</w:t>
      </w:r>
      <w:r w:rsidR="001E0D4B" w:rsidRPr="00AF4042">
        <w:rPr>
          <w:rFonts w:eastAsia="Times New Roman" w:cs="Times New Roman"/>
          <w:szCs w:val="24"/>
          <w:lang w:eastAsia="en-ZW"/>
        </w:rPr>
        <w:t xml:space="preserve"> involve an appropriate level of management and address concerns promptly, using an understandable and transparent process that provides timely feedback to those concerned without any retribution. The mechanism </w:t>
      </w:r>
      <w:r w:rsidRPr="00AF4042">
        <w:rPr>
          <w:rFonts w:eastAsia="Times New Roman" w:cs="Times New Roman"/>
          <w:szCs w:val="24"/>
          <w:lang w:eastAsia="en-ZW"/>
        </w:rPr>
        <w:t xml:space="preserve">will </w:t>
      </w:r>
      <w:r w:rsidR="001E0D4B" w:rsidRPr="00AF4042">
        <w:rPr>
          <w:rFonts w:eastAsia="Times New Roman" w:cs="Times New Roman"/>
          <w:szCs w:val="24"/>
          <w:lang w:eastAsia="en-ZW"/>
        </w:rPr>
        <w:t xml:space="preserve">allow for anonymous complaints to be raised and </w:t>
      </w:r>
      <w:r w:rsidR="00F851C3" w:rsidRPr="00AF4042">
        <w:rPr>
          <w:rFonts w:eastAsia="Times New Roman" w:cs="Times New Roman"/>
          <w:szCs w:val="24"/>
          <w:lang w:eastAsia="en-ZW"/>
        </w:rPr>
        <w:t xml:space="preserve">appropriate </w:t>
      </w:r>
      <w:r w:rsidR="00A35105" w:rsidRPr="00AF4042">
        <w:rPr>
          <w:rFonts w:eastAsia="Times New Roman" w:cs="Times New Roman"/>
          <w:szCs w:val="24"/>
          <w:lang w:eastAsia="en-ZW"/>
        </w:rPr>
        <w:t>follow-up</w:t>
      </w:r>
      <w:r w:rsidR="00F851C3" w:rsidRPr="00AF4042">
        <w:rPr>
          <w:rFonts w:eastAsia="Times New Roman" w:cs="Times New Roman"/>
          <w:szCs w:val="24"/>
          <w:lang w:eastAsia="en-ZW"/>
        </w:rPr>
        <w:t xml:space="preserve"> sections (</w:t>
      </w:r>
      <w:r w:rsidR="00A35105" w:rsidRPr="00AF4042">
        <w:rPr>
          <w:rFonts w:eastAsia="Times New Roman" w:cs="Times New Roman"/>
          <w:szCs w:val="24"/>
          <w:lang w:eastAsia="en-ZW"/>
        </w:rPr>
        <w:t>s</w:t>
      </w:r>
      <w:r w:rsidR="00F851C3" w:rsidRPr="00AF4042">
        <w:rPr>
          <w:rFonts w:eastAsia="Times New Roman" w:cs="Times New Roman"/>
          <w:szCs w:val="24"/>
          <w:lang w:eastAsia="en-ZW"/>
        </w:rPr>
        <w:t>uch as through the Deloitte Tip Offs Anonymous Service)</w:t>
      </w:r>
      <w:r w:rsidR="001E0D4B" w:rsidRPr="00AF4042">
        <w:rPr>
          <w:rFonts w:eastAsia="Times New Roman" w:cs="Times New Roman"/>
          <w:szCs w:val="24"/>
          <w:lang w:eastAsia="en-ZW"/>
        </w:rPr>
        <w:t xml:space="preserve">. The mechanism </w:t>
      </w:r>
      <w:r w:rsidRPr="00AF4042">
        <w:rPr>
          <w:rFonts w:eastAsia="Times New Roman" w:cs="Times New Roman"/>
          <w:szCs w:val="24"/>
          <w:lang w:eastAsia="en-ZW"/>
        </w:rPr>
        <w:t xml:space="preserve">will </w:t>
      </w:r>
      <w:r w:rsidR="001E0D4B" w:rsidRPr="00AF4042">
        <w:rPr>
          <w:rFonts w:eastAsia="Times New Roman" w:cs="Times New Roman"/>
          <w:szCs w:val="24"/>
          <w:lang w:eastAsia="en-ZW"/>
        </w:rPr>
        <w:t>not impede access to other judicial or administrative remedies that might be available under the law</w:t>
      </w:r>
      <w:r w:rsidR="00F77119">
        <w:rPr>
          <w:rFonts w:eastAsia="Times New Roman" w:cs="Times New Roman"/>
          <w:szCs w:val="24"/>
          <w:lang w:eastAsia="en-ZW"/>
        </w:rPr>
        <w:t>,</w:t>
      </w:r>
      <w:r w:rsidR="001E0D4B" w:rsidRPr="00AF4042">
        <w:rPr>
          <w:rFonts w:eastAsia="Times New Roman" w:cs="Times New Roman"/>
          <w:szCs w:val="24"/>
          <w:lang w:eastAsia="en-ZW"/>
        </w:rPr>
        <w:t xml:space="preserve"> through existing arbitration procedures, or substitute for grievance mechanisms provided through collective agreements. </w:t>
      </w:r>
    </w:p>
    <w:p w14:paraId="37D7DFBD" w14:textId="77777777" w:rsidR="008C0A13" w:rsidRPr="00AF4042" w:rsidRDefault="008C0A13" w:rsidP="00AF4042">
      <w:pPr>
        <w:tabs>
          <w:tab w:val="left" w:pos="2865"/>
        </w:tabs>
        <w:spacing w:after="0" w:line="360" w:lineRule="auto"/>
        <w:jc w:val="both"/>
        <w:rPr>
          <w:rFonts w:eastAsia="Times New Roman" w:cs="Times New Roman"/>
          <w:szCs w:val="24"/>
          <w:lang w:eastAsia="en-ZW"/>
        </w:rPr>
      </w:pPr>
    </w:p>
    <w:p w14:paraId="6FAF32A5" w14:textId="141F4AA4" w:rsidR="000F6D5B" w:rsidRPr="00AF4042" w:rsidRDefault="001E0D4B" w:rsidP="00AF4042">
      <w:pPr>
        <w:tabs>
          <w:tab w:val="left" w:pos="2865"/>
        </w:tabs>
        <w:spacing w:line="360" w:lineRule="auto"/>
        <w:jc w:val="both"/>
        <w:rPr>
          <w:rFonts w:eastAsia="Calibri" w:cs="Times New Roman"/>
          <w:b/>
          <w:szCs w:val="24"/>
          <w:lang w:val="en-US"/>
        </w:rPr>
      </w:pPr>
      <w:r w:rsidRPr="00AF4042">
        <w:rPr>
          <w:rFonts w:eastAsia="Times New Roman" w:cs="Times New Roman"/>
          <w:szCs w:val="24"/>
          <w:lang w:eastAsia="en-ZW"/>
        </w:rPr>
        <w:t xml:space="preserve">The grievance </w:t>
      </w:r>
      <w:r w:rsidR="003D078F" w:rsidRPr="00AF4042">
        <w:rPr>
          <w:rFonts w:eastAsia="Times New Roman" w:cs="Times New Roman"/>
          <w:szCs w:val="24"/>
          <w:lang w:eastAsia="en-ZW"/>
        </w:rPr>
        <w:t xml:space="preserve">handling </w:t>
      </w:r>
      <w:r w:rsidR="0062697B" w:rsidRPr="00AF4042">
        <w:rPr>
          <w:rFonts w:eastAsia="Times New Roman" w:cs="Times New Roman"/>
          <w:szCs w:val="24"/>
          <w:lang w:eastAsia="en-ZW"/>
        </w:rPr>
        <w:t xml:space="preserve">procedure </w:t>
      </w:r>
      <w:r w:rsidRPr="00AF4042">
        <w:rPr>
          <w:rFonts w:eastAsia="Times New Roman" w:cs="Times New Roman"/>
          <w:szCs w:val="24"/>
          <w:lang w:eastAsia="en-ZW"/>
        </w:rPr>
        <w:t>is the same for unionised and</w:t>
      </w:r>
      <w:r w:rsidR="003D078F" w:rsidRPr="00AF4042">
        <w:rPr>
          <w:rFonts w:eastAsia="Times New Roman" w:cs="Times New Roman"/>
          <w:szCs w:val="24"/>
          <w:lang w:eastAsia="en-ZW"/>
        </w:rPr>
        <w:t xml:space="preserve"> non</w:t>
      </w:r>
      <w:r w:rsidR="0062697B" w:rsidRPr="00AF4042">
        <w:rPr>
          <w:rFonts w:eastAsia="Times New Roman" w:cs="Times New Roman"/>
          <w:szCs w:val="24"/>
          <w:lang w:eastAsia="en-ZW"/>
        </w:rPr>
        <w:t>-</w:t>
      </w:r>
      <w:r w:rsidR="003D078F" w:rsidRPr="00AF4042">
        <w:rPr>
          <w:rFonts w:eastAsia="Times New Roman" w:cs="Times New Roman"/>
          <w:szCs w:val="24"/>
          <w:lang w:eastAsia="en-ZW"/>
        </w:rPr>
        <w:t>unionised</w:t>
      </w:r>
      <w:r w:rsidRPr="00AF4042">
        <w:rPr>
          <w:rFonts w:eastAsia="Times New Roman" w:cs="Times New Roman"/>
          <w:szCs w:val="24"/>
          <w:lang w:eastAsia="en-ZW"/>
        </w:rPr>
        <w:t xml:space="preserve"> </w:t>
      </w:r>
      <w:r w:rsidR="003147D5">
        <w:rPr>
          <w:rFonts w:eastAsia="Times New Roman" w:cs="Times New Roman"/>
          <w:szCs w:val="24"/>
          <w:lang w:eastAsia="en-ZW"/>
        </w:rPr>
        <w:t>staff members</w:t>
      </w:r>
      <w:r w:rsidRPr="00AF4042">
        <w:rPr>
          <w:rFonts w:eastAsia="Times New Roman" w:cs="Times New Roman"/>
          <w:szCs w:val="24"/>
          <w:lang w:eastAsia="en-ZW"/>
        </w:rPr>
        <w:t>.</w:t>
      </w:r>
      <w:r w:rsidR="001E7292" w:rsidRPr="00AF4042">
        <w:rPr>
          <w:rFonts w:eastAsia="Calibri" w:cs="Times New Roman"/>
          <w:b/>
          <w:szCs w:val="24"/>
          <w:lang w:val="en-US"/>
        </w:rPr>
        <w:t xml:space="preserve"> </w:t>
      </w:r>
      <w:r w:rsidR="000F6D5B" w:rsidRPr="00AF4042">
        <w:rPr>
          <w:rFonts w:eastAsia="Calibri" w:cs="Times New Roman"/>
          <w:b/>
          <w:szCs w:val="24"/>
          <w:lang w:val="en-US"/>
        </w:rPr>
        <w:br w:type="page"/>
      </w:r>
    </w:p>
    <w:p w14:paraId="2F36CDBE" w14:textId="77777777" w:rsidR="00A65458" w:rsidRPr="00AF4042" w:rsidRDefault="009275A4" w:rsidP="0053205F">
      <w:pPr>
        <w:pStyle w:val="Heading1"/>
        <w:rPr>
          <w:rFonts w:eastAsia="Calibri"/>
          <w:lang w:val="en-US"/>
        </w:rPr>
      </w:pPr>
      <w:bookmarkStart w:id="1330" w:name="_Toc113607577"/>
      <w:bookmarkStart w:id="1331" w:name="_Toc114058989"/>
      <w:r w:rsidRPr="00AF4042">
        <w:rPr>
          <w:rFonts w:eastAsia="Calibri"/>
          <w:lang w:val="en-US"/>
        </w:rPr>
        <w:lastRenderedPageBreak/>
        <w:t>CHA</w:t>
      </w:r>
      <w:r w:rsidR="00A65458" w:rsidRPr="00AF4042">
        <w:rPr>
          <w:rFonts w:eastAsia="Calibri"/>
          <w:lang w:val="en-US"/>
        </w:rPr>
        <w:t xml:space="preserve">PTER </w:t>
      </w:r>
      <w:r w:rsidR="00D9011E" w:rsidRPr="0053205F">
        <w:t>FOUR</w:t>
      </w:r>
      <w:r w:rsidR="00A65458" w:rsidRPr="00AF4042">
        <w:rPr>
          <w:rFonts w:eastAsia="Calibri"/>
          <w:lang w:val="en-US"/>
        </w:rPr>
        <w:t>: WORKPLACE CONDUCT</w:t>
      </w:r>
      <w:bookmarkEnd w:id="1330"/>
      <w:bookmarkEnd w:id="1331"/>
    </w:p>
    <w:p w14:paraId="647FB7C8" w14:textId="77777777" w:rsidR="00050908" w:rsidRPr="00AF4042" w:rsidRDefault="00050908" w:rsidP="00AF4042">
      <w:pPr>
        <w:spacing w:after="0" w:line="360" w:lineRule="auto"/>
        <w:rPr>
          <w:rFonts w:cs="Times New Roman"/>
          <w:szCs w:val="24"/>
          <w:lang w:val="en-US"/>
        </w:rPr>
      </w:pPr>
    </w:p>
    <w:p w14:paraId="12BA519F" w14:textId="568BB6F0" w:rsidR="00E54ABE" w:rsidRPr="00AF4042" w:rsidRDefault="000301DE" w:rsidP="00AF4042">
      <w:pPr>
        <w:spacing w:after="0" w:line="360" w:lineRule="auto"/>
        <w:jc w:val="both"/>
        <w:rPr>
          <w:rFonts w:eastAsia="Calibri" w:cs="Times New Roman"/>
          <w:szCs w:val="24"/>
        </w:rPr>
      </w:pPr>
      <w:r w:rsidRPr="00AF4042">
        <w:rPr>
          <w:rFonts w:eastAsia="Calibri" w:cs="Times New Roman"/>
          <w:szCs w:val="24"/>
        </w:rPr>
        <w:t>At all times</w:t>
      </w:r>
      <w:r w:rsidR="00F77119">
        <w:rPr>
          <w:rFonts w:eastAsia="Calibri" w:cs="Times New Roman"/>
          <w:szCs w:val="24"/>
        </w:rPr>
        <w:t>,</w:t>
      </w:r>
      <w:r w:rsidRPr="00AF4042">
        <w:rPr>
          <w:rFonts w:eastAsia="Calibri" w:cs="Times New Roman"/>
          <w:szCs w:val="24"/>
        </w:rPr>
        <w:t xml:space="preserve"> those that serve the IDBZ will comply fully with the letter and spirit of the laws of any country in which the IDBZ operates. The IDBZ will adhere to best business practice</w:t>
      </w:r>
      <w:r w:rsidR="00F77119">
        <w:rPr>
          <w:rFonts w:eastAsia="Calibri" w:cs="Times New Roman"/>
          <w:szCs w:val="24"/>
        </w:rPr>
        <w:t>s</w:t>
      </w:r>
      <w:r w:rsidRPr="00AF4042">
        <w:rPr>
          <w:rFonts w:eastAsia="Calibri" w:cs="Times New Roman"/>
          <w:szCs w:val="24"/>
        </w:rPr>
        <w:t xml:space="preserve"> in every area of its activity. </w:t>
      </w:r>
      <w:r w:rsidR="00E54ABE" w:rsidRPr="00AF4042">
        <w:rPr>
          <w:rFonts w:eastAsia="Calibri" w:cs="Times New Roman"/>
          <w:szCs w:val="24"/>
        </w:rPr>
        <w:t>The IDBZ operates mainly through multidisciplinary teams.  Any interaction with clients and stakeholders will be by team members operating in a coordinated manner. Team members will always be accorded respect</w:t>
      </w:r>
      <w:r w:rsidR="00F77119">
        <w:rPr>
          <w:rFonts w:eastAsia="Calibri" w:cs="Times New Roman"/>
          <w:szCs w:val="24"/>
        </w:rPr>
        <w:t>,</w:t>
      </w:r>
      <w:r w:rsidR="00E54ABE" w:rsidRPr="00AF4042">
        <w:rPr>
          <w:rFonts w:eastAsia="Calibri" w:cs="Times New Roman"/>
          <w:szCs w:val="24"/>
        </w:rPr>
        <w:t xml:space="preserve"> and independent input </w:t>
      </w:r>
      <w:r w:rsidR="00F77119">
        <w:rPr>
          <w:rFonts w:eastAsia="Calibri" w:cs="Times New Roman"/>
          <w:szCs w:val="24"/>
        </w:rPr>
        <w:t xml:space="preserve">is </w:t>
      </w:r>
      <w:r w:rsidR="00E54ABE" w:rsidRPr="00AF4042">
        <w:rPr>
          <w:rFonts w:eastAsia="Calibri" w:cs="Times New Roman"/>
          <w:szCs w:val="24"/>
        </w:rPr>
        <w:t>encouraged</w:t>
      </w:r>
      <w:r w:rsidR="005A1955" w:rsidRPr="00AF4042">
        <w:rPr>
          <w:rFonts w:eastAsia="Calibri" w:cs="Times New Roman"/>
          <w:szCs w:val="24"/>
        </w:rPr>
        <w:t>.</w:t>
      </w:r>
      <w:r w:rsidR="00E54ABE" w:rsidRPr="00AF4042">
        <w:rPr>
          <w:rFonts w:eastAsia="Calibri" w:cs="Times New Roman"/>
          <w:szCs w:val="24"/>
        </w:rPr>
        <w:t xml:space="preserve"> </w:t>
      </w:r>
    </w:p>
    <w:p w14:paraId="10D9EBB3" w14:textId="77777777" w:rsidR="00170FFC" w:rsidRPr="00AF4042" w:rsidRDefault="00170FFC" w:rsidP="00AF4042">
      <w:pPr>
        <w:spacing w:after="0" w:line="360" w:lineRule="auto"/>
        <w:jc w:val="both"/>
        <w:rPr>
          <w:rFonts w:eastAsia="Calibri" w:cs="Times New Roman"/>
          <w:szCs w:val="24"/>
        </w:rPr>
      </w:pPr>
    </w:p>
    <w:p w14:paraId="1333E894" w14:textId="458A6534" w:rsidR="00170FFC" w:rsidRPr="00AF4042" w:rsidRDefault="00C417BF" w:rsidP="00AF4042">
      <w:pPr>
        <w:spacing w:after="0" w:line="360" w:lineRule="auto"/>
        <w:jc w:val="both"/>
        <w:rPr>
          <w:rFonts w:eastAsia="Calibri" w:cs="Times New Roman"/>
          <w:szCs w:val="24"/>
        </w:rPr>
      </w:pPr>
      <w:r>
        <w:rPr>
          <w:rFonts w:eastAsia="Calibri" w:cs="Times New Roman"/>
          <w:b/>
          <w:szCs w:val="24"/>
        </w:rPr>
        <w:t xml:space="preserve">4.1 </w:t>
      </w:r>
      <w:r w:rsidR="008C0A13" w:rsidRPr="00AF4042">
        <w:rPr>
          <w:rFonts w:eastAsia="Calibri" w:cs="Times New Roman"/>
          <w:b/>
          <w:szCs w:val="24"/>
        </w:rPr>
        <w:t>Objective</w:t>
      </w:r>
    </w:p>
    <w:p w14:paraId="496E323C" w14:textId="77777777" w:rsidR="00AD5AFC" w:rsidRPr="00AF4042" w:rsidRDefault="00AD5AFC" w:rsidP="00AF4042">
      <w:pPr>
        <w:spacing w:after="0" w:line="360" w:lineRule="auto"/>
        <w:jc w:val="both"/>
        <w:rPr>
          <w:rFonts w:eastAsia="Calibri" w:cs="Times New Roman"/>
          <w:szCs w:val="24"/>
        </w:rPr>
      </w:pPr>
    </w:p>
    <w:p w14:paraId="2389F1AE" w14:textId="30203346" w:rsidR="00EB4059" w:rsidRPr="00AF4042" w:rsidRDefault="00F502F0" w:rsidP="00AF4042">
      <w:pPr>
        <w:pStyle w:val="NormalWeb"/>
        <w:spacing w:line="360" w:lineRule="auto"/>
        <w:jc w:val="both"/>
        <w:rPr>
          <w:lang w:val="en-US"/>
        </w:rPr>
      </w:pPr>
      <w:r w:rsidRPr="00AF4042">
        <w:rPr>
          <w:lang w:val="en-US"/>
        </w:rPr>
        <w:t xml:space="preserve">The Bank has </w:t>
      </w:r>
      <w:r w:rsidR="00EB4059" w:rsidRPr="00AF4042">
        <w:rPr>
          <w:lang w:val="en-US"/>
        </w:rPr>
        <w:t xml:space="preserve">expectations regarding </w:t>
      </w:r>
      <w:r w:rsidR="00AE7801" w:rsidRPr="00AF4042">
        <w:rPr>
          <w:lang w:val="en-US"/>
        </w:rPr>
        <w:t xml:space="preserve">staff </w:t>
      </w:r>
      <w:r w:rsidR="00EB4059" w:rsidRPr="00AF4042">
        <w:rPr>
          <w:lang w:val="en-US"/>
        </w:rPr>
        <w:t>behavio</w:t>
      </w:r>
      <w:r w:rsidR="00F77119">
        <w:rPr>
          <w:lang w:val="en-US"/>
        </w:rPr>
        <w:t>u</w:t>
      </w:r>
      <w:r w:rsidR="00EB4059" w:rsidRPr="00AF4042">
        <w:rPr>
          <w:lang w:val="en-US"/>
        </w:rPr>
        <w:t>r towards their colleagues, supervisors and overall organization</w:t>
      </w:r>
      <w:r w:rsidRPr="00AF4042">
        <w:rPr>
          <w:lang w:val="en-US"/>
        </w:rPr>
        <w:t xml:space="preserve"> as it strives to </w:t>
      </w:r>
      <w:r w:rsidR="003D078F" w:rsidRPr="00AF4042">
        <w:rPr>
          <w:lang w:val="en-US"/>
        </w:rPr>
        <w:t xml:space="preserve">deliver on its mandate it has expectations </w:t>
      </w:r>
      <w:r w:rsidR="005C34F3" w:rsidRPr="00AF4042">
        <w:rPr>
          <w:lang w:val="en-US"/>
        </w:rPr>
        <w:t xml:space="preserve">to </w:t>
      </w:r>
      <w:r w:rsidR="00EB4059" w:rsidRPr="00AF4042">
        <w:rPr>
          <w:lang w:val="en-US"/>
        </w:rPr>
        <w:t xml:space="preserve">promote freedom of expression and open communication. </w:t>
      </w:r>
      <w:r w:rsidRPr="00AF4042">
        <w:rPr>
          <w:lang w:val="en-US"/>
        </w:rPr>
        <w:t>A</w:t>
      </w:r>
      <w:r w:rsidR="00EB4059" w:rsidRPr="00AF4042">
        <w:rPr>
          <w:lang w:val="en-US"/>
        </w:rPr>
        <w:t xml:space="preserve">ll </w:t>
      </w:r>
      <w:r w:rsidR="003147D5">
        <w:rPr>
          <w:lang w:val="en-US"/>
        </w:rPr>
        <w:t>staff members</w:t>
      </w:r>
      <w:r w:rsidRPr="00AF4042">
        <w:rPr>
          <w:lang w:val="en-US"/>
        </w:rPr>
        <w:t xml:space="preserve"> are expected</w:t>
      </w:r>
      <w:r w:rsidR="00EB4059" w:rsidRPr="00AF4042">
        <w:rPr>
          <w:lang w:val="en-US"/>
        </w:rPr>
        <w:t xml:space="preserve"> to follow the workplace conduct polic</w:t>
      </w:r>
      <w:r w:rsidR="007556FF" w:rsidRPr="00AF4042">
        <w:rPr>
          <w:lang w:val="en-US"/>
        </w:rPr>
        <w:t>y</w:t>
      </w:r>
      <w:r w:rsidRPr="00AF4042">
        <w:rPr>
          <w:lang w:val="en-US"/>
        </w:rPr>
        <w:t xml:space="preserve"> </w:t>
      </w:r>
      <w:r w:rsidR="00F77119">
        <w:rPr>
          <w:lang w:val="en-US"/>
        </w:rPr>
        <w:t>that avoids</w:t>
      </w:r>
      <w:r w:rsidR="00EB4059" w:rsidRPr="00AF4042">
        <w:rPr>
          <w:lang w:val="en-US"/>
        </w:rPr>
        <w:t xml:space="preserve"> offending, participating in serious disputes and disrupting </w:t>
      </w:r>
      <w:r w:rsidRPr="00AF4042">
        <w:rPr>
          <w:lang w:val="en-US"/>
        </w:rPr>
        <w:t>the</w:t>
      </w:r>
      <w:r w:rsidR="00EB4059" w:rsidRPr="00AF4042">
        <w:rPr>
          <w:lang w:val="en-US"/>
        </w:rPr>
        <w:t xml:space="preserve"> workplace. </w:t>
      </w:r>
      <w:r w:rsidR="003147D5">
        <w:rPr>
          <w:lang w:val="en-US"/>
        </w:rPr>
        <w:t>Staff members</w:t>
      </w:r>
      <w:r w:rsidRPr="00AF4042">
        <w:rPr>
          <w:lang w:val="en-US"/>
        </w:rPr>
        <w:t xml:space="preserve"> are</w:t>
      </w:r>
      <w:r w:rsidR="00EB4059" w:rsidRPr="00AF4042">
        <w:rPr>
          <w:lang w:val="en-US"/>
        </w:rPr>
        <w:t xml:space="preserve"> expect</w:t>
      </w:r>
      <w:r w:rsidRPr="00AF4042">
        <w:rPr>
          <w:lang w:val="en-US"/>
        </w:rPr>
        <w:t>ed</w:t>
      </w:r>
      <w:r w:rsidR="00EB4059" w:rsidRPr="00AF4042">
        <w:rPr>
          <w:lang w:val="en-US"/>
        </w:rPr>
        <w:t xml:space="preserve"> to foster a well-organized, respectful and collaborative environment</w:t>
      </w:r>
      <w:r w:rsidRPr="00AF4042">
        <w:rPr>
          <w:lang w:val="en-US"/>
        </w:rPr>
        <w:t>.</w:t>
      </w:r>
    </w:p>
    <w:p w14:paraId="7E09576E" w14:textId="0D25F731" w:rsidR="008C0A13" w:rsidRPr="00E15D33" w:rsidRDefault="00D9011E" w:rsidP="00E15D33">
      <w:pPr>
        <w:rPr>
          <w:b/>
          <w:lang w:val="en-US" w:eastAsia="en-ZW"/>
        </w:rPr>
      </w:pPr>
      <w:bookmarkStart w:id="1332" w:name="_Toc113607578"/>
      <w:r w:rsidRPr="00E15D33">
        <w:rPr>
          <w:b/>
          <w:lang w:val="en-US" w:eastAsia="en-ZW"/>
        </w:rPr>
        <w:t>4.</w:t>
      </w:r>
      <w:r w:rsidR="00C417BF">
        <w:rPr>
          <w:b/>
          <w:lang w:val="en-US" w:eastAsia="en-ZW"/>
        </w:rPr>
        <w:t>2</w:t>
      </w:r>
      <w:r w:rsidRPr="00E15D33">
        <w:rPr>
          <w:b/>
          <w:lang w:val="en-US" w:eastAsia="en-ZW"/>
        </w:rPr>
        <w:t xml:space="preserve"> Specific Objectives</w:t>
      </w:r>
      <w:bookmarkEnd w:id="1332"/>
    </w:p>
    <w:p w14:paraId="476C1225" w14:textId="77777777" w:rsidR="00F502F0" w:rsidRPr="00AF4042" w:rsidRDefault="00D9011E" w:rsidP="00AF4042">
      <w:pPr>
        <w:pStyle w:val="Heading2"/>
        <w:spacing w:line="360" w:lineRule="auto"/>
        <w:rPr>
          <w:rFonts w:eastAsia="Times New Roman" w:cs="Times New Roman"/>
          <w:b w:val="0"/>
          <w:szCs w:val="24"/>
          <w:lang w:val="en-US" w:eastAsia="en-ZW"/>
        </w:rPr>
      </w:pPr>
      <w:r w:rsidRPr="00AF4042">
        <w:rPr>
          <w:rFonts w:eastAsia="Times New Roman" w:cs="Times New Roman"/>
          <w:b w:val="0"/>
          <w:szCs w:val="24"/>
          <w:lang w:val="en-US" w:eastAsia="en-ZW"/>
        </w:rPr>
        <w:t xml:space="preserve"> </w:t>
      </w:r>
    </w:p>
    <w:p w14:paraId="1800E099" w14:textId="77777777" w:rsidR="002B1D2B" w:rsidRPr="00AF4042" w:rsidRDefault="002B1D2B" w:rsidP="00D25A6F">
      <w:pPr>
        <w:pStyle w:val="ListParagraph"/>
        <w:numPr>
          <w:ilvl w:val="0"/>
          <w:numId w:val="49"/>
        </w:numPr>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To deliver on the Bank’s mandate.</w:t>
      </w:r>
    </w:p>
    <w:p w14:paraId="74B5082C" w14:textId="4F91DFC1" w:rsidR="00F502F0" w:rsidRPr="00AF4042" w:rsidRDefault="00F502F0" w:rsidP="00D25A6F">
      <w:pPr>
        <w:pStyle w:val="ListParagraph"/>
        <w:numPr>
          <w:ilvl w:val="0"/>
          <w:numId w:val="49"/>
        </w:numPr>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To ensure that a</w:t>
      </w:r>
      <w:r w:rsidR="00EB4059" w:rsidRPr="00AF4042">
        <w:rPr>
          <w:rFonts w:eastAsia="Times New Roman" w:cs="Times New Roman"/>
          <w:szCs w:val="24"/>
          <w:lang w:val="en-US" w:eastAsia="en-ZW"/>
        </w:rPr>
        <w:t xml:space="preserve">ll </w:t>
      </w:r>
      <w:r w:rsidR="003D078F" w:rsidRPr="00AF4042">
        <w:rPr>
          <w:rFonts w:eastAsia="Times New Roman" w:cs="Times New Roman"/>
          <w:szCs w:val="24"/>
          <w:lang w:val="en-US" w:eastAsia="en-ZW"/>
        </w:rPr>
        <w:t>staff</w:t>
      </w:r>
      <w:r w:rsidR="00EB4059" w:rsidRPr="00AF4042">
        <w:rPr>
          <w:rFonts w:eastAsia="Times New Roman" w:cs="Times New Roman"/>
          <w:szCs w:val="24"/>
          <w:lang w:val="en-US" w:eastAsia="en-ZW"/>
        </w:rPr>
        <w:t xml:space="preserve"> protect </w:t>
      </w:r>
      <w:r w:rsidRPr="00AF4042">
        <w:rPr>
          <w:rFonts w:eastAsia="Times New Roman" w:cs="Times New Roman"/>
          <w:szCs w:val="24"/>
          <w:lang w:val="en-US" w:eastAsia="en-ZW"/>
        </w:rPr>
        <w:t>the Bank’s</w:t>
      </w:r>
      <w:r w:rsidR="00EB4059" w:rsidRPr="00AF4042">
        <w:rPr>
          <w:rFonts w:eastAsia="Times New Roman" w:cs="Times New Roman"/>
          <w:szCs w:val="24"/>
          <w:lang w:val="en-US" w:eastAsia="en-ZW"/>
        </w:rPr>
        <w:t xml:space="preserve"> </w:t>
      </w:r>
      <w:r w:rsidR="003D078F" w:rsidRPr="00AF4042">
        <w:rPr>
          <w:rFonts w:eastAsia="Times New Roman" w:cs="Times New Roman"/>
          <w:szCs w:val="24"/>
          <w:lang w:val="en-US" w:eastAsia="en-ZW"/>
        </w:rPr>
        <w:t>interests</w:t>
      </w:r>
      <w:r w:rsidRPr="00AF4042">
        <w:rPr>
          <w:rFonts w:eastAsia="Times New Roman" w:cs="Times New Roman"/>
          <w:szCs w:val="24"/>
          <w:lang w:val="en-US" w:eastAsia="en-ZW"/>
        </w:rPr>
        <w:t xml:space="preserve"> and </w:t>
      </w:r>
      <w:r w:rsidR="00EB4059" w:rsidRPr="00AF4042">
        <w:rPr>
          <w:rFonts w:eastAsia="Times New Roman" w:cs="Times New Roman"/>
          <w:szCs w:val="24"/>
          <w:lang w:val="en-US" w:eastAsia="en-ZW"/>
        </w:rPr>
        <w:t xml:space="preserve">comply with all environmental </w:t>
      </w:r>
      <w:r w:rsidR="00F77119">
        <w:rPr>
          <w:rFonts w:eastAsia="Times New Roman" w:cs="Times New Roman"/>
          <w:szCs w:val="24"/>
          <w:lang w:val="en-US" w:eastAsia="en-ZW"/>
        </w:rPr>
        <w:t xml:space="preserve">and </w:t>
      </w:r>
      <w:r w:rsidR="00EB4059" w:rsidRPr="00AF4042">
        <w:rPr>
          <w:rFonts w:eastAsia="Times New Roman" w:cs="Times New Roman"/>
          <w:szCs w:val="24"/>
          <w:lang w:val="en-US" w:eastAsia="en-ZW"/>
        </w:rPr>
        <w:t xml:space="preserve">safety </w:t>
      </w:r>
      <w:r w:rsidR="003D078F" w:rsidRPr="00AF4042">
        <w:rPr>
          <w:rFonts w:eastAsia="Times New Roman" w:cs="Times New Roman"/>
          <w:szCs w:val="24"/>
          <w:lang w:val="en-US" w:eastAsia="en-ZW"/>
        </w:rPr>
        <w:t xml:space="preserve">issues </w:t>
      </w:r>
    </w:p>
    <w:p w14:paraId="600781D5" w14:textId="77777777" w:rsidR="00F502F0" w:rsidRPr="00AF4042" w:rsidRDefault="00F502F0" w:rsidP="00D25A6F">
      <w:pPr>
        <w:pStyle w:val="ListParagraph"/>
        <w:numPr>
          <w:ilvl w:val="0"/>
          <w:numId w:val="49"/>
        </w:numPr>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 xml:space="preserve">To enable </w:t>
      </w:r>
      <w:r w:rsidR="003D078F" w:rsidRPr="00AF4042">
        <w:rPr>
          <w:rFonts w:eastAsia="Times New Roman" w:cs="Times New Roman"/>
          <w:szCs w:val="24"/>
          <w:lang w:val="en-US" w:eastAsia="en-ZW"/>
        </w:rPr>
        <w:t>all staff</w:t>
      </w:r>
      <w:r w:rsidR="00EB4059" w:rsidRPr="00AF4042">
        <w:rPr>
          <w:rFonts w:eastAsia="Times New Roman" w:cs="Times New Roman"/>
          <w:szCs w:val="24"/>
          <w:lang w:val="en-US" w:eastAsia="en-ZW"/>
        </w:rPr>
        <w:t xml:space="preserve"> </w:t>
      </w:r>
      <w:r w:rsidRPr="00AF4042">
        <w:rPr>
          <w:rFonts w:eastAsia="Times New Roman" w:cs="Times New Roman"/>
          <w:szCs w:val="24"/>
          <w:lang w:val="en-US" w:eastAsia="en-ZW"/>
        </w:rPr>
        <w:t>to practice ethics</w:t>
      </w:r>
      <w:r w:rsidR="00EB4059" w:rsidRPr="00AF4042">
        <w:rPr>
          <w:rFonts w:eastAsia="Times New Roman" w:cs="Times New Roman"/>
          <w:szCs w:val="24"/>
          <w:lang w:val="en-US" w:eastAsia="en-ZW"/>
        </w:rPr>
        <w:t xml:space="preserve"> and </w:t>
      </w:r>
      <w:r w:rsidRPr="00AF4042">
        <w:rPr>
          <w:rFonts w:eastAsia="Times New Roman" w:cs="Times New Roman"/>
          <w:szCs w:val="24"/>
          <w:lang w:val="en-US" w:eastAsia="en-ZW"/>
        </w:rPr>
        <w:t xml:space="preserve">be </w:t>
      </w:r>
      <w:r w:rsidR="00EB4059" w:rsidRPr="00AF4042">
        <w:rPr>
          <w:rFonts w:eastAsia="Times New Roman" w:cs="Times New Roman"/>
          <w:szCs w:val="24"/>
          <w:lang w:val="en-US" w:eastAsia="en-ZW"/>
        </w:rPr>
        <w:t xml:space="preserve">responsible when dealing with </w:t>
      </w:r>
      <w:r w:rsidRPr="00AF4042">
        <w:rPr>
          <w:rFonts w:eastAsia="Times New Roman" w:cs="Times New Roman"/>
          <w:szCs w:val="24"/>
          <w:lang w:val="en-US" w:eastAsia="en-ZW"/>
        </w:rPr>
        <w:t>the Bank’s</w:t>
      </w:r>
      <w:r w:rsidR="00EB4059" w:rsidRPr="00AF4042">
        <w:rPr>
          <w:rFonts w:eastAsia="Times New Roman" w:cs="Times New Roman"/>
          <w:szCs w:val="24"/>
          <w:lang w:val="en-US" w:eastAsia="en-ZW"/>
        </w:rPr>
        <w:t xml:space="preserve"> finances, products, partnerships and public image.</w:t>
      </w:r>
    </w:p>
    <w:p w14:paraId="1B0CC057" w14:textId="748FE6B0" w:rsidR="00F20D26" w:rsidRPr="00AF4042" w:rsidRDefault="00F502F0" w:rsidP="00D25A6F">
      <w:pPr>
        <w:pStyle w:val="ListParagraph"/>
        <w:numPr>
          <w:ilvl w:val="0"/>
          <w:numId w:val="49"/>
        </w:numPr>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To provide a sense of respect, non-</w:t>
      </w:r>
      <w:r w:rsidR="00EB4059" w:rsidRPr="00AF4042">
        <w:rPr>
          <w:rFonts w:eastAsia="Times New Roman" w:cs="Times New Roman"/>
          <w:szCs w:val="24"/>
          <w:lang w:val="en-US" w:eastAsia="en-ZW"/>
        </w:rPr>
        <w:t>discriminatory behavio</w:t>
      </w:r>
      <w:r w:rsidR="00F77119">
        <w:rPr>
          <w:rFonts w:eastAsia="Times New Roman" w:cs="Times New Roman"/>
          <w:szCs w:val="24"/>
          <w:lang w:val="en-US" w:eastAsia="en-ZW"/>
        </w:rPr>
        <w:t>u</w:t>
      </w:r>
      <w:r w:rsidR="00EB4059" w:rsidRPr="00AF4042">
        <w:rPr>
          <w:rFonts w:eastAsia="Times New Roman" w:cs="Times New Roman"/>
          <w:szCs w:val="24"/>
          <w:lang w:val="en-US" w:eastAsia="en-ZW"/>
        </w:rPr>
        <w:t>r</w:t>
      </w:r>
      <w:r w:rsidR="00F20D26" w:rsidRPr="00AF4042">
        <w:rPr>
          <w:rFonts w:eastAsia="Times New Roman" w:cs="Times New Roman"/>
          <w:szCs w:val="24"/>
          <w:lang w:val="en-US" w:eastAsia="en-ZW"/>
        </w:rPr>
        <w:t xml:space="preserve"> irrespective of gender</w:t>
      </w:r>
    </w:p>
    <w:p w14:paraId="533B9C07" w14:textId="69AAE6EA" w:rsidR="003861B2" w:rsidRPr="00AF4042" w:rsidRDefault="0073761E" w:rsidP="00D25A6F">
      <w:pPr>
        <w:pStyle w:val="ListParagraph"/>
        <w:numPr>
          <w:ilvl w:val="0"/>
          <w:numId w:val="49"/>
        </w:numPr>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D</w:t>
      </w:r>
      <w:r w:rsidR="00A02690" w:rsidRPr="00AF4042">
        <w:rPr>
          <w:rFonts w:eastAsia="Times New Roman" w:cs="Times New Roman"/>
          <w:szCs w:val="24"/>
          <w:lang w:val="en-US" w:eastAsia="en-ZW"/>
        </w:rPr>
        <w:t xml:space="preserve">iscourage </w:t>
      </w:r>
      <w:hyperlink r:id="rId11" w:history="1">
        <w:r w:rsidR="00EB4059" w:rsidRPr="00AF4042">
          <w:rPr>
            <w:rFonts w:eastAsia="Times New Roman" w:cs="Times New Roman"/>
            <w:szCs w:val="24"/>
            <w:lang w:val="en-US" w:eastAsia="en-ZW"/>
          </w:rPr>
          <w:t>harassment</w:t>
        </w:r>
      </w:hyperlink>
      <w:r w:rsidR="00EB4059" w:rsidRPr="00AF4042">
        <w:rPr>
          <w:rFonts w:eastAsia="Times New Roman" w:cs="Times New Roman"/>
          <w:szCs w:val="24"/>
          <w:lang w:val="en-US" w:eastAsia="en-ZW"/>
        </w:rPr>
        <w:t xml:space="preserve"> or victimization</w:t>
      </w:r>
      <w:r w:rsidR="00F502F0" w:rsidRPr="00AF4042">
        <w:rPr>
          <w:rFonts w:eastAsia="Times New Roman" w:cs="Times New Roman"/>
          <w:szCs w:val="24"/>
          <w:lang w:val="en-US" w:eastAsia="en-ZW"/>
        </w:rPr>
        <w:t xml:space="preserve"> among </w:t>
      </w:r>
      <w:r w:rsidR="00497B3B" w:rsidRPr="00AF4042">
        <w:rPr>
          <w:rFonts w:eastAsia="Times New Roman" w:cs="Times New Roman"/>
          <w:szCs w:val="24"/>
          <w:lang w:val="en-US" w:eastAsia="en-ZW"/>
        </w:rPr>
        <w:t>staff</w:t>
      </w:r>
      <w:r w:rsidR="00EB4059" w:rsidRPr="00AF4042">
        <w:rPr>
          <w:rFonts w:eastAsia="Times New Roman" w:cs="Times New Roman"/>
          <w:szCs w:val="24"/>
          <w:lang w:val="en-US" w:eastAsia="en-ZW"/>
        </w:rPr>
        <w:t xml:space="preserve">. </w:t>
      </w:r>
    </w:p>
    <w:p w14:paraId="30DD8AE4" w14:textId="38489001" w:rsidR="00EB4059" w:rsidRPr="00AF4042" w:rsidRDefault="003861B2" w:rsidP="00D25A6F">
      <w:pPr>
        <w:pStyle w:val="ListParagraph"/>
        <w:numPr>
          <w:ilvl w:val="0"/>
          <w:numId w:val="49"/>
        </w:numPr>
        <w:spacing w:after="0" w:line="360" w:lineRule="auto"/>
        <w:ind w:left="360"/>
        <w:jc w:val="both"/>
        <w:rPr>
          <w:rFonts w:eastAsia="Times New Roman" w:cs="Times New Roman"/>
          <w:szCs w:val="24"/>
          <w:lang w:val="en-US" w:eastAsia="en-ZW"/>
        </w:rPr>
      </w:pPr>
      <w:r w:rsidRPr="00AF4042">
        <w:rPr>
          <w:rFonts w:eastAsia="Times New Roman" w:cs="Times New Roman"/>
          <w:szCs w:val="24"/>
          <w:lang w:val="en-US" w:eastAsia="en-ZW"/>
        </w:rPr>
        <w:t xml:space="preserve">Ensure </w:t>
      </w:r>
      <w:r w:rsidR="003D078F" w:rsidRPr="00AF4042">
        <w:rPr>
          <w:rFonts w:eastAsia="Times New Roman" w:cs="Times New Roman"/>
          <w:szCs w:val="24"/>
          <w:lang w:val="en-US" w:eastAsia="en-ZW"/>
        </w:rPr>
        <w:t>all staff</w:t>
      </w:r>
      <w:r w:rsidR="00EB4059" w:rsidRPr="00AF4042">
        <w:rPr>
          <w:rFonts w:eastAsia="Times New Roman" w:cs="Times New Roman"/>
          <w:szCs w:val="24"/>
          <w:lang w:val="en-US" w:eastAsia="en-ZW"/>
        </w:rPr>
        <w:t xml:space="preserve"> conform </w:t>
      </w:r>
      <w:r w:rsidR="00F77119">
        <w:rPr>
          <w:rFonts w:eastAsia="Times New Roman" w:cs="Times New Roman"/>
          <w:szCs w:val="24"/>
          <w:lang w:val="en-US" w:eastAsia="en-ZW"/>
        </w:rPr>
        <w:t>to</w:t>
      </w:r>
      <w:r w:rsidR="00EB4059" w:rsidRPr="00AF4042">
        <w:rPr>
          <w:rFonts w:eastAsia="Times New Roman" w:cs="Times New Roman"/>
          <w:szCs w:val="24"/>
          <w:lang w:val="en-US" w:eastAsia="en-ZW"/>
        </w:rPr>
        <w:t xml:space="preserve"> </w:t>
      </w:r>
      <w:r w:rsidRPr="00AF4042">
        <w:rPr>
          <w:rFonts w:eastAsia="Times New Roman" w:cs="Times New Roman"/>
          <w:szCs w:val="24"/>
          <w:lang w:val="en-US" w:eastAsia="en-ZW"/>
        </w:rPr>
        <w:t>the</w:t>
      </w:r>
      <w:r w:rsidR="00EB4059" w:rsidRPr="00AF4042">
        <w:rPr>
          <w:rFonts w:eastAsia="Times New Roman" w:cs="Times New Roman"/>
          <w:szCs w:val="24"/>
          <w:lang w:val="en-US" w:eastAsia="en-ZW"/>
        </w:rPr>
        <w:t> </w:t>
      </w:r>
      <w:hyperlink r:id="rId12" w:tgtFrame="_blank" w:history="1">
        <w:r w:rsidR="00EB4059" w:rsidRPr="00AF4042">
          <w:rPr>
            <w:rFonts w:eastAsia="Times New Roman" w:cs="Times New Roman"/>
            <w:szCs w:val="24"/>
            <w:lang w:val="en-US" w:eastAsia="en-ZW"/>
          </w:rPr>
          <w:t>equal opportunity policy</w:t>
        </w:r>
      </w:hyperlink>
      <w:r w:rsidR="00EB4059" w:rsidRPr="00AF4042">
        <w:rPr>
          <w:rFonts w:eastAsia="Times New Roman" w:cs="Times New Roman"/>
          <w:szCs w:val="24"/>
          <w:lang w:val="en-US" w:eastAsia="en-ZW"/>
        </w:rPr>
        <w:t> in all aspects of their work, from recruitment and performance evaluation to interpersonal relations</w:t>
      </w:r>
    </w:p>
    <w:p w14:paraId="3E261835" w14:textId="77777777" w:rsidR="00170FFC" w:rsidRPr="00AF4042" w:rsidRDefault="00A02690" w:rsidP="00D25A6F">
      <w:pPr>
        <w:pStyle w:val="ListParagraph"/>
        <w:widowControl w:val="0"/>
        <w:numPr>
          <w:ilvl w:val="0"/>
          <w:numId w:val="47"/>
        </w:numPr>
        <w:overflowPunct w:val="0"/>
        <w:autoSpaceDE w:val="0"/>
        <w:autoSpaceDN w:val="0"/>
        <w:adjustRightInd w:val="0"/>
        <w:spacing w:after="0" w:line="360" w:lineRule="auto"/>
        <w:ind w:left="300"/>
        <w:rPr>
          <w:rFonts w:eastAsia="Times New Roman" w:cs="Times New Roman"/>
          <w:szCs w:val="24"/>
          <w:lang w:val="en-US" w:eastAsia="en-ZW"/>
        </w:rPr>
      </w:pPr>
      <w:r w:rsidRPr="00AF4042">
        <w:rPr>
          <w:rFonts w:eastAsia="Times New Roman" w:cs="Times New Roman"/>
          <w:szCs w:val="24"/>
          <w:lang w:val="en-US" w:eastAsia="en-ZW"/>
        </w:rPr>
        <w:t>All staff to care for Bank assets</w:t>
      </w:r>
    </w:p>
    <w:p w14:paraId="567B78C0" w14:textId="77777777" w:rsidR="00170FFC" w:rsidRPr="00AF4042" w:rsidRDefault="00170FFC" w:rsidP="00D25A6F">
      <w:pPr>
        <w:pStyle w:val="ListParagraph"/>
        <w:widowControl w:val="0"/>
        <w:numPr>
          <w:ilvl w:val="0"/>
          <w:numId w:val="47"/>
        </w:numPr>
        <w:overflowPunct w:val="0"/>
        <w:autoSpaceDE w:val="0"/>
        <w:autoSpaceDN w:val="0"/>
        <w:adjustRightInd w:val="0"/>
        <w:spacing w:after="0" w:line="360" w:lineRule="auto"/>
        <w:ind w:left="300"/>
        <w:jc w:val="both"/>
        <w:rPr>
          <w:rFonts w:eastAsia="Times New Roman" w:cs="Times New Roman"/>
          <w:szCs w:val="24"/>
          <w:lang w:val="en-US" w:eastAsia="en-ZW"/>
        </w:rPr>
      </w:pPr>
      <w:r w:rsidRPr="00AF4042">
        <w:rPr>
          <w:rFonts w:eastAsia="Times New Roman" w:cs="Times New Roman"/>
          <w:szCs w:val="24"/>
          <w:lang w:val="en-US" w:eastAsia="en-ZW"/>
        </w:rPr>
        <w:t xml:space="preserve">To establish internal mechanisms to manage staff engagement in outside interests. </w:t>
      </w:r>
    </w:p>
    <w:p w14:paraId="59D4533C" w14:textId="77777777" w:rsidR="00170FFC" w:rsidRPr="00AF4042" w:rsidRDefault="00170FFC" w:rsidP="00D25A6F">
      <w:pPr>
        <w:pStyle w:val="ListParagraph"/>
        <w:numPr>
          <w:ilvl w:val="0"/>
          <w:numId w:val="47"/>
        </w:numPr>
        <w:spacing w:after="0" w:line="360" w:lineRule="auto"/>
        <w:ind w:left="300"/>
        <w:jc w:val="both"/>
        <w:rPr>
          <w:rFonts w:eastAsia="Times New Roman" w:cs="Times New Roman"/>
          <w:szCs w:val="24"/>
          <w:lang w:val="en-US" w:eastAsia="en-ZW"/>
        </w:rPr>
      </w:pPr>
      <w:r w:rsidRPr="00AF4042">
        <w:rPr>
          <w:rFonts w:eastAsia="Times New Roman" w:cs="Times New Roman"/>
          <w:szCs w:val="24"/>
          <w:lang w:val="en-US" w:eastAsia="en-ZW"/>
        </w:rPr>
        <w:t>To regulate the amount of Bank time permissible in external</w:t>
      </w:r>
      <w:r w:rsidR="003861B2" w:rsidRPr="00AF4042">
        <w:rPr>
          <w:rFonts w:eastAsia="Times New Roman" w:cs="Times New Roman"/>
          <w:szCs w:val="24"/>
          <w:lang w:val="en-US" w:eastAsia="en-ZW"/>
        </w:rPr>
        <w:t xml:space="preserve"> activities</w:t>
      </w:r>
    </w:p>
    <w:p w14:paraId="418A1DCE" w14:textId="77777777" w:rsidR="00AD5AFC" w:rsidRPr="00AF4042" w:rsidRDefault="00AD5AFC" w:rsidP="00AF4042">
      <w:pPr>
        <w:spacing w:line="360" w:lineRule="auto"/>
        <w:jc w:val="both"/>
        <w:rPr>
          <w:rFonts w:eastAsia="Times New Roman" w:cs="Times New Roman"/>
          <w:szCs w:val="24"/>
          <w:lang w:val="en-US" w:eastAsia="en-ZW"/>
        </w:rPr>
      </w:pPr>
    </w:p>
    <w:p w14:paraId="6AA64F16" w14:textId="525FEA92" w:rsidR="009E1F1F" w:rsidRPr="00AF4042" w:rsidRDefault="00AD5AFC" w:rsidP="00AF4042">
      <w:pPr>
        <w:spacing w:line="360" w:lineRule="auto"/>
        <w:jc w:val="both"/>
        <w:rPr>
          <w:rFonts w:eastAsia="Times New Roman" w:cs="Times New Roman"/>
          <w:szCs w:val="24"/>
          <w:lang w:val="en-US" w:eastAsia="en-ZW"/>
        </w:rPr>
      </w:pPr>
      <w:r w:rsidRPr="00AF4042">
        <w:rPr>
          <w:rFonts w:eastAsia="Times New Roman" w:cs="Times New Roman"/>
          <w:szCs w:val="24"/>
          <w:lang w:val="en-US" w:eastAsia="en-ZW"/>
        </w:rPr>
        <w:lastRenderedPageBreak/>
        <w:t>Workplace conduct is governed by different policies</w:t>
      </w:r>
      <w:r w:rsidR="00D30991">
        <w:rPr>
          <w:rFonts w:eastAsia="Times New Roman" w:cs="Times New Roman"/>
          <w:szCs w:val="24"/>
          <w:lang w:val="en-US" w:eastAsia="en-ZW"/>
        </w:rPr>
        <w:t>,</w:t>
      </w:r>
      <w:r w:rsidRPr="00AF4042">
        <w:rPr>
          <w:rFonts w:eastAsia="Times New Roman" w:cs="Times New Roman"/>
          <w:szCs w:val="24"/>
          <w:lang w:val="en-US" w:eastAsia="en-ZW"/>
        </w:rPr>
        <w:t xml:space="preserve"> which include issues with ethics, safety, health and environment, travel management and handling sexual harassment</w:t>
      </w:r>
      <w:r w:rsidR="00D30991">
        <w:rPr>
          <w:rFonts w:eastAsia="Times New Roman" w:cs="Times New Roman"/>
          <w:szCs w:val="24"/>
          <w:lang w:val="en-US" w:eastAsia="en-ZW"/>
        </w:rPr>
        <w:t>,</w:t>
      </w:r>
      <w:r w:rsidRPr="00AF4042">
        <w:rPr>
          <w:rFonts w:eastAsia="Times New Roman" w:cs="Times New Roman"/>
          <w:szCs w:val="24"/>
          <w:lang w:val="en-US" w:eastAsia="en-ZW"/>
        </w:rPr>
        <w:t xml:space="preserve"> among others. </w:t>
      </w:r>
      <w:r w:rsidR="00B11DE2" w:rsidRPr="00AF4042">
        <w:rPr>
          <w:rFonts w:eastAsia="Times New Roman" w:cs="Times New Roman"/>
          <w:szCs w:val="24"/>
          <w:lang w:val="en-US" w:eastAsia="en-ZW"/>
        </w:rPr>
        <w:t>This section seeks to articulate policy guidelines in respect of the following</w:t>
      </w:r>
      <w:r w:rsidRPr="00AF4042">
        <w:rPr>
          <w:rFonts w:eastAsia="Times New Roman" w:cs="Times New Roman"/>
          <w:szCs w:val="24"/>
          <w:lang w:val="en-US" w:eastAsia="en-ZW"/>
        </w:rPr>
        <w:t>:</w:t>
      </w:r>
      <w:r w:rsidR="00B11DE2" w:rsidRPr="00AF4042">
        <w:rPr>
          <w:rFonts w:eastAsia="Times New Roman" w:cs="Times New Roman"/>
          <w:szCs w:val="24"/>
          <w:lang w:val="en-US" w:eastAsia="en-ZW"/>
        </w:rPr>
        <w:t xml:space="preserve">  </w:t>
      </w:r>
    </w:p>
    <w:p w14:paraId="4AE02D2D" w14:textId="77777777" w:rsidR="00C417BF" w:rsidRPr="00C417BF" w:rsidRDefault="00C417BF" w:rsidP="00D25A6F">
      <w:pPr>
        <w:pStyle w:val="ListParagraph"/>
        <w:numPr>
          <w:ilvl w:val="0"/>
          <w:numId w:val="52"/>
        </w:numPr>
        <w:spacing w:line="360" w:lineRule="auto"/>
        <w:rPr>
          <w:rFonts w:cs="Times New Roman"/>
          <w:vanish/>
          <w:szCs w:val="24"/>
          <w:lang w:val="en-US"/>
        </w:rPr>
      </w:pPr>
    </w:p>
    <w:p w14:paraId="37AB33DC" w14:textId="77777777" w:rsidR="00C417BF" w:rsidRPr="00C417BF" w:rsidRDefault="00C417BF" w:rsidP="00D25A6F">
      <w:pPr>
        <w:pStyle w:val="ListParagraph"/>
        <w:numPr>
          <w:ilvl w:val="1"/>
          <w:numId w:val="52"/>
        </w:numPr>
        <w:spacing w:line="360" w:lineRule="auto"/>
        <w:rPr>
          <w:rFonts w:cs="Times New Roman"/>
          <w:vanish/>
          <w:szCs w:val="24"/>
          <w:lang w:val="en-US"/>
        </w:rPr>
      </w:pPr>
    </w:p>
    <w:p w14:paraId="6F7F5BA8" w14:textId="77777777" w:rsidR="00C417BF" w:rsidRPr="00C417BF" w:rsidRDefault="00C417BF" w:rsidP="00D25A6F">
      <w:pPr>
        <w:pStyle w:val="ListParagraph"/>
        <w:numPr>
          <w:ilvl w:val="1"/>
          <w:numId w:val="52"/>
        </w:numPr>
        <w:spacing w:line="360" w:lineRule="auto"/>
        <w:rPr>
          <w:rFonts w:cs="Times New Roman"/>
          <w:vanish/>
          <w:szCs w:val="24"/>
          <w:lang w:val="en-US"/>
        </w:rPr>
      </w:pPr>
    </w:p>
    <w:p w14:paraId="285A736B" w14:textId="3DF15CBC" w:rsidR="00460C8C" w:rsidRPr="00AF4042" w:rsidRDefault="00460C8C" w:rsidP="00D25A6F">
      <w:pPr>
        <w:pStyle w:val="ListParagraph"/>
        <w:numPr>
          <w:ilvl w:val="1"/>
          <w:numId w:val="52"/>
        </w:numPr>
        <w:spacing w:line="360" w:lineRule="auto"/>
        <w:rPr>
          <w:rFonts w:cs="Times New Roman"/>
          <w:szCs w:val="24"/>
          <w:lang w:val="en-US"/>
        </w:rPr>
      </w:pPr>
      <w:r w:rsidRPr="00AF4042">
        <w:rPr>
          <w:rFonts w:cs="Times New Roman"/>
          <w:szCs w:val="24"/>
          <w:lang w:val="en-US"/>
        </w:rPr>
        <w:t xml:space="preserve"> </w:t>
      </w:r>
      <w:r w:rsidR="00C05B25" w:rsidRPr="00AF4042">
        <w:rPr>
          <w:rFonts w:cs="Times New Roman"/>
          <w:szCs w:val="24"/>
          <w:lang w:val="en-US"/>
        </w:rPr>
        <w:t>Code of Ethics</w:t>
      </w:r>
      <w:r w:rsidR="000B2E3F" w:rsidRPr="00AF4042">
        <w:rPr>
          <w:rFonts w:cs="Times New Roman"/>
          <w:szCs w:val="24"/>
          <w:lang w:val="en-US"/>
        </w:rPr>
        <w:t xml:space="preserve"> </w:t>
      </w:r>
    </w:p>
    <w:p w14:paraId="697F7AF3" w14:textId="4AB1C258" w:rsidR="00C417BF" w:rsidRDefault="00C417BF" w:rsidP="00D25A6F">
      <w:pPr>
        <w:pStyle w:val="ListParagraph"/>
        <w:numPr>
          <w:ilvl w:val="1"/>
          <w:numId w:val="52"/>
        </w:numPr>
        <w:spacing w:line="360" w:lineRule="auto"/>
        <w:rPr>
          <w:rFonts w:cs="Times New Roman"/>
          <w:szCs w:val="24"/>
          <w:lang w:val="en-US"/>
        </w:rPr>
      </w:pPr>
      <w:r>
        <w:rPr>
          <w:rFonts w:cs="Times New Roman"/>
          <w:szCs w:val="24"/>
          <w:lang w:val="en-US"/>
        </w:rPr>
        <w:t>Gift</w:t>
      </w:r>
    </w:p>
    <w:p w14:paraId="366A5899" w14:textId="4280FD3A" w:rsidR="00460C8C" w:rsidRPr="00AF4042" w:rsidRDefault="008B3103" w:rsidP="00D25A6F">
      <w:pPr>
        <w:pStyle w:val="ListParagraph"/>
        <w:numPr>
          <w:ilvl w:val="1"/>
          <w:numId w:val="52"/>
        </w:numPr>
        <w:spacing w:line="360" w:lineRule="auto"/>
        <w:rPr>
          <w:rFonts w:cs="Times New Roman"/>
          <w:szCs w:val="24"/>
          <w:lang w:val="en-US"/>
        </w:rPr>
      </w:pPr>
      <w:r w:rsidRPr="00AF4042">
        <w:rPr>
          <w:rFonts w:cs="Times New Roman"/>
          <w:szCs w:val="24"/>
          <w:lang w:val="en-US"/>
        </w:rPr>
        <w:t>Emplo</w:t>
      </w:r>
      <w:r w:rsidR="000B2E3F" w:rsidRPr="00AF4042">
        <w:rPr>
          <w:rFonts w:cs="Times New Roman"/>
          <w:szCs w:val="24"/>
          <w:lang w:val="en-US"/>
        </w:rPr>
        <w:t xml:space="preserve">yment </w:t>
      </w:r>
      <w:r w:rsidRPr="00AF4042">
        <w:rPr>
          <w:rFonts w:cs="Times New Roman"/>
          <w:szCs w:val="24"/>
          <w:lang w:val="en-US"/>
        </w:rPr>
        <w:t>Equity</w:t>
      </w:r>
    </w:p>
    <w:p w14:paraId="5AAEC046" w14:textId="0E3ABB38" w:rsidR="006606EB" w:rsidRPr="00AF4042" w:rsidRDefault="008B3103" w:rsidP="00D25A6F">
      <w:pPr>
        <w:pStyle w:val="ListParagraph"/>
        <w:numPr>
          <w:ilvl w:val="1"/>
          <w:numId w:val="52"/>
        </w:numPr>
        <w:spacing w:line="360" w:lineRule="auto"/>
        <w:rPr>
          <w:rFonts w:cs="Times New Roman"/>
          <w:szCs w:val="24"/>
          <w:lang w:val="en-US"/>
        </w:rPr>
      </w:pPr>
      <w:r w:rsidRPr="00AF4042">
        <w:rPr>
          <w:rFonts w:cs="Times New Roman"/>
          <w:szCs w:val="24"/>
          <w:lang w:val="en-US"/>
        </w:rPr>
        <w:t>Client Confidentiality</w:t>
      </w:r>
    </w:p>
    <w:p w14:paraId="7D131EFC" w14:textId="6A76DA95" w:rsidR="006606EB" w:rsidRPr="00AF4042" w:rsidRDefault="007556FF" w:rsidP="00D25A6F">
      <w:pPr>
        <w:pStyle w:val="ListParagraph"/>
        <w:numPr>
          <w:ilvl w:val="1"/>
          <w:numId w:val="52"/>
        </w:numPr>
        <w:spacing w:line="360" w:lineRule="auto"/>
        <w:rPr>
          <w:rFonts w:cs="Times New Roman"/>
          <w:szCs w:val="24"/>
          <w:lang w:val="en-US"/>
        </w:rPr>
      </w:pPr>
      <w:r w:rsidRPr="00AF4042">
        <w:rPr>
          <w:rFonts w:cs="Times New Roman"/>
          <w:szCs w:val="24"/>
          <w:lang w:val="en-US"/>
        </w:rPr>
        <w:t xml:space="preserve"> </w:t>
      </w:r>
      <w:r w:rsidR="000B2E3F" w:rsidRPr="00AF4042">
        <w:rPr>
          <w:rFonts w:eastAsiaTheme="minorEastAsia" w:cs="Times New Roman"/>
          <w:szCs w:val="24"/>
          <w:lang w:eastAsia="en-ZW"/>
        </w:rPr>
        <w:t>Money laundering and Financing of Terrorism</w:t>
      </w:r>
    </w:p>
    <w:p w14:paraId="6198966A" w14:textId="02A03E2F" w:rsidR="006606EB" w:rsidRPr="00AF4042" w:rsidRDefault="00460C8C" w:rsidP="00D25A6F">
      <w:pPr>
        <w:pStyle w:val="ListParagraph"/>
        <w:numPr>
          <w:ilvl w:val="1"/>
          <w:numId w:val="52"/>
        </w:numPr>
        <w:spacing w:line="360" w:lineRule="auto"/>
        <w:rPr>
          <w:rFonts w:cs="Times New Roman"/>
          <w:szCs w:val="24"/>
          <w:lang w:val="en-US"/>
        </w:rPr>
      </w:pPr>
      <w:r w:rsidRPr="00AF4042">
        <w:rPr>
          <w:rFonts w:cs="Times New Roman"/>
          <w:szCs w:val="24"/>
          <w:lang w:val="en-US"/>
        </w:rPr>
        <w:t xml:space="preserve"> </w:t>
      </w:r>
      <w:r w:rsidR="009C3A31" w:rsidRPr="00AF4042">
        <w:rPr>
          <w:rFonts w:cs="Times New Roman"/>
          <w:szCs w:val="24"/>
          <w:lang w:val="en-US"/>
        </w:rPr>
        <w:t>Safety, Health, Environment</w:t>
      </w:r>
      <w:r w:rsidR="00AE4119" w:rsidRPr="00AF4042">
        <w:rPr>
          <w:rFonts w:cs="Times New Roman"/>
          <w:szCs w:val="24"/>
          <w:lang w:val="en-US"/>
        </w:rPr>
        <w:t>, Wellness</w:t>
      </w:r>
      <w:r w:rsidR="009C3A31" w:rsidRPr="00AF4042">
        <w:rPr>
          <w:rFonts w:cs="Times New Roman"/>
          <w:szCs w:val="24"/>
          <w:lang w:val="en-US"/>
        </w:rPr>
        <w:t xml:space="preserve"> and Quality</w:t>
      </w:r>
    </w:p>
    <w:p w14:paraId="3F6C0955" w14:textId="77777777" w:rsidR="00C417BF" w:rsidRDefault="00460C8C" w:rsidP="00D25A6F">
      <w:pPr>
        <w:pStyle w:val="ListParagraph"/>
        <w:numPr>
          <w:ilvl w:val="1"/>
          <w:numId w:val="52"/>
        </w:numPr>
        <w:spacing w:line="360" w:lineRule="auto"/>
        <w:rPr>
          <w:rFonts w:cs="Times New Roman"/>
          <w:szCs w:val="24"/>
          <w:lang w:val="en-US"/>
        </w:rPr>
      </w:pPr>
      <w:r w:rsidRPr="00AF4042">
        <w:rPr>
          <w:rFonts w:cs="Times New Roman"/>
          <w:szCs w:val="24"/>
          <w:lang w:val="en-US"/>
        </w:rPr>
        <w:t xml:space="preserve"> </w:t>
      </w:r>
      <w:r w:rsidR="00C417BF">
        <w:rPr>
          <w:rFonts w:cs="Times New Roman"/>
          <w:szCs w:val="24"/>
          <w:lang w:val="en-US"/>
        </w:rPr>
        <w:t>Public Statements</w:t>
      </w:r>
    </w:p>
    <w:p w14:paraId="75098ACA" w14:textId="1715EE84" w:rsidR="00C417BF" w:rsidRPr="00C417BF" w:rsidRDefault="000B2E3F" w:rsidP="00D25A6F">
      <w:pPr>
        <w:pStyle w:val="ListParagraph"/>
        <w:numPr>
          <w:ilvl w:val="1"/>
          <w:numId w:val="52"/>
        </w:numPr>
        <w:spacing w:line="360" w:lineRule="auto"/>
        <w:rPr>
          <w:rFonts w:cs="Times New Roman"/>
          <w:szCs w:val="24"/>
          <w:lang w:val="en-US"/>
        </w:rPr>
      </w:pPr>
      <w:r w:rsidRPr="00C417BF">
        <w:rPr>
          <w:rFonts w:cs="Times New Roman"/>
          <w:szCs w:val="24"/>
          <w:lang w:val="en-US"/>
        </w:rPr>
        <w:t xml:space="preserve">Use of </w:t>
      </w:r>
      <w:r w:rsidR="009C3A31" w:rsidRPr="00C417BF">
        <w:rPr>
          <w:rFonts w:cs="Times New Roman"/>
          <w:szCs w:val="24"/>
          <w:lang w:val="en-US"/>
        </w:rPr>
        <w:t>Bank Assets (Computer; Internet and e-</w:t>
      </w:r>
      <w:r w:rsidR="00D30991" w:rsidRPr="00C417BF">
        <w:rPr>
          <w:rFonts w:cs="Times New Roman"/>
          <w:szCs w:val="24"/>
          <w:lang w:val="en-US"/>
        </w:rPr>
        <w:t>m</w:t>
      </w:r>
      <w:r w:rsidR="009C3A31" w:rsidRPr="00C417BF">
        <w:rPr>
          <w:rFonts w:cs="Times New Roman"/>
          <w:szCs w:val="24"/>
          <w:lang w:val="en-US"/>
        </w:rPr>
        <w:t>ail Usage)</w:t>
      </w:r>
    </w:p>
    <w:p w14:paraId="1D2563DC" w14:textId="394DB445" w:rsidR="00481BF2" w:rsidRPr="00C417BF" w:rsidRDefault="00481BF2" w:rsidP="00D25A6F">
      <w:pPr>
        <w:pStyle w:val="ListParagraph"/>
        <w:numPr>
          <w:ilvl w:val="1"/>
          <w:numId w:val="52"/>
        </w:numPr>
        <w:spacing w:line="360" w:lineRule="auto"/>
        <w:rPr>
          <w:rFonts w:cs="Times New Roman"/>
          <w:szCs w:val="24"/>
          <w:lang w:val="en-US"/>
        </w:rPr>
      </w:pPr>
      <w:r w:rsidRPr="00C417BF">
        <w:rPr>
          <w:rFonts w:cs="Times New Roman"/>
          <w:szCs w:val="24"/>
        </w:rPr>
        <w:t>Business Communication, Data and Transport Policy</w:t>
      </w:r>
    </w:p>
    <w:p w14:paraId="27766787" w14:textId="6428239B" w:rsidR="006606EB" w:rsidRPr="00AF4042" w:rsidRDefault="00DB7545" w:rsidP="00D25A6F">
      <w:pPr>
        <w:pStyle w:val="ListParagraph"/>
        <w:numPr>
          <w:ilvl w:val="1"/>
          <w:numId w:val="52"/>
        </w:numPr>
        <w:spacing w:line="360" w:lineRule="auto"/>
        <w:rPr>
          <w:rFonts w:cs="Times New Roman"/>
          <w:szCs w:val="24"/>
          <w:lang w:val="en-US"/>
        </w:rPr>
      </w:pPr>
      <w:r w:rsidRPr="00AF4042">
        <w:rPr>
          <w:rFonts w:cs="Times New Roman"/>
          <w:szCs w:val="24"/>
          <w:lang w:val="en-US"/>
        </w:rPr>
        <w:t>Emergency response and securit</w:t>
      </w:r>
      <w:r w:rsidR="006606EB" w:rsidRPr="00AF4042">
        <w:rPr>
          <w:rFonts w:cs="Times New Roman"/>
          <w:szCs w:val="24"/>
          <w:lang w:val="en-US"/>
        </w:rPr>
        <w:t>y</w:t>
      </w:r>
    </w:p>
    <w:p w14:paraId="046E6523" w14:textId="77777777" w:rsidR="00437DD9" w:rsidRPr="00AF4042" w:rsidRDefault="00E369A4" w:rsidP="00D25A6F">
      <w:pPr>
        <w:pStyle w:val="ListParagraph"/>
        <w:numPr>
          <w:ilvl w:val="1"/>
          <w:numId w:val="52"/>
        </w:numPr>
        <w:spacing w:line="360" w:lineRule="auto"/>
        <w:rPr>
          <w:rFonts w:cs="Times New Roman"/>
          <w:szCs w:val="24"/>
          <w:lang w:val="en-US"/>
        </w:rPr>
      </w:pPr>
      <w:r w:rsidRPr="00AF4042">
        <w:rPr>
          <w:rFonts w:cs="Times New Roman"/>
          <w:szCs w:val="24"/>
          <w:lang w:val="en-US"/>
        </w:rPr>
        <w:t>Alcohol, Smoking and Drugs Ab</w:t>
      </w:r>
      <w:r w:rsidR="008B3103" w:rsidRPr="00AF4042">
        <w:rPr>
          <w:rFonts w:cs="Times New Roman"/>
          <w:szCs w:val="24"/>
          <w:lang w:val="en-US"/>
        </w:rPr>
        <w:t>use</w:t>
      </w:r>
    </w:p>
    <w:p w14:paraId="1A2AA0F2" w14:textId="77777777" w:rsidR="00437DD9" w:rsidRPr="00AF4042" w:rsidRDefault="00C05B25" w:rsidP="00D25A6F">
      <w:pPr>
        <w:pStyle w:val="ListParagraph"/>
        <w:numPr>
          <w:ilvl w:val="1"/>
          <w:numId w:val="52"/>
        </w:numPr>
        <w:spacing w:line="360" w:lineRule="auto"/>
        <w:rPr>
          <w:rFonts w:cs="Times New Roman"/>
          <w:szCs w:val="24"/>
          <w:lang w:val="en-US"/>
        </w:rPr>
      </w:pPr>
      <w:r w:rsidRPr="00AF4042">
        <w:rPr>
          <w:rFonts w:cs="Times New Roman"/>
          <w:szCs w:val="24"/>
          <w:lang w:val="en-US"/>
        </w:rPr>
        <w:t xml:space="preserve">Firearms /Dangerous Weapons </w:t>
      </w:r>
    </w:p>
    <w:p w14:paraId="706D245A" w14:textId="77777777" w:rsidR="000F6D5B" w:rsidRPr="00AF4042" w:rsidRDefault="00050908" w:rsidP="00D25A6F">
      <w:pPr>
        <w:pStyle w:val="ListParagraph"/>
        <w:numPr>
          <w:ilvl w:val="1"/>
          <w:numId w:val="52"/>
        </w:numPr>
        <w:spacing w:line="360" w:lineRule="auto"/>
        <w:rPr>
          <w:rFonts w:cs="Times New Roman"/>
          <w:szCs w:val="24"/>
          <w:lang w:val="en-US"/>
        </w:rPr>
      </w:pPr>
      <w:r w:rsidRPr="00AF4042">
        <w:rPr>
          <w:rFonts w:cs="Times New Roman"/>
          <w:szCs w:val="24"/>
          <w:lang w:val="en-US"/>
        </w:rPr>
        <w:t>Election of IDBZ Staff to a Political Affiliati</w:t>
      </w:r>
      <w:r w:rsidR="008B3103" w:rsidRPr="00AF4042">
        <w:rPr>
          <w:rFonts w:cs="Times New Roman"/>
          <w:szCs w:val="24"/>
          <w:lang w:val="en-US"/>
        </w:rPr>
        <w:t>on</w:t>
      </w:r>
    </w:p>
    <w:p w14:paraId="261872A1" w14:textId="77777777" w:rsidR="009E1F1F" w:rsidRPr="00AF4042" w:rsidRDefault="009E1F1F" w:rsidP="00D25A6F">
      <w:pPr>
        <w:pStyle w:val="ListParagraph"/>
        <w:numPr>
          <w:ilvl w:val="1"/>
          <w:numId w:val="52"/>
        </w:numPr>
        <w:spacing w:line="360" w:lineRule="auto"/>
        <w:rPr>
          <w:rFonts w:cs="Times New Roman"/>
          <w:szCs w:val="24"/>
          <w:lang w:val="en-US"/>
        </w:rPr>
      </w:pPr>
      <w:r w:rsidRPr="00AF4042">
        <w:rPr>
          <w:rFonts w:cs="Times New Roman"/>
          <w:szCs w:val="24"/>
          <w:lang w:val="en-US"/>
        </w:rPr>
        <w:t>Sexual Harassment</w:t>
      </w:r>
    </w:p>
    <w:p w14:paraId="12F24D8D" w14:textId="18820650" w:rsidR="009E1F1F" w:rsidRPr="00AF4042" w:rsidRDefault="009E1F1F" w:rsidP="00D25A6F">
      <w:pPr>
        <w:pStyle w:val="ListParagraph"/>
        <w:numPr>
          <w:ilvl w:val="1"/>
          <w:numId w:val="52"/>
        </w:numPr>
        <w:spacing w:after="0" w:line="360" w:lineRule="auto"/>
        <w:rPr>
          <w:rFonts w:cs="Times New Roman"/>
          <w:szCs w:val="24"/>
          <w:lang w:val="en-US"/>
        </w:rPr>
      </w:pPr>
      <w:r w:rsidRPr="00AF4042">
        <w:rPr>
          <w:rFonts w:cs="Times New Roman"/>
          <w:szCs w:val="24"/>
          <w:lang w:val="en-US"/>
        </w:rPr>
        <w:t>Bullying and Harassment</w:t>
      </w:r>
    </w:p>
    <w:p w14:paraId="7495E380" w14:textId="0D1AD837" w:rsidR="008C0A13" w:rsidRPr="00C417BF" w:rsidRDefault="00481BF2" w:rsidP="00D25A6F">
      <w:pPr>
        <w:pStyle w:val="ListParagraph"/>
        <w:numPr>
          <w:ilvl w:val="1"/>
          <w:numId w:val="52"/>
        </w:numPr>
        <w:spacing w:after="0" w:line="360" w:lineRule="auto"/>
        <w:rPr>
          <w:rFonts w:cs="Times New Roman"/>
          <w:szCs w:val="24"/>
          <w:lang w:val="en-US"/>
        </w:rPr>
      </w:pPr>
      <w:r w:rsidRPr="00AF4042">
        <w:rPr>
          <w:rFonts w:eastAsia="Times New Roman" w:cs="Times New Roman"/>
          <w:szCs w:val="24"/>
          <w:lang w:eastAsia="en-ZW"/>
        </w:rPr>
        <w:t>Disability and Accessibility</w:t>
      </w:r>
    </w:p>
    <w:p w14:paraId="59E567CE" w14:textId="33C1DF1D" w:rsidR="00C417BF" w:rsidRPr="00AF4042" w:rsidRDefault="00C417BF" w:rsidP="00D25A6F">
      <w:pPr>
        <w:pStyle w:val="ListParagraph"/>
        <w:numPr>
          <w:ilvl w:val="1"/>
          <w:numId w:val="52"/>
        </w:numPr>
        <w:spacing w:after="0" w:line="360" w:lineRule="auto"/>
        <w:rPr>
          <w:rFonts w:cs="Times New Roman"/>
          <w:szCs w:val="24"/>
          <w:lang w:val="en-US"/>
        </w:rPr>
      </w:pPr>
      <w:r>
        <w:rPr>
          <w:rFonts w:eastAsia="Times New Roman" w:cs="Times New Roman"/>
          <w:szCs w:val="24"/>
          <w:lang w:eastAsia="en-ZW"/>
        </w:rPr>
        <w:t>Dress Code</w:t>
      </w:r>
    </w:p>
    <w:p w14:paraId="61873CCF" w14:textId="15B08536" w:rsidR="00481BF2" w:rsidRPr="00AF4042" w:rsidRDefault="00481BF2" w:rsidP="00AF4042">
      <w:pPr>
        <w:spacing w:after="0" w:line="360" w:lineRule="auto"/>
        <w:rPr>
          <w:rFonts w:cs="Times New Roman"/>
          <w:szCs w:val="24"/>
          <w:lang w:val="en-US"/>
        </w:rPr>
      </w:pPr>
    </w:p>
    <w:p w14:paraId="2FF31641" w14:textId="77777777" w:rsidR="00481BF2" w:rsidRPr="00AF4042" w:rsidRDefault="00481BF2" w:rsidP="00AF4042">
      <w:pPr>
        <w:spacing w:after="0" w:line="360" w:lineRule="auto"/>
        <w:rPr>
          <w:rFonts w:cs="Times New Roman"/>
          <w:szCs w:val="24"/>
          <w:lang w:val="en-US"/>
        </w:rPr>
      </w:pPr>
    </w:p>
    <w:p w14:paraId="0F8B76E8" w14:textId="77777777" w:rsidR="00C417BF" w:rsidRPr="00C417BF" w:rsidRDefault="00C417BF" w:rsidP="00D25A6F">
      <w:pPr>
        <w:pStyle w:val="ListParagraph"/>
        <w:keepNext/>
        <w:keepLines/>
        <w:numPr>
          <w:ilvl w:val="1"/>
          <w:numId w:val="44"/>
        </w:numPr>
        <w:spacing w:before="40" w:after="0"/>
        <w:contextualSpacing w:val="0"/>
        <w:outlineLvl w:val="1"/>
        <w:rPr>
          <w:rFonts w:eastAsiaTheme="majorEastAsia" w:cstheme="majorBidi"/>
          <w:b/>
          <w:vanish/>
          <w:szCs w:val="26"/>
          <w:lang w:val="en-US"/>
        </w:rPr>
      </w:pPr>
      <w:bookmarkStart w:id="1333" w:name="_Toc113979895"/>
      <w:bookmarkStart w:id="1334" w:name="_Toc113980096"/>
      <w:bookmarkStart w:id="1335" w:name="_Toc113980251"/>
      <w:bookmarkStart w:id="1336" w:name="_Toc113980409"/>
      <w:bookmarkStart w:id="1337" w:name="_Toc113980565"/>
      <w:bookmarkStart w:id="1338" w:name="_Toc113981740"/>
      <w:bookmarkStart w:id="1339" w:name="_Toc113982191"/>
      <w:bookmarkStart w:id="1340" w:name="_Toc113982571"/>
      <w:bookmarkStart w:id="1341" w:name="_Toc113982740"/>
      <w:bookmarkStart w:id="1342" w:name="_Toc113982908"/>
      <w:bookmarkStart w:id="1343" w:name="_Toc113983623"/>
      <w:bookmarkStart w:id="1344" w:name="_Toc113983787"/>
      <w:bookmarkStart w:id="1345" w:name="_Toc113983952"/>
      <w:bookmarkStart w:id="1346" w:name="_Toc113984118"/>
      <w:bookmarkStart w:id="1347" w:name="_Toc114058990"/>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p>
    <w:p w14:paraId="3F44BBE5" w14:textId="77777777" w:rsidR="00C417BF" w:rsidRPr="00C417BF" w:rsidRDefault="00C417BF" w:rsidP="00D25A6F">
      <w:pPr>
        <w:pStyle w:val="ListParagraph"/>
        <w:keepNext/>
        <w:keepLines/>
        <w:numPr>
          <w:ilvl w:val="1"/>
          <w:numId w:val="44"/>
        </w:numPr>
        <w:spacing w:before="40" w:after="0"/>
        <w:contextualSpacing w:val="0"/>
        <w:outlineLvl w:val="1"/>
        <w:rPr>
          <w:rFonts w:eastAsiaTheme="majorEastAsia" w:cstheme="majorBidi"/>
          <w:b/>
          <w:vanish/>
          <w:szCs w:val="26"/>
          <w:lang w:val="en-US"/>
        </w:rPr>
      </w:pPr>
      <w:bookmarkStart w:id="1348" w:name="_Toc113980410"/>
      <w:bookmarkStart w:id="1349" w:name="_Toc113980566"/>
      <w:bookmarkStart w:id="1350" w:name="_Toc113981741"/>
      <w:bookmarkStart w:id="1351" w:name="_Toc113982192"/>
      <w:bookmarkStart w:id="1352" w:name="_Toc113982572"/>
      <w:bookmarkStart w:id="1353" w:name="_Toc113982741"/>
      <w:bookmarkStart w:id="1354" w:name="_Toc113982909"/>
      <w:bookmarkStart w:id="1355" w:name="_Toc113983624"/>
      <w:bookmarkStart w:id="1356" w:name="_Toc113983788"/>
      <w:bookmarkStart w:id="1357" w:name="_Toc113983953"/>
      <w:bookmarkStart w:id="1358" w:name="_Toc113984119"/>
      <w:bookmarkStart w:id="1359" w:name="_Toc114058991"/>
      <w:bookmarkEnd w:id="1348"/>
      <w:bookmarkEnd w:id="1349"/>
      <w:bookmarkEnd w:id="1350"/>
      <w:bookmarkEnd w:id="1351"/>
      <w:bookmarkEnd w:id="1352"/>
      <w:bookmarkEnd w:id="1353"/>
      <w:bookmarkEnd w:id="1354"/>
      <w:bookmarkEnd w:id="1355"/>
      <w:bookmarkEnd w:id="1356"/>
      <w:bookmarkEnd w:id="1357"/>
      <w:bookmarkEnd w:id="1358"/>
      <w:bookmarkEnd w:id="1359"/>
    </w:p>
    <w:p w14:paraId="3C861B84" w14:textId="745D6DA8" w:rsidR="00460C8C" w:rsidRPr="00AF4042" w:rsidRDefault="00460C8C" w:rsidP="00D25A6F">
      <w:pPr>
        <w:pStyle w:val="Heading2"/>
        <w:numPr>
          <w:ilvl w:val="1"/>
          <w:numId w:val="44"/>
        </w:numPr>
        <w:rPr>
          <w:lang w:val="en-US"/>
        </w:rPr>
      </w:pPr>
      <w:bookmarkStart w:id="1360" w:name="_Toc114058992"/>
      <w:r w:rsidRPr="00AF4042">
        <w:rPr>
          <w:lang w:val="en-US"/>
        </w:rPr>
        <w:t>Code of Ethics Policy</w:t>
      </w:r>
      <w:bookmarkEnd w:id="1360"/>
    </w:p>
    <w:p w14:paraId="12E91C8E" w14:textId="77777777" w:rsidR="0053205F" w:rsidRDefault="0053205F" w:rsidP="0053205F">
      <w:pPr>
        <w:rPr>
          <w:lang w:eastAsia="en-ZW"/>
        </w:rPr>
      </w:pPr>
      <w:bookmarkStart w:id="1361" w:name="_Toc113607579"/>
    </w:p>
    <w:p w14:paraId="1E72A20E" w14:textId="7EB75A33" w:rsidR="009810CC" w:rsidRPr="00C417BF" w:rsidRDefault="00460C8C" w:rsidP="00D25A6F">
      <w:pPr>
        <w:pStyle w:val="ListParagraph"/>
        <w:numPr>
          <w:ilvl w:val="2"/>
          <w:numId w:val="44"/>
        </w:numPr>
        <w:rPr>
          <w:b/>
          <w:lang w:val="en-US"/>
        </w:rPr>
      </w:pPr>
      <w:r w:rsidRPr="00C417BF">
        <w:rPr>
          <w:b/>
          <w:lang w:eastAsia="en-ZW"/>
        </w:rPr>
        <w:t>Introduction</w:t>
      </w:r>
      <w:bookmarkEnd w:id="1361"/>
    </w:p>
    <w:p w14:paraId="3B776497" w14:textId="13AC676A" w:rsidR="00460C8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Infrastructure Bank of Zimbabwe (“IDBZ” or “the Bank”) is committed to the highest standards of conduct in its relationships with the Bank’s Directors,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customers, shareholders, regulators and the public at large. In line with this philosophy, it is the responsibility of the Board to ensure that the business of the Bank is conducted in accordance with all applicable laws and regulations. All actions of the Directors and Bank Staff should, therefore, demonstrate ethical leadership and promote a work environment that upholds the Bank’s reputation for integrity, professionalism, honesty, equity, sustainability, environmental </w:t>
      </w:r>
      <w:r w:rsidRPr="00AF4042">
        <w:rPr>
          <w:rFonts w:eastAsiaTheme="minorEastAsia" w:cs="Times New Roman"/>
          <w:szCs w:val="24"/>
          <w:lang w:eastAsia="en-ZW"/>
        </w:rPr>
        <w:lastRenderedPageBreak/>
        <w:t xml:space="preserve">preservation, ethical conduct and trust. It is also expected that the 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will take a personal responsibility to maintain and uphold the IDBZ’s public image.</w:t>
      </w:r>
    </w:p>
    <w:p w14:paraId="0B70DC73" w14:textId="55A2CE21" w:rsidR="009810CC" w:rsidRPr="00C417BF" w:rsidRDefault="00481BF2" w:rsidP="00D25A6F">
      <w:pPr>
        <w:pStyle w:val="ListParagraph"/>
        <w:widowControl w:val="0"/>
        <w:numPr>
          <w:ilvl w:val="2"/>
          <w:numId w:val="44"/>
        </w:numPr>
        <w:overflowPunct w:val="0"/>
        <w:autoSpaceDE w:val="0"/>
        <w:autoSpaceDN w:val="0"/>
        <w:adjustRightInd w:val="0"/>
        <w:spacing w:after="0" w:line="360" w:lineRule="auto"/>
        <w:jc w:val="both"/>
        <w:rPr>
          <w:rFonts w:eastAsiaTheme="minorEastAsia" w:cs="Times New Roman"/>
          <w:b/>
          <w:szCs w:val="24"/>
          <w:lang w:eastAsia="en-ZW"/>
        </w:rPr>
      </w:pPr>
      <w:r w:rsidRPr="00C417BF">
        <w:rPr>
          <w:rFonts w:eastAsiaTheme="minorEastAsia" w:cs="Times New Roman"/>
          <w:b/>
          <w:szCs w:val="24"/>
          <w:lang w:eastAsia="en-ZW"/>
        </w:rPr>
        <w:t>Purpose of t</w:t>
      </w:r>
      <w:r w:rsidR="00460C8C" w:rsidRPr="00C417BF">
        <w:rPr>
          <w:rFonts w:eastAsiaTheme="minorEastAsia" w:cs="Times New Roman"/>
          <w:b/>
          <w:szCs w:val="24"/>
          <w:lang w:eastAsia="en-ZW"/>
        </w:rPr>
        <w:t>he Code</w:t>
      </w:r>
    </w:p>
    <w:p w14:paraId="68A03B10" w14:textId="77777777" w:rsidR="00460C8C" w:rsidRPr="00AF4042" w:rsidRDefault="00460C8C" w:rsidP="00AF4042">
      <w:pPr>
        <w:pStyle w:val="ListParagraph"/>
        <w:widowControl w:val="0"/>
        <w:overflowPunct w:val="0"/>
        <w:autoSpaceDE w:val="0"/>
        <w:autoSpaceDN w:val="0"/>
        <w:adjustRightInd w:val="0"/>
        <w:spacing w:after="0" w:line="360" w:lineRule="auto"/>
        <w:ind w:left="1080"/>
        <w:jc w:val="both"/>
        <w:rPr>
          <w:rFonts w:eastAsiaTheme="minorEastAsia" w:cs="Times New Roman"/>
          <w:b/>
          <w:szCs w:val="24"/>
          <w:lang w:eastAsia="en-ZW"/>
        </w:rPr>
      </w:pPr>
    </w:p>
    <w:p w14:paraId="03C5EC0B" w14:textId="77777777"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 purpose of the code is:</w:t>
      </w:r>
    </w:p>
    <w:p w14:paraId="5AFD0151" w14:textId="18F9ADDB" w:rsidR="009810CC" w:rsidRPr="00AF4042" w:rsidRDefault="00460C8C" w:rsidP="00D25A6F">
      <w:pPr>
        <w:pStyle w:val="ListParagraph"/>
        <w:widowControl w:val="0"/>
        <w:numPr>
          <w:ilvl w:val="0"/>
          <w:numId w:val="67"/>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w:t>
      </w:r>
      <w:r w:rsidR="009810CC" w:rsidRPr="00AF4042">
        <w:rPr>
          <w:rFonts w:eastAsiaTheme="minorEastAsia" w:cs="Times New Roman"/>
          <w:szCs w:val="24"/>
          <w:lang w:eastAsia="en-ZW"/>
        </w:rPr>
        <w:t>o provide a statement of the fundamental ethical principles applicable to IDBZ directors and staff;</w:t>
      </w:r>
    </w:p>
    <w:p w14:paraId="3728576B" w14:textId="72568646" w:rsidR="009810CC" w:rsidRPr="00AF4042" w:rsidRDefault="00460C8C" w:rsidP="00D25A6F">
      <w:pPr>
        <w:pStyle w:val="ListParagraph"/>
        <w:widowControl w:val="0"/>
        <w:numPr>
          <w:ilvl w:val="0"/>
          <w:numId w:val="67"/>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w:t>
      </w:r>
      <w:r w:rsidR="009810CC" w:rsidRPr="00AF4042">
        <w:rPr>
          <w:rFonts w:eastAsiaTheme="minorEastAsia" w:cs="Times New Roman"/>
          <w:szCs w:val="24"/>
          <w:lang w:eastAsia="en-ZW"/>
        </w:rPr>
        <w:t>o ensure that the Board and staff of the IDBZ are honest, efficient, competent and accountable;</w:t>
      </w:r>
    </w:p>
    <w:p w14:paraId="21AE794B" w14:textId="08407C40" w:rsidR="009810CC" w:rsidRPr="00AF4042" w:rsidRDefault="00460C8C" w:rsidP="00D25A6F">
      <w:pPr>
        <w:pStyle w:val="ListParagraph"/>
        <w:widowControl w:val="0"/>
        <w:numPr>
          <w:ilvl w:val="0"/>
          <w:numId w:val="67"/>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To</w:t>
      </w:r>
      <w:r w:rsidR="009810CC" w:rsidRPr="00AF4042">
        <w:rPr>
          <w:rFonts w:eastAsiaTheme="minorEastAsia" w:cs="Times New Roman"/>
          <w:szCs w:val="24"/>
          <w:lang w:eastAsia="en-ZW"/>
        </w:rPr>
        <w:t xml:space="preserve"> ensure that the Board and staff devote themselves wholeheartedly to achieving effective service delivery by the Bank.</w:t>
      </w:r>
    </w:p>
    <w:p w14:paraId="3D6FE86B" w14:textId="48E6F5C5" w:rsidR="009810CC" w:rsidRPr="00C417BF" w:rsidRDefault="00460C8C" w:rsidP="00D25A6F">
      <w:pPr>
        <w:pStyle w:val="ListParagraph"/>
        <w:numPr>
          <w:ilvl w:val="2"/>
          <w:numId w:val="44"/>
        </w:numPr>
        <w:spacing w:line="360" w:lineRule="auto"/>
        <w:rPr>
          <w:rFonts w:cs="Times New Roman"/>
          <w:b/>
          <w:lang w:eastAsia="en-ZW"/>
        </w:rPr>
      </w:pPr>
      <w:r w:rsidRPr="00C417BF">
        <w:rPr>
          <w:rFonts w:cs="Times New Roman"/>
          <w:b/>
          <w:lang w:eastAsia="en-ZW"/>
        </w:rPr>
        <w:t>Applicability o</w:t>
      </w:r>
      <w:r w:rsidR="001D4232" w:rsidRPr="00C417BF">
        <w:rPr>
          <w:rFonts w:cs="Times New Roman"/>
          <w:b/>
          <w:lang w:eastAsia="en-ZW"/>
        </w:rPr>
        <w:t>f t</w:t>
      </w:r>
      <w:r w:rsidRPr="00C417BF">
        <w:rPr>
          <w:rFonts w:cs="Times New Roman"/>
          <w:b/>
          <w:lang w:eastAsia="en-ZW"/>
        </w:rPr>
        <w:t>he Code</w:t>
      </w:r>
    </w:p>
    <w:p w14:paraId="36D2D920" w14:textId="03F77C45" w:rsidR="001D4232"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This Code is applicable to Members of the IDBZ Board of Directors, Senior Management and all Bank </w:t>
      </w:r>
      <w:r w:rsidR="003147D5">
        <w:rPr>
          <w:rFonts w:eastAsiaTheme="minorEastAsia" w:cs="Times New Roman"/>
          <w:szCs w:val="24"/>
          <w:lang w:eastAsia="en-ZW"/>
        </w:rPr>
        <w:t>Staff members</w:t>
      </w:r>
      <w:r w:rsidR="00C417BF">
        <w:rPr>
          <w:rFonts w:eastAsiaTheme="minorEastAsia" w:cs="Times New Roman"/>
          <w:szCs w:val="24"/>
          <w:lang w:eastAsia="en-ZW"/>
        </w:rPr>
        <w:t>.</w:t>
      </w:r>
    </w:p>
    <w:p w14:paraId="285A9305" w14:textId="6EDA816F" w:rsidR="009810CC" w:rsidRPr="00C417BF" w:rsidRDefault="001D4232" w:rsidP="00D25A6F">
      <w:pPr>
        <w:pStyle w:val="ListParagraph"/>
        <w:widowControl w:val="0"/>
        <w:numPr>
          <w:ilvl w:val="2"/>
          <w:numId w:val="44"/>
        </w:numPr>
        <w:overflowPunct w:val="0"/>
        <w:autoSpaceDE w:val="0"/>
        <w:autoSpaceDN w:val="0"/>
        <w:adjustRightInd w:val="0"/>
        <w:spacing w:after="0" w:line="360" w:lineRule="auto"/>
        <w:jc w:val="both"/>
        <w:rPr>
          <w:rFonts w:eastAsiaTheme="minorEastAsia" w:cs="Times New Roman"/>
          <w:b/>
          <w:szCs w:val="24"/>
          <w:lang w:eastAsia="en-ZW"/>
        </w:rPr>
      </w:pPr>
      <w:r w:rsidRPr="00C417BF">
        <w:rPr>
          <w:rFonts w:eastAsiaTheme="minorEastAsia" w:cs="Times New Roman"/>
          <w:b/>
          <w:szCs w:val="24"/>
          <w:lang w:eastAsia="en-ZW"/>
        </w:rPr>
        <w:t>Application of Other Laws</w:t>
      </w:r>
    </w:p>
    <w:p w14:paraId="082D8507" w14:textId="77777777" w:rsidR="001D4232" w:rsidRPr="00AF4042" w:rsidRDefault="001D4232" w:rsidP="00AF4042">
      <w:pPr>
        <w:widowControl w:val="0"/>
        <w:overflowPunct w:val="0"/>
        <w:autoSpaceDE w:val="0"/>
        <w:autoSpaceDN w:val="0"/>
        <w:adjustRightInd w:val="0"/>
        <w:spacing w:after="0" w:line="360" w:lineRule="auto"/>
        <w:jc w:val="both"/>
        <w:rPr>
          <w:rFonts w:eastAsiaTheme="minorEastAsia" w:cs="Times New Roman"/>
          <w:b/>
          <w:szCs w:val="24"/>
          <w:lang w:eastAsia="en-ZW"/>
        </w:rPr>
      </w:pPr>
    </w:p>
    <w:p w14:paraId="35C6E5FB" w14:textId="398F3A26"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In addition to this Code, members of the IDBZ Board and staff are expected to familiarise themselves with and adhere to the following:</w:t>
      </w:r>
    </w:p>
    <w:p w14:paraId="2A71ACBF" w14:textId="38FFE22D" w:rsidR="009810CC" w:rsidRPr="00AF4042" w:rsidRDefault="009810CC"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 Public Entities Corporate Governance Act [Chapter 10:33].</w:t>
      </w:r>
    </w:p>
    <w:p w14:paraId="65FCD7B4" w14:textId="7AB0A5C7" w:rsidR="009810CC" w:rsidRPr="00AF4042" w:rsidRDefault="009810CC"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Infrastructure Development Bank of Zimbabwe Act [Chapter 24:14]</w:t>
      </w:r>
    </w:p>
    <w:p w14:paraId="2FEBF6B3" w14:textId="4F3EA6F9" w:rsidR="009810CC" w:rsidRPr="00AF4042" w:rsidRDefault="009810CC"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Public Finance Management Act [Chapter 22:19], section 45, states that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of public entities must:</w:t>
      </w:r>
    </w:p>
    <w:p w14:paraId="0A63F07F" w14:textId="1D439498" w:rsidR="009810CC" w:rsidRPr="00AF4042" w:rsidRDefault="001D4232"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C</w:t>
      </w:r>
      <w:r w:rsidR="009810CC" w:rsidRPr="00AF4042">
        <w:rPr>
          <w:rFonts w:eastAsiaTheme="minorEastAsia" w:cs="Times New Roman"/>
          <w:szCs w:val="24"/>
          <w:lang w:eastAsia="en-ZW"/>
        </w:rPr>
        <w:t>omply with the Banks’ financial management systems</w:t>
      </w:r>
    </w:p>
    <w:p w14:paraId="370DE5D8" w14:textId="07AAF76D" w:rsidR="009810CC" w:rsidRPr="00AF4042" w:rsidRDefault="001D4232"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E</w:t>
      </w:r>
      <w:r w:rsidR="009810CC" w:rsidRPr="00AF4042">
        <w:rPr>
          <w:rFonts w:eastAsiaTheme="minorEastAsia" w:cs="Times New Roman"/>
          <w:szCs w:val="24"/>
          <w:lang w:eastAsia="en-ZW"/>
        </w:rPr>
        <w:t>nsure that the Banks’ resources and assets are used effectively, efficiently, economically and transparently</w:t>
      </w:r>
    </w:p>
    <w:p w14:paraId="2B3761AB" w14:textId="1095B501" w:rsidR="009810CC" w:rsidRPr="00AF4042" w:rsidRDefault="001D4232"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P</w:t>
      </w:r>
      <w:r w:rsidR="009810CC" w:rsidRPr="00AF4042">
        <w:rPr>
          <w:rFonts w:eastAsiaTheme="minorEastAsia" w:cs="Times New Roman"/>
          <w:szCs w:val="24"/>
          <w:lang w:eastAsia="en-ZW"/>
        </w:rPr>
        <w:t>revent irregular, pointless and wasteful expenditure, and</w:t>
      </w:r>
    </w:p>
    <w:p w14:paraId="06AA9A91" w14:textId="0A63D7DA" w:rsidR="009810CC" w:rsidRPr="00AF4042" w:rsidRDefault="001D4232"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anage and safeguard the Bank’s assets.</w:t>
      </w:r>
    </w:p>
    <w:p w14:paraId="59F85E0D" w14:textId="5F2CAFB4" w:rsidR="009810CC" w:rsidRPr="00AF4042" w:rsidRDefault="009810CC"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 Labour Act [Chapter 28:01]</w:t>
      </w:r>
    </w:p>
    <w:p w14:paraId="283D0D76" w14:textId="3D81BDFF" w:rsidR="009810CC" w:rsidRPr="00AF4042" w:rsidRDefault="009810CC"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Statutory Instrument 15, Labour (National Employment Code of Conduct Regulations, 2006 (for professional level and management staff)</w:t>
      </w:r>
    </w:p>
    <w:p w14:paraId="5AF1CEAF" w14:textId="1F2CF2FD" w:rsidR="009810CC" w:rsidRPr="00AF4042" w:rsidRDefault="009810CC" w:rsidP="00D25A6F">
      <w:pPr>
        <w:pStyle w:val="ListParagraph"/>
        <w:widowControl w:val="0"/>
        <w:numPr>
          <w:ilvl w:val="0"/>
          <w:numId w:val="6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Statutory Instrument 273 of 2000 Collective Bargaining Agreement for the Banking Undertaking: Code of Conduct for unionis</w:t>
      </w:r>
      <w:r w:rsidR="001D4232" w:rsidRPr="00AF4042">
        <w:rPr>
          <w:rFonts w:eastAsiaTheme="minorEastAsia" w:cs="Times New Roman"/>
          <w:szCs w:val="24"/>
          <w:lang w:eastAsia="en-ZW"/>
        </w:rPr>
        <w:t xml:space="preserve">ed Corporate Support Staff; and </w:t>
      </w:r>
      <w:r w:rsidRPr="00AF4042">
        <w:rPr>
          <w:rFonts w:eastAsiaTheme="minorEastAsia" w:cs="Times New Roman"/>
          <w:szCs w:val="24"/>
          <w:lang w:eastAsia="en-ZW"/>
        </w:rPr>
        <w:t xml:space="preserve">All Bank </w:t>
      </w:r>
      <w:r w:rsidRPr="00AF4042">
        <w:rPr>
          <w:rFonts w:eastAsiaTheme="minorEastAsia" w:cs="Times New Roman"/>
          <w:szCs w:val="24"/>
          <w:lang w:eastAsia="en-ZW"/>
        </w:rPr>
        <w:lastRenderedPageBreak/>
        <w:t>Policies</w:t>
      </w:r>
    </w:p>
    <w:p w14:paraId="628E988B" w14:textId="77777777" w:rsidR="001D4232" w:rsidRPr="00AF4042" w:rsidRDefault="001D4232"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194FC91A" w14:textId="77777777" w:rsidR="00C417BF" w:rsidRPr="00C417BF" w:rsidRDefault="00C417BF" w:rsidP="00D25A6F">
      <w:pPr>
        <w:pStyle w:val="ListParagraph"/>
        <w:widowControl w:val="0"/>
        <w:numPr>
          <w:ilvl w:val="0"/>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254FB2B8" w14:textId="77777777" w:rsidR="00C417BF" w:rsidRPr="00C417BF" w:rsidRDefault="00C417BF" w:rsidP="00D25A6F">
      <w:pPr>
        <w:pStyle w:val="ListParagraph"/>
        <w:widowControl w:val="0"/>
        <w:numPr>
          <w:ilvl w:val="0"/>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649C7A21" w14:textId="77777777" w:rsidR="00C417BF" w:rsidRPr="00C417BF" w:rsidRDefault="00C417BF" w:rsidP="00D25A6F">
      <w:pPr>
        <w:pStyle w:val="ListParagraph"/>
        <w:widowControl w:val="0"/>
        <w:numPr>
          <w:ilvl w:val="0"/>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231CF860" w14:textId="77777777" w:rsidR="00C417BF" w:rsidRPr="00C417BF" w:rsidRDefault="00C417BF" w:rsidP="00D25A6F">
      <w:pPr>
        <w:pStyle w:val="ListParagraph"/>
        <w:widowControl w:val="0"/>
        <w:numPr>
          <w:ilvl w:val="0"/>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77F4AE61" w14:textId="77777777" w:rsidR="00C417BF" w:rsidRPr="00C417BF" w:rsidRDefault="00C417BF" w:rsidP="00D25A6F">
      <w:pPr>
        <w:pStyle w:val="ListParagraph"/>
        <w:widowControl w:val="0"/>
        <w:numPr>
          <w:ilvl w:val="1"/>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2E74B5E8" w14:textId="77777777" w:rsidR="00C417BF" w:rsidRPr="00C417BF" w:rsidRDefault="00C417BF" w:rsidP="00D25A6F">
      <w:pPr>
        <w:pStyle w:val="ListParagraph"/>
        <w:widowControl w:val="0"/>
        <w:numPr>
          <w:ilvl w:val="1"/>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3688D9D0" w14:textId="77777777" w:rsidR="00C417BF" w:rsidRPr="00C417BF" w:rsidRDefault="00C417BF" w:rsidP="00D25A6F">
      <w:pPr>
        <w:pStyle w:val="ListParagraph"/>
        <w:widowControl w:val="0"/>
        <w:numPr>
          <w:ilvl w:val="1"/>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42CA5B3D" w14:textId="77777777" w:rsidR="00C417BF" w:rsidRPr="00C417BF" w:rsidRDefault="00C417BF" w:rsidP="00D25A6F">
      <w:pPr>
        <w:pStyle w:val="ListParagraph"/>
        <w:widowControl w:val="0"/>
        <w:numPr>
          <w:ilvl w:val="2"/>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6F673AD6" w14:textId="77777777" w:rsidR="00C417BF" w:rsidRPr="00C417BF" w:rsidRDefault="00C417BF" w:rsidP="00D25A6F">
      <w:pPr>
        <w:pStyle w:val="ListParagraph"/>
        <w:widowControl w:val="0"/>
        <w:numPr>
          <w:ilvl w:val="2"/>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1B995342" w14:textId="77777777" w:rsidR="00C417BF" w:rsidRPr="00C417BF" w:rsidRDefault="00C417BF" w:rsidP="00D25A6F">
      <w:pPr>
        <w:pStyle w:val="ListParagraph"/>
        <w:widowControl w:val="0"/>
        <w:numPr>
          <w:ilvl w:val="2"/>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180452B4" w14:textId="77777777" w:rsidR="00C417BF" w:rsidRPr="00C417BF" w:rsidRDefault="00C417BF" w:rsidP="00D25A6F">
      <w:pPr>
        <w:pStyle w:val="ListParagraph"/>
        <w:widowControl w:val="0"/>
        <w:numPr>
          <w:ilvl w:val="2"/>
          <w:numId w:val="125"/>
        </w:numPr>
        <w:overflowPunct w:val="0"/>
        <w:autoSpaceDE w:val="0"/>
        <w:autoSpaceDN w:val="0"/>
        <w:adjustRightInd w:val="0"/>
        <w:spacing w:after="0" w:line="360" w:lineRule="auto"/>
        <w:jc w:val="both"/>
        <w:rPr>
          <w:rFonts w:eastAsiaTheme="minorEastAsia" w:cs="Times New Roman"/>
          <w:b/>
          <w:vanish/>
          <w:szCs w:val="24"/>
          <w:lang w:eastAsia="en-ZW"/>
        </w:rPr>
      </w:pPr>
    </w:p>
    <w:p w14:paraId="0992F136" w14:textId="641BC292" w:rsidR="009810CC" w:rsidRPr="00C417BF" w:rsidRDefault="001D4232" w:rsidP="00D25A6F">
      <w:pPr>
        <w:pStyle w:val="ListParagraph"/>
        <w:widowControl w:val="0"/>
        <w:numPr>
          <w:ilvl w:val="2"/>
          <w:numId w:val="125"/>
        </w:numPr>
        <w:overflowPunct w:val="0"/>
        <w:autoSpaceDE w:val="0"/>
        <w:autoSpaceDN w:val="0"/>
        <w:adjustRightInd w:val="0"/>
        <w:spacing w:after="0" w:line="360" w:lineRule="auto"/>
        <w:jc w:val="both"/>
        <w:rPr>
          <w:rFonts w:eastAsiaTheme="minorEastAsia" w:cs="Times New Roman"/>
          <w:b/>
          <w:szCs w:val="24"/>
          <w:lang w:eastAsia="en-ZW"/>
        </w:rPr>
      </w:pPr>
      <w:r w:rsidRPr="00C417BF">
        <w:rPr>
          <w:rFonts w:eastAsiaTheme="minorEastAsia" w:cs="Times New Roman"/>
          <w:b/>
          <w:szCs w:val="24"/>
          <w:lang w:eastAsia="en-ZW"/>
        </w:rPr>
        <w:t>Basic Duties of Board and Staff Members</w:t>
      </w:r>
    </w:p>
    <w:p w14:paraId="653C4BBA" w14:textId="42710017"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Under the various regulations and this Code, Board Members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owe the following basic duties towards the State, the Bank and its stakeholders and towards each other:</w:t>
      </w:r>
    </w:p>
    <w:p w14:paraId="553217BA" w14:textId="273AE13F" w:rsidR="009810CC" w:rsidRPr="00AF4042" w:rsidRDefault="009810CC" w:rsidP="00D25A6F">
      <w:pPr>
        <w:pStyle w:val="ListParagraph"/>
        <w:widowControl w:val="0"/>
        <w:numPr>
          <w:ilvl w:val="0"/>
          <w:numId w:val="68"/>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Honesty and integrity</w:t>
      </w:r>
    </w:p>
    <w:p w14:paraId="7DC52FC1" w14:textId="732EE9C4"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Board Members and </w:t>
      </w:r>
      <w:r w:rsidR="003147D5">
        <w:rPr>
          <w:rFonts w:eastAsiaTheme="minorEastAsia" w:cs="Times New Roman"/>
          <w:szCs w:val="24"/>
          <w:lang w:eastAsia="en-ZW"/>
        </w:rPr>
        <w:t>staff members</w:t>
      </w:r>
      <w:r w:rsidRPr="00AF4042">
        <w:rPr>
          <w:rFonts w:eastAsiaTheme="minorEastAsia" w:cs="Times New Roman"/>
          <w:szCs w:val="24"/>
          <w:lang w:eastAsia="en-ZW"/>
        </w:rPr>
        <w:t>:</w:t>
      </w:r>
    </w:p>
    <w:p w14:paraId="10C6029E" w14:textId="57612C91" w:rsidR="009810CC" w:rsidRPr="00AF4042" w:rsidRDefault="001D4232" w:rsidP="00D25A6F">
      <w:pPr>
        <w:pStyle w:val="ListParagraph"/>
        <w:widowControl w:val="0"/>
        <w:numPr>
          <w:ilvl w:val="0"/>
          <w:numId w:val="6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 xml:space="preserve">ust perform their duties honestly, in good faith and in the </w:t>
      </w:r>
      <w:r w:rsidR="00D30991">
        <w:rPr>
          <w:rFonts w:eastAsiaTheme="minorEastAsia" w:cs="Times New Roman"/>
          <w:szCs w:val="24"/>
          <w:lang w:eastAsia="en-ZW"/>
        </w:rPr>
        <w:t>Bank's best interests</w:t>
      </w:r>
      <w:r w:rsidR="009810CC" w:rsidRPr="00AF4042">
        <w:rPr>
          <w:rFonts w:eastAsiaTheme="minorEastAsia" w:cs="Times New Roman"/>
          <w:szCs w:val="24"/>
          <w:lang w:eastAsia="en-ZW"/>
        </w:rPr>
        <w:t>. In their private life, Board</w:t>
      </w:r>
    </w:p>
    <w:p w14:paraId="05E5EC67" w14:textId="2841CBE6" w:rsidR="001D4232" w:rsidRPr="00AF4042" w:rsidRDefault="009810CC" w:rsidP="00D25A6F">
      <w:pPr>
        <w:pStyle w:val="ListParagraph"/>
        <w:widowControl w:val="0"/>
        <w:numPr>
          <w:ilvl w:val="0"/>
          <w:numId w:val="6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Members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are expected to show </w:t>
      </w:r>
      <w:r w:rsidR="001D4232" w:rsidRPr="00AF4042">
        <w:rPr>
          <w:rFonts w:eastAsiaTheme="minorEastAsia" w:cs="Times New Roman"/>
          <w:szCs w:val="24"/>
          <w:lang w:eastAsia="en-ZW"/>
        </w:rPr>
        <w:t>integrity and complete honesty.</w:t>
      </w:r>
    </w:p>
    <w:p w14:paraId="18D79CF6" w14:textId="77777777" w:rsidR="001D4232" w:rsidRPr="00AF4042" w:rsidRDefault="001D4232" w:rsidP="00D25A6F">
      <w:pPr>
        <w:pStyle w:val="ListParagraph"/>
        <w:widowControl w:val="0"/>
        <w:numPr>
          <w:ilvl w:val="0"/>
          <w:numId w:val="6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be honest and accountable in dealing with public funds and must use the Bank’s property and other resources effectively, efficiently and only for authorised official purposes.</w:t>
      </w:r>
    </w:p>
    <w:p w14:paraId="5E6B263E" w14:textId="190012B6" w:rsidR="009810CC" w:rsidRPr="00AF4042" w:rsidRDefault="009810CC" w:rsidP="00D25A6F">
      <w:pPr>
        <w:pStyle w:val="ListParagraph"/>
        <w:widowControl w:val="0"/>
        <w:numPr>
          <w:ilvl w:val="0"/>
          <w:numId w:val="70"/>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b/>
          <w:szCs w:val="24"/>
          <w:lang w:eastAsia="en-ZW"/>
        </w:rPr>
        <w:t>Duties to the State and Government</w:t>
      </w:r>
    </w:p>
    <w:p w14:paraId="4FA710DC" w14:textId="2116CFB1"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Board Members and </w:t>
      </w:r>
      <w:r w:rsidR="003147D5">
        <w:rPr>
          <w:rFonts w:eastAsiaTheme="minorEastAsia" w:cs="Times New Roman"/>
          <w:szCs w:val="24"/>
          <w:lang w:eastAsia="en-ZW"/>
        </w:rPr>
        <w:t>staff members</w:t>
      </w:r>
      <w:r w:rsidRPr="00AF4042">
        <w:rPr>
          <w:rFonts w:eastAsiaTheme="minorEastAsia" w:cs="Times New Roman"/>
          <w:szCs w:val="24"/>
          <w:lang w:eastAsia="en-ZW"/>
        </w:rPr>
        <w:t>:</w:t>
      </w:r>
    </w:p>
    <w:p w14:paraId="2166F9F7" w14:textId="77777777" w:rsidR="001D4232" w:rsidRPr="00AF4042" w:rsidRDefault="001D4232" w:rsidP="00D25A6F">
      <w:pPr>
        <w:pStyle w:val="ListParagraph"/>
        <w:widowControl w:val="0"/>
        <w:numPr>
          <w:ilvl w:val="0"/>
          <w:numId w:val="71"/>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be loyal to Zimbabwe;</w:t>
      </w:r>
    </w:p>
    <w:p w14:paraId="0D87AAA3" w14:textId="45F78B45" w:rsidR="001D4232" w:rsidRPr="00AF4042" w:rsidRDefault="001D4232" w:rsidP="00D25A6F">
      <w:pPr>
        <w:pStyle w:val="ListParagraph"/>
        <w:widowControl w:val="0"/>
        <w:numPr>
          <w:ilvl w:val="0"/>
          <w:numId w:val="71"/>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abide by the Constitution and obey the law when carrying out their duties and private lives. If they do not know what the law is, they must take reasonable steps to find out; and</w:t>
      </w:r>
    </w:p>
    <w:p w14:paraId="5CC29F54" w14:textId="77777777" w:rsidR="001D4232" w:rsidRPr="00AF4042" w:rsidRDefault="001D4232" w:rsidP="00D25A6F">
      <w:pPr>
        <w:pStyle w:val="ListParagraph"/>
        <w:widowControl w:val="0"/>
        <w:numPr>
          <w:ilvl w:val="0"/>
          <w:numId w:val="71"/>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co-operate with public institutions established under the Law and the Constitution.</w:t>
      </w:r>
    </w:p>
    <w:p w14:paraId="0EF9FECF" w14:textId="736B1A2C" w:rsidR="009810CC" w:rsidRPr="00AF4042" w:rsidRDefault="009810CC" w:rsidP="00D25A6F">
      <w:pPr>
        <w:pStyle w:val="ListParagraph"/>
        <w:widowControl w:val="0"/>
        <w:numPr>
          <w:ilvl w:val="0"/>
          <w:numId w:val="72"/>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Relationship with the Public</w:t>
      </w:r>
    </w:p>
    <w:p w14:paraId="27B10007" w14:textId="0D796185"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Board Members and </w:t>
      </w:r>
      <w:r w:rsidR="003147D5">
        <w:rPr>
          <w:rFonts w:eastAsiaTheme="minorEastAsia" w:cs="Times New Roman"/>
          <w:szCs w:val="24"/>
          <w:lang w:eastAsia="en-ZW"/>
        </w:rPr>
        <w:t>staff members</w:t>
      </w:r>
      <w:r w:rsidRPr="00AF4042">
        <w:rPr>
          <w:rFonts w:eastAsiaTheme="minorEastAsia" w:cs="Times New Roman"/>
          <w:szCs w:val="24"/>
          <w:lang w:eastAsia="en-ZW"/>
        </w:rPr>
        <w:t>:</w:t>
      </w:r>
    </w:p>
    <w:p w14:paraId="7EE70DAD" w14:textId="77777777" w:rsidR="001D4232" w:rsidRPr="00AF4042" w:rsidRDefault="001D4232" w:rsidP="00D25A6F">
      <w:pPr>
        <w:pStyle w:val="ListParagraph"/>
        <w:widowControl w:val="0"/>
        <w:numPr>
          <w:ilvl w:val="0"/>
          <w:numId w:val="7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serve the public in an unbiased and impartial way to create confidence in the Ba</w:t>
      </w:r>
      <w:r w:rsidRPr="00AF4042">
        <w:rPr>
          <w:rFonts w:eastAsiaTheme="minorEastAsia" w:cs="Times New Roman"/>
          <w:szCs w:val="24"/>
          <w:lang w:eastAsia="en-ZW"/>
        </w:rPr>
        <w:t>nk;</w:t>
      </w:r>
    </w:p>
    <w:p w14:paraId="644EFC11" w14:textId="77777777" w:rsidR="001D4232" w:rsidRPr="00AF4042" w:rsidRDefault="001D4232" w:rsidP="00D25A6F">
      <w:pPr>
        <w:pStyle w:val="ListParagraph"/>
        <w:widowControl w:val="0"/>
        <w:numPr>
          <w:ilvl w:val="0"/>
          <w:numId w:val="7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be polite, helpful and reasonably accessible in their dealings with the public, treating members of the public as clients who are entitled to receive high standards of service;</w:t>
      </w:r>
    </w:p>
    <w:p w14:paraId="1DDF52F2" w14:textId="77777777" w:rsidR="001D4232" w:rsidRPr="00AF4042" w:rsidRDefault="001D4232" w:rsidP="00D25A6F">
      <w:pPr>
        <w:pStyle w:val="ListParagraph"/>
        <w:widowControl w:val="0"/>
        <w:numPr>
          <w:ilvl w:val="0"/>
          <w:numId w:val="7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respect the concerns and needs of the pu</w:t>
      </w:r>
      <w:r w:rsidRPr="00AF4042">
        <w:rPr>
          <w:rFonts w:eastAsiaTheme="minorEastAsia" w:cs="Times New Roman"/>
          <w:szCs w:val="24"/>
          <w:lang w:eastAsia="en-ZW"/>
        </w:rPr>
        <w:t>blic in performing their duties;</w:t>
      </w:r>
    </w:p>
    <w:p w14:paraId="57B1FC1C" w14:textId="77777777" w:rsidR="001D4232" w:rsidRPr="00AF4042" w:rsidRDefault="001D4232" w:rsidP="00D25A6F">
      <w:pPr>
        <w:pStyle w:val="ListParagraph"/>
        <w:widowControl w:val="0"/>
        <w:numPr>
          <w:ilvl w:val="0"/>
          <w:numId w:val="7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 xml:space="preserve">ust treat all members of the public with equal respect, regardless of their nationality, race, colour, tribe, place of birth, ethnic or social origin, class, religious belief, political affiliation, opinion, custom, culture, sex, gender, marital status, age, pregnancy, </w:t>
      </w:r>
      <w:r w:rsidR="009810CC" w:rsidRPr="00AF4042">
        <w:rPr>
          <w:rFonts w:eastAsiaTheme="minorEastAsia" w:cs="Times New Roman"/>
          <w:szCs w:val="24"/>
          <w:lang w:eastAsia="en-ZW"/>
        </w:rPr>
        <w:lastRenderedPageBreak/>
        <w:t>disability or economic or social status;</w:t>
      </w:r>
    </w:p>
    <w:p w14:paraId="177BF664" w14:textId="77777777" w:rsidR="001D4232" w:rsidRPr="00AF4042" w:rsidRDefault="001D4232" w:rsidP="00D25A6F">
      <w:pPr>
        <w:pStyle w:val="ListParagraph"/>
        <w:widowControl w:val="0"/>
        <w:numPr>
          <w:ilvl w:val="0"/>
          <w:numId w:val="7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abuse their positions to promote or prejudice the interest of any political party or interest group; and</w:t>
      </w:r>
    </w:p>
    <w:p w14:paraId="2E5EF9EC" w14:textId="7F771C0C" w:rsidR="009810CC" w:rsidRPr="00AF4042" w:rsidRDefault="001D4232" w:rsidP="00D25A6F">
      <w:pPr>
        <w:pStyle w:val="ListParagraph"/>
        <w:widowControl w:val="0"/>
        <w:numPr>
          <w:ilvl w:val="0"/>
          <w:numId w:val="7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recognise the public’s right to obtain information about the Bank, apart from information that is specifically protected by law.</w:t>
      </w:r>
    </w:p>
    <w:p w14:paraId="0CA69D37" w14:textId="5BA9C72D" w:rsidR="009810CC" w:rsidRPr="00AF4042" w:rsidRDefault="009810CC" w:rsidP="00D25A6F">
      <w:pPr>
        <w:pStyle w:val="ListParagraph"/>
        <w:widowControl w:val="0"/>
        <w:numPr>
          <w:ilvl w:val="0"/>
          <w:numId w:val="74"/>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Relationships with Co-workers</w:t>
      </w:r>
    </w:p>
    <w:p w14:paraId="6EEA0F95" w14:textId="5F6E280E"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Board members and </w:t>
      </w:r>
      <w:r w:rsidR="003147D5">
        <w:rPr>
          <w:rFonts w:eastAsiaTheme="minorEastAsia" w:cs="Times New Roman"/>
          <w:szCs w:val="24"/>
          <w:lang w:eastAsia="en-ZW"/>
        </w:rPr>
        <w:t>staff members</w:t>
      </w:r>
      <w:r w:rsidRPr="00AF4042">
        <w:rPr>
          <w:rFonts w:eastAsiaTheme="minorEastAsia" w:cs="Times New Roman"/>
          <w:szCs w:val="24"/>
          <w:lang w:eastAsia="en-ZW"/>
        </w:rPr>
        <w:t>:</w:t>
      </w:r>
    </w:p>
    <w:p w14:paraId="5D9D7746" w14:textId="436CA6CB" w:rsidR="001D4232" w:rsidRPr="00AF4042" w:rsidRDefault="001D4232" w:rsidP="00D25A6F">
      <w:pPr>
        <w:pStyle w:val="ListParagraph"/>
        <w:widowControl w:val="0"/>
        <w:numPr>
          <w:ilvl w:val="0"/>
          <w:numId w:val="75"/>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co-operate fully with other members and </w:t>
      </w:r>
      <w:r w:rsidR="003147D5">
        <w:rPr>
          <w:rFonts w:eastAsiaTheme="minorEastAsia" w:cs="Times New Roman"/>
          <w:szCs w:val="24"/>
          <w:lang w:eastAsia="en-ZW"/>
        </w:rPr>
        <w:t>staff members</w:t>
      </w:r>
      <w:r w:rsidR="009810CC" w:rsidRPr="00AF4042">
        <w:rPr>
          <w:rFonts w:eastAsiaTheme="minorEastAsia" w:cs="Times New Roman"/>
          <w:szCs w:val="24"/>
          <w:lang w:eastAsia="en-ZW"/>
        </w:rPr>
        <w:t xml:space="preserve"> to advance the public interest and</w:t>
      </w:r>
      <w:r w:rsidR="00D30991">
        <w:rPr>
          <w:rFonts w:eastAsiaTheme="minorEastAsia" w:cs="Times New Roman"/>
          <w:szCs w:val="24"/>
          <w:lang w:eastAsia="en-ZW"/>
        </w:rPr>
        <w:t>,</w:t>
      </w:r>
      <w:r w:rsidR="009810CC" w:rsidRPr="00AF4042">
        <w:rPr>
          <w:rFonts w:eastAsiaTheme="minorEastAsia" w:cs="Times New Roman"/>
          <w:szCs w:val="24"/>
          <w:lang w:eastAsia="en-ZW"/>
        </w:rPr>
        <w:t xml:space="preserve"> in particular, the interests of the Bank</w:t>
      </w:r>
    </w:p>
    <w:p w14:paraId="3D8239CA" w14:textId="77777777" w:rsidR="001D4232" w:rsidRPr="00AF4042" w:rsidRDefault="001D4232" w:rsidP="00D25A6F">
      <w:pPr>
        <w:pStyle w:val="ListParagraph"/>
        <w:widowControl w:val="0"/>
        <w:numPr>
          <w:ilvl w:val="0"/>
          <w:numId w:val="75"/>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carry out all lawful instructions given to them by their superiors;</w:t>
      </w:r>
    </w:p>
    <w:p w14:paraId="77FC8539" w14:textId="44A6B2AE" w:rsidR="001D4232" w:rsidRPr="00AF4042" w:rsidRDefault="001D4232" w:rsidP="00D25A6F">
      <w:pPr>
        <w:pStyle w:val="ListParagraph"/>
        <w:widowControl w:val="0"/>
        <w:numPr>
          <w:ilvl w:val="0"/>
          <w:numId w:val="75"/>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treat their subordinates with proper respect and must never abuse their authority over them by inducing them to breach their duty to the Bank or to do something against the law;</w:t>
      </w:r>
    </w:p>
    <w:p w14:paraId="3CBFB6E0" w14:textId="77777777" w:rsidR="001D4232" w:rsidRPr="00AF4042" w:rsidRDefault="001D4232" w:rsidP="00D25A6F">
      <w:pPr>
        <w:pStyle w:val="ListParagraph"/>
        <w:widowControl w:val="0"/>
        <w:numPr>
          <w:ilvl w:val="0"/>
          <w:numId w:val="75"/>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engage in nepotism, i.e. they must not:</w:t>
      </w:r>
    </w:p>
    <w:p w14:paraId="2CFA79D6" w14:textId="77777777" w:rsidR="001D4232" w:rsidRPr="00AF4042" w:rsidRDefault="001D4232" w:rsidP="00D25A6F">
      <w:pPr>
        <w:pStyle w:val="ListParagraph"/>
        <w:widowControl w:val="0"/>
        <w:numPr>
          <w:ilvl w:val="0"/>
          <w:numId w:val="7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Employ</w:t>
      </w:r>
      <w:r w:rsidR="009810CC" w:rsidRPr="00AF4042">
        <w:rPr>
          <w:rFonts w:eastAsiaTheme="minorEastAsia" w:cs="Times New Roman"/>
          <w:szCs w:val="24"/>
          <w:lang w:eastAsia="en-ZW"/>
        </w:rPr>
        <w:t xml:space="preserve"> their spouse, relatives or friends in the Bank or improperly influence or encourage the Bank to employ their relatives or friends, or</w:t>
      </w:r>
    </w:p>
    <w:p w14:paraId="5F094A9C" w14:textId="1DF6A078" w:rsidR="001D4232" w:rsidRPr="00AF4042" w:rsidRDefault="001D4232" w:rsidP="00D25A6F">
      <w:pPr>
        <w:pStyle w:val="ListParagraph"/>
        <w:widowControl w:val="0"/>
        <w:numPr>
          <w:ilvl w:val="0"/>
          <w:numId w:val="7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Favour</w:t>
      </w:r>
      <w:r w:rsidR="009810CC" w:rsidRPr="00AF4042">
        <w:rPr>
          <w:rFonts w:eastAsiaTheme="minorEastAsia" w:cs="Times New Roman"/>
          <w:szCs w:val="24"/>
          <w:lang w:eastAsia="en-ZW"/>
        </w:rPr>
        <w:t xml:space="preserve"> spouses, relatives or friends in work-related activitie</w:t>
      </w:r>
      <w:r w:rsidRPr="00AF4042">
        <w:rPr>
          <w:rFonts w:eastAsiaTheme="minorEastAsia" w:cs="Times New Roman"/>
          <w:szCs w:val="24"/>
          <w:lang w:eastAsia="en-ZW"/>
        </w:rPr>
        <w:t>s</w:t>
      </w:r>
    </w:p>
    <w:p w14:paraId="51F101A3" w14:textId="77777777" w:rsidR="001D4232" w:rsidRPr="00AF4042" w:rsidRDefault="001D4232" w:rsidP="00D25A6F">
      <w:pPr>
        <w:pStyle w:val="ListParagraph"/>
        <w:widowControl w:val="0"/>
        <w:numPr>
          <w:ilvl w:val="0"/>
          <w:numId w:val="7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use the proper channels to air their grievances;</w:t>
      </w:r>
    </w:p>
    <w:p w14:paraId="64B8E7B7" w14:textId="77777777" w:rsidR="001D4232" w:rsidRPr="00AF4042" w:rsidRDefault="001D4232" w:rsidP="00D25A6F">
      <w:pPr>
        <w:pStyle w:val="ListParagraph"/>
        <w:widowControl w:val="0"/>
        <w:numPr>
          <w:ilvl w:val="0"/>
          <w:numId w:val="7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solicit benefits to which they are not entitled;</w:t>
      </w:r>
    </w:p>
    <w:p w14:paraId="79EF535C" w14:textId="77777777" w:rsidR="001D4232" w:rsidRPr="00AF4042" w:rsidRDefault="001D4232" w:rsidP="00D25A6F">
      <w:pPr>
        <w:pStyle w:val="ListParagraph"/>
        <w:widowControl w:val="0"/>
        <w:numPr>
          <w:ilvl w:val="0"/>
          <w:numId w:val="7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deal fairly and professionally with their co-workers, regardless of their nationality, race, colour, tribe, place of birth, ethnic or social origin, class, religious belief, political affiliation, opinion, custom, culture, sex, gender, marital status, age, pregnancy, disability o</w:t>
      </w:r>
      <w:r w:rsidRPr="00AF4042">
        <w:rPr>
          <w:rFonts w:eastAsiaTheme="minorEastAsia" w:cs="Times New Roman"/>
          <w:szCs w:val="24"/>
          <w:lang w:eastAsia="en-ZW"/>
        </w:rPr>
        <w:t>r economic or social status, and</w:t>
      </w:r>
    </w:p>
    <w:p w14:paraId="37D2582B" w14:textId="235473E8" w:rsidR="009810CC" w:rsidRPr="00AF4042" w:rsidRDefault="001D4232" w:rsidP="00D25A6F">
      <w:pPr>
        <w:pStyle w:val="ListParagraph"/>
        <w:widowControl w:val="0"/>
        <w:numPr>
          <w:ilvl w:val="0"/>
          <w:numId w:val="76"/>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engage in any party-political activities in the workplace.</w:t>
      </w:r>
    </w:p>
    <w:p w14:paraId="1B8D4197" w14:textId="4AC9DC7B" w:rsidR="009810CC" w:rsidRPr="00AF4042" w:rsidRDefault="009810CC" w:rsidP="00D25A6F">
      <w:pPr>
        <w:pStyle w:val="ListParagraph"/>
        <w:widowControl w:val="0"/>
        <w:numPr>
          <w:ilvl w:val="0"/>
          <w:numId w:val="77"/>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Performance of Duties</w:t>
      </w:r>
    </w:p>
    <w:p w14:paraId="52AFDF09" w14:textId="64A2ADEF" w:rsidR="001D4232"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B</w:t>
      </w:r>
      <w:r w:rsidR="001D4232" w:rsidRPr="00AF4042">
        <w:rPr>
          <w:rFonts w:eastAsiaTheme="minorEastAsia" w:cs="Times New Roman"/>
          <w:szCs w:val="24"/>
          <w:lang w:eastAsia="en-ZW"/>
        </w:rPr>
        <w:t xml:space="preserve">oard members and </w:t>
      </w:r>
      <w:r w:rsidR="003147D5">
        <w:rPr>
          <w:rFonts w:eastAsiaTheme="minorEastAsia" w:cs="Times New Roman"/>
          <w:szCs w:val="24"/>
          <w:lang w:eastAsia="en-ZW"/>
        </w:rPr>
        <w:t>staff members</w:t>
      </w:r>
      <w:r w:rsidR="001D4232" w:rsidRPr="00AF4042">
        <w:rPr>
          <w:rFonts w:eastAsiaTheme="minorEastAsia" w:cs="Times New Roman"/>
          <w:szCs w:val="24"/>
          <w:lang w:eastAsia="en-ZW"/>
        </w:rPr>
        <w:t>:</w:t>
      </w:r>
    </w:p>
    <w:p w14:paraId="25BC3D3D"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put the public interest first</w:t>
      </w:r>
      <w:r w:rsidRPr="00AF4042">
        <w:rPr>
          <w:rFonts w:eastAsiaTheme="minorEastAsia" w:cs="Times New Roman"/>
          <w:szCs w:val="24"/>
          <w:lang w:eastAsia="en-ZW"/>
        </w:rPr>
        <w:t xml:space="preserve"> when carrying out their duties;</w:t>
      </w:r>
    </w:p>
    <w:p w14:paraId="1A63B3AA"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do their best to achieve the objectives of the Bank cost-effectively and in the public interest;</w:t>
      </w:r>
    </w:p>
    <w:p w14:paraId="662032FB" w14:textId="02D83FFD"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try to be creative in carrying out their duties, seeking innovative ways to solve problems and increase effectiveness and efficiency;</w:t>
      </w:r>
    </w:p>
    <w:p w14:paraId="36B919E7"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be punctual in reporting for work and, except for proper reasons, must work </w:t>
      </w:r>
      <w:r w:rsidR="009810CC" w:rsidRPr="00AF4042">
        <w:rPr>
          <w:rFonts w:eastAsiaTheme="minorEastAsia" w:cs="Times New Roman"/>
          <w:szCs w:val="24"/>
          <w:lang w:eastAsia="en-ZW"/>
        </w:rPr>
        <w:lastRenderedPageBreak/>
        <w:t>diligently during working hours;</w:t>
      </w:r>
    </w:p>
    <w:p w14:paraId="40F7D600"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carry out their duties promptly, professionally and competently;</w:t>
      </w:r>
    </w:p>
    <w:p w14:paraId="66B03EB1"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keep proper records of what they do, particularly regarding financial matters;</w:t>
      </w:r>
    </w:p>
    <w:p w14:paraId="60CC6B60"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Should</w:t>
      </w:r>
      <w:r w:rsidR="009810CC" w:rsidRPr="00AF4042">
        <w:rPr>
          <w:rFonts w:eastAsiaTheme="minorEastAsia" w:cs="Times New Roman"/>
          <w:szCs w:val="24"/>
          <w:lang w:eastAsia="en-ZW"/>
        </w:rPr>
        <w:t xml:space="preserve"> try to avail themselves of continuous training and self-development throughout their careers;</w:t>
      </w:r>
    </w:p>
    <w:p w14:paraId="23A444E7"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report fraud, corruption, nepotism, maladministration or other conduct which is criminal or prejudicial to the interests of the Bank or the public, and must encourage others to report such conduct;</w:t>
      </w:r>
    </w:p>
    <w:p w14:paraId="49B5B62C" w14:textId="77777777" w:rsidR="00334524"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In</w:t>
      </w:r>
      <w:r w:rsidR="009810CC" w:rsidRPr="00AF4042">
        <w:rPr>
          <w:rFonts w:eastAsiaTheme="minorEastAsia" w:cs="Times New Roman"/>
          <w:szCs w:val="24"/>
          <w:lang w:eastAsia="en-ZW"/>
        </w:rPr>
        <w:t xml:space="preserve"> the case of Board Members and senior staff members, </w:t>
      </w:r>
    </w:p>
    <w:p w14:paraId="7FF22EC8" w14:textId="77777777" w:rsidR="00334524" w:rsidRPr="00AF4042" w:rsidRDefault="00334524" w:rsidP="00D25A6F">
      <w:pPr>
        <w:pStyle w:val="ListParagraph"/>
        <w:widowControl w:val="0"/>
        <w:numPr>
          <w:ilvl w:val="0"/>
          <w:numId w:val="80"/>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ensure adequate protection for those who report fraud, corruption, nepotism, maladministration or other criminal or prejudicial conduct;</w:t>
      </w:r>
    </w:p>
    <w:p w14:paraId="28EC745B" w14:textId="77777777" w:rsidR="00334524" w:rsidRPr="00AF4042" w:rsidRDefault="001D4232" w:rsidP="00D25A6F">
      <w:pPr>
        <w:pStyle w:val="ListParagraph"/>
        <w:widowControl w:val="0"/>
        <w:numPr>
          <w:ilvl w:val="0"/>
          <w:numId w:val="80"/>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give their superiors honest and impartial advice, based on all available relevant information, whenever required to give advice;</w:t>
      </w:r>
    </w:p>
    <w:p w14:paraId="0ACBC3AF" w14:textId="504602F6" w:rsidR="001D4232" w:rsidRPr="00AF4042" w:rsidRDefault="001D4232" w:rsidP="00D25A6F">
      <w:pPr>
        <w:pStyle w:val="ListParagraph"/>
        <w:widowControl w:val="0"/>
        <w:numPr>
          <w:ilvl w:val="0"/>
          <w:numId w:val="80"/>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E</w:t>
      </w:r>
      <w:r w:rsidR="009810CC" w:rsidRPr="00AF4042">
        <w:rPr>
          <w:rFonts w:eastAsiaTheme="minorEastAsia" w:cs="Times New Roman"/>
          <w:szCs w:val="24"/>
          <w:lang w:eastAsia="en-ZW"/>
        </w:rPr>
        <w:t>xcept when authorised or required by law to disclose it, or when disclosure is clearly in the public interest, must respect the confidentiality of information they acquire in the course of their work with the Bank, and</w:t>
      </w:r>
    </w:p>
    <w:p w14:paraId="00005014" w14:textId="77777777" w:rsidR="001D4232" w:rsidRPr="00AF4042" w:rsidRDefault="001D4232"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w:t>
      </w:r>
      <w:r w:rsidR="009810CC" w:rsidRPr="00AF4042">
        <w:rPr>
          <w:rFonts w:eastAsiaTheme="minorEastAsia" w:cs="Times New Roman"/>
          <w:szCs w:val="24"/>
          <w:lang w:eastAsia="en-ZW"/>
        </w:rPr>
        <w:t>n the case of Board Members, must:</w:t>
      </w:r>
    </w:p>
    <w:p w14:paraId="2E0692A8" w14:textId="77777777" w:rsidR="001D4232" w:rsidRPr="00AF4042" w:rsidRDefault="001D4232" w:rsidP="00D25A6F">
      <w:pPr>
        <w:pStyle w:val="ListParagraph"/>
        <w:widowControl w:val="0"/>
        <w:numPr>
          <w:ilvl w:val="0"/>
          <w:numId w:val="7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B</w:t>
      </w:r>
      <w:r w:rsidR="009810CC" w:rsidRPr="00AF4042">
        <w:rPr>
          <w:rFonts w:eastAsiaTheme="minorEastAsia" w:cs="Times New Roman"/>
          <w:szCs w:val="24"/>
          <w:lang w:eastAsia="en-ZW"/>
        </w:rPr>
        <w:t>e independent in their judgments and actions</w:t>
      </w:r>
    </w:p>
    <w:p w14:paraId="6C7F7001" w14:textId="77777777" w:rsidR="001D4232" w:rsidRPr="00AF4042" w:rsidRDefault="001D4232" w:rsidP="00D25A6F">
      <w:pPr>
        <w:pStyle w:val="ListParagraph"/>
        <w:widowControl w:val="0"/>
        <w:numPr>
          <w:ilvl w:val="0"/>
          <w:numId w:val="7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D</w:t>
      </w:r>
      <w:r w:rsidR="009810CC" w:rsidRPr="00AF4042">
        <w:rPr>
          <w:rFonts w:eastAsiaTheme="minorEastAsia" w:cs="Times New Roman"/>
          <w:szCs w:val="24"/>
          <w:lang w:eastAsia="en-ZW"/>
        </w:rPr>
        <w:t>iligently analyse all proposals placed before the Board, and</w:t>
      </w:r>
    </w:p>
    <w:p w14:paraId="1A796161" w14:textId="03804FBB" w:rsidR="009810CC" w:rsidRPr="00AF4042" w:rsidRDefault="001D4232" w:rsidP="00D25A6F">
      <w:pPr>
        <w:pStyle w:val="ListParagraph"/>
        <w:widowControl w:val="0"/>
        <w:numPr>
          <w:ilvl w:val="0"/>
          <w:numId w:val="7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Take</w:t>
      </w:r>
      <w:r w:rsidR="009810CC" w:rsidRPr="00AF4042">
        <w:rPr>
          <w:rFonts w:eastAsiaTheme="minorEastAsia" w:cs="Times New Roman"/>
          <w:szCs w:val="24"/>
          <w:lang w:eastAsia="en-ZW"/>
        </w:rPr>
        <w:t xml:space="preserve"> all reasonable steps to satisfy themselves as to the soundness of all decisions of the board.</w:t>
      </w:r>
    </w:p>
    <w:p w14:paraId="3D997EF6" w14:textId="756C95BC" w:rsidR="009810CC" w:rsidRPr="00AF4042" w:rsidRDefault="009810CC" w:rsidP="00D25A6F">
      <w:pPr>
        <w:pStyle w:val="ListParagraph"/>
        <w:widowControl w:val="0"/>
        <w:numPr>
          <w:ilvl w:val="0"/>
          <w:numId w:val="81"/>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Conflict between Official Duties and Private Interests</w:t>
      </w:r>
    </w:p>
    <w:p w14:paraId="44A86A19" w14:textId="66CD738E"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In order to maintain the highest degree of integrity in conduct of IDBZ’s business and to maintain their independent judgement, Board Members and </w:t>
      </w:r>
      <w:r w:rsidR="003147D5">
        <w:rPr>
          <w:rFonts w:eastAsiaTheme="minorEastAsia" w:cs="Times New Roman"/>
          <w:szCs w:val="24"/>
          <w:lang w:eastAsia="en-ZW"/>
        </w:rPr>
        <w:t>staff members</w:t>
      </w:r>
      <w:r w:rsidRPr="00AF4042">
        <w:rPr>
          <w:rFonts w:eastAsiaTheme="minorEastAsia" w:cs="Times New Roman"/>
          <w:szCs w:val="24"/>
          <w:lang w:eastAsia="en-ZW"/>
        </w:rPr>
        <w:t>:</w:t>
      </w:r>
    </w:p>
    <w:p w14:paraId="2C4B3F3C" w14:textId="77777777" w:rsidR="00334524" w:rsidRPr="00AF4042" w:rsidRDefault="00334524"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do anything that prevents or hinders them from carrying out their official duties impartially. In particular:</w:t>
      </w:r>
    </w:p>
    <w:p w14:paraId="20D5C346" w14:textId="77777777" w:rsidR="00334524" w:rsidRPr="00AF4042" w:rsidRDefault="00334524" w:rsidP="00D25A6F">
      <w:pPr>
        <w:pStyle w:val="ListParagraph"/>
        <w:widowControl w:val="0"/>
        <w:numPr>
          <w:ilvl w:val="0"/>
          <w:numId w:val="82"/>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w:t>
      </w:r>
      <w:r w:rsidR="009810CC" w:rsidRPr="00AF4042">
        <w:rPr>
          <w:rFonts w:eastAsiaTheme="minorEastAsia" w:cs="Times New Roman"/>
          <w:szCs w:val="24"/>
          <w:lang w:eastAsia="en-ZW"/>
        </w:rPr>
        <w:t>hey must not give preference to or favour a supplier in exchange for any personal benefit to themselves or their families or friends; they must not have a personal interest in any business transaction they conduct on behalf of the Bank;</w:t>
      </w:r>
    </w:p>
    <w:p w14:paraId="5506E11F" w14:textId="77777777" w:rsidR="00334524" w:rsidRPr="00AF4042" w:rsidRDefault="00334524" w:rsidP="00D25A6F">
      <w:pPr>
        <w:pStyle w:val="ListParagraph"/>
        <w:widowControl w:val="0"/>
        <w:numPr>
          <w:ilvl w:val="0"/>
          <w:numId w:val="82"/>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They</w:t>
      </w:r>
      <w:r w:rsidR="009810CC" w:rsidRPr="00AF4042">
        <w:rPr>
          <w:rFonts w:eastAsiaTheme="minorEastAsia" w:cs="Times New Roman"/>
          <w:szCs w:val="24"/>
          <w:lang w:eastAsia="en-ZW"/>
        </w:rPr>
        <w:t xml:space="preserve"> must withdraw from any official action or decision-making process which may result in improper personal gain to themselves</w:t>
      </w:r>
    </w:p>
    <w:p w14:paraId="79642DA3" w14:textId="77777777" w:rsidR="00334524" w:rsidRPr="00AF4042" w:rsidRDefault="00334524" w:rsidP="00D25A6F">
      <w:pPr>
        <w:pStyle w:val="ListParagraph"/>
        <w:widowControl w:val="0"/>
        <w:numPr>
          <w:ilvl w:val="0"/>
          <w:numId w:val="82"/>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They</w:t>
      </w:r>
      <w:r w:rsidR="009810CC" w:rsidRPr="00AF4042">
        <w:rPr>
          <w:rFonts w:eastAsiaTheme="minorEastAsia" w:cs="Times New Roman"/>
          <w:szCs w:val="24"/>
          <w:lang w:eastAsia="en-ZW"/>
        </w:rPr>
        <w:t xml:space="preserve"> must not use their positions for personal gain</w:t>
      </w:r>
    </w:p>
    <w:p w14:paraId="3F7CDC36" w14:textId="77777777" w:rsidR="00334524" w:rsidRPr="00AF4042" w:rsidRDefault="00334524" w:rsidP="00D25A6F">
      <w:pPr>
        <w:pStyle w:val="ListParagraph"/>
        <w:widowControl w:val="0"/>
        <w:numPr>
          <w:ilvl w:val="0"/>
          <w:numId w:val="82"/>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lastRenderedPageBreak/>
        <w:t>They</w:t>
      </w:r>
      <w:r w:rsidR="009810CC" w:rsidRPr="00AF4042">
        <w:rPr>
          <w:rFonts w:eastAsiaTheme="minorEastAsia" w:cs="Times New Roman"/>
          <w:szCs w:val="24"/>
          <w:lang w:eastAsia="en-ZW"/>
        </w:rPr>
        <w:t xml:space="preserve"> must not engage in any activity that competes with the Bank or interferes with or hinders its activities or business, and</w:t>
      </w:r>
    </w:p>
    <w:p w14:paraId="738A5462" w14:textId="62ED2A4E" w:rsidR="009810CC" w:rsidRPr="00AF4042" w:rsidRDefault="00334524" w:rsidP="00D25A6F">
      <w:pPr>
        <w:pStyle w:val="ListParagraph"/>
        <w:widowControl w:val="0"/>
        <w:numPr>
          <w:ilvl w:val="0"/>
          <w:numId w:val="82"/>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w:t>
      </w:r>
      <w:r w:rsidR="009810CC" w:rsidRPr="00AF4042">
        <w:rPr>
          <w:rFonts w:eastAsiaTheme="minorEastAsia" w:cs="Times New Roman"/>
          <w:szCs w:val="24"/>
          <w:lang w:eastAsia="en-ZW"/>
        </w:rPr>
        <w:t>hey must not take advantage of the Bank’s property or use its property for personal gain or to compete with the Bank.</w:t>
      </w:r>
    </w:p>
    <w:p w14:paraId="0922BEF6" w14:textId="77777777" w:rsidR="00334524" w:rsidRPr="00AF4042" w:rsidRDefault="00334524"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make full disclosure of any personal interest they may have in any decision that is being taken or transaction conducted on behalf of the Bank in accordance with the guidelines set out herein;</w:t>
      </w:r>
    </w:p>
    <w:p w14:paraId="570F1B66" w14:textId="77777777" w:rsidR="00334524" w:rsidRPr="00AF4042" w:rsidRDefault="00334524"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disclose receipt of any gifts, payments, hospitality or other benefits that are or may be intended to influence or sway their judgement or prejudice their impartiality;</w:t>
      </w:r>
    </w:p>
    <w:p w14:paraId="2E1611C4" w14:textId="3D45A53D" w:rsidR="00334524" w:rsidRPr="00AF4042" w:rsidRDefault="00334524"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make improper use of </w:t>
      </w:r>
      <w:r w:rsidR="00D30991">
        <w:rPr>
          <w:rFonts w:eastAsiaTheme="minorEastAsia" w:cs="Times New Roman"/>
          <w:szCs w:val="24"/>
          <w:lang w:eastAsia="en-ZW"/>
        </w:rPr>
        <w:t xml:space="preserve">the </w:t>
      </w:r>
      <w:r w:rsidR="009810CC" w:rsidRPr="00AF4042">
        <w:rPr>
          <w:rFonts w:eastAsiaTheme="minorEastAsia" w:cs="Times New Roman"/>
          <w:szCs w:val="24"/>
          <w:lang w:eastAsia="en-ZW"/>
        </w:rPr>
        <w:t xml:space="preserve">information they acquire as board members or </w:t>
      </w:r>
      <w:r w:rsidR="003147D5">
        <w:rPr>
          <w:rFonts w:eastAsiaTheme="minorEastAsia" w:cs="Times New Roman"/>
          <w:szCs w:val="24"/>
          <w:lang w:eastAsia="en-ZW"/>
        </w:rPr>
        <w:t>staff members</w:t>
      </w:r>
      <w:r w:rsidR="009810CC" w:rsidRPr="00AF4042">
        <w:rPr>
          <w:rFonts w:eastAsiaTheme="minorEastAsia" w:cs="Times New Roman"/>
          <w:szCs w:val="24"/>
          <w:lang w:eastAsia="en-ZW"/>
        </w:rPr>
        <w:t>;</w:t>
      </w:r>
    </w:p>
    <w:p w14:paraId="498A71D8" w14:textId="77777777" w:rsidR="00334524" w:rsidRPr="00AF4042" w:rsidRDefault="00334524"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disclose their assets fully when required to do so by law;</w:t>
      </w:r>
    </w:p>
    <w:p w14:paraId="647F92A3" w14:textId="77777777" w:rsidR="00334524" w:rsidRPr="00AF4042" w:rsidRDefault="00334524"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disclose to the Board their Directorship(s) on the Board(s) of any other Bank, public or private, on which they sit, as well as any shareholding or interest, direct or indirect, they or any associate may have in other entities/companies; and</w:t>
      </w:r>
    </w:p>
    <w:p w14:paraId="71FFC7B4" w14:textId="3D1B82A2" w:rsidR="009810CC" w:rsidRPr="00AF4042" w:rsidRDefault="009810CC" w:rsidP="00D25A6F">
      <w:pPr>
        <w:pStyle w:val="ListParagraph"/>
        <w:widowControl w:val="0"/>
        <w:numPr>
          <w:ilvl w:val="0"/>
          <w:numId w:val="78"/>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 not participate in any discussion on any topic of conflict or potential conflict and vote on it.</w:t>
      </w:r>
    </w:p>
    <w:p w14:paraId="7C9D2A11" w14:textId="73EF4DF4" w:rsidR="009810CC" w:rsidRPr="00AF4042" w:rsidRDefault="009810CC" w:rsidP="00D25A6F">
      <w:pPr>
        <w:pStyle w:val="ListParagraph"/>
        <w:widowControl w:val="0"/>
        <w:numPr>
          <w:ilvl w:val="0"/>
          <w:numId w:val="83"/>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b/>
          <w:szCs w:val="24"/>
          <w:lang w:eastAsia="en-ZW"/>
        </w:rPr>
        <w:t>Personal dress and Conduct</w:t>
      </w:r>
    </w:p>
    <w:p w14:paraId="7A71FD74" w14:textId="57B09F7F" w:rsidR="00334524"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B</w:t>
      </w:r>
      <w:r w:rsidR="00334524" w:rsidRPr="00AF4042">
        <w:rPr>
          <w:rFonts w:eastAsiaTheme="minorEastAsia" w:cs="Times New Roman"/>
          <w:szCs w:val="24"/>
          <w:lang w:eastAsia="en-ZW"/>
        </w:rPr>
        <w:t xml:space="preserve">oard members and </w:t>
      </w:r>
      <w:r w:rsidR="003147D5">
        <w:rPr>
          <w:rFonts w:eastAsiaTheme="minorEastAsia" w:cs="Times New Roman"/>
          <w:szCs w:val="24"/>
          <w:lang w:eastAsia="en-ZW"/>
        </w:rPr>
        <w:t>staff members</w:t>
      </w:r>
      <w:r w:rsidR="00334524" w:rsidRPr="00AF4042">
        <w:rPr>
          <w:rFonts w:eastAsiaTheme="minorEastAsia" w:cs="Times New Roman"/>
          <w:szCs w:val="24"/>
          <w:lang w:eastAsia="en-ZW"/>
        </w:rPr>
        <w:t xml:space="preserve"> w</w:t>
      </w:r>
      <w:r w:rsidRPr="00AF4042">
        <w:rPr>
          <w:rFonts w:eastAsiaTheme="minorEastAsia" w:cs="Times New Roman"/>
          <w:szCs w:val="24"/>
          <w:lang w:eastAsia="en-ZW"/>
        </w:rPr>
        <w:t>hen c</w:t>
      </w:r>
      <w:r w:rsidR="00334524" w:rsidRPr="00AF4042">
        <w:rPr>
          <w:rFonts w:eastAsiaTheme="minorEastAsia" w:cs="Times New Roman"/>
          <w:szCs w:val="24"/>
          <w:lang w:eastAsia="en-ZW"/>
        </w:rPr>
        <w:t xml:space="preserve">arrying out their duties: </w:t>
      </w:r>
    </w:p>
    <w:p w14:paraId="2479C417" w14:textId="77777777" w:rsidR="00334524" w:rsidRPr="00AF4042" w:rsidRDefault="00334524" w:rsidP="00D25A6F">
      <w:pPr>
        <w:pStyle w:val="ListParagraph"/>
        <w:widowControl w:val="0"/>
        <w:numPr>
          <w:ilvl w:val="0"/>
          <w:numId w:val="84"/>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w:t>
      </w:r>
      <w:r w:rsidR="009810CC" w:rsidRPr="00AF4042">
        <w:rPr>
          <w:rFonts w:eastAsiaTheme="minorEastAsia" w:cs="Times New Roman"/>
          <w:szCs w:val="24"/>
          <w:lang w:eastAsia="en-ZW"/>
        </w:rPr>
        <w:t>ust dress and behave in a way that upholds the reputation of the Bank;</w:t>
      </w:r>
    </w:p>
    <w:p w14:paraId="07903107" w14:textId="77777777" w:rsidR="00334524" w:rsidRPr="00AF4042" w:rsidRDefault="00334524" w:rsidP="00D25A6F">
      <w:pPr>
        <w:pStyle w:val="ListParagraph"/>
        <w:widowControl w:val="0"/>
        <w:numPr>
          <w:ilvl w:val="0"/>
          <w:numId w:val="84"/>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consume alcohol or other into</w:t>
      </w:r>
      <w:r w:rsidRPr="00AF4042">
        <w:rPr>
          <w:rFonts w:eastAsiaTheme="minorEastAsia" w:cs="Times New Roman"/>
          <w:szCs w:val="24"/>
          <w:lang w:eastAsia="en-ZW"/>
        </w:rPr>
        <w:t>xicating substance when on duty;</w:t>
      </w:r>
    </w:p>
    <w:p w14:paraId="3106B749" w14:textId="77777777" w:rsidR="00334524" w:rsidRPr="00AF4042" w:rsidRDefault="00334524" w:rsidP="00D25A6F">
      <w:pPr>
        <w:pStyle w:val="ListParagraph"/>
        <w:widowControl w:val="0"/>
        <w:numPr>
          <w:ilvl w:val="0"/>
          <w:numId w:val="84"/>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act responsibly in the use of alcohol or other intoxicating substances when off duty, and</w:t>
      </w:r>
    </w:p>
    <w:p w14:paraId="5D28B86A" w14:textId="59190CA3" w:rsidR="009810CC" w:rsidRPr="00AF4042" w:rsidRDefault="00334524" w:rsidP="00D25A6F">
      <w:pPr>
        <w:pStyle w:val="ListParagraph"/>
        <w:widowControl w:val="0"/>
        <w:numPr>
          <w:ilvl w:val="0"/>
          <w:numId w:val="84"/>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Must</w:t>
      </w:r>
      <w:r w:rsidR="009810CC" w:rsidRPr="00AF4042">
        <w:rPr>
          <w:rFonts w:eastAsiaTheme="minorEastAsia" w:cs="Times New Roman"/>
          <w:szCs w:val="24"/>
          <w:lang w:eastAsia="en-ZW"/>
        </w:rPr>
        <w:t xml:space="preserve"> not, whether in their official capacity or in their personal lives and dealings, engage in conduct likely to bring discredit upon the Bank.</w:t>
      </w:r>
    </w:p>
    <w:p w14:paraId="22B2CDD4" w14:textId="64936308" w:rsidR="00334524" w:rsidRPr="00C417BF" w:rsidRDefault="00334524" w:rsidP="00D25A6F">
      <w:pPr>
        <w:pStyle w:val="ListParagraph"/>
        <w:widowControl w:val="0"/>
        <w:numPr>
          <w:ilvl w:val="2"/>
          <w:numId w:val="125"/>
        </w:numPr>
        <w:overflowPunct w:val="0"/>
        <w:autoSpaceDE w:val="0"/>
        <w:autoSpaceDN w:val="0"/>
        <w:adjustRightInd w:val="0"/>
        <w:spacing w:after="0" w:line="360" w:lineRule="auto"/>
        <w:jc w:val="both"/>
        <w:rPr>
          <w:rFonts w:eastAsiaTheme="minorEastAsia" w:cs="Times New Roman"/>
          <w:b/>
          <w:szCs w:val="24"/>
          <w:lang w:eastAsia="en-ZW"/>
        </w:rPr>
      </w:pPr>
      <w:r w:rsidRPr="00C417BF">
        <w:rPr>
          <w:rFonts w:eastAsiaTheme="minorEastAsia" w:cs="Times New Roman"/>
          <w:b/>
          <w:szCs w:val="24"/>
          <w:lang w:eastAsia="en-ZW"/>
        </w:rPr>
        <w:t xml:space="preserve">Compliance with the Code </w:t>
      </w:r>
    </w:p>
    <w:p w14:paraId="71A6E551" w14:textId="15366EB7"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Bank shall appoint a member of its staff to be an Ethics “Compliance Officer”. It shall be the responsibility of that officer to ensure that, once per annum or upon revision of this </w:t>
      </w:r>
      <w:r w:rsidR="00334524" w:rsidRPr="00AF4042">
        <w:rPr>
          <w:rFonts w:eastAsiaTheme="minorEastAsia" w:cs="Times New Roman"/>
          <w:szCs w:val="24"/>
          <w:lang w:eastAsia="en-ZW"/>
        </w:rPr>
        <w:t xml:space="preserve">Code, every Board Member, every </w:t>
      </w:r>
      <w:r w:rsidRPr="00AF4042">
        <w:rPr>
          <w:rFonts w:eastAsiaTheme="minorEastAsia" w:cs="Times New Roman"/>
          <w:szCs w:val="24"/>
          <w:lang w:eastAsia="en-ZW"/>
        </w:rPr>
        <w:t xml:space="preserve">member of Senior Management and all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of the Bank shall acknowledge and provide written affirmation that </w:t>
      </w:r>
      <w:r w:rsidR="00D30991">
        <w:rPr>
          <w:rFonts w:eastAsiaTheme="minorEastAsia" w:cs="Times New Roman"/>
          <w:szCs w:val="24"/>
          <w:lang w:eastAsia="en-ZW"/>
        </w:rPr>
        <w:t>they are</w:t>
      </w:r>
      <w:r w:rsidRPr="00AF4042">
        <w:rPr>
          <w:rFonts w:eastAsiaTheme="minorEastAsia" w:cs="Times New Roman"/>
          <w:szCs w:val="24"/>
          <w:lang w:eastAsia="en-ZW"/>
        </w:rPr>
        <w:t xml:space="preserve"> aware of the Code and has complied with the provisions thereof.</w:t>
      </w:r>
    </w:p>
    <w:p w14:paraId="2AB85348" w14:textId="24E027DC"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New Board Members and all new </w:t>
      </w:r>
      <w:r w:rsidR="00D30991">
        <w:rPr>
          <w:rFonts w:eastAsiaTheme="minorEastAsia" w:cs="Times New Roman"/>
          <w:szCs w:val="24"/>
          <w:lang w:eastAsia="en-ZW"/>
        </w:rPr>
        <w:t>staff members</w:t>
      </w:r>
      <w:r w:rsidRPr="00AF4042">
        <w:rPr>
          <w:rFonts w:eastAsiaTheme="minorEastAsia" w:cs="Times New Roman"/>
          <w:szCs w:val="24"/>
          <w:lang w:eastAsia="en-ZW"/>
        </w:rPr>
        <w:t xml:space="preserve"> at all levels shall sign such acknowledgement </w:t>
      </w:r>
      <w:r w:rsidRPr="00AF4042">
        <w:rPr>
          <w:rFonts w:eastAsiaTheme="minorEastAsia" w:cs="Times New Roman"/>
          <w:szCs w:val="24"/>
          <w:lang w:eastAsia="en-ZW"/>
        </w:rPr>
        <w:lastRenderedPageBreak/>
        <w:t>(of awareness of the Code) at their appointment.</w:t>
      </w:r>
    </w:p>
    <w:p w14:paraId="7C5FB88F" w14:textId="2615BAB6" w:rsidR="009810CC" w:rsidRPr="00AF4042" w:rsidRDefault="00334524" w:rsidP="00D25A6F">
      <w:pPr>
        <w:pStyle w:val="ListParagraph"/>
        <w:widowControl w:val="0"/>
        <w:numPr>
          <w:ilvl w:val="0"/>
          <w:numId w:val="85"/>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Reporting</w:t>
      </w:r>
    </w:p>
    <w:p w14:paraId="7F384A1F" w14:textId="5617AC43"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Whilst it is the responsibility of every Board Member, every member of Senior Management and all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of the Bank to ensure </w:t>
      </w:r>
      <w:r w:rsidR="006D1E53">
        <w:rPr>
          <w:rFonts w:eastAsiaTheme="minorEastAsia" w:cs="Times New Roman"/>
          <w:szCs w:val="24"/>
          <w:lang w:eastAsia="en-ZW"/>
        </w:rPr>
        <w:t>thei</w:t>
      </w:r>
      <w:r w:rsidRPr="00AF4042">
        <w:rPr>
          <w:rFonts w:eastAsiaTheme="minorEastAsia" w:cs="Times New Roman"/>
          <w:szCs w:val="24"/>
          <w:lang w:eastAsia="en-ZW"/>
        </w:rPr>
        <w:t>r compliance with the Code, all violations of the provisions of the PECG Act, its accompanying Regulations as well as the provisions of this Code must be immediately reported to the Board through the Compliance Officer.</w:t>
      </w:r>
    </w:p>
    <w:p w14:paraId="2D8070FD" w14:textId="7ECBA8F6" w:rsidR="009810CC" w:rsidRPr="00AF4042" w:rsidRDefault="00334524" w:rsidP="00D25A6F">
      <w:pPr>
        <w:pStyle w:val="ListParagraph"/>
        <w:widowControl w:val="0"/>
        <w:numPr>
          <w:ilvl w:val="0"/>
          <w:numId w:val="86"/>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Safeguarding Bank Assets</w:t>
      </w:r>
    </w:p>
    <w:p w14:paraId="337B58C7" w14:textId="6FD181BC"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Each Director and </w:t>
      </w:r>
      <w:r w:rsidR="003147D5">
        <w:rPr>
          <w:rFonts w:eastAsiaTheme="minorEastAsia" w:cs="Times New Roman"/>
          <w:szCs w:val="24"/>
          <w:lang w:eastAsia="en-ZW"/>
        </w:rPr>
        <w:t>staff member</w:t>
      </w:r>
      <w:r w:rsidRPr="00AF4042">
        <w:rPr>
          <w:rFonts w:eastAsiaTheme="minorEastAsia" w:cs="Times New Roman"/>
          <w:szCs w:val="24"/>
          <w:lang w:eastAsia="en-ZW"/>
        </w:rPr>
        <w:t xml:space="preserve"> have a duty to safeguard IDBZ's assets, including its physical premises and equipment, records, customer information and Bank names and trademarks. IDBZ assets should be used for the business of the Bank only.</w:t>
      </w:r>
    </w:p>
    <w:p w14:paraId="30889614"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76994D8A" w14:textId="3F97CD55" w:rsidR="00334524"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Without specific authorization, the 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may not take, loan, sell or otherwise dispose of any IDBZ property</w:t>
      </w:r>
      <w:r w:rsidR="006D1E53">
        <w:rPr>
          <w:rFonts w:eastAsiaTheme="minorEastAsia" w:cs="Times New Roman"/>
          <w:szCs w:val="24"/>
          <w:lang w:eastAsia="en-ZW"/>
        </w:rPr>
        <w:t xml:space="preserve"> or use IDBZ property for purposes other tha</w:t>
      </w:r>
      <w:r w:rsidRPr="00AF4042">
        <w:rPr>
          <w:rFonts w:eastAsiaTheme="minorEastAsia" w:cs="Times New Roman"/>
          <w:szCs w:val="24"/>
          <w:lang w:eastAsia="en-ZW"/>
        </w:rPr>
        <w:t>n the IDBZ Act and related enactments.</w:t>
      </w:r>
    </w:p>
    <w:p w14:paraId="4D781668"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6F7245FC" w14:textId="247746C3" w:rsidR="009810CC" w:rsidRPr="00AF4042" w:rsidRDefault="00334524" w:rsidP="00D25A6F">
      <w:pPr>
        <w:pStyle w:val="ListParagraph"/>
        <w:widowControl w:val="0"/>
        <w:numPr>
          <w:ilvl w:val="0"/>
          <w:numId w:val="87"/>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Confidential Information</w:t>
      </w:r>
    </w:p>
    <w:p w14:paraId="0E7F1E65" w14:textId="5269130A"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may receive or have access to confidential, sensitive and non-public information about the Bank, its customers and other stakeholders. It shall be presumed that any information received about IDBZ</w:t>
      </w:r>
      <w:r w:rsidR="006D1E53">
        <w:rPr>
          <w:rFonts w:eastAsiaTheme="minorEastAsia" w:cs="Times New Roman"/>
          <w:szCs w:val="24"/>
          <w:lang w:eastAsia="en-ZW"/>
        </w:rPr>
        <w:t xml:space="preserve">, its clients, or other stakeholders through their work as Directors or </w:t>
      </w:r>
      <w:r w:rsidR="003147D5">
        <w:rPr>
          <w:rFonts w:eastAsiaTheme="minorEastAsia" w:cs="Times New Roman"/>
          <w:szCs w:val="24"/>
          <w:lang w:eastAsia="en-ZW"/>
        </w:rPr>
        <w:t>staff members</w:t>
      </w:r>
      <w:r w:rsidR="006D1E53">
        <w:rPr>
          <w:rFonts w:eastAsiaTheme="minorEastAsia" w:cs="Times New Roman"/>
          <w:szCs w:val="24"/>
          <w:lang w:eastAsia="en-ZW"/>
        </w:rPr>
        <w:t xml:space="preserve"> is confidential and, therefore,</w:t>
      </w:r>
      <w:r w:rsidRPr="00AF4042">
        <w:rPr>
          <w:rFonts w:eastAsiaTheme="minorEastAsia" w:cs="Times New Roman"/>
          <w:szCs w:val="24"/>
          <w:lang w:eastAsia="en-ZW"/>
        </w:rPr>
        <w:t xml:space="preserve"> should not be disclosed or made public, except when disclosure is authorized or legally required.</w:t>
      </w:r>
    </w:p>
    <w:p w14:paraId="1B30F780"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3DBDBFD7" w14:textId="08878BCD"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w:t>
      </w:r>
      <w:r w:rsidR="006D1E53">
        <w:rPr>
          <w:rFonts w:eastAsiaTheme="minorEastAsia" w:cs="Times New Roman"/>
          <w:szCs w:val="24"/>
          <w:lang w:eastAsia="en-ZW"/>
        </w:rPr>
        <w:t>are obliged to safeguard confidential information, whether generated internally or acquired from others, and to use it only in performing</w:t>
      </w:r>
      <w:r w:rsidRPr="00AF4042">
        <w:rPr>
          <w:rFonts w:eastAsiaTheme="minorEastAsia" w:cs="Times New Roman"/>
          <w:szCs w:val="24"/>
          <w:lang w:eastAsia="en-ZW"/>
        </w:rPr>
        <w:t xml:space="preserve"> their responsibilities/duties. The obligation to preserve the Bank’s confidential information is ongoing even after an individual's service/employment ends.</w:t>
      </w:r>
    </w:p>
    <w:p w14:paraId="7C0290F6"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337568F5" w14:textId="70E729BD" w:rsidR="009810CC" w:rsidRPr="00AF4042" w:rsidRDefault="00334524" w:rsidP="00D25A6F">
      <w:pPr>
        <w:pStyle w:val="ListParagraph"/>
        <w:widowControl w:val="0"/>
        <w:numPr>
          <w:ilvl w:val="0"/>
          <w:numId w:val="88"/>
        </w:numPr>
        <w:overflowPunct w:val="0"/>
        <w:autoSpaceDE w:val="0"/>
        <w:autoSpaceDN w:val="0"/>
        <w:adjustRightInd w:val="0"/>
        <w:spacing w:after="0" w:line="360" w:lineRule="auto"/>
        <w:jc w:val="both"/>
        <w:rPr>
          <w:rFonts w:eastAsiaTheme="minorEastAsia" w:cs="Times New Roman"/>
          <w:b/>
          <w:szCs w:val="24"/>
          <w:lang w:eastAsia="en-ZW"/>
        </w:rPr>
      </w:pPr>
      <w:r w:rsidRPr="00AF4042">
        <w:rPr>
          <w:rFonts w:eastAsiaTheme="minorEastAsia" w:cs="Times New Roman"/>
          <w:b/>
          <w:szCs w:val="24"/>
          <w:lang w:eastAsia="en-ZW"/>
        </w:rPr>
        <w:t>Insider Trading</w:t>
      </w:r>
    </w:p>
    <w:p w14:paraId="3A484E47" w14:textId="6454846A"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shall seek and obtain the advice of the Chairperson and CEO</w:t>
      </w:r>
      <w:r w:rsidR="006D1E53">
        <w:rPr>
          <w:rFonts w:eastAsiaTheme="minorEastAsia" w:cs="Times New Roman"/>
          <w:szCs w:val="24"/>
          <w:lang w:eastAsia="en-ZW"/>
        </w:rPr>
        <w:t>,</w:t>
      </w:r>
      <w:r w:rsidRPr="00AF4042">
        <w:rPr>
          <w:rFonts w:eastAsiaTheme="minorEastAsia" w:cs="Times New Roman"/>
          <w:szCs w:val="24"/>
          <w:lang w:eastAsia="en-ZW"/>
        </w:rPr>
        <w:t xml:space="preserve"> respectively</w:t>
      </w:r>
      <w:r w:rsidR="006D1E53">
        <w:rPr>
          <w:rFonts w:eastAsiaTheme="minorEastAsia" w:cs="Times New Roman"/>
          <w:szCs w:val="24"/>
          <w:lang w:eastAsia="en-ZW"/>
        </w:rPr>
        <w:t>,</w:t>
      </w:r>
      <w:r w:rsidRPr="00AF4042">
        <w:rPr>
          <w:rFonts w:eastAsiaTheme="minorEastAsia" w:cs="Times New Roman"/>
          <w:szCs w:val="24"/>
          <w:lang w:eastAsia="en-ZW"/>
        </w:rPr>
        <w:t xml:space="preserve"> before transacting or having a transaction carried out by a third party on securities of Group companies or of any related security, as well as any similar transaction related to companies for which they possess any information by virtue of their relationship with the Bank.</w:t>
      </w:r>
    </w:p>
    <w:p w14:paraId="5740A55C"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02EFDA61" w14:textId="15C7917E" w:rsidR="009810CC" w:rsidRPr="00AF4042" w:rsidRDefault="00334524" w:rsidP="00D25A6F">
      <w:pPr>
        <w:pStyle w:val="ListParagraph"/>
        <w:widowControl w:val="0"/>
        <w:numPr>
          <w:ilvl w:val="0"/>
          <w:numId w:val="89"/>
        </w:numPr>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b/>
          <w:szCs w:val="24"/>
          <w:lang w:eastAsia="en-ZW"/>
        </w:rPr>
        <w:lastRenderedPageBreak/>
        <w:t>Fraud, Bribery and Corruption</w:t>
      </w:r>
    </w:p>
    <w:p w14:paraId="469973E2" w14:textId="62530035"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IDBZ conducts its business activities in compliance with </w:t>
      </w:r>
      <w:r w:rsidR="006D1E53">
        <w:rPr>
          <w:rFonts w:eastAsiaTheme="minorEastAsia" w:cs="Times New Roman"/>
          <w:szCs w:val="24"/>
          <w:lang w:eastAsia="en-ZW"/>
        </w:rPr>
        <w:t>Zimbabwe's applicable anti-corruption and anti-bribery laws</w:t>
      </w:r>
      <w:r w:rsidRPr="00AF4042">
        <w:rPr>
          <w:rFonts w:eastAsiaTheme="minorEastAsia" w:cs="Times New Roman"/>
          <w:szCs w:val="24"/>
          <w:lang w:eastAsia="en-ZW"/>
        </w:rPr>
        <w:t xml:space="preserve">. The Bank and its Directors, officers,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and agents are prohibited from giving or offering to give money or anything of value to a political party, a party official, a candidate for political office or representative of </w:t>
      </w:r>
      <w:r w:rsidR="006D1E53">
        <w:rPr>
          <w:rFonts w:eastAsiaTheme="minorEastAsia" w:cs="Times New Roman"/>
          <w:szCs w:val="24"/>
          <w:lang w:eastAsia="en-ZW"/>
        </w:rPr>
        <w:t xml:space="preserve">a </w:t>
      </w:r>
      <w:r w:rsidRPr="00AF4042">
        <w:rPr>
          <w:rFonts w:eastAsiaTheme="minorEastAsia" w:cs="Times New Roman"/>
          <w:szCs w:val="24"/>
          <w:lang w:eastAsia="en-ZW"/>
        </w:rPr>
        <w:t>competitor, client and suppliers to influence official acts or decisions of that person or entity, to obtain or retain business, or to secure any improper advantage.</w:t>
      </w:r>
    </w:p>
    <w:p w14:paraId="17DAC60A"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51847376" w14:textId="0332DAA7"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may not engage in any activity </w:t>
      </w:r>
      <w:r w:rsidR="006D1E53">
        <w:rPr>
          <w:rFonts w:eastAsiaTheme="minorEastAsia" w:cs="Times New Roman"/>
          <w:szCs w:val="24"/>
          <w:lang w:eastAsia="en-ZW"/>
        </w:rPr>
        <w:t>involving the IDBZ in violating</w:t>
      </w:r>
      <w:r w:rsidRPr="00AF4042">
        <w:rPr>
          <w:rFonts w:eastAsiaTheme="minorEastAsia" w:cs="Times New Roman"/>
          <w:szCs w:val="24"/>
          <w:lang w:eastAsia="en-ZW"/>
        </w:rPr>
        <w:t xml:space="preserve"> any applicable laws dealing with fraud, bribery and corruption.</w:t>
      </w:r>
    </w:p>
    <w:p w14:paraId="624AF872"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614E5BFE" w14:textId="70C8353F" w:rsidR="009810CC" w:rsidRPr="00C417BF" w:rsidRDefault="000B2E3F" w:rsidP="00D25A6F">
      <w:pPr>
        <w:pStyle w:val="ListParagraph"/>
        <w:widowControl w:val="0"/>
        <w:numPr>
          <w:ilvl w:val="0"/>
          <w:numId w:val="126"/>
        </w:numPr>
        <w:overflowPunct w:val="0"/>
        <w:autoSpaceDE w:val="0"/>
        <w:autoSpaceDN w:val="0"/>
        <w:adjustRightInd w:val="0"/>
        <w:spacing w:after="0" w:line="360" w:lineRule="auto"/>
        <w:jc w:val="both"/>
        <w:rPr>
          <w:rFonts w:eastAsiaTheme="minorEastAsia" w:cs="Times New Roman"/>
          <w:szCs w:val="24"/>
          <w:lang w:eastAsia="en-ZW"/>
        </w:rPr>
      </w:pPr>
      <w:r w:rsidRPr="00C417BF">
        <w:rPr>
          <w:rFonts w:eastAsiaTheme="minorEastAsia" w:cs="Times New Roman"/>
          <w:b/>
          <w:szCs w:val="24"/>
          <w:lang w:eastAsia="en-ZW"/>
        </w:rPr>
        <w:t>Reporting Illegal o</w:t>
      </w:r>
      <w:r w:rsidR="00334524" w:rsidRPr="00C417BF">
        <w:rPr>
          <w:rFonts w:eastAsiaTheme="minorEastAsia" w:cs="Times New Roman"/>
          <w:b/>
          <w:szCs w:val="24"/>
          <w:lang w:eastAsia="en-ZW"/>
        </w:rPr>
        <w:t>r Unethical Behaviour</w:t>
      </w:r>
    </w:p>
    <w:p w14:paraId="3350990F" w14:textId="43C6AA30"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Bank promotes ethical behaviour and encourages an environment in which 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are encouraged to report illeg</w:t>
      </w:r>
      <w:r w:rsidR="00334524" w:rsidRPr="00AF4042">
        <w:rPr>
          <w:rFonts w:eastAsiaTheme="minorEastAsia" w:cs="Times New Roman"/>
          <w:szCs w:val="24"/>
          <w:lang w:eastAsia="en-ZW"/>
        </w:rPr>
        <w:t xml:space="preserve">al or unethical behaviour. </w:t>
      </w:r>
      <w:r w:rsidRPr="00AF4042">
        <w:rPr>
          <w:rFonts w:eastAsiaTheme="minorEastAsia" w:cs="Times New Roman"/>
          <w:szCs w:val="24"/>
          <w:lang w:eastAsia="en-ZW"/>
        </w:rPr>
        <w:t>No one will be subject to retaliation for a good</w:t>
      </w:r>
      <w:r w:rsidR="006D1E53">
        <w:rPr>
          <w:rFonts w:eastAsiaTheme="minorEastAsia" w:cs="Times New Roman"/>
          <w:szCs w:val="24"/>
          <w:lang w:eastAsia="en-ZW"/>
        </w:rPr>
        <w:t>-</w:t>
      </w:r>
      <w:r w:rsidRPr="00AF4042">
        <w:rPr>
          <w:rFonts w:eastAsiaTheme="minorEastAsia" w:cs="Times New Roman"/>
          <w:szCs w:val="24"/>
          <w:lang w:eastAsia="en-ZW"/>
        </w:rPr>
        <w:t>faith report of suspected misconduct.</w:t>
      </w:r>
    </w:p>
    <w:p w14:paraId="561EC707"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1B7F2CFC" w14:textId="2228DDDB"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Any suspected or substantive violations of this Code should be reported promptly to</w:t>
      </w:r>
      <w:r w:rsidR="00334524" w:rsidRPr="00AF4042">
        <w:rPr>
          <w:rFonts w:eastAsiaTheme="minorEastAsia" w:cs="Times New Roman"/>
          <w:szCs w:val="24"/>
          <w:lang w:eastAsia="en-ZW"/>
        </w:rPr>
        <w:t xml:space="preserve"> the Ethics Compliance Officer. </w:t>
      </w:r>
      <w:r w:rsidRPr="00AF4042">
        <w:rPr>
          <w:rFonts w:eastAsiaTheme="minorEastAsia" w:cs="Times New Roman"/>
          <w:szCs w:val="24"/>
          <w:lang w:eastAsia="en-ZW"/>
        </w:rPr>
        <w:t xml:space="preserve">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shall be free to </w:t>
      </w:r>
      <w:r w:rsidR="006D1E53">
        <w:rPr>
          <w:rFonts w:eastAsiaTheme="minorEastAsia" w:cs="Times New Roman"/>
          <w:szCs w:val="24"/>
          <w:lang w:eastAsia="en-ZW"/>
        </w:rPr>
        <w:t>use</w:t>
      </w:r>
      <w:r w:rsidRPr="00AF4042">
        <w:rPr>
          <w:rFonts w:eastAsiaTheme="minorEastAsia" w:cs="Times New Roman"/>
          <w:szCs w:val="24"/>
          <w:lang w:eastAsia="en-ZW"/>
        </w:rPr>
        <w:t xml:space="preserve"> whistle-blower facilities like the Tip-Offs Anonymous platform.</w:t>
      </w:r>
    </w:p>
    <w:p w14:paraId="78B2F138"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b/>
          <w:szCs w:val="24"/>
          <w:lang w:eastAsia="en-ZW"/>
        </w:rPr>
      </w:pPr>
    </w:p>
    <w:p w14:paraId="78ED8839" w14:textId="62D72C2A" w:rsidR="009810CC" w:rsidRPr="00C417BF" w:rsidRDefault="00334524" w:rsidP="00D25A6F">
      <w:pPr>
        <w:pStyle w:val="ListParagraph"/>
        <w:widowControl w:val="0"/>
        <w:numPr>
          <w:ilvl w:val="0"/>
          <w:numId w:val="126"/>
        </w:numPr>
        <w:overflowPunct w:val="0"/>
        <w:autoSpaceDE w:val="0"/>
        <w:autoSpaceDN w:val="0"/>
        <w:adjustRightInd w:val="0"/>
        <w:spacing w:after="0" w:line="360" w:lineRule="auto"/>
        <w:jc w:val="both"/>
        <w:rPr>
          <w:rFonts w:eastAsiaTheme="minorEastAsia" w:cs="Times New Roman"/>
          <w:b/>
          <w:szCs w:val="24"/>
          <w:lang w:eastAsia="en-ZW"/>
        </w:rPr>
      </w:pPr>
      <w:r w:rsidRPr="00C417BF">
        <w:rPr>
          <w:rFonts w:eastAsiaTheme="minorEastAsia" w:cs="Times New Roman"/>
          <w:b/>
          <w:szCs w:val="24"/>
          <w:lang w:eastAsia="en-ZW"/>
        </w:rPr>
        <w:t>Provision of Information and Enforcement of the Ethical Code</w:t>
      </w:r>
    </w:p>
    <w:p w14:paraId="4B8FFA40" w14:textId="21036DDC"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are obliged to disclose information timeously upon becoming aware of the situation regarding a deviation from this Code, including but not limited to any situation that involves, or may involve, a conflict of interest or lack of impartiality as defined.</w:t>
      </w:r>
    </w:p>
    <w:p w14:paraId="0961D49B" w14:textId="77777777" w:rsidR="00334524" w:rsidRPr="00AF4042" w:rsidRDefault="00334524"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03DC922E" w14:textId="28DCB215" w:rsidR="000B2E3F"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The disclosure of information shall be made in writing to the Ethics Compliance Officer, or where circumstances are such that a report cannot be made to the Officer, to the Chairperson for the time being of the Corporate Governance, Ethics and Sustainability Committ</w:t>
      </w:r>
      <w:r w:rsidR="00334524" w:rsidRPr="00AF4042">
        <w:rPr>
          <w:rFonts w:eastAsiaTheme="minorEastAsia" w:cs="Times New Roman"/>
          <w:szCs w:val="24"/>
          <w:lang w:eastAsia="en-ZW"/>
        </w:rPr>
        <w:t xml:space="preserve">ee (hereafter “the Committee”). </w:t>
      </w:r>
      <w:r w:rsidR="006D1E53">
        <w:rPr>
          <w:rFonts w:eastAsiaTheme="minorEastAsia" w:cs="Times New Roman"/>
          <w:szCs w:val="24"/>
          <w:lang w:eastAsia="en-ZW"/>
        </w:rPr>
        <w:t>In consultation with the Corporate Governance, Ethics and Sustainability Committee, the Officer</w:t>
      </w:r>
      <w:r w:rsidRPr="00AF4042">
        <w:rPr>
          <w:rFonts w:eastAsiaTheme="minorEastAsia" w:cs="Times New Roman"/>
          <w:szCs w:val="24"/>
          <w:lang w:eastAsia="en-ZW"/>
        </w:rPr>
        <w:t xml:space="preserve"> shall determine</w:t>
      </w:r>
      <w:r w:rsidR="00334524" w:rsidRPr="00AF4042">
        <w:rPr>
          <w:rFonts w:eastAsiaTheme="minorEastAsia" w:cs="Times New Roman"/>
          <w:szCs w:val="24"/>
          <w:lang w:eastAsia="en-ZW"/>
        </w:rPr>
        <w:t xml:space="preserve"> </w:t>
      </w:r>
      <w:r w:rsidRPr="00AF4042">
        <w:rPr>
          <w:rFonts w:eastAsiaTheme="minorEastAsia" w:cs="Times New Roman"/>
          <w:szCs w:val="24"/>
          <w:lang w:eastAsia="en-ZW"/>
        </w:rPr>
        <w:t xml:space="preserve">appropriate actions to be taken in the event of violations of this Code of Ethics. Such actions shall be reasonably designed to deter wrongdoing and </w:t>
      </w:r>
      <w:r w:rsidR="006D1E53">
        <w:rPr>
          <w:rFonts w:eastAsiaTheme="minorEastAsia" w:cs="Times New Roman"/>
          <w:szCs w:val="24"/>
          <w:lang w:eastAsia="en-ZW"/>
        </w:rPr>
        <w:t>promote accountability for the Code's adherenc</w:t>
      </w:r>
      <w:r w:rsidR="000B2E3F" w:rsidRPr="00AF4042">
        <w:rPr>
          <w:rFonts w:eastAsiaTheme="minorEastAsia" w:cs="Times New Roman"/>
          <w:szCs w:val="24"/>
          <w:lang w:eastAsia="en-ZW"/>
        </w:rPr>
        <w:t>e.</w:t>
      </w:r>
    </w:p>
    <w:p w14:paraId="35EA4D16" w14:textId="65E49C23"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In determining what action is appropriate in a particular case, the Officer and the Committee </w:t>
      </w:r>
      <w:r w:rsidRPr="00AF4042">
        <w:rPr>
          <w:rFonts w:eastAsiaTheme="minorEastAsia" w:cs="Times New Roman"/>
          <w:szCs w:val="24"/>
          <w:lang w:eastAsia="en-ZW"/>
        </w:rPr>
        <w:lastRenderedPageBreak/>
        <w:t xml:space="preserve">shall take into account all relevant information, including the nature and severity of the violation, whether the violation appears to have been intentional or inadvertent, and whether the individual in question had been advised prior to the violation as </w:t>
      </w:r>
      <w:r w:rsidR="000B2E3F" w:rsidRPr="00AF4042">
        <w:rPr>
          <w:rFonts w:eastAsiaTheme="minorEastAsia" w:cs="Times New Roman"/>
          <w:szCs w:val="24"/>
          <w:lang w:eastAsia="en-ZW"/>
        </w:rPr>
        <w:t xml:space="preserve">to the proper course of action. </w:t>
      </w:r>
      <w:r w:rsidRPr="00AF4042">
        <w:rPr>
          <w:rFonts w:eastAsiaTheme="minorEastAsia" w:cs="Times New Roman"/>
          <w:szCs w:val="24"/>
          <w:lang w:eastAsia="en-ZW"/>
        </w:rPr>
        <w:t>Any appeal to the decision of the Officer and the Committee shall be referred to the Board for final determination.</w:t>
      </w:r>
    </w:p>
    <w:p w14:paraId="0E46E048" w14:textId="77777777" w:rsidR="000B2E3F" w:rsidRPr="00AF4042" w:rsidRDefault="000B2E3F"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720659C1" w14:textId="1FA4E6B1" w:rsidR="000B2E3F" w:rsidRPr="00C417BF" w:rsidRDefault="000B2E3F" w:rsidP="00D25A6F">
      <w:pPr>
        <w:pStyle w:val="ListParagraph"/>
        <w:widowControl w:val="0"/>
        <w:numPr>
          <w:ilvl w:val="0"/>
          <w:numId w:val="126"/>
        </w:numPr>
        <w:overflowPunct w:val="0"/>
        <w:autoSpaceDE w:val="0"/>
        <w:autoSpaceDN w:val="0"/>
        <w:adjustRightInd w:val="0"/>
        <w:spacing w:after="0" w:line="360" w:lineRule="auto"/>
        <w:jc w:val="both"/>
        <w:rPr>
          <w:rFonts w:eastAsiaTheme="minorEastAsia" w:cs="Times New Roman"/>
          <w:b/>
          <w:szCs w:val="24"/>
          <w:lang w:eastAsia="en-ZW"/>
        </w:rPr>
      </w:pPr>
      <w:r w:rsidRPr="00C417BF">
        <w:rPr>
          <w:rFonts w:eastAsiaTheme="minorEastAsia" w:cs="Times New Roman"/>
          <w:b/>
          <w:szCs w:val="24"/>
          <w:lang w:eastAsia="en-ZW"/>
        </w:rPr>
        <w:t>Respect for the Environment, Culture and Sustainability</w:t>
      </w:r>
    </w:p>
    <w:p w14:paraId="14557139" w14:textId="0B7209DF" w:rsidR="009810CC" w:rsidRPr="00AF4042" w:rsidRDefault="009810CC"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Directors and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shall</w:t>
      </w:r>
      <w:r w:rsidR="006D1E53">
        <w:rPr>
          <w:rFonts w:eastAsiaTheme="minorEastAsia" w:cs="Times New Roman"/>
          <w:szCs w:val="24"/>
          <w:lang w:eastAsia="en-ZW"/>
        </w:rPr>
        <w:t xml:space="preserve"> endeavour to preserve the natural environment, culture, and heritage of Zimbabwe in the execution of their duties</w:t>
      </w:r>
      <w:r w:rsidRPr="00AF4042">
        <w:rPr>
          <w:rFonts w:eastAsiaTheme="minorEastAsia" w:cs="Times New Roman"/>
          <w:szCs w:val="24"/>
          <w:lang w:eastAsia="en-ZW"/>
        </w:rPr>
        <w:t>. All available resources shall also be used sustainably.</w:t>
      </w:r>
    </w:p>
    <w:p w14:paraId="3409461C" w14:textId="77777777" w:rsidR="000B2E3F" w:rsidRPr="00AF4042" w:rsidRDefault="000B2E3F"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2CE55839" w14:textId="07DB8E62" w:rsidR="009810CC" w:rsidRPr="00C417BF" w:rsidRDefault="000B2E3F" w:rsidP="00D25A6F">
      <w:pPr>
        <w:pStyle w:val="ListParagraph"/>
        <w:widowControl w:val="0"/>
        <w:numPr>
          <w:ilvl w:val="0"/>
          <w:numId w:val="126"/>
        </w:numPr>
        <w:overflowPunct w:val="0"/>
        <w:autoSpaceDE w:val="0"/>
        <w:autoSpaceDN w:val="0"/>
        <w:adjustRightInd w:val="0"/>
        <w:spacing w:after="0" w:line="360" w:lineRule="auto"/>
        <w:jc w:val="both"/>
        <w:rPr>
          <w:rFonts w:eastAsiaTheme="minorEastAsia" w:cs="Times New Roman"/>
          <w:szCs w:val="24"/>
          <w:lang w:eastAsia="en-ZW"/>
        </w:rPr>
      </w:pPr>
      <w:r w:rsidRPr="00C417BF">
        <w:rPr>
          <w:rFonts w:eastAsiaTheme="minorEastAsia" w:cs="Times New Roman"/>
          <w:b/>
          <w:szCs w:val="24"/>
          <w:lang w:eastAsia="en-ZW"/>
        </w:rPr>
        <w:t>Waivers of the Ethical Code</w:t>
      </w:r>
    </w:p>
    <w:p w14:paraId="2C9DDB8A" w14:textId="1F315E56" w:rsidR="007E4318" w:rsidRPr="00AF4042" w:rsidRDefault="009810CC" w:rsidP="00AF4042">
      <w:pPr>
        <w:pStyle w:val="BDCtextnormal"/>
        <w:tabs>
          <w:tab w:val="clear" w:pos="426"/>
          <w:tab w:val="left" w:pos="284"/>
        </w:tabs>
        <w:spacing w:line="360" w:lineRule="auto"/>
      </w:pPr>
      <w:r w:rsidRPr="00AF4042">
        <w:rPr>
          <w:rFonts w:eastAsiaTheme="minorEastAsia"/>
          <w:lang w:eastAsia="en-ZW"/>
        </w:rPr>
        <w:t xml:space="preserve">The Bank will waive </w:t>
      </w:r>
      <w:r w:rsidR="006D1E53">
        <w:rPr>
          <w:rFonts w:eastAsiaTheme="minorEastAsia"/>
          <w:lang w:eastAsia="en-ZW"/>
        </w:rPr>
        <w:t xml:space="preserve">the </w:t>
      </w:r>
      <w:r w:rsidRPr="00AF4042">
        <w:rPr>
          <w:rFonts w:eastAsiaTheme="minorEastAsia"/>
          <w:lang w:eastAsia="en-ZW"/>
        </w:rPr>
        <w:t>application of the policies set forth in this Code only where circumstances warrant granting a waiver. Waivers of the Code for individual Director may be made only by the Board of Directors. Waivers should be in writing or as minuted resolutions of the Board Meeting and should be reviewed periodically for continued appropriateness.</w:t>
      </w:r>
      <w:bookmarkStart w:id="1362" w:name="page3"/>
      <w:bookmarkEnd w:id="1362"/>
    </w:p>
    <w:p w14:paraId="2E7B8EFC" w14:textId="77777777" w:rsidR="000B2E3F" w:rsidRPr="00AF4042" w:rsidRDefault="000B2E3F" w:rsidP="00AF4042">
      <w:pPr>
        <w:pStyle w:val="BDCtextnormal"/>
        <w:tabs>
          <w:tab w:val="clear" w:pos="426"/>
          <w:tab w:val="left" w:pos="284"/>
        </w:tabs>
        <w:spacing w:line="360" w:lineRule="auto"/>
        <w:rPr>
          <w:b/>
        </w:rPr>
      </w:pPr>
    </w:p>
    <w:p w14:paraId="577ED266" w14:textId="384D55FA" w:rsidR="007E4318" w:rsidRPr="00C417BF" w:rsidRDefault="007E4318" w:rsidP="00D25A6F">
      <w:pPr>
        <w:pStyle w:val="BDCtextnormal"/>
        <w:numPr>
          <w:ilvl w:val="1"/>
          <w:numId w:val="44"/>
        </w:numPr>
        <w:tabs>
          <w:tab w:val="clear" w:pos="426"/>
          <w:tab w:val="left" w:pos="284"/>
        </w:tabs>
        <w:spacing w:line="360" w:lineRule="auto"/>
        <w:rPr>
          <w:b/>
        </w:rPr>
      </w:pPr>
      <w:r w:rsidRPr="00C417BF">
        <w:rPr>
          <w:b/>
        </w:rPr>
        <w:t xml:space="preserve">GIFT POLICY </w:t>
      </w:r>
    </w:p>
    <w:p w14:paraId="02298039" w14:textId="77777777" w:rsidR="007E4318" w:rsidRPr="00AF4042" w:rsidRDefault="007E4318" w:rsidP="00AF4042">
      <w:pPr>
        <w:autoSpaceDE w:val="0"/>
        <w:autoSpaceDN w:val="0"/>
        <w:spacing w:after="3" w:line="360" w:lineRule="auto"/>
        <w:ind w:left="449" w:hanging="10"/>
        <w:jc w:val="both"/>
        <w:rPr>
          <w:rFonts w:eastAsia="Times New Roman" w:cs="Times New Roman"/>
          <w:b/>
          <w:bCs/>
          <w:color w:val="000000"/>
          <w:szCs w:val="24"/>
          <w:lang w:eastAsia="en-ZW"/>
        </w:rPr>
      </w:pPr>
    </w:p>
    <w:p w14:paraId="0D28B69E" w14:textId="60106B63" w:rsidR="007E4318" w:rsidRPr="00C417BF" w:rsidRDefault="007E4318" w:rsidP="00D25A6F">
      <w:pPr>
        <w:pStyle w:val="ListParagraph"/>
        <w:numPr>
          <w:ilvl w:val="2"/>
          <w:numId w:val="44"/>
        </w:numPr>
        <w:spacing w:line="360" w:lineRule="auto"/>
        <w:rPr>
          <w:rFonts w:cs="Times New Roman"/>
          <w:b/>
          <w:lang w:eastAsia="en-ZW"/>
        </w:rPr>
      </w:pPr>
      <w:bookmarkStart w:id="1363" w:name="_Toc529176496"/>
      <w:bookmarkStart w:id="1364" w:name="_Toc529286612"/>
      <w:r w:rsidRPr="00C417BF">
        <w:rPr>
          <w:rFonts w:cs="Times New Roman"/>
          <w:b/>
          <w:lang w:eastAsia="en-ZW"/>
        </w:rPr>
        <w:t>Purpose</w:t>
      </w:r>
      <w:bookmarkEnd w:id="1363"/>
      <w:bookmarkEnd w:id="1364"/>
    </w:p>
    <w:p w14:paraId="6DF28FCF" w14:textId="4FB83F50" w:rsidR="007E4318" w:rsidRPr="00AF4042" w:rsidRDefault="006D1E53" w:rsidP="00C417BF">
      <w:pPr>
        <w:autoSpaceDE w:val="0"/>
        <w:autoSpaceDN w:val="0"/>
        <w:adjustRightInd w:val="0"/>
        <w:spacing w:after="0" w:line="360" w:lineRule="auto"/>
        <w:jc w:val="both"/>
        <w:rPr>
          <w:rFonts w:eastAsia="Times New Roman" w:cs="Times New Roman"/>
          <w:color w:val="000000"/>
          <w:szCs w:val="24"/>
        </w:rPr>
      </w:pPr>
      <w:r>
        <w:rPr>
          <w:rFonts w:eastAsia="Times New Roman" w:cs="Times New Roman"/>
          <w:color w:val="000000"/>
          <w:szCs w:val="24"/>
          <w:lang w:eastAsia="en-ZW"/>
        </w:rPr>
        <w:t>Establish a uniform policy relating to accepting</w:t>
      </w:r>
      <w:r w:rsidR="007E4318" w:rsidRPr="00AF4042">
        <w:rPr>
          <w:rFonts w:eastAsia="Times New Roman" w:cs="Times New Roman"/>
          <w:color w:val="000000"/>
          <w:szCs w:val="24"/>
        </w:rPr>
        <w:t xml:space="preserve"> gifts, including gratuities or rewards.</w:t>
      </w:r>
    </w:p>
    <w:p w14:paraId="0D83E2D1" w14:textId="77777777" w:rsidR="007E4318" w:rsidRPr="00AF4042" w:rsidRDefault="007E4318" w:rsidP="00AF4042">
      <w:pPr>
        <w:spacing w:line="360" w:lineRule="auto"/>
        <w:rPr>
          <w:rFonts w:eastAsia="Times New Roman" w:cs="Times New Roman"/>
          <w:color w:val="000000"/>
          <w:szCs w:val="24"/>
          <w:lang w:eastAsia="en-ZW"/>
        </w:rPr>
      </w:pPr>
    </w:p>
    <w:p w14:paraId="17A12267" w14:textId="325A23DE" w:rsidR="007E4318" w:rsidRPr="00C417BF" w:rsidRDefault="007E4318" w:rsidP="00D25A6F">
      <w:pPr>
        <w:pStyle w:val="ListParagraph"/>
        <w:numPr>
          <w:ilvl w:val="2"/>
          <w:numId w:val="44"/>
        </w:numPr>
        <w:spacing w:line="360" w:lineRule="auto"/>
        <w:rPr>
          <w:rFonts w:cs="Times New Roman"/>
          <w:b/>
          <w:lang w:eastAsia="en-ZW"/>
        </w:rPr>
      </w:pPr>
      <w:bookmarkStart w:id="1365" w:name="_Toc529286613"/>
      <w:r w:rsidRPr="00C417BF">
        <w:rPr>
          <w:rFonts w:cs="Times New Roman"/>
          <w:b/>
          <w:lang w:eastAsia="en-ZW"/>
        </w:rPr>
        <w:t>Scope</w:t>
      </w:r>
      <w:bookmarkEnd w:id="1365"/>
      <w:r w:rsidRPr="00C417BF">
        <w:rPr>
          <w:rFonts w:cs="Times New Roman"/>
          <w:b/>
          <w:lang w:eastAsia="en-ZW"/>
        </w:rPr>
        <w:t xml:space="preserve"> </w:t>
      </w:r>
    </w:p>
    <w:p w14:paraId="1BB17EEB" w14:textId="6D5821D9" w:rsidR="007E4318" w:rsidRPr="00AF4042" w:rsidRDefault="007E4318" w:rsidP="00AF4042">
      <w:pPr>
        <w:autoSpaceDE w:val="0"/>
        <w:autoSpaceDN w:val="0"/>
        <w:adjustRightInd w:val="0"/>
        <w:spacing w:after="0" w:line="360" w:lineRule="auto"/>
        <w:ind w:left="142" w:firstLine="12"/>
        <w:jc w:val="both"/>
        <w:rPr>
          <w:rFonts w:eastAsia="Times New Roman" w:cs="Times New Roman"/>
          <w:szCs w:val="24"/>
        </w:rPr>
      </w:pPr>
      <w:r w:rsidRPr="00AF4042">
        <w:rPr>
          <w:rFonts w:eastAsia="Times New Roman" w:cs="Times New Roman"/>
          <w:szCs w:val="24"/>
        </w:rPr>
        <w:t xml:space="preserve">The Policy </w:t>
      </w:r>
      <w:r w:rsidR="006D1E53">
        <w:rPr>
          <w:rFonts w:eastAsia="Times New Roman" w:cs="Times New Roman"/>
          <w:szCs w:val="24"/>
        </w:rPr>
        <w:t>applies</w:t>
      </w:r>
      <w:r w:rsidRPr="00AF4042">
        <w:rPr>
          <w:rFonts w:eastAsia="Times New Roman" w:cs="Times New Roman"/>
          <w:szCs w:val="24"/>
        </w:rPr>
        <w:t xml:space="preserve"> to all staff members. </w:t>
      </w:r>
      <w:r w:rsidRPr="00AF4042">
        <w:rPr>
          <w:rFonts w:eastAsia="Times New Roman" w:cs="Times New Roman"/>
          <w:szCs w:val="24"/>
          <w:highlight w:val="yellow"/>
        </w:rPr>
        <w:t xml:space="preserve">Board members, Executive Directors, Directors and Heads of Division may, where necessary, </w:t>
      </w:r>
      <w:commentRangeStart w:id="1366"/>
      <w:commentRangeStart w:id="1367"/>
      <w:commentRangeStart w:id="1368"/>
      <w:r w:rsidRPr="00AF4042">
        <w:rPr>
          <w:rFonts w:eastAsia="Times New Roman" w:cs="Times New Roman"/>
          <w:szCs w:val="24"/>
          <w:highlight w:val="yellow"/>
        </w:rPr>
        <w:t>propose</w:t>
      </w:r>
      <w:commentRangeEnd w:id="1366"/>
      <w:r w:rsidRPr="00AF4042">
        <w:rPr>
          <w:rStyle w:val="CommentReference"/>
          <w:rFonts w:cs="Times New Roman"/>
        </w:rPr>
        <w:commentReference w:id="1366"/>
      </w:r>
      <w:commentRangeEnd w:id="1367"/>
      <w:r w:rsidR="00FA438B" w:rsidRPr="00AF4042">
        <w:rPr>
          <w:rStyle w:val="CommentReference"/>
          <w:rFonts w:cs="Times New Roman"/>
        </w:rPr>
        <w:commentReference w:id="1367"/>
      </w:r>
      <w:commentRangeEnd w:id="1368"/>
      <w:r w:rsidR="005424E0">
        <w:rPr>
          <w:rStyle w:val="CommentReference"/>
        </w:rPr>
        <w:commentReference w:id="1368"/>
      </w:r>
      <w:r w:rsidR="006D1E53">
        <w:rPr>
          <w:rFonts w:eastAsia="Times New Roman" w:cs="Times New Roman"/>
          <w:szCs w:val="24"/>
        </w:rPr>
        <w:t xml:space="preserve"> to customise the provisions to meet the specific needs of their divisions. </w:t>
      </w:r>
      <w:r w:rsidRPr="00AF4042">
        <w:rPr>
          <w:rFonts w:eastAsia="Times New Roman" w:cs="Times New Roman"/>
          <w:szCs w:val="24"/>
        </w:rPr>
        <w:t xml:space="preserve"> But these rules are a minimum. Stricter rules and standards will be required when staff have direct commercial involvement with an organisation or individual through their work</w:t>
      </w:r>
      <w:r w:rsidR="0007355E">
        <w:rPr>
          <w:rFonts w:eastAsia="Times New Roman" w:cs="Times New Roman"/>
          <w:szCs w:val="24"/>
        </w:rPr>
        <w:t>—f</w:t>
      </w:r>
      <w:r w:rsidRPr="00AF4042">
        <w:rPr>
          <w:rFonts w:eastAsia="Times New Roman" w:cs="Times New Roman"/>
          <w:szCs w:val="24"/>
        </w:rPr>
        <w:t xml:space="preserve">or example, purchasing, tenders and contracts, </w:t>
      </w:r>
      <w:r w:rsidR="0007355E">
        <w:rPr>
          <w:rFonts w:eastAsia="Times New Roman" w:cs="Times New Roman"/>
          <w:szCs w:val="24"/>
        </w:rPr>
        <w:t xml:space="preserve">and </w:t>
      </w:r>
      <w:r w:rsidRPr="00AF4042">
        <w:rPr>
          <w:rFonts w:eastAsia="Times New Roman" w:cs="Times New Roman"/>
          <w:szCs w:val="24"/>
        </w:rPr>
        <w:t xml:space="preserve">financial market operations. Business areas will also need to consider their approach to </w:t>
      </w:r>
      <w:r w:rsidR="005424E0">
        <w:rPr>
          <w:rFonts w:eastAsia="Times New Roman" w:cs="Times New Roman"/>
          <w:szCs w:val="24"/>
        </w:rPr>
        <w:t>receiving entertainment offers and gifts when individuals engage</w:t>
      </w:r>
      <w:r w:rsidRPr="00AF4042">
        <w:rPr>
          <w:rFonts w:eastAsia="Times New Roman" w:cs="Times New Roman"/>
          <w:szCs w:val="24"/>
        </w:rPr>
        <w:t xml:space="preserve"> in activities or projects </w:t>
      </w:r>
      <w:r w:rsidR="005424E0">
        <w:rPr>
          <w:rFonts w:eastAsia="Times New Roman" w:cs="Times New Roman"/>
          <w:szCs w:val="24"/>
        </w:rPr>
        <w:t>that might result in unusual</w:t>
      </w:r>
      <w:r w:rsidRPr="00AF4042">
        <w:rPr>
          <w:rFonts w:eastAsia="Times New Roman" w:cs="Times New Roman"/>
          <w:szCs w:val="24"/>
        </w:rPr>
        <w:t xml:space="preserve"> business contact. </w:t>
      </w:r>
    </w:p>
    <w:p w14:paraId="489332A3" w14:textId="77777777" w:rsidR="00C417BF" w:rsidRDefault="00C417BF" w:rsidP="00C417BF">
      <w:pPr>
        <w:spacing w:line="360" w:lineRule="auto"/>
        <w:rPr>
          <w:rFonts w:eastAsia="Times New Roman" w:cs="Times New Roman"/>
          <w:color w:val="000000"/>
          <w:szCs w:val="24"/>
          <w:lang w:eastAsia="en-ZW"/>
        </w:rPr>
      </w:pPr>
      <w:bookmarkStart w:id="1369" w:name="_Toc529176497"/>
      <w:bookmarkStart w:id="1370" w:name="_Toc529286614"/>
    </w:p>
    <w:p w14:paraId="66ACD8B8" w14:textId="4DC985A1" w:rsidR="007E4318" w:rsidRPr="00C417BF" w:rsidRDefault="007E4318" w:rsidP="00D25A6F">
      <w:pPr>
        <w:pStyle w:val="ListParagraph"/>
        <w:numPr>
          <w:ilvl w:val="2"/>
          <w:numId w:val="44"/>
        </w:numPr>
        <w:spacing w:line="360" w:lineRule="auto"/>
        <w:rPr>
          <w:rFonts w:cs="Times New Roman"/>
          <w:b/>
          <w:lang w:eastAsia="en-ZW"/>
        </w:rPr>
      </w:pPr>
      <w:r w:rsidRPr="00C417BF">
        <w:rPr>
          <w:rFonts w:cs="Times New Roman"/>
          <w:b/>
          <w:lang w:eastAsia="en-ZW"/>
        </w:rPr>
        <w:t>Compliance</w:t>
      </w:r>
      <w:bookmarkEnd w:id="1369"/>
      <w:bookmarkEnd w:id="1370"/>
      <w:r w:rsidRPr="00C417BF">
        <w:rPr>
          <w:rFonts w:cs="Times New Roman"/>
          <w:b/>
          <w:lang w:eastAsia="en-ZW"/>
        </w:rPr>
        <w:t xml:space="preserve"> </w:t>
      </w:r>
    </w:p>
    <w:p w14:paraId="1003098D" w14:textId="771FACB0" w:rsidR="007E4318" w:rsidRPr="00AF4042" w:rsidRDefault="007E4318" w:rsidP="00AF4042">
      <w:pPr>
        <w:autoSpaceDE w:val="0"/>
        <w:autoSpaceDN w:val="0"/>
        <w:adjustRightInd w:val="0"/>
        <w:spacing w:after="0" w:line="360" w:lineRule="auto"/>
        <w:ind w:left="502" w:firstLine="12"/>
        <w:jc w:val="both"/>
        <w:rPr>
          <w:rFonts w:eastAsia="Times New Roman" w:cs="Times New Roman"/>
          <w:color w:val="000000"/>
          <w:szCs w:val="24"/>
          <w:lang w:eastAsia="en-ZW"/>
        </w:rPr>
      </w:pPr>
      <w:bookmarkStart w:id="1371" w:name="_Toc529176498"/>
      <w:r w:rsidRPr="00AF4042">
        <w:rPr>
          <w:rFonts w:eastAsia="Times New Roman" w:cs="Times New Roman"/>
          <w:color w:val="000000"/>
          <w:szCs w:val="24"/>
          <w:lang w:eastAsia="en-ZW"/>
        </w:rPr>
        <w:t xml:space="preserve">Compliance </w:t>
      </w:r>
      <w:r w:rsidR="005424E0">
        <w:rPr>
          <w:rFonts w:eastAsia="Times New Roman" w:cs="Times New Roman"/>
          <w:color w:val="000000"/>
          <w:szCs w:val="24"/>
          <w:lang w:eastAsia="en-ZW"/>
        </w:rPr>
        <w:t>with</w:t>
      </w:r>
      <w:r w:rsidRPr="00AF4042">
        <w:rPr>
          <w:rFonts w:eastAsia="Times New Roman" w:cs="Times New Roman"/>
          <w:color w:val="000000"/>
          <w:szCs w:val="24"/>
          <w:lang w:eastAsia="en-ZW"/>
        </w:rPr>
        <w:t xml:space="preserve"> the policy is mandatory for all staff. The following will apply if non-compliance occurs:</w:t>
      </w:r>
      <w:bookmarkEnd w:id="1371"/>
    </w:p>
    <w:p w14:paraId="5F921F9E" w14:textId="77777777" w:rsidR="007E4318" w:rsidRPr="00AF4042" w:rsidRDefault="007E4318" w:rsidP="00D25A6F">
      <w:pPr>
        <w:pStyle w:val="ListParagraph"/>
        <w:numPr>
          <w:ilvl w:val="0"/>
          <w:numId w:val="63"/>
        </w:numPr>
        <w:autoSpaceDE w:val="0"/>
        <w:autoSpaceDN w:val="0"/>
        <w:adjustRightInd w:val="0"/>
        <w:spacing w:after="0" w:line="360" w:lineRule="auto"/>
        <w:jc w:val="both"/>
        <w:rPr>
          <w:rFonts w:eastAsia="Times New Roman" w:cs="Times New Roman"/>
          <w:color w:val="000000"/>
          <w:szCs w:val="24"/>
          <w:lang w:eastAsia="en-ZW"/>
        </w:rPr>
      </w:pPr>
      <w:r w:rsidRPr="00AF4042">
        <w:rPr>
          <w:rFonts w:eastAsia="Times New Roman" w:cs="Times New Roman"/>
          <w:color w:val="000000"/>
          <w:szCs w:val="24"/>
          <w:lang w:eastAsia="en-ZW"/>
        </w:rPr>
        <w:t>Failure to adhere to the policy requirements constitutes an act of misconduct</w:t>
      </w:r>
    </w:p>
    <w:p w14:paraId="33835CE9" w14:textId="3F0400DD" w:rsidR="007E4318" w:rsidRPr="00DA6B6F" w:rsidRDefault="007E4318" w:rsidP="00D25A6F">
      <w:pPr>
        <w:pStyle w:val="ListParagraph"/>
        <w:numPr>
          <w:ilvl w:val="0"/>
          <w:numId w:val="63"/>
        </w:numPr>
        <w:autoSpaceDE w:val="0"/>
        <w:autoSpaceDN w:val="0"/>
        <w:adjustRightInd w:val="0"/>
        <w:spacing w:after="0" w:line="360" w:lineRule="auto"/>
        <w:jc w:val="both"/>
        <w:rPr>
          <w:rFonts w:eastAsia="Times New Roman" w:cs="Times New Roman"/>
          <w:color w:val="000000"/>
          <w:szCs w:val="24"/>
          <w:lang w:eastAsia="en-ZW"/>
        </w:rPr>
      </w:pPr>
      <w:r w:rsidRPr="00AF4042">
        <w:rPr>
          <w:rFonts w:eastAsia="Times New Roman" w:cs="Times New Roman"/>
          <w:color w:val="000000"/>
          <w:szCs w:val="24"/>
          <w:lang w:eastAsia="en-ZW"/>
        </w:rPr>
        <w:t xml:space="preserve">Disciplinary action shall be taken against </w:t>
      </w:r>
      <w:r w:rsidR="005424E0">
        <w:rPr>
          <w:rFonts w:eastAsia="Times New Roman" w:cs="Times New Roman"/>
          <w:color w:val="000000"/>
          <w:szCs w:val="24"/>
          <w:lang w:eastAsia="en-ZW"/>
        </w:rPr>
        <w:t xml:space="preserve">the </w:t>
      </w:r>
      <w:r w:rsidRPr="00AF4042">
        <w:rPr>
          <w:rFonts w:eastAsia="Times New Roman" w:cs="Times New Roman"/>
          <w:color w:val="000000"/>
          <w:szCs w:val="24"/>
          <w:lang w:eastAsia="en-ZW"/>
        </w:rPr>
        <w:t>breach.</w:t>
      </w:r>
    </w:p>
    <w:p w14:paraId="6FECBB9E" w14:textId="77777777" w:rsidR="007E4318" w:rsidRPr="00AF4042" w:rsidRDefault="007E4318" w:rsidP="00AF4042">
      <w:pPr>
        <w:pStyle w:val="BDCtextnormal"/>
        <w:tabs>
          <w:tab w:val="clear" w:pos="426"/>
          <w:tab w:val="left" w:pos="284"/>
        </w:tabs>
        <w:spacing w:line="360" w:lineRule="auto"/>
      </w:pPr>
    </w:p>
    <w:p w14:paraId="627216CD" w14:textId="5ECA7942" w:rsidR="00CE3015" w:rsidRPr="00C417BF" w:rsidRDefault="007F273D" w:rsidP="00D25A6F">
      <w:pPr>
        <w:pStyle w:val="Heading2"/>
        <w:numPr>
          <w:ilvl w:val="1"/>
          <w:numId w:val="44"/>
        </w:numPr>
      </w:pPr>
      <w:bookmarkStart w:id="1372" w:name="_Toc113607580"/>
      <w:bookmarkStart w:id="1373" w:name="_Toc114058993"/>
      <w:r w:rsidRPr="00C417BF">
        <w:t xml:space="preserve">Employment </w:t>
      </w:r>
      <w:r w:rsidR="007727DD" w:rsidRPr="00C417BF">
        <w:t>E</w:t>
      </w:r>
      <w:r w:rsidRPr="00C417BF">
        <w:t>quity</w:t>
      </w:r>
      <w:bookmarkEnd w:id="1372"/>
      <w:bookmarkEnd w:id="1373"/>
      <w:r w:rsidRPr="00C417BF">
        <w:t xml:space="preserve"> </w:t>
      </w:r>
    </w:p>
    <w:p w14:paraId="4DE18F90" w14:textId="77777777" w:rsidR="007F273D" w:rsidRPr="00AF4042" w:rsidRDefault="007F273D" w:rsidP="00AF4042">
      <w:pPr>
        <w:widowControl w:val="0"/>
        <w:autoSpaceDE w:val="0"/>
        <w:autoSpaceDN w:val="0"/>
        <w:adjustRightInd w:val="0"/>
        <w:spacing w:after="0" w:line="360" w:lineRule="auto"/>
        <w:rPr>
          <w:rFonts w:eastAsiaTheme="minorEastAsia" w:cs="Times New Roman"/>
          <w:b/>
          <w:szCs w:val="24"/>
          <w:lang w:eastAsia="en-ZW"/>
        </w:rPr>
      </w:pPr>
    </w:p>
    <w:p w14:paraId="614D6007" w14:textId="75D1C3EF" w:rsidR="007F273D" w:rsidRPr="00AF4042" w:rsidRDefault="007F273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All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have the right to work in an environment which is free from any form of discrimination, directly or indirectly, on any arbitrary ground, including, but not limited to race, gender, sex, ethnic or social origin, sexual orientation, age, disability, religion, conscience, belief, political opinion, culture, language, marital status or family responsibility.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should report any actual or suspected discrimination to their line manager or the Human Resources Manager. </w:t>
      </w:r>
    </w:p>
    <w:p w14:paraId="7069C8C7" w14:textId="77777777" w:rsidR="007F273D" w:rsidRPr="00AF4042" w:rsidRDefault="007F273D" w:rsidP="00AF4042">
      <w:pPr>
        <w:widowControl w:val="0"/>
        <w:autoSpaceDE w:val="0"/>
        <w:autoSpaceDN w:val="0"/>
        <w:adjustRightInd w:val="0"/>
        <w:spacing w:after="0" w:line="360" w:lineRule="auto"/>
        <w:rPr>
          <w:rFonts w:eastAsiaTheme="minorEastAsia" w:cs="Times New Roman"/>
          <w:szCs w:val="24"/>
          <w:lang w:eastAsia="en-ZW"/>
        </w:rPr>
      </w:pPr>
    </w:p>
    <w:p w14:paraId="25486B23" w14:textId="134B019C" w:rsidR="00CE3015" w:rsidRPr="00AF4042" w:rsidRDefault="00CE3015" w:rsidP="00D25A6F">
      <w:pPr>
        <w:pStyle w:val="Heading2"/>
        <w:numPr>
          <w:ilvl w:val="1"/>
          <w:numId w:val="44"/>
        </w:numPr>
        <w:rPr>
          <w:rFonts w:eastAsiaTheme="minorEastAsia"/>
          <w:lang w:eastAsia="en-ZW"/>
        </w:rPr>
      </w:pPr>
      <w:bookmarkStart w:id="1374" w:name="page4"/>
      <w:bookmarkStart w:id="1375" w:name="_Toc113607581"/>
      <w:bookmarkStart w:id="1376" w:name="_Toc114058994"/>
      <w:bookmarkEnd w:id="1374"/>
      <w:r w:rsidRPr="00AF4042">
        <w:rPr>
          <w:rFonts w:eastAsiaTheme="minorEastAsia"/>
          <w:lang w:eastAsia="en-ZW"/>
        </w:rPr>
        <w:t>Client Confidentiality</w:t>
      </w:r>
      <w:bookmarkEnd w:id="1375"/>
      <w:bookmarkEnd w:id="1376"/>
    </w:p>
    <w:p w14:paraId="6642E678" w14:textId="77777777" w:rsidR="00CE3015" w:rsidRPr="00AF4042" w:rsidRDefault="00CE3015"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2F9071BF" w14:textId="77777777" w:rsidR="000301DE" w:rsidRPr="00AF4042" w:rsidRDefault="000301DE"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All the IDBZ’s dealings with suppliers, potential suppliers and financial institutions will be conducted with transparent sourcing policies and ethical procurement practices. Client information, which is not public information, will be treated as confidential and may only be made available to a requester in terms of the Policy on </w:t>
      </w:r>
      <w:r w:rsidR="00D2458F" w:rsidRPr="00AF4042">
        <w:rPr>
          <w:rFonts w:eastAsiaTheme="minorEastAsia" w:cs="Times New Roman"/>
          <w:szCs w:val="24"/>
          <w:lang w:eastAsia="en-ZW"/>
        </w:rPr>
        <w:t>Information Disclosure</w:t>
      </w:r>
      <w:r w:rsidR="000827E0" w:rsidRPr="00AF4042">
        <w:rPr>
          <w:rFonts w:eastAsiaTheme="minorEastAsia" w:cs="Times New Roman"/>
          <w:szCs w:val="24"/>
          <w:lang w:eastAsia="en-ZW"/>
        </w:rPr>
        <w:t>. The Bank’s information and intellectual property are important corporate assets which must be protected and not disclosed to unauthorized persons. Anyone associated with the IDBZ will maintain a keen interest in the preservation of its integrity</w:t>
      </w:r>
      <w:r w:rsidRPr="00AF4042">
        <w:rPr>
          <w:rFonts w:eastAsiaTheme="minorEastAsia" w:cs="Times New Roman"/>
          <w:b/>
          <w:bCs/>
          <w:szCs w:val="24"/>
          <w:lang w:eastAsia="en-ZW"/>
        </w:rPr>
        <w:t>.</w:t>
      </w:r>
      <w:r w:rsidRPr="00AF4042">
        <w:rPr>
          <w:rFonts w:eastAsiaTheme="minorEastAsia" w:cs="Times New Roman"/>
          <w:szCs w:val="24"/>
          <w:lang w:eastAsia="en-ZW"/>
        </w:rPr>
        <w:t xml:space="preserve"> </w:t>
      </w:r>
    </w:p>
    <w:p w14:paraId="34B1F2E7" w14:textId="77777777" w:rsidR="000B2E3F" w:rsidRPr="00AF4042" w:rsidRDefault="000B2E3F" w:rsidP="00AF4042">
      <w:pPr>
        <w:pStyle w:val="Heading2"/>
        <w:spacing w:before="0" w:line="360" w:lineRule="auto"/>
        <w:rPr>
          <w:rFonts w:eastAsiaTheme="minorEastAsia" w:cs="Times New Roman"/>
          <w:szCs w:val="24"/>
          <w:lang w:eastAsia="en-ZW"/>
        </w:rPr>
      </w:pPr>
    </w:p>
    <w:p w14:paraId="68F59324" w14:textId="36676CE6" w:rsidR="00280582" w:rsidRPr="00AF4042" w:rsidRDefault="007F273D" w:rsidP="00D25A6F">
      <w:pPr>
        <w:pStyle w:val="Heading2"/>
        <w:numPr>
          <w:ilvl w:val="1"/>
          <w:numId w:val="44"/>
        </w:numPr>
        <w:rPr>
          <w:rFonts w:eastAsiaTheme="minorEastAsia"/>
          <w:lang w:eastAsia="en-ZW"/>
        </w:rPr>
      </w:pPr>
      <w:bookmarkStart w:id="1377" w:name="_Toc113607582"/>
      <w:bookmarkStart w:id="1378" w:name="_Toc114058995"/>
      <w:r w:rsidRPr="00AF4042">
        <w:rPr>
          <w:rFonts w:eastAsiaTheme="minorEastAsia"/>
          <w:lang w:eastAsia="en-ZW"/>
        </w:rPr>
        <w:t xml:space="preserve">Money laundering </w:t>
      </w:r>
      <w:r w:rsidR="00547002" w:rsidRPr="00AF4042">
        <w:rPr>
          <w:rFonts w:eastAsiaTheme="minorEastAsia"/>
          <w:lang w:eastAsia="en-ZW"/>
        </w:rPr>
        <w:t>and Financing of Terrorism</w:t>
      </w:r>
      <w:bookmarkEnd w:id="1377"/>
      <w:bookmarkEnd w:id="1378"/>
    </w:p>
    <w:p w14:paraId="301ABB7F" w14:textId="77777777" w:rsidR="007F273D" w:rsidRPr="00AF4042" w:rsidRDefault="007F273D" w:rsidP="00AF4042">
      <w:pPr>
        <w:widowControl w:val="0"/>
        <w:autoSpaceDE w:val="0"/>
        <w:autoSpaceDN w:val="0"/>
        <w:adjustRightInd w:val="0"/>
        <w:spacing w:after="0" w:line="360" w:lineRule="auto"/>
        <w:rPr>
          <w:rFonts w:eastAsiaTheme="minorEastAsia" w:cs="Times New Roman"/>
          <w:szCs w:val="24"/>
          <w:lang w:eastAsia="en-ZW"/>
        </w:rPr>
      </w:pPr>
    </w:p>
    <w:p w14:paraId="0C97D4CD" w14:textId="48AAF219" w:rsidR="007F273D" w:rsidRPr="00AF4042" w:rsidRDefault="007F273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IDBZ supports the objectives of the government of Zimbabwe and global efforts to combat money laundering activities. Accordingly, IDBZ shall </w:t>
      </w:r>
      <w:r w:rsidR="0038138C" w:rsidRPr="00AF4042">
        <w:rPr>
          <w:rFonts w:eastAsiaTheme="minorEastAsia" w:cs="Times New Roman"/>
          <w:szCs w:val="24"/>
          <w:lang w:eastAsia="en-ZW"/>
        </w:rPr>
        <w:t>always</w:t>
      </w:r>
      <w:r w:rsidRPr="00AF4042">
        <w:rPr>
          <w:rFonts w:eastAsiaTheme="minorEastAsia" w:cs="Times New Roman"/>
          <w:szCs w:val="24"/>
          <w:lang w:eastAsia="en-ZW"/>
        </w:rPr>
        <w:t xml:space="preserve"> adhere to anti-money laundering </w:t>
      </w:r>
      <w:r w:rsidR="00471EC5" w:rsidRPr="00AF4042">
        <w:rPr>
          <w:rFonts w:eastAsiaTheme="minorEastAsia" w:cs="Times New Roman"/>
          <w:szCs w:val="24"/>
          <w:lang w:eastAsia="en-ZW"/>
        </w:rPr>
        <w:t xml:space="preserve">and anti-terrorist financing </w:t>
      </w:r>
      <w:r w:rsidRPr="00AF4042">
        <w:rPr>
          <w:rFonts w:eastAsiaTheme="minorEastAsia" w:cs="Times New Roman"/>
          <w:szCs w:val="24"/>
          <w:lang w:eastAsia="en-ZW"/>
        </w:rPr>
        <w:t xml:space="preserve">legislation and all applicable regulations. </w:t>
      </w:r>
      <w:r w:rsidR="007727DD">
        <w:rPr>
          <w:rFonts w:eastAsiaTheme="minorEastAsia" w:cs="Times New Roman"/>
          <w:szCs w:val="24"/>
          <w:lang w:eastAsia="en-ZW"/>
        </w:rPr>
        <w:t xml:space="preserve">IDBZ will not be associated with any or suspected money laundering or unlawful activities. Staff should refer to </w:t>
      </w:r>
      <w:r w:rsidR="007727DD">
        <w:rPr>
          <w:rFonts w:eastAsiaTheme="minorEastAsia" w:cs="Times New Roman"/>
          <w:szCs w:val="24"/>
          <w:lang w:eastAsia="en-ZW"/>
        </w:rPr>
        <w:lastRenderedPageBreak/>
        <w:t>the Anti Money Laundering Policy</w:t>
      </w:r>
      <w:r w:rsidRPr="00AF4042">
        <w:rPr>
          <w:rFonts w:eastAsiaTheme="minorEastAsia" w:cs="Times New Roman"/>
          <w:szCs w:val="24"/>
          <w:lang w:eastAsia="en-ZW"/>
        </w:rPr>
        <w:t xml:space="preserve">. </w:t>
      </w:r>
    </w:p>
    <w:p w14:paraId="37CB71E6" w14:textId="77777777" w:rsidR="007F273D" w:rsidRPr="00AF4042" w:rsidRDefault="007F273D" w:rsidP="00AF4042">
      <w:pPr>
        <w:widowControl w:val="0"/>
        <w:autoSpaceDE w:val="0"/>
        <w:autoSpaceDN w:val="0"/>
        <w:adjustRightInd w:val="0"/>
        <w:spacing w:after="0" w:line="360" w:lineRule="auto"/>
        <w:rPr>
          <w:rFonts w:eastAsiaTheme="minorEastAsia" w:cs="Times New Roman"/>
          <w:szCs w:val="24"/>
          <w:lang w:eastAsia="en-ZW"/>
        </w:rPr>
      </w:pPr>
    </w:p>
    <w:p w14:paraId="12DD4B97" w14:textId="169ABA36" w:rsidR="007F273D" w:rsidRPr="00AF4042" w:rsidRDefault="007F273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IDBZ may decline or terminate any business relationships or transactions where there appears to be a risk of its services or infrastructure being used for money laundering or promotion and furtherance of unlawful activity. </w:t>
      </w:r>
    </w:p>
    <w:p w14:paraId="4EA99AD3" w14:textId="77777777" w:rsidR="00F0118D" w:rsidRPr="00AF4042" w:rsidRDefault="00F0118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5BA5689E" w14:textId="17DD5642" w:rsidR="007F273D" w:rsidRPr="00AF4042" w:rsidRDefault="003147D5" w:rsidP="00AF4042">
      <w:pPr>
        <w:widowControl w:val="0"/>
        <w:overflowPunct w:val="0"/>
        <w:autoSpaceDE w:val="0"/>
        <w:autoSpaceDN w:val="0"/>
        <w:adjustRightInd w:val="0"/>
        <w:spacing w:after="0" w:line="360" w:lineRule="auto"/>
        <w:jc w:val="both"/>
        <w:rPr>
          <w:rFonts w:eastAsiaTheme="minorEastAsia" w:cs="Times New Roman"/>
          <w:szCs w:val="24"/>
          <w:lang w:eastAsia="en-ZW"/>
        </w:rPr>
      </w:pPr>
      <w:bookmarkStart w:id="1379" w:name="page5"/>
      <w:bookmarkEnd w:id="1379"/>
      <w:r>
        <w:rPr>
          <w:rFonts w:eastAsiaTheme="minorEastAsia" w:cs="Times New Roman"/>
          <w:szCs w:val="24"/>
          <w:lang w:eastAsia="en-ZW"/>
        </w:rPr>
        <w:t>Staff members</w:t>
      </w:r>
      <w:r w:rsidR="007F273D" w:rsidRPr="00AF4042">
        <w:rPr>
          <w:rFonts w:eastAsiaTheme="minorEastAsia" w:cs="Times New Roman"/>
          <w:szCs w:val="24"/>
          <w:lang w:eastAsia="en-ZW"/>
        </w:rPr>
        <w:t xml:space="preserve"> </w:t>
      </w:r>
      <w:r w:rsidR="00946820" w:rsidRPr="00AF4042">
        <w:rPr>
          <w:rFonts w:eastAsiaTheme="minorEastAsia" w:cs="Times New Roman"/>
          <w:szCs w:val="24"/>
          <w:lang w:eastAsia="en-ZW"/>
        </w:rPr>
        <w:t>shall</w:t>
      </w:r>
      <w:r w:rsidR="007F273D" w:rsidRPr="00AF4042">
        <w:rPr>
          <w:rFonts w:eastAsiaTheme="minorEastAsia" w:cs="Times New Roman"/>
          <w:szCs w:val="24"/>
          <w:lang w:eastAsia="en-ZW"/>
        </w:rPr>
        <w:t xml:space="preserve"> report any suspected money laundering activities </w:t>
      </w:r>
      <w:r w:rsidR="007727DD">
        <w:rPr>
          <w:rFonts w:eastAsiaTheme="minorEastAsia" w:cs="Times New Roman"/>
          <w:szCs w:val="24"/>
          <w:lang w:eastAsia="en-ZW"/>
        </w:rPr>
        <w:t>following the</w:t>
      </w:r>
      <w:r w:rsidR="007F273D" w:rsidRPr="00AF4042">
        <w:rPr>
          <w:rFonts w:eastAsiaTheme="minorEastAsia" w:cs="Times New Roman"/>
          <w:szCs w:val="24"/>
          <w:lang w:eastAsia="en-ZW"/>
        </w:rPr>
        <w:t xml:space="preserve"> procedures. </w:t>
      </w:r>
    </w:p>
    <w:p w14:paraId="73AB58AD" w14:textId="77777777" w:rsidR="007F273D" w:rsidRPr="00AF4042" w:rsidRDefault="007F273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0F75D88A" w14:textId="109EE462" w:rsidR="009E1F1F" w:rsidRPr="00AF4042" w:rsidRDefault="00EA6A39" w:rsidP="00D25A6F">
      <w:pPr>
        <w:pStyle w:val="Heading2"/>
        <w:numPr>
          <w:ilvl w:val="1"/>
          <w:numId w:val="44"/>
        </w:numPr>
        <w:rPr>
          <w:rFonts w:eastAsiaTheme="minorEastAsia"/>
          <w:i/>
          <w:iCs/>
          <w:lang w:eastAsia="en-ZW"/>
        </w:rPr>
      </w:pPr>
      <w:bookmarkStart w:id="1380" w:name="_Toc113607583"/>
      <w:bookmarkStart w:id="1381" w:name="_Toc114058996"/>
      <w:r w:rsidRPr="00AF4042">
        <w:rPr>
          <w:rFonts w:eastAsiaTheme="minorEastAsia"/>
          <w:lang w:eastAsia="en-ZW"/>
        </w:rPr>
        <w:t>Safety, Health</w:t>
      </w:r>
      <w:r w:rsidR="00D2458F" w:rsidRPr="00AF4042">
        <w:rPr>
          <w:rFonts w:eastAsiaTheme="minorEastAsia"/>
          <w:lang w:eastAsia="en-ZW"/>
        </w:rPr>
        <w:t>,</w:t>
      </w:r>
      <w:r w:rsidRPr="00AF4042">
        <w:rPr>
          <w:rFonts w:eastAsiaTheme="minorEastAsia"/>
          <w:lang w:eastAsia="en-ZW"/>
        </w:rPr>
        <w:t xml:space="preserve"> Environment</w:t>
      </w:r>
      <w:r w:rsidR="00946820" w:rsidRPr="00AF4042">
        <w:rPr>
          <w:rFonts w:eastAsiaTheme="minorEastAsia"/>
          <w:lang w:eastAsia="en-ZW"/>
        </w:rPr>
        <w:t>,</w:t>
      </w:r>
      <w:r w:rsidR="00D068AE" w:rsidRPr="00AF4042">
        <w:rPr>
          <w:rFonts w:eastAsiaTheme="minorEastAsia"/>
          <w:lang w:eastAsia="en-ZW"/>
        </w:rPr>
        <w:t xml:space="preserve"> </w:t>
      </w:r>
      <w:r w:rsidR="00F0118D" w:rsidRPr="00AF4042">
        <w:rPr>
          <w:rFonts w:eastAsiaTheme="minorEastAsia"/>
          <w:lang w:eastAsia="en-ZW"/>
        </w:rPr>
        <w:t>Wellness</w:t>
      </w:r>
      <w:r w:rsidR="00D2458F" w:rsidRPr="00AF4042">
        <w:rPr>
          <w:rFonts w:eastAsiaTheme="minorEastAsia"/>
          <w:lang w:eastAsia="en-ZW"/>
        </w:rPr>
        <w:t xml:space="preserve"> and Quality</w:t>
      </w:r>
      <w:bookmarkEnd w:id="1380"/>
      <w:bookmarkEnd w:id="1381"/>
      <w:r w:rsidR="007F273D" w:rsidRPr="00AF4042">
        <w:rPr>
          <w:rFonts w:eastAsiaTheme="minorEastAsia"/>
          <w:i/>
          <w:iCs/>
          <w:lang w:eastAsia="en-ZW"/>
        </w:rPr>
        <w:t xml:space="preserve"> </w:t>
      </w:r>
    </w:p>
    <w:p w14:paraId="3700EAFE" w14:textId="77777777" w:rsidR="007F273D" w:rsidRPr="00AF4042" w:rsidRDefault="007F273D" w:rsidP="00AF4042">
      <w:pPr>
        <w:widowControl w:val="0"/>
        <w:autoSpaceDE w:val="0"/>
        <w:autoSpaceDN w:val="0"/>
        <w:adjustRightInd w:val="0"/>
        <w:spacing w:after="0" w:line="360" w:lineRule="auto"/>
        <w:rPr>
          <w:rFonts w:eastAsiaTheme="minorEastAsia" w:cs="Times New Roman"/>
          <w:b/>
          <w:bCs/>
          <w:szCs w:val="24"/>
          <w:lang w:eastAsia="en-ZW"/>
        </w:rPr>
      </w:pPr>
    </w:p>
    <w:p w14:paraId="3943E957" w14:textId="7F12A199" w:rsidR="007322CC" w:rsidRPr="00AF4042" w:rsidRDefault="007727DD" w:rsidP="00AF4042">
      <w:pPr>
        <w:widowControl w:val="0"/>
        <w:tabs>
          <w:tab w:val="num" w:pos="1408"/>
        </w:tabs>
        <w:overflowPunct w:val="0"/>
        <w:autoSpaceDE w:val="0"/>
        <w:autoSpaceDN w:val="0"/>
        <w:adjustRightInd w:val="0"/>
        <w:spacing w:after="0" w:line="360" w:lineRule="auto"/>
        <w:jc w:val="both"/>
        <w:rPr>
          <w:rFonts w:eastAsiaTheme="minorEastAsia" w:cs="Times New Roman"/>
          <w:szCs w:val="24"/>
          <w:lang w:eastAsia="en-ZW"/>
        </w:rPr>
      </w:pPr>
      <w:r>
        <w:rPr>
          <w:rFonts w:eastAsiaTheme="minorEastAsia" w:cs="Times New Roman"/>
          <w:szCs w:val="24"/>
          <w:lang w:eastAsia="en-ZW"/>
        </w:rPr>
        <w:t xml:space="preserve">The Bank undertakes to carry out all its activities in a highly responsible, professional and competent manner and strives to continuously improve performance towards an ultimate objective of zero harm (zero complaints, zero fatalities, zero injuries and zero environmental incidents). Management of the IDBZ is committed to achieving the highest standards of quality and recognises and accepts its responsibility in protecting the integrity of the natural environment, welfare of communities where it conducts business, the safety, health and wellness of </w:t>
      </w:r>
      <w:r w:rsidR="003147D5">
        <w:rPr>
          <w:rFonts w:eastAsiaTheme="minorEastAsia" w:cs="Times New Roman"/>
          <w:szCs w:val="24"/>
          <w:lang w:eastAsia="en-ZW"/>
        </w:rPr>
        <w:t>staff members</w:t>
      </w:r>
      <w:r>
        <w:rPr>
          <w:rFonts w:eastAsiaTheme="minorEastAsia" w:cs="Times New Roman"/>
          <w:szCs w:val="24"/>
          <w:lang w:eastAsia="en-ZW"/>
        </w:rPr>
        <w:t xml:space="preserve">, clients, contractors and other third parties in relation to the Bank’s business activities. The IDBZ is committed to taking every reasonable precaution to ensure a safe work environment for all </w:t>
      </w:r>
      <w:r w:rsidR="003147D5">
        <w:rPr>
          <w:rFonts w:eastAsiaTheme="minorEastAsia" w:cs="Times New Roman"/>
          <w:szCs w:val="24"/>
          <w:lang w:eastAsia="en-ZW"/>
        </w:rPr>
        <w:t>staff members</w:t>
      </w:r>
      <w:r>
        <w:rPr>
          <w:rFonts w:eastAsiaTheme="minorEastAsia" w:cs="Times New Roman"/>
          <w:szCs w:val="24"/>
          <w:lang w:eastAsia="en-ZW"/>
        </w:rPr>
        <w:t xml:space="preserve">. </w:t>
      </w:r>
      <w:r w:rsidR="003147D5">
        <w:rPr>
          <w:rFonts w:eastAsiaTheme="minorEastAsia" w:cs="Times New Roman"/>
          <w:szCs w:val="24"/>
          <w:lang w:eastAsia="en-ZW"/>
        </w:rPr>
        <w:t>Staff members</w:t>
      </w:r>
      <w:r>
        <w:rPr>
          <w:rFonts w:eastAsiaTheme="minorEastAsia" w:cs="Times New Roman"/>
          <w:szCs w:val="24"/>
          <w:lang w:eastAsia="en-ZW"/>
        </w:rPr>
        <w:t xml:space="preserve"> who become aware of circumstances relating to the IDBZ’s operations or activities which pose real or potential health or safety risk should report the matter to their line manager or the Human Resources Manager</w:t>
      </w:r>
      <w:r w:rsidR="007322CC" w:rsidRPr="00AF4042">
        <w:rPr>
          <w:rFonts w:eastAsiaTheme="minorEastAsia" w:cs="Times New Roman"/>
          <w:szCs w:val="24"/>
          <w:lang w:eastAsia="en-ZW"/>
        </w:rPr>
        <w:t xml:space="preserve">. </w:t>
      </w:r>
    </w:p>
    <w:p w14:paraId="7D5B8AFD" w14:textId="77777777" w:rsidR="007F273D" w:rsidRPr="00AF4042" w:rsidRDefault="007F273D" w:rsidP="00AF4042">
      <w:pPr>
        <w:widowControl w:val="0"/>
        <w:tabs>
          <w:tab w:val="num" w:pos="1440"/>
        </w:tabs>
        <w:overflowPunct w:val="0"/>
        <w:autoSpaceDE w:val="0"/>
        <w:autoSpaceDN w:val="0"/>
        <w:adjustRightInd w:val="0"/>
        <w:spacing w:after="0" w:line="360" w:lineRule="auto"/>
        <w:jc w:val="both"/>
        <w:rPr>
          <w:rFonts w:eastAsiaTheme="minorEastAsia" w:cs="Times New Roman"/>
          <w:szCs w:val="24"/>
          <w:lang w:eastAsia="en-ZW"/>
        </w:rPr>
      </w:pPr>
    </w:p>
    <w:p w14:paraId="3BF00AB0" w14:textId="65478980" w:rsidR="007F273D" w:rsidRPr="00AF4042" w:rsidRDefault="00584A36" w:rsidP="00AF4042">
      <w:pPr>
        <w:widowControl w:val="0"/>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w:t>
      </w:r>
      <w:r w:rsidR="007F273D" w:rsidRPr="00AF4042">
        <w:rPr>
          <w:rFonts w:eastAsiaTheme="minorEastAsia" w:cs="Times New Roman"/>
          <w:szCs w:val="24"/>
          <w:lang w:eastAsia="en-ZW"/>
        </w:rPr>
        <w:t xml:space="preserve">he IDBZ is committed to Legal frameworks and policies that address the environmental impact of its business activities by integrating pollution control and waste management activities into operating procedures. </w:t>
      </w:r>
      <w:r w:rsidR="007727DD">
        <w:rPr>
          <w:rFonts w:eastAsiaTheme="minorEastAsia" w:cs="Times New Roman"/>
          <w:szCs w:val="24"/>
          <w:lang w:eastAsia="en-ZW"/>
        </w:rPr>
        <w:t>The Legal and Policy guidelines are as stated in the Environmental Management Act [Chapter 20: 27]. Staff should give appropriate and timely attention to environmental, social and gender issues</w:t>
      </w:r>
      <w:r w:rsidR="007F273D" w:rsidRPr="00AF4042">
        <w:rPr>
          <w:rFonts w:eastAsiaTheme="minorEastAsia" w:cs="Times New Roman"/>
          <w:i/>
          <w:szCs w:val="24"/>
          <w:lang w:eastAsia="en-ZW"/>
        </w:rPr>
        <w:t>.</w:t>
      </w:r>
      <w:r w:rsidR="007F273D" w:rsidRPr="00AF4042">
        <w:rPr>
          <w:rFonts w:eastAsiaTheme="minorEastAsia" w:cs="Times New Roman"/>
          <w:szCs w:val="24"/>
          <w:lang w:eastAsia="en-ZW"/>
        </w:rPr>
        <w:t xml:space="preserve"> Equally</w:t>
      </w:r>
      <w:r w:rsidR="00D2458F" w:rsidRPr="00AF4042">
        <w:rPr>
          <w:rFonts w:eastAsiaTheme="minorEastAsia" w:cs="Times New Roman"/>
          <w:szCs w:val="24"/>
          <w:lang w:eastAsia="en-ZW"/>
        </w:rPr>
        <w:t>,</w:t>
      </w:r>
      <w:r w:rsidR="007F273D" w:rsidRPr="00AF4042">
        <w:rPr>
          <w:rFonts w:eastAsiaTheme="minorEastAsia" w:cs="Times New Roman"/>
          <w:szCs w:val="24"/>
          <w:lang w:eastAsia="en-ZW"/>
        </w:rPr>
        <w:t xml:space="preserve"> so our </w:t>
      </w:r>
      <w:r w:rsidR="00D2458F" w:rsidRPr="00AF4042">
        <w:rPr>
          <w:rFonts w:eastAsiaTheme="minorEastAsia" w:cs="Times New Roman"/>
          <w:szCs w:val="24"/>
          <w:lang w:eastAsia="en-ZW"/>
        </w:rPr>
        <w:t>c</w:t>
      </w:r>
      <w:r w:rsidR="007F273D" w:rsidRPr="00AF4042">
        <w:rPr>
          <w:rFonts w:eastAsiaTheme="minorEastAsia" w:cs="Times New Roman"/>
          <w:szCs w:val="24"/>
          <w:lang w:eastAsia="en-ZW"/>
        </w:rPr>
        <w:t>lients should also comply with social environmental legal frameworks and Policies</w:t>
      </w:r>
      <w:r w:rsidR="00F0118D" w:rsidRPr="00AF4042">
        <w:rPr>
          <w:rFonts w:eastAsiaTheme="minorEastAsia" w:cs="Times New Roman"/>
          <w:szCs w:val="24"/>
          <w:lang w:eastAsia="en-ZW"/>
        </w:rPr>
        <w:t>.</w:t>
      </w:r>
    </w:p>
    <w:p w14:paraId="02D6E8AB" w14:textId="77777777" w:rsidR="007322CC" w:rsidRPr="00AF4042" w:rsidRDefault="007322CC" w:rsidP="00AF4042">
      <w:pPr>
        <w:widowControl w:val="0"/>
        <w:tabs>
          <w:tab w:val="num" w:pos="1408"/>
        </w:tabs>
        <w:overflowPunct w:val="0"/>
        <w:autoSpaceDE w:val="0"/>
        <w:autoSpaceDN w:val="0"/>
        <w:adjustRightInd w:val="0"/>
        <w:spacing w:after="0" w:line="360" w:lineRule="auto"/>
        <w:jc w:val="both"/>
        <w:rPr>
          <w:rFonts w:eastAsiaTheme="minorEastAsia" w:cs="Times New Roman"/>
          <w:szCs w:val="24"/>
          <w:lang w:eastAsia="en-ZW"/>
        </w:rPr>
      </w:pPr>
    </w:p>
    <w:p w14:paraId="09A89CB9" w14:textId="77777777" w:rsidR="007322CC" w:rsidRPr="00AF4042" w:rsidRDefault="007322CC" w:rsidP="00AF4042">
      <w:pPr>
        <w:widowControl w:val="0"/>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This </w:t>
      </w:r>
      <w:r w:rsidR="00547002" w:rsidRPr="00AF4042">
        <w:rPr>
          <w:rFonts w:eastAsiaTheme="minorEastAsia" w:cs="Times New Roman"/>
          <w:szCs w:val="24"/>
          <w:lang w:eastAsia="en-ZW"/>
        </w:rPr>
        <w:t>section</w:t>
      </w:r>
      <w:r w:rsidRPr="00AF4042">
        <w:rPr>
          <w:rFonts w:eastAsiaTheme="minorEastAsia" w:cs="Times New Roman"/>
          <w:szCs w:val="24"/>
          <w:lang w:eastAsia="en-ZW"/>
        </w:rPr>
        <w:t xml:space="preserve"> outlines IDBZ’s </w:t>
      </w:r>
      <w:bookmarkStart w:id="1382" w:name="_Hlk526324119"/>
      <w:r w:rsidRPr="00AF4042">
        <w:rPr>
          <w:rFonts w:eastAsiaTheme="minorEastAsia" w:cs="Times New Roman"/>
          <w:szCs w:val="24"/>
          <w:lang w:eastAsia="en-ZW"/>
        </w:rPr>
        <w:t>Safety, Health, Environmental</w:t>
      </w:r>
      <w:r w:rsidR="009859DB" w:rsidRPr="00AF4042">
        <w:rPr>
          <w:rFonts w:eastAsiaTheme="minorEastAsia" w:cs="Times New Roman"/>
          <w:szCs w:val="24"/>
          <w:lang w:eastAsia="en-ZW"/>
        </w:rPr>
        <w:t xml:space="preserve">, Wellness </w:t>
      </w:r>
      <w:r w:rsidRPr="00AF4042">
        <w:rPr>
          <w:rFonts w:eastAsiaTheme="minorEastAsia" w:cs="Times New Roman"/>
          <w:szCs w:val="24"/>
          <w:lang w:eastAsia="en-ZW"/>
        </w:rPr>
        <w:t>&amp; Quality (SHE</w:t>
      </w:r>
      <w:r w:rsidR="009859DB" w:rsidRPr="00AF4042">
        <w:rPr>
          <w:rFonts w:eastAsiaTheme="minorEastAsia" w:cs="Times New Roman"/>
          <w:szCs w:val="24"/>
          <w:lang w:eastAsia="en-ZW"/>
        </w:rPr>
        <w:t>W</w:t>
      </w:r>
      <w:r w:rsidRPr="00AF4042">
        <w:rPr>
          <w:rFonts w:eastAsiaTheme="minorEastAsia" w:cs="Times New Roman"/>
          <w:szCs w:val="24"/>
          <w:lang w:eastAsia="en-ZW"/>
        </w:rPr>
        <w:t xml:space="preserve">Q) </w:t>
      </w:r>
      <w:bookmarkEnd w:id="1382"/>
      <w:r w:rsidRPr="00AF4042">
        <w:rPr>
          <w:rFonts w:eastAsiaTheme="minorEastAsia" w:cs="Times New Roman"/>
          <w:szCs w:val="24"/>
          <w:lang w:eastAsia="en-ZW"/>
        </w:rPr>
        <w:t xml:space="preserve">commitments. The following are the policy statements and actions: </w:t>
      </w:r>
    </w:p>
    <w:p w14:paraId="24912C51" w14:textId="77777777" w:rsidR="007322CC" w:rsidRPr="00AF4042" w:rsidRDefault="007322CC" w:rsidP="00AF4042">
      <w:pPr>
        <w:widowControl w:val="0"/>
        <w:tabs>
          <w:tab w:val="num" w:pos="1408"/>
        </w:tabs>
        <w:overflowPunct w:val="0"/>
        <w:autoSpaceDE w:val="0"/>
        <w:autoSpaceDN w:val="0"/>
        <w:adjustRightInd w:val="0"/>
        <w:spacing w:after="0" w:line="360" w:lineRule="auto"/>
        <w:jc w:val="both"/>
        <w:rPr>
          <w:rFonts w:eastAsiaTheme="minorEastAsia" w:cs="Times New Roman"/>
          <w:szCs w:val="24"/>
          <w:lang w:eastAsia="en-ZW"/>
        </w:rPr>
      </w:pPr>
    </w:p>
    <w:p w14:paraId="705DF85B"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lastRenderedPageBreak/>
        <w:t>To consistently provide services and products that meet or exceed the requirements and expectations of our clients and stakeholders;</w:t>
      </w:r>
    </w:p>
    <w:p w14:paraId="600D9CF3" w14:textId="6E9658C9"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To provide a safe and risk-free working environment for all </w:t>
      </w:r>
      <w:r w:rsidR="003147D5">
        <w:rPr>
          <w:rFonts w:eastAsiaTheme="minorEastAsia" w:cs="Times New Roman"/>
          <w:szCs w:val="24"/>
          <w:lang w:eastAsia="en-ZW"/>
        </w:rPr>
        <w:t>staff members</w:t>
      </w:r>
      <w:r w:rsidRPr="00AF4042">
        <w:rPr>
          <w:rFonts w:eastAsiaTheme="minorEastAsia" w:cs="Times New Roman"/>
          <w:szCs w:val="24"/>
          <w:lang w:eastAsia="en-ZW"/>
        </w:rPr>
        <w:t>, clients, and other stakeholders in gender and inclusionary manner;</w:t>
      </w:r>
    </w:p>
    <w:p w14:paraId="054B0F71"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To create and maintain a working environment which is sex, gender, environmentally and socially friendly;</w:t>
      </w:r>
    </w:p>
    <w:p w14:paraId="2B9C0A83" w14:textId="59EFA7CD"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To promote the safety and health of the Bank’s </w:t>
      </w:r>
      <w:r w:rsidR="003147D5">
        <w:rPr>
          <w:rFonts w:eastAsiaTheme="minorEastAsia" w:cs="Times New Roman"/>
          <w:szCs w:val="24"/>
          <w:lang w:eastAsia="en-ZW"/>
        </w:rPr>
        <w:t>staff members</w:t>
      </w:r>
      <w:r w:rsidRPr="00AF4042">
        <w:rPr>
          <w:rFonts w:eastAsiaTheme="minorEastAsia" w:cs="Times New Roman"/>
          <w:szCs w:val="24"/>
          <w:lang w:eastAsia="en-ZW"/>
        </w:rPr>
        <w:t>, clients and other stakeholders;</w:t>
      </w:r>
    </w:p>
    <w:p w14:paraId="1C4C20BA" w14:textId="19AE6DF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To ensure that </w:t>
      </w:r>
      <w:r w:rsidR="003147D5">
        <w:rPr>
          <w:rFonts w:eastAsiaTheme="minorEastAsia" w:cs="Times New Roman"/>
          <w:szCs w:val="24"/>
          <w:lang w:eastAsia="en-ZW"/>
        </w:rPr>
        <w:t>staff members</w:t>
      </w:r>
      <w:r w:rsidRPr="00AF4042">
        <w:rPr>
          <w:rFonts w:eastAsiaTheme="minorEastAsia" w:cs="Times New Roman"/>
          <w:szCs w:val="24"/>
          <w:lang w:eastAsia="en-ZW"/>
        </w:rPr>
        <w:t xml:space="preserve"> are aware of their responsibilities to take reasonable care of themselves and others and to protect the environment in which they work;</w:t>
      </w:r>
    </w:p>
    <w:p w14:paraId="2F9050F2"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To assess work activities by identification of hazards, evaluation of risks and control of the hazards;</w:t>
      </w:r>
    </w:p>
    <w:p w14:paraId="4E7E116E" w14:textId="22671FA9"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To provide the necessary safety, health, environmental and wellness awareness and training to all </w:t>
      </w:r>
      <w:r w:rsidR="003147D5">
        <w:rPr>
          <w:rFonts w:eastAsiaTheme="minorEastAsia" w:cs="Times New Roman"/>
          <w:szCs w:val="24"/>
          <w:lang w:eastAsia="en-ZW"/>
        </w:rPr>
        <w:t>staff members</w:t>
      </w:r>
      <w:r w:rsidRPr="00AF4042">
        <w:rPr>
          <w:rFonts w:eastAsiaTheme="minorEastAsia" w:cs="Times New Roman"/>
          <w:szCs w:val="24"/>
          <w:lang w:eastAsia="en-ZW"/>
        </w:rPr>
        <w:t>;</w:t>
      </w:r>
    </w:p>
    <w:p w14:paraId="556F87AB"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 As a minimum, adhere to and comply with all applicable occupational safety, health, environmental and wellness laws and regulations </w:t>
      </w:r>
    </w:p>
    <w:p w14:paraId="32B49BBD"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Promote a consultative approach, encouraging and recognising staff input into safety, health, environment and wellness issues</w:t>
      </w:r>
    </w:p>
    <w:p w14:paraId="55C77BB9"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Actively promote the reporting of all accidents, incidents and near misses and the sharing of lessons learnt to improve current working practices and prevent future recurrences;</w:t>
      </w:r>
    </w:p>
    <w:p w14:paraId="60E24EC8" w14:textId="59163CC9"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Prepare and keep an up</w:t>
      </w:r>
      <w:r w:rsidR="007727DD">
        <w:rPr>
          <w:rFonts w:eastAsiaTheme="minorEastAsia" w:cs="Times New Roman"/>
          <w:szCs w:val="24"/>
          <w:lang w:eastAsia="en-ZW"/>
        </w:rPr>
        <w:t>-to-</w:t>
      </w:r>
      <w:r w:rsidRPr="00AF4042">
        <w:rPr>
          <w:rFonts w:eastAsiaTheme="minorEastAsia" w:cs="Times New Roman"/>
          <w:szCs w:val="24"/>
          <w:lang w:eastAsia="en-ZW"/>
        </w:rPr>
        <w:t>date emergency response plan identifying the different forms of emergencies and the procedures for dealing with them;</w:t>
      </w:r>
    </w:p>
    <w:p w14:paraId="64F5420B"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Prepare and keep an up to date emergency operations plan to maintain essential business services during an incident or emergency;</w:t>
      </w:r>
    </w:p>
    <w:p w14:paraId="2FF395B6"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Identify and manage all environmental and social risks and impacts and ensure the sustainable use of resources, climate change mitigation and adaptation and protection of ecosystems;</w:t>
      </w:r>
    </w:p>
    <w:p w14:paraId="2EC3284E"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 </w:t>
      </w:r>
      <w:r w:rsidR="00946820" w:rsidRPr="00AF4042">
        <w:rPr>
          <w:rFonts w:eastAsiaTheme="minorEastAsia" w:cs="Times New Roman"/>
          <w:szCs w:val="24"/>
          <w:lang w:eastAsia="en-ZW"/>
        </w:rPr>
        <w:t>Encourage and facilitate</w:t>
      </w:r>
      <w:r w:rsidRPr="00AF4042">
        <w:rPr>
          <w:rFonts w:eastAsiaTheme="minorEastAsia" w:cs="Times New Roman"/>
          <w:szCs w:val="24"/>
          <w:lang w:eastAsia="en-ZW"/>
        </w:rPr>
        <w:t xml:space="preserve"> that contractors meet the Bank’s quality, health, safety and environmental requirements;</w:t>
      </w:r>
    </w:p>
    <w:p w14:paraId="0FEE133A"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Ensure that </w:t>
      </w:r>
      <w:r w:rsidR="00667E4D" w:rsidRPr="00AF4042">
        <w:rPr>
          <w:rFonts w:eastAsiaTheme="minorEastAsia" w:cs="Times New Roman"/>
          <w:szCs w:val="24"/>
          <w:lang w:eastAsia="en-ZW"/>
        </w:rPr>
        <w:t xml:space="preserve">staff members </w:t>
      </w:r>
      <w:r w:rsidRPr="00AF4042">
        <w:rPr>
          <w:rFonts w:eastAsiaTheme="minorEastAsia" w:cs="Times New Roman"/>
          <w:szCs w:val="24"/>
          <w:lang w:eastAsia="en-ZW"/>
        </w:rPr>
        <w:t>are provided with adequate Personal Protective Equipment (PPE) and clothing appropriate for the duties they perform. All visitors to Bank project sites will be required to put on appropriate PPE as determined by the site manager; </w:t>
      </w:r>
    </w:p>
    <w:p w14:paraId="3B645836" w14:textId="77777777"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lastRenderedPageBreak/>
        <w:t>Monitor all aspects of the SHE</w:t>
      </w:r>
      <w:r w:rsidR="009859DB" w:rsidRPr="00AF4042">
        <w:rPr>
          <w:rFonts w:eastAsiaTheme="minorEastAsia" w:cs="Times New Roman"/>
          <w:szCs w:val="24"/>
          <w:lang w:eastAsia="en-ZW"/>
        </w:rPr>
        <w:t>W</w:t>
      </w:r>
      <w:r w:rsidRPr="00AF4042">
        <w:rPr>
          <w:rFonts w:eastAsiaTheme="minorEastAsia" w:cs="Times New Roman"/>
          <w:szCs w:val="24"/>
          <w:lang w:eastAsia="en-ZW"/>
        </w:rPr>
        <w:t xml:space="preserve">Q </w:t>
      </w:r>
      <w:r w:rsidR="009859DB" w:rsidRPr="00AF4042">
        <w:rPr>
          <w:rFonts w:eastAsiaTheme="minorEastAsia" w:cs="Times New Roman"/>
          <w:szCs w:val="24"/>
          <w:lang w:eastAsia="en-ZW"/>
        </w:rPr>
        <w:t xml:space="preserve">Policy </w:t>
      </w:r>
      <w:r w:rsidRPr="00AF4042">
        <w:rPr>
          <w:rFonts w:eastAsiaTheme="minorEastAsia" w:cs="Times New Roman"/>
          <w:szCs w:val="24"/>
          <w:lang w:eastAsia="en-ZW"/>
        </w:rPr>
        <w:t>through inspection and auditing, both internally and by external parties; and</w:t>
      </w:r>
    </w:p>
    <w:p w14:paraId="1398D5AE" w14:textId="7F5A4F8D" w:rsidR="007322CC" w:rsidRPr="00AF4042" w:rsidRDefault="007322CC" w:rsidP="00D25A6F">
      <w:pPr>
        <w:widowControl w:val="0"/>
        <w:numPr>
          <w:ilvl w:val="0"/>
          <w:numId w:val="51"/>
        </w:numPr>
        <w:tabs>
          <w:tab w:val="num" w:pos="1408"/>
        </w:tabs>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Review this </w:t>
      </w:r>
      <w:r w:rsidR="004B07DB" w:rsidRPr="00AF4042">
        <w:rPr>
          <w:rFonts w:eastAsiaTheme="minorEastAsia" w:cs="Times New Roman"/>
          <w:szCs w:val="24"/>
          <w:lang w:eastAsia="en-ZW"/>
        </w:rPr>
        <w:t>P</w:t>
      </w:r>
      <w:r w:rsidRPr="00AF4042">
        <w:rPr>
          <w:rFonts w:eastAsiaTheme="minorEastAsia" w:cs="Times New Roman"/>
          <w:szCs w:val="24"/>
          <w:lang w:eastAsia="en-ZW"/>
        </w:rPr>
        <w:t xml:space="preserve">olicy </w:t>
      </w:r>
      <w:r w:rsidR="007727DD">
        <w:rPr>
          <w:rFonts w:eastAsiaTheme="minorEastAsia" w:cs="Times New Roman"/>
          <w:szCs w:val="24"/>
          <w:lang w:eastAsia="en-ZW"/>
        </w:rPr>
        <w:t>regularly</w:t>
      </w:r>
      <w:r w:rsidRPr="00AF4042">
        <w:rPr>
          <w:rFonts w:eastAsiaTheme="minorEastAsia" w:cs="Times New Roman"/>
          <w:szCs w:val="24"/>
          <w:lang w:eastAsia="en-ZW"/>
        </w:rPr>
        <w:t xml:space="preserve"> to ensure that it remains relevant and sufficient to meet the needs of the Bank and its stakeholders.</w:t>
      </w:r>
    </w:p>
    <w:p w14:paraId="694A2151" w14:textId="41FBAB43" w:rsidR="009C3A31" w:rsidRPr="00AF4042" w:rsidRDefault="007F273D" w:rsidP="00D25A6F">
      <w:pPr>
        <w:pStyle w:val="Heading2"/>
        <w:numPr>
          <w:ilvl w:val="1"/>
          <w:numId w:val="44"/>
        </w:numPr>
        <w:rPr>
          <w:rFonts w:eastAsiaTheme="minorEastAsia"/>
          <w:lang w:eastAsia="en-ZW"/>
        </w:rPr>
      </w:pPr>
      <w:bookmarkStart w:id="1383" w:name="_Toc113607584"/>
      <w:bookmarkStart w:id="1384" w:name="_Toc114058997"/>
      <w:r w:rsidRPr="00AF4042">
        <w:rPr>
          <w:rFonts w:eastAsiaTheme="minorEastAsia"/>
          <w:lang w:eastAsia="en-ZW"/>
        </w:rPr>
        <w:t>Public statements</w:t>
      </w:r>
      <w:bookmarkEnd w:id="1383"/>
      <w:bookmarkEnd w:id="1384"/>
      <w:r w:rsidRPr="00AF4042">
        <w:rPr>
          <w:rFonts w:eastAsiaTheme="minorEastAsia"/>
          <w:lang w:eastAsia="en-ZW"/>
        </w:rPr>
        <w:t xml:space="preserve"> </w:t>
      </w:r>
    </w:p>
    <w:p w14:paraId="5BED079A" w14:textId="77777777" w:rsidR="007F273D" w:rsidRPr="00AF4042" w:rsidRDefault="007F273D" w:rsidP="00AF4042">
      <w:pPr>
        <w:widowControl w:val="0"/>
        <w:autoSpaceDE w:val="0"/>
        <w:autoSpaceDN w:val="0"/>
        <w:adjustRightInd w:val="0"/>
        <w:spacing w:after="0" w:line="360" w:lineRule="auto"/>
        <w:rPr>
          <w:rFonts w:eastAsiaTheme="minorEastAsia" w:cs="Times New Roman"/>
          <w:szCs w:val="24"/>
          <w:lang w:eastAsia="en-ZW"/>
        </w:rPr>
      </w:pPr>
    </w:p>
    <w:p w14:paraId="2F497D5B" w14:textId="527B2A94" w:rsidR="007F273D" w:rsidRPr="00AF4042" w:rsidRDefault="00667E4D"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Staff members</w:t>
      </w:r>
      <w:r w:rsidR="007F273D" w:rsidRPr="00AF4042">
        <w:rPr>
          <w:rFonts w:eastAsiaTheme="minorEastAsia" w:cs="Times New Roman"/>
          <w:szCs w:val="24"/>
          <w:lang w:eastAsia="en-ZW"/>
        </w:rPr>
        <w:t xml:space="preserve"> are discouraged from making </w:t>
      </w:r>
      <w:r w:rsidR="00495B01" w:rsidRPr="00AF4042">
        <w:rPr>
          <w:rFonts w:eastAsiaTheme="minorEastAsia" w:cs="Times New Roman"/>
          <w:szCs w:val="24"/>
          <w:lang w:eastAsia="en-ZW"/>
        </w:rPr>
        <w:t xml:space="preserve">unauthorised </w:t>
      </w:r>
      <w:r w:rsidR="007F273D" w:rsidRPr="00AF4042">
        <w:rPr>
          <w:rFonts w:eastAsiaTheme="minorEastAsia" w:cs="Times New Roman"/>
          <w:szCs w:val="24"/>
          <w:lang w:eastAsia="en-ZW"/>
        </w:rPr>
        <w:t>public statements</w:t>
      </w:r>
      <w:r w:rsidR="00D068AE" w:rsidRPr="00AF4042">
        <w:rPr>
          <w:rFonts w:eastAsiaTheme="minorEastAsia" w:cs="Times New Roman"/>
          <w:szCs w:val="24"/>
          <w:lang w:eastAsia="en-ZW"/>
        </w:rPr>
        <w:t xml:space="preserve"> concerning the Bank and its affairs</w:t>
      </w:r>
      <w:r w:rsidR="007F273D" w:rsidRPr="00AF4042">
        <w:rPr>
          <w:rFonts w:eastAsiaTheme="minorEastAsia" w:cs="Times New Roman"/>
          <w:szCs w:val="24"/>
          <w:lang w:eastAsia="en-ZW"/>
        </w:rPr>
        <w:t>. If approached by the media,</w:t>
      </w:r>
      <w:r w:rsidR="00311429" w:rsidRPr="00AF4042">
        <w:rPr>
          <w:rFonts w:eastAsiaTheme="minorEastAsia" w:cs="Times New Roman"/>
          <w:szCs w:val="24"/>
          <w:lang w:eastAsia="en-ZW"/>
        </w:rPr>
        <w:t xml:space="preserve"> </w:t>
      </w:r>
      <w:r w:rsidR="00D36ECB" w:rsidRPr="00AF4042">
        <w:rPr>
          <w:rFonts w:eastAsiaTheme="minorEastAsia" w:cs="Times New Roman"/>
          <w:szCs w:val="24"/>
          <w:lang w:eastAsia="en-ZW"/>
        </w:rPr>
        <w:t>staff</w:t>
      </w:r>
      <w:r w:rsidR="007F273D" w:rsidRPr="00AF4042">
        <w:rPr>
          <w:rFonts w:eastAsiaTheme="minorEastAsia" w:cs="Times New Roman"/>
          <w:szCs w:val="24"/>
          <w:lang w:eastAsia="en-ZW"/>
        </w:rPr>
        <w:t xml:space="preserve"> should immediately contact the</w:t>
      </w:r>
      <w:r w:rsidR="00D36ECB" w:rsidRPr="00AF4042">
        <w:rPr>
          <w:rFonts w:eastAsiaTheme="minorEastAsia" w:cs="Times New Roman"/>
          <w:szCs w:val="24"/>
          <w:lang w:eastAsia="en-ZW"/>
        </w:rPr>
        <w:t xml:space="preserve">ir </w:t>
      </w:r>
      <w:r w:rsidR="00D2458F" w:rsidRPr="00AF4042">
        <w:rPr>
          <w:rFonts w:eastAsiaTheme="minorEastAsia" w:cs="Times New Roman"/>
          <w:szCs w:val="24"/>
          <w:lang w:eastAsia="en-ZW"/>
        </w:rPr>
        <w:t>immediate</w:t>
      </w:r>
      <w:r w:rsidR="00D36ECB" w:rsidRPr="00AF4042">
        <w:rPr>
          <w:rFonts w:eastAsiaTheme="minorEastAsia" w:cs="Times New Roman"/>
          <w:szCs w:val="24"/>
          <w:lang w:eastAsia="en-ZW"/>
        </w:rPr>
        <w:t xml:space="preserve"> supervisor or </w:t>
      </w:r>
      <w:r w:rsidR="009810CC" w:rsidRPr="00AF4042">
        <w:rPr>
          <w:rFonts w:eastAsiaTheme="minorEastAsia" w:cs="Times New Roman"/>
          <w:szCs w:val="24"/>
          <w:lang w:eastAsia="en-ZW"/>
        </w:rPr>
        <w:t>C</w:t>
      </w:r>
      <w:r w:rsidR="00D36ECB" w:rsidRPr="00AF4042">
        <w:rPr>
          <w:rFonts w:eastAsiaTheme="minorEastAsia" w:cs="Times New Roman"/>
          <w:szCs w:val="24"/>
          <w:lang w:eastAsia="en-ZW"/>
        </w:rPr>
        <w:t xml:space="preserve">ommunications </w:t>
      </w:r>
      <w:r w:rsidR="009810CC" w:rsidRPr="00AF4042">
        <w:rPr>
          <w:rFonts w:eastAsiaTheme="minorEastAsia" w:cs="Times New Roman"/>
          <w:szCs w:val="24"/>
          <w:lang w:eastAsia="en-ZW"/>
        </w:rPr>
        <w:t>Office</w:t>
      </w:r>
      <w:r w:rsidR="007F273D" w:rsidRPr="00AF4042">
        <w:rPr>
          <w:rFonts w:eastAsiaTheme="minorEastAsia" w:cs="Times New Roman"/>
          <w:szCs w:val="24"/>
          <w:lang w:eastAsia="en-ZW"/>
        </w:rPr>
        <w:t>.</w:t>
      </w:r>
      <w:r w:rsidR="00D63DBF" w:rsidRPr="00AF4042">
        <w:rPr>
          <w:rFonts w:eastAsiaTheme="minorEastAsia" w:cs="Times New Roman"/>
          <w:szCs w:val="24"/>
          <w:lang w:eastAsia="en-ZW"/>
        </w:rPr>
        <w:t xml:space="preserve"> Any such communication will be done so in line with the Communication Policy. </w:t>
      </w:r>
    </w:p>
    <w:p w14:paraId="315AE0CE" w14:textId="77777777" w:rsidR="00D36ECB" w:rsidRPr="00AF4042" w:rsidRDefault="00D36ECB" w:rsidP="00AF4042">
      <w:pPr>
        <w:widowControl w:val="0"/>
        <w:overflowPunct w:val="0"/>
        <w:autoSpaceDE w:val="0"/>
        <w:autoSpaceDN w:val="0"/>
        <w:adjustRightInd w:val="0"/>
        <w:spacing w:after="0" w:line="360" w:lineRule="auto"/>
        <w:jc w:val="both"/>
        <w:rPr>
          <w:rFonts w:eastAsiaTheme="minorEastAsia" w:cs="Times New Roman"/>
          <w:szCs w:val="24"/>
          <w:lang w:eastAsia="en-ZW"/>
        </w:rPr>
      </w:pPr>
    </w:p>
    <w:p w14:paraId="066F0306" w14:textId="579A6981" w:rsidR="00F0118D" w:rsidRPr="00AF4042" w:rsidRDefault="009C3A31" w:rsidP="00D25A6F">
      <w:pPr>
        <w:pStyle w:val="Heading2"/>
        <w:numPr>
          <w:ilvl w:val="1"/>
          <w:numId w:val="44"/>
        </w:numPr>
      </w:pPr>
      <w:bookmarkStart w:id="1385" w:name="_Toc113607585"/>
      <w:bookmarkStart w:id="1386" w:name="_Toc114058998"/>
      <w:r w:rsidRPr="00AF4042">
        <w:t xml:space="preserve">Use of </w:t>
      </w:r>
      <w:r w:rsidR="00D2458F" w:rsidRPr="00AF4042">
        <w:t>B</w:t>
      </w:r>
      <w:r w:rsidRPr="00AF4042">
        <w:t>ank assets</w:t>
      </w:r>
      <w:bookmarkEnd w:id="1385"/>
      <w:bookmarkEnd w:id="1386"/>
    </w:p>
    <w:p w14:paraId="6BD3BBE4" w14:textId="77777777" w:rsidR="009C3A31" w:rsidRPr="00AF4042" w:rsidRDefault="009C3A31" w:rsidP="00AF4042">
      <w:pPr>
        <w:pStyle w:val="Heading2"/>
        <w:spacing w:line="360" w:lineRule="auto"/>
        <w:ind w:left="570"/>
        <w:rPr>
          <w:rFonts w:cs="Times New Roman"/>
          <w:b w:val="0"/>
          <w:szCs w:val="24"/>
        </w:rPr>
      </w:pPr>
      <w:r w:rsidRPr="00AF4042">
        <w:rPr>
          <w:rFonts w:cs="Times New Roman"/>
          <w:b w:val="0"/>
          <w:szCs w:val="24"/>
        </w:rPr>
        <w:t xml:space="preserve"> </w:t>
      </w:r>
    </w:p>
    <w:p w14:paraId="2F0288EC" w14:textId="4B6F6FCC" w:rsidR="007727DD" w:rsidRDefault="00C05B25"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The</w:t>
      </w:r>
      <w:r w:rsidR="00BC1342" w:rsidRPr="00AF4042">
        <w:rPr>
          <w:rFonts w:eastAsia="Times New Roman" w:cs="Times New Roman"/>
          <w:szCs w:val="24"/>
          <w:lang w:val="en-US" w:eastAsia="en-GB"/>
        </w:rPr>
        <w:t xml:space="preserve"> Bank recognises that there are different enablers that are required to assist staff </w:t>
      </w:r>
      <w:r w:rsidR="007727DD">
        <w:rPr>
          <w:rFonts w:eastAsia="Times New Roman" w:cs="Times New Roman"/>
          <w:szCs w:val="24"/>
          <w:lang w:val="en-US" w:eastAsia="en-GB"/>
        </w:rPr>
        <w:t>in carrying</w:t>
      </w:r>
      <w:r w:rsidR="00BC1342" w:rsidRPr="00AF4042">
        <w:rPr>
          <w:rFonts w:eastAsia="Times New Roman" w:cs="Times New Roman"/>
          <w:szCs w:val="24"/>
          <w:lang w:val="en-US" w:eastAsia="en-GB"/>
        </w:rPr>
        <w:t xml:space="preserve"> out their work more efficiently, effectively and timeously. </w:t>
      </w:r>
      <w:r w:rsidRPr="00AF4042">
        <w:rPr>
          <w:rFonts w:eastAsia="Times New Roman" w:cs="Times New Roman"/>
          <w:szCs w:val="24"/>
          <w:lang w:val="en-US" w:eastAsia="en-GB"/>
        </w:rPr>
        <w:t xml:space="preserve"> </w:t>
      </w:r>
      <w:r w:rsidR="00BC1342" w:rsidRPr="00AF4042">
        <w:rPr>
          <w:rFonts w:eastAsia="Times New Roman" w:cs="Times New Roman"/>
          <w:szCs w:val="24"/>
          <w:lang w:val="en-US" w:eastAsia="en-GB"/>
        </w:rPr>
        <w:t>Hence, different assets and gadgets are issued to staff to enhance their capacity in conducting the Bank duties. It is recognized that from time to time damage to Bank property may occur, hence,</w:t>
      </w:r>
      <w:r w:rsidRPr="00AF4042">
        <w:rPr>
          <w:rFonts w:eastAsia="Times New Roman" w:cs="Times New Roman"/>
          <w:szCs w:val="24"/>
          <w:lang w:val="en-US" w:eastAsia="en-GB"/>
        </w:rPr>
        <w:t xml:space="preserve"> in the event of misuse and/or damage to organization property</w:t>
      </w:r>
      <w:r w:rsidR="00BC1342" w:rsidRPr="00AF4042">
        <w:rPr>
          <w:rFonts w:eastAsia="Times New Roman" w:cs="Times New Roman"/>
          <w:szCs w:val="24"/>
          <w:lang w:val="en-US" w:eastAsia="en-GB"/>
        </w:rPr>
        <w:t xml:space="preserve">, the Bank should </w:t>
      </w:r>
      <w:r w:rsidR="0038138C" w:rsidRPr="00AF4042">
        <w:rPr>
          <w:rFonts w:eastAsia="Times New Roman" w:cs="Times New Roman"/>
          <w:szCs w:val="24"/>
          <w:lang w:val="en-US" w:eastAsia="en-GB"/>
        </w:rPr>
        <w:t>act</w:t>
      </w:r>
      <w:r w:rsidR="00BC1342" w:rsidRPr="00AF4042">
        <w:rPr>
          <w:rFonts w:eastAsia="Times New Roman" w:cs="Times New Roman"/>
          <w:szCs w:val="24"/>
          <w:lang w:val="en-US" w:eastAsia="en-GB"/>
        </w:rPr>
        <w:t xml:space="preserve"> to address such actions</w:t>
      </w:r>
      <w:r w:rsidRPr="00AF4042">
        <w:rPr>
          <w:rFonts w:eastAsia="Times New Roman" w:cs="Times New Roman"/>
          <w:szCs w:val="24"/>
          <w:lang w:val="en-US" w:eastAsia="en-GB"/>
        </w:rPr>
        <w:t xml:space="preserve">.  </w:t>
      </w:r>
      <w:r w:rsidR="00BC1342" w:rsidRPr="00AF4042">
        <w:rPr>
          <w:rFonts w:eastAsia="Times New Roman" w:cs="Times New Roman"/>
          <w:szCs w:val="24"/>
          <w:lang w:val="en-US" w:eastAsia="en-GB"/>
        </w:rPr>
        <w:t>D</w:t>
      </w:r>
      <w:r w:rsidRPr="00AF4042">
        <w:rPr>
          <w:rFonts w:eastAsia="Times New Roman" w:cs="Times New Roman"/>
          <w:szCs w:val="24"/>
          <w:lang w:val="en-US" w:eastAsia="en-GB"/>
        </w:rPr>
        <w:t xml:space="preserve">amage may be intentional or unintentional.  In the event of damage to organization property occurring, the </w:t>
      </w:r>
      <w:r w:rsidR="003147D5">
        <w:rPr>
          <w:rFonts w:eastAsia="Times New Roman" w:cs="Times New Roman"/>
          <w:szCs w:val="24"/>
          <w:lang w:val="en-US" w:eastAsia="en-GB"/>
        </w:rPr>
        <w:t>staff member</w:t>
      </w:r>
      <w:r w:rsidRPr="00AF4042">
        <w:rPr>
          <w:rFonts w:eastAsia="Times New Roman" w:cs="Times New Roman"/>
          <w:szCs w:val="24"/>
          <w:lang w:val="en-US" w:eastAsia="en-GB"/>
        </w:rPr>
        <w:t xml:space="preserve"> causing such damage or any individual noticing such damage shall bring it to the attention of </w:t>
      </w:r>
      <w:r w:rsidR="00495B01" w:rsidRPr="00AF4042">
        <w:rPr>
          <w:rFonts w:eastAsia="Times New Roman" w:cs="Times New Roman"/>
          <w:szCs w:val="24"/>
          <w:lang w:val="en-US" w:eastAsia="en-GB"/>
        </w:rPr>
        <w:t xml:space="preserve">his or her </w:t>
      </w:r>
      <w:r w:rsidR="004B07DB" w:rsidRPr="00AF4042">
        <w:rPr>
          <w:rFonts w:eastAsia="Times New Roman" w:cs="Times New Roman"/>
          <w:szCs w:val="24"/>
          <w:lang w:val="en-US" w:eastAsia="en-GB"/>
        </w:rPr>
        <w:t xml:space="preserve">immediate </w:t>
      </w:r>
      <w:r w:rsidR="00495B01" w:rsidRPr="00AF4042">
        <w:rPr>
          <w:rFonts w:eastAsia="Times New Roman" w:cs="Times New Roman"/>
          <w:szCs w:val="24"/>
          <w:lang w:val="en-US" w:eastAsia="en-GB"/>
        </w:rPr>
        <w:t>Supervisor</w:t>
      </w:r>
      <w:r w:rsidRPr="00AF4042">
        <w:rPr>
          <w:rFonts w:eastAsia="Times New Roman" w:cs="Times New Roman"/>
          <w:szCs w:val="24"/>
          <w:lang w:val="en-US" w:eastAsia="en-GB"/>
        </w:rPr>
        <w:t>.</w:t>
      </w:r>
      <w:r w:rsidR="000827E0" w:rsidRPr="00AF4042">
        <w:rPr>
          <w:rFonts w:eastAsia="Times New Roman" w:cs="Times New Roman"/>
          <w:szCs w:val="24"/>
          <w:lang w:val="en-US" w:eastAsia="en-GB"/>
        </w:rPr>
        <w:t xml:space="preserve"> This section shall be read together with the </w:t>
      </w:r>
      <w:r w:rsidR="00B841C9" w:rsidRPr="00AF4042">
        <w:rPr>
          <w:rFonts w:eastAsia="Times New Roman" w:cs="Times New Roman"/>
          <w:szCs w:val="24"/>
          <w:lang w:val="en-US" w:eastAsia="en-GB"/>
        </w:rPr>
        <w:t xml:space="preserve">IDBZ </w:t>
      </w:r>
    </w:p>
    <w:p w14:paraId="5F9805B7" w14:textId="77777777" w:rsidR="007727DD" w:rsidRDefault="007727DD" w:rsidP="00AF4042">
      <w:pPr>
        <w:spacing w:after="0" w:line="360" w:lineRule="auto"/>
        <w:jc w:val="both"/>
        <w:rPr>
          <w:rFonts w:eastAsia="Times New Roman" w:cs="Times New Roman"/>
          <w:szCs w:val="24"/>
          <w:lang w:val="en-US" w:eastAsia="en-GB"/>
        </w:rPr>
      </w:pPr>
    </w:p>
    <w:p w14:paraId="34DC1B4E" w14:textId="1FDEE4DB" w:rsidR="00C05B25" w:rsidRPr="00C417BF" w:rsidRDefault="000827E0" w:rsidP="00D25A6F">
      <w:pPr>
        <w:pStyle w:val="ListParagraph"/>
        <w:numPr>
          <w:ilvl w:val="2"/>
          <w:numId w:val="44"/>
        </w:numPr>
        <w:spacing w:after="0" w:line="360" w:lineRule="auto"/>
        <w:jc w:val="both"/>
        <w:rPr>
          <w:rFonts w:eastAsia="Times New Roman" w:cs="Times New Roman"/>
          <w:szCs w:val="24"/>
          <w:lang w:val="en-US" w:eastAsia="en-GB"/>
        </w:rPr>
      </w:pPr>
      <w:r w:rsidRPr="00C417BF">
        <w:rPr>
          <w:rFonts w:eastAsia="Times New Roman" w:cs="Times New Roman"/>
          <w:b/>
          <w:szCs w:val="24"/>
          <w:lang w:val="en-US" w:eastAsia="en-GB"/>
        </w:rPr>
        <w:t xml:space="preserve">Asset Care </w:t>
      </w:r>
      <w:r w:rsidR="00481BF2" w:rsidRPr="00C417BF">
        <w:rPr>
          <w:rFonts w:eastAsia="Times New Roman" w:cs="Times New Roman"/>
          <w:b/>
          <w:szCs w:val="24"/>
          <w:lang w:val="en-US" w:eastAsia="en-GB"/>
        </w:rPr>
        <w:t>and Disposal</w:t>
      </w:r>
      <w:r w:rsidRPr="00C417BF">
        <w:rPr>
          <w:rFonts w:eastAsia="Times New Roman" w:cs="Times New Roman"/>
          <w:b/>
          <w:szCs w:val="24"/>
          <w:lang w:val="en-US" w:eastAsia="en-GB"/>
        </w:rPr>
        <w:t>.</w:t>
      </w:r>
      <w:r w:rsidRPr="00C417BF">
        <w:rPr>
          <w:rFonts w:eastAsia="Times New Roman" w:cs="Times New Roman"/>
          <w:szCs w:val="24"/>
          <w:lang w:val="en-US" w:eastAsia="en-GB"/>
        </w:rPr>
        <w:t xml:space="preserve"> </w:t>
      </w:r>
    </w:p>
    <w:p w14:paraId="7B105460" w14:textId="77777777" w:rsidR="00C05B25" w:rsidRPr="00AF4042" w:rsidRDefault="00C05B25" w:rsidP="00AF4042">
      <w:pPr>
        <w:spacing w:after="0" w:line="360" w:lineRule="auto"/>
        <w:jc w:val="both"/>
        <w:rPr>
          <w:rFonts w:eastAsia="Times New Roman" w:cs="Times New Roman"/>
          <w:szCs w:val="24"/>
          <w:lang w:val="en-US" w:eastAsia="en-GB"/>
        </w:rPr>
      </w:pPr>
    </w:p>
    <w:p w14:paraId="3C81ED4C" w14:textId="0F5DE98B" w:rsidR="00C05B25" w:rsidRPr="00AF4042" w:rsidRDefault="00C05B25" w:rsidP="00AF4042">
      <w:pPr>
        <w:spacing w:after="0" w:line="360" w:lineRule="auto"/>
        <w:jc w:val="both"/>
        <w:rPr>
          <w:rFonts w:eastAsia="Times New Roman" w:cs="Times New Roman"/>
          <w:szCs w:val="24"/>
          <w:lang w:eastAsia="en-ZW"/>
        </w:rPr>
      </w:pPr>
      <w:r w:rsidRPr="00AF4042">
        <w:rPr>
          <w:rFonts w:eastAsia="Times New Roman" w:cs="Times New Roman"/>
          <w:szCs w:val="24"/>
          <w:lang w:val="en-US" w:eastAsia="en-GB"/>
        </w:rPr>
        <w:t>An enquiry shall immediately be constituted under the chairmanship of the Head in close liaison with Human Resources Division and the Security Service</w:t>
      </w:r>
      <w:r w:rsidR="007727DD">
        <w:rPr>
          <w:rFonts w:eastAsia="Times New Roman" w:cs="Times New Roman"/>
          <w:szCs w:val="24"/>
          <w:lang w:val="en-US" w:eastAsia="en-GB"/>
        </w:rPr>
        <w:t>,</w:t>
      </w:r>
      <w:r w:rsidRPr="00AF4042">
        <w:rPr>
          <w:rFonts w:eastAsia="Times New Roman" w:cs="Times New Roman"/>
          <w:szCs w:val="24"/>
          <w:lang w:val="en-US" w:eastAsia="en-GB"/>
        </w:rPr>
        <w:t xml:space="preserve"> depending on the magnitude of the damage.</w:t>
      </w:r>
      <w:r w:rsidRPr="00AF4042">
        <w:rPr>
          <w:rFonts w:cs="Times New Roman"/>
          <w:b/>
          <w:szCs w:val="24"/>
        </w:rPr>
        <w:tab/>
      </w:r>
      <w:r w:rsidRPr="00AF4042">
        <w:rPr>
          <w:rFonts w:eastAsia="Times New Roman" w:cs="Times New Roman"/>
          <w:szCs w:val="24"/>
          <w:lang w:eastAsia="en-ZW"/>
        </w:rPr>
        <w:t>The Infrastructure Development Bank of Zimbabwe recognizes the need for its key Staff at various levels to communicate effectively and efficiently. Due to diversity and location, it is cumbersome for all Staff Members to be at their work stations all the time. Accordingly, the use of cell phones by certain Staff Members of the Bank allows for the effective discharge of duties at least cost and is convenient.</w:t>
      </w:r>
      <w:r w:rsidRPr="00AF4042">
        <w:rPr>
          <w:rFonts w:eastAsia="Times New Roman" w:cs="Times New Roman"/>
          <w:szCs w:val="24"/>
          <w:lang w:eastAsia="en-ZW"/>
        </w:rPr>
        <w:tab/>
      </w:r>
    </w:p>
    <w:p w14:paraId="5F79515A" w14:textId="77777777" w:rsidR="00C05B25" w:rsidRPr="00AF4042" w:rsidRDefault="00C05B25" w:rsidP="00AF4042">
      <w:pPr>
        <w:spacing w:after="0" w:line="360" w:lineRule="auto"/>
        <w:rPr>
          <w:rFonts w:eastAsia="Calibri" w:cs="Times New Roman"/>
          <w:b/>
          <w:szCs w:val="24"/>
        </w:rPr>
      </w:pPr>
    </w:p>
    <w:p w14:paraId="4C32D43E" w14:textId="1DA593D3" w:rsidR="00C05B25" w:rsidRPr="00AF4042" w:rsidRDefault="00294373" w:rsidP="00D25A6F">
      <w:pPr>
        <w:pStyle w:val="Heading2"/>
        <w:numPr>
          <w:ilvl w:val="1"/>
          <w:numId w:val="44"/>
        </w:numPr>
        <w:spacing w:line="360" w:lineRule="auto"/>
        <w:rPr>
          <w:rFonts w:eastAsia="Times New Roman" w:cs="Times New Roman"/>
          <w:lang w:eastAsia="en-ZW"/>
        </w:rPr>
      </w:pPr>
      <w:bookmarkStart w:id="1387" w:name="_Toc113607586"/>
      <w:bookmarkStart w:id="1388" w:name="_Toc114058999"/>
      <w:r w:rsidRPr="00AF4042">
        <w:rPr>
          <w:rFonts w:eastAsia="Times New Roman" w:cs="Times New Roman"/>
          <w:lang w:eastAsia="en-ZW"/>
        </w:rPr>
        <w:lastRenderedPageBreak/>
        <w:t xml:space="preserve">Business </w:t>
      </w:r>
      <w:r w:rsidR="00AD1F1C" w:rsidRPr="00AF4042">
        <w:rPr>
          <w:rFonts w:eastAsia="Times New Roman" w:cs="Times New Roman"/>
          <w:lang w:eastAsia="en-ZW"/>
        </w:rPr>
        <w:t>Communication</w:t>
      </w:r>
      <w:r w:rsidRPr="00AF4042">
        <w:rPr>
          <w:rFonts w:eastAsia="Times New Roman" w:cs="Times New Roman"/>
          <w:lang w:eastAsia="en-ZW"/>
        </w:rPr>
        <w:t>, Data</w:t>
      </w:r>
      <w:r w:rsidR="00AD1F1C" w:rsidRPr="00AF4042">
        <w:rPr>
          <w:rFonts w:eastAsia="Times New Roman" w:cs="Times New Roman"/>
          <w:lang w:eastAsia="en-ZW"/>
        </w:rPr>
        <w:t xml:space="preserve"> </w:t>
      </w:r>
      <w:r w:rsidR="00AD1F1C" w:rsidRPr="00AF4042">
        <w:rPr>
          <w:rFonts w:cs="Times New Roman"/>
        </w:rPr>
        <w:t>and</w:t>
      </w:r>
      <w:r w:rsidR="00AD1F1C" w:rsidRPr="00AF4042">
        <w:rPr>
          <w:rFonts w:eastAsia="Times New Roman" w:cs="Times New Roman"/>
          <w:lang w:eastAsia="en-ZW"/>
        </w:rPr>
        <w:t xml:space="preserve"> Transport</w:t>
      </w:r>
      <w:r w:rsidRPr="00AF4042">
        <w:rPr>
          <w:rFonts w:eastAsia="Times New Roman" w:cs="Times New Roman"/>
          <w:lang w:eastAsia="en-ZW"/>
        </w:rPr>
        <w:t xml:space="preserve"> Policy</w:t>
      </w:r>
      <w:bookmarkEnd w:id="1387"/>
      <w:bookmarkEnd w:id="1388"/>
    </w:p>
    <w:p w14:paraId="5505339A" w14:textId="77777777" w:rsidR="004B07DB" w:rsidRPr="00AF4042" w:rsidRDefault="005C34F3" w:rsidP="00AF4042">
      <w:pPr>
        <w:spacing w:after="0" w:line="360" w:lineRule="auto"/>
        <w:jc w:val="both"/>
        <w:rPr>
          <w:rFonts w:eastAsia="Times New Roman" w:cs="Times New Roman"/>
          <w:szCs w:val="24"/>
          <w:lang w:val="en-US"/>
        </w:rPr>
      </w:pPr>
      <w:r w:rsidRPr="00AF4042">
        <w:rPr>
          <w:rFonts w:eastAsia="Times New Roman" w:cs="Times New Roman"/>
          <w:szCs w:val="24"/>
          <w:lang w:val="en-US"/>
        </w:rPr>
        <w:t>The Bank recognizes the need for its key staff at various levels to communicate effectively and efficiently.  Due to diversity and location, it is not possible for all staff members to be at their work stations all the time. To assist staff to carry out their work efficiently, and timeously, the bank provides cellphones</w:t>
      </w:r>
      <w:r w:rsidR="00AD1F1C" w:rsidRPr="00AF4042">
        <w:rPr>
          <w:rFonts w:eastAsia="Times New Roman" w:cs="Times New Roman"/>
          <w:szCs w:val="24"/>
          <w:lang w:val="en-US"/>
        </w:rPr>
        <w:t>,</w:t>
      </w:r>
      <w:r w:rsidRPr="00AF4042">
        <w:rPr>
          <w:rFonts w:eastAsia="Times New Roman" w:cs="Times New Roman"/>
          <w:szCs w:val="24"/>
          <w:lang w:val="en-US"/>
        </w:rPr>
        <w:t xml:space="preserve"> tablets</w:t>
      </w:r>
      <w:r w:rsidR="00AD1F1C" w:rsidRPr="00AF4042">
        <w:rPr>
          <w:rFonts w:eastAsia="Times New Roman" w:cs="Times New Roman"/>
          <w:szCs w:val="24"/>
          <w:lang w:val="en-US"/>
        </w:rPr>
        <w:t xml:space="preserve"> and other key devices</w:t>
      </w:r>
      <w:r w:rsidRPr="00AF4042">
        <w:rPr>
          <w:rFonts w:eastAsia="Times New Roman" w:cs="Times New Roman"/>
          <w:szCs w:val="24"/>
          <w:lang w:val="en-US"/>
        </w:rPr>
        <w:t>.</w:t>
      </w:r>
      <w:r w:rsidR="000015AD" w:rsidRPr="00AF4042">
        <w:rPr>
          <w:rFonts w:eastAsia="Times New Roman" w:cs="Times New Roman"/>
          <w:szCs w:val="24"/>
          <w:lang w:val="en-US"/>
        </w:rPr>
        <w:t xml:space="preserve"> Staff are also provided with </w:t>
      </w:r>
      <w:r w:rsidR="00AD1F1C" w:rsidRPr="00AF4042">
        <w:rPr>
          <w:rFonts w:eastAsia="Times New Roman" w:cs="Times New Roman"/>
          <w:szCs w:val="24"/>
          <w:lang w:val="en-US"/>
        </w:rPr>
        <w:t>appropriate transport to</w:t>
      </w:r>
      <w:r w:rsidR="000015AD" w:rsidRPr="00AF4042">
        <w:rPr>
          <w:rFonts w:eastAsia="Times New Roman" w:cs="Times New Roman"/>
          <w:szCs w:val="24"/>
          <w:lang w:val="en-US"/>
        </w:rPr>
        <w:t xml:space="preserve"> enable mobility when carrying out Bank duties.</w:t>
      </w:r>
      <w:r w:rsidR="00BA4BD7" w:rsidRPr="00AF4042">
        <w:rPr>
          <w:rFonts w:eastAsia="Times New Roman" w:cs="Times New Roman"/>
          <w:szCs w:val="24"/>
          <w:lang w:val="en-US"/>
        </w:rPr>
        <w:t xml:space="preserve"> </w:t>
      </w:r>
    </w:p>
    <w:p w14:paraId="4399760F" w14:textId="77777777" w:rsidR="002C4395" w:rsidRPr="00AF4042" w:rsidRDefault="002C4395" w:rsidP="00AF4042">
      <w:pPr>
        <w:spacing w:after="0" w:line="360" w:lineRule="auto"/>
        <w:jc w:val="both"/>
        <w:rPr>
          <w:rFonts w:eastAsia="Times New Roman" w:cs="Times New Roman"/>
          <w:szCs w:val="24"/>
          <w:lang w:val="en-US" w:eastAsia="en-GB"/>
        </w:rPr>
      </w:pPr>
    </w:p>
    <w:p w14:paraId="7152F27D" w14:textId="2820351A" w:rsidR="00D36ECB" w:rsidRPr="00AF4042" w:rsidRDefault="004B07DB" w:rsidP="00AF4042">
      <w:pPr>
        <w:spacing w:line="360" w:lineRule="auto"/>
        <w:jc w:val="both"/>
        <w:rPr>
          <w:rFonts w:eastAsia="Times New Roman" w:cs="Times New Roman"/>
          <w:szCs w:val="24"/>
          <w:lang w:val="en-US"/>
        </w:rPr>
      </w:pPr>
      <w:r w:rsidRPr="00AF4042">
        <w:rPr>
          <w:rFonts w:eastAsia="Times New Roman" w:cs="Times New Roman"/>
          <w:szCs w:val="24"/>
          <w:lang w:val="en-US" w:eastAsia="en-GB"/>
        </w:rPr>
        <w:t xml:space="preserve">Unless the job or specific responsibility requires to drive after dark, </w:t>
      </w:r>
      <w:r w:rsidRPr="00AF4042">
        <w:rPr>
          <w:rFonts w:eastAsia="Times New Roman" w:cs="Times New Roman"/>
          <w:szCs w:val="24"/>
          <w:lang w:val="en-US"/>
        </w:rPr>
        <w:t>s</w:t>
      </w:r>
      <w:r w:rsidR="00BA4BD7" w:rsidRPr="00AF4042">
        <w:rPr>
          <w:rFonts w:eastAsia="Times New Roman" w:cs="Times New Roman"/>
          <w:szCs w:val="24"/>
          <w:lang w:val="en-US"/>
        </w:rPr>
        <w:t xml:space="preserve">taff </w:t>
      </w:r>
      <w:r w:rsidRPr="00AF4042">
        <w:rPr>
          <w:rFonts w:eastAsia="Times New Roman" w:cs="Times New Roman"/>
          <w:szCs w:val="24"/>
          <w:lang w:val="en-US"/>
        </w:rPr>
        <w:t xml:space="preserve">members </w:t>
      </w:r>
      <w:r w:rsidR="00BA4BD7" w:rsidRPr="00AF4042">
        <w:rPr>
          <w:rFonts w:eastAsia="Times New Roman" w:cs="Times New Roman"/>
          <w:szCs w:val="24"/>
          <w:lang w:val="en-US"/>
        </w:rPr>
        <w:t>are discouraged from driving after dark particular</w:t>
      </w:r>
      <w:r w:rsidR="00CA7D60" w:rsidRPr="00AF4042">
        <w:rPr>
          <w:rFonts w:eastAsia="Times New Roman" w:cs="Times New Roman"/>
          <w:szCs w:val="24"/>
          <w:lang w:val="en-US"/>
        </w:rPr>
        <w:t>ly</w:t>
      </w:r>
      <w:r w:rsidR="00BA4BD7" w:rsidRPr="00AF4042">
        <w:rPr>
          <w:rFonts w:eastAsia="Times New Roman" w:cs="Times New Roman"/>
          <w:szCs w:val="24"/>
          <w:lang w:val="en-US"/>
        </w:rPr>
        <w:t xml:space="preserve"> on the highways between the hours of </w:t>
      </w:r>
      <w:r w:rsidRPr="00AF4042">
        <w:rPr>
          <w:rFonts w:eastAsia="Times New Roman" w:cs="Times New Roman"/>
          <w:szCs w:val="24"/>
          <w:lang w:val="en-US"/>
        </w:rPr>
        <w:t>07:00pm</w:t>
      </w:r>
      <w:r w:rsidR="002C4395" w:rsidRPr="00AF4042">
        <w:rPr>
          <w:rFonts w:eastAsia="Times New Roman" w:cs="Times New Roman"/>
          <w:szCs w:val="24"/>
          <w:lang w:val="en-US"/>
        </w:rPr>
        <w:t xml:space="preserve"> </w:t>
      </w:r>
      <w:r w:rsidR="00BA4BD7" w:rsidRPr="00AF4042">
        <w:rPr>
          <w:rFonts w:eastAsia="Times New Roman" w:cs="Times New Roman"/>
          <w:szCs w:val="24"/>
          <w:lang w:val="en-US"/>
        </w:rPr>
        <w:t>and 05:00am</w:t>
      </w:r>
      <w:r w:rsidR="00DF4C06" w:rsidRPr="00AF4042">
        <w:rPr>
          <w:rFonts w:eastAsia="Times New Roman" w:cs="Times New Roman"/>
          <w:szCs w:val="24"/>
          <w:lang w:val="en-US"/>
        </w:rPr>
        <w:t xml:space="preserve"> the following day</w:t>
      </w:r>
      <w:r w:rsidR="00B91DE6">
        <w:rPr>
          <w:rFonts w:eastAsia="Times New Roman" w:cs="Times New Roman"/>
          <w:szCs w:val="24"/>
          <w:lang w:val="en-US"/>
        </w:rPr>
        <w:t>.</w:t>
      </w:r>
      <w:r w:rsidR="00294373" w:rsidRPr="00AF4042">
        <w:rPr>
          <w:rFonts w:eastAsia="Times New Roman" w:cs="Times New Roman"/>
          <w:szCs w:val="24"/>
          <w:lang w:val="en-US"/>
        </w:rPr>
        <w:t xml:space="preserve"> This policy will be read together with the Bank Issued Vehicle Policy</w:t>
      </w:r>
    </w:p>
    <w:p w14:paraId="162DABD6" w14:textId="77777777" w:rsidR="00C05B25" w:rsidRPr="00AF4042" w:rsidRDefault="00C05B25" w:rsidP="00AF4042">
      <w:pPr>
        <w:spacing w:after="0" w:line="360" w:lineRule="auto"/>
        <w:ind w:left="1440"/>
        <w:rPr>
          <w:rFonts w:eastAsia="Times New Roman" w:cs="Times New Roman"/>
          <w:szCs w:val="24"/>
          <w:lang w:eastAsia="en-ZW"/>
        </w:rPr>
      </w:pPr>
    </w:p>
    <w:p w14:paraId="7125DF1F" w14:textId="237A7598" w:rsidR="00C05B25" w:rsidRPr="00AF4042" w:rsidRDefault="00C05B25" w:rsidP="00D25A6F">
      <w:pPr>
        <w:pStyle w:val="Heading4"/>
        <w:numPr>
          <w:ilvl w:val="2"/>
          <w:numId w:val="44"/>
        </w:numPr>
        <w:spacing w:line="360" w:lineRule="auto"/>
        <w:rPr>
          <w:rFonts w:eastAsia="Times New Roman" w:cs="Times New Roman"/>
          <w:b/>
          <w:i w:val="0"/>
          <w:szCs w:val="24"/>
          <w:lang w:val="en-US"/>
        </w:rPr>
      </w:pPr>
      <w:r w:rsidRPr="00AF4042">
        <w:rPr>
          <w:rFonts w:eastAsia="Times New Roman" w:cs="Times New Roman"/>
          <w:b/>
          <w:i w:val="0"/>
          <w:szCs w:val="24"/>
          <w:lang w:val="en-US"/>
        </w:rPr>
        <w:t>Monthly Rental, Air Time and Data</w:t>
      </w:r>
    </w:p>
    <w:p w14:paraId="54ED92CF" w14:textId="77777777" w:rsidR="00C05B25" w:rsidRPr="00AF4042" w:rsidRDefault="00C05B25" w:rsidP="00CC2B22">
      <w:pPr>
        <w:widowControl w:val="0"/>
        <w:numPr>
          <w:ilvl w:val="0"/>
          <w:numId w:val="4"/>
        </w:numPr>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shall be responsible for the payment of all rental charges, data and cost of airtime for all Bank issued cell phone lines and </w:t>
      </w:r>
      <w:r w:rsidR="0038138C" w:rsidRPr="00AF4042">
        <w:rPr>
          <w:rFonts w:eastAsia="Times New Roman" w:cs="Times New Roman"/>
          <w:szCs w:val="24"/>
          <w:lang w:eastAsia="en-ZW"/>
        </w:rPr>
        <w:t>iPad</w:t>
      </w:r>
      <w:r w:rsidRPr="00AF4042">
        <w:rPr>
          <w:rFonts w:eastAsia="Times New Roman" w:cs="Times New Roman"/>
          <w:szCs w:val="24"/>
          <w:lang w:eastAsia="en-ZW"/>
        </w:rPr>
        <w:t xml:space="preserve">/tablets up to the limit applicable to the respective grade of the Staff Member. The Bank may in some cases recover the airtime cost above the authorized limits if there are no justifiable reasons for the excess expenditure. </w:t>
      </w:r>
    </w:p>
    <w:p w14:paraId="3925F46E" w14:textId="528C132F" w:rsidR="00C05B25" w:rsidRPr="00AF4042" w:rsidRDefault="00C05B25" w:rsidP="00CC2B22">
      <w:pPr>
        <w:widowControl w:val="0"/>
        <w:numPr>
          <w:ilvl w:val="0"/>
          <w:numId w:val="4"/>
        </w:numPr>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Staff are encouraged to exercise due care and responsibility on the bills they run to avoid instances of heavy monthly salary deductions. In some cases, the high salary deductions do not   automatically result in Staff Members being granted personal loans to cover their shortfalls.</w:t>
      </w:r>
    </w:p>
    <w:p w14:paraId="62C8D26E" w14:textId="56D12375" w:rsidR="00B04BB6" w:rsidRPr="00AF4042" w:rsidRDefault="00B04BB6" w:rsidP="00CC2B22">
      <w:pPr>
        <w:widowControl w:val="0"/>
        <w:numPr>
          <w:ilvl w:val="0"/>
          <w:numId w:val="4"/>
        </w:numPr>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In circumstances where staff members are required to work remotely, the Bank will provide data bundles in line with set </w:t>
      </w:r>
      <w:commentRangeStart w:id="1389"/>
      <w:commentRangeStart w:id="1390"/>
      <w:commentRangeStart w:id="1391"/>
      <w:commentRangeStart w:id="1392"/>
      <w:r w:rsidRPr="00AF4042">
        <w:rPr>
          <w:rFonts w:eastAsia="Times New Roman" w:cs="Times New Roman"/>
          <w:szCs w:val="24"/>
          <w:lang w:eastAsia="en-ZW"/>
        </w:rPr>
        <w:t>thresholds</w:t>
      </w:r>
      <w:commentRangeEnd w:id="1389"/>
      <w:r w:rsidR="00885B4F" w:rsidRPr="00AF4042">
        <w:rPr>
          <w:rStyle w:val="CommentReference"/>
          <w:rFonts w:cs="Times New Roman"/>
        </w:rPr>
        <w:commentReference w:id="1389"/>
      </w:r>
      <w:commentRangeEnd w:id="1390"/>
      <w:r w:rsidR="00FA438B" w:rsidRPr="00AF4042">
        <w:rPr>
          <w:rStyle w:val="CommentReference"/>
          <w:rFonts w:cs="Times New Roman"/>
        </w:rPr>
        <w:commentReference w:id="1390"/>
      </w:r>
      <w:commentRangeEnd w:id="1391"/>
      <w:r w:rsidR="00660EBD">
        <w:rPr>
          <w:rStyle w:val="CommentReference"/>
        </w:rPr>
        <w:commentReference w:id="1391"/>
      </w:r>
      <w:commentRangeEnd w:id="1392"/>
      <w:r w:rsidR="00D130CE">
        <w:rPr>
          <w:rStyle w:val="CommentReference"/>
        </w:rPr>
        <w:commentReference w:id="1392"/>
      </w:r>
      <w:r w:rsidR="00885B4F" w:rsidRPr="00AF4042">
        <w:rPr>
          <w:rFonts w:eastAsia="Times New Roman" w:cs="Times New Roman"/>
          <w:szCs w:val="24"/>
          <w:lang w:eastAsia="en-ZW"/>
        </w:rPr>
        <w:t>.</w:t>
      </w:r>
    </w:p>
    <w:tbl>
      <w:tblPr>
        <w:tblStyle w:val="GridTable4-Accent4"/>
        <w:tblW w:w="0" w:type="auto"/>
        <w:tblLook w:val="04A0" w:firstRow="1" w:lastRow="0" w:firstColumn="1" w:lastColumn="0" w:noHBand="0" w:noVBand="1"/>
      </w:tblPr>
      <w:tblGrid>
        <w:gridCol w:w="3005"/>
        <w:gridCol w:w="5354"/>
      </w:tblGrid>
      <w:tr w:rsidR="00DA6B6F" w14:paraId="727C2B5F" w14:textId="77777777" w:rsidTr="00DA6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EBDB53" w14:textId="4A73D99A" w:rsidR="00DA6B6F" w:rsidRPr="00DA6B6F" w:rsidRDefault="00D1218F" w:rsidP="00AF4042">
            <w:pPr>
              <w:widowControl w:val="0"/>
              <w:autoSpaceDE w:val="0"/>
              <w:autoSpaceDN w:val="0"/>
              <w:adjustRightInd w:val="0"/>
              <w:spacing w:line="360" w:lineRule="auto"/>
              <w:rPr>
                <w:rFonts w:eastAsia="Times New Roman" w:cs="Times New Roman"/>
                <w:color w:val="auto"/>
                <w:szCs w:val="24"/>
                <w:lang w:eastAsia="en-ZW"/>
              </w:rPr>
            </w:pPr>
            <w:r>
              <w:rPr>
                <w:rFonts w:eastAsia="Times New Roman" w:cs="Times New Roman"/>
                <w:color w:val="auto"/>
                <w:szCs w:val="24"/>
                <w:lang w:eastAsia="en-ZW"/>
              </w:rPr>
              <w:t>Level</w:t>
            </w:r>
          </w:p>
        </w:tc>
        <w:tc>
          <w:tcPr>
            <w:tcW w:w="5354" w:type="dxa"/>
          </w:tcPr>
          <w:p w14:paraId="3649C92F" w14:textId="78D6E90D" w:rsidR="00DA6B6F" w:rsidRPr="00DA6B6F" w:rsidRDefault="00DA6B6F" w:rsidP="00AF4042">
            <w:pPr>
              <w:widowControl w:val="0"/>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eastAsia="en-ZW"/>
              </w:rPr>
            </w:pPr>
            <w:r>
              <w:rPr>
                <w:rFonts w:eastAsia="Times New Roman" w:cs="Times New Roman"/>
                <w:color w:val="auto"/>
                <w:szCs w:val="24"/>
                <w:lang w:eastAsia="en-ZW"/>
              </w:rPr>
              <w:t>Data</w:t>
            </w:r>
          </w:p>
        </w:tc>
      </w:tr>
      <w:tr w:rsidR="00DA6B6F" w14:paraId="1979A25A" w14:textId="77777777" w:rsidTr="00DA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98CDC8" w14:textId="66B65C95" w:rsidR="00DA6B6F" w:rsidRPr="00DA6B6F" w:rsidRDefault="00DA6B6F" w:rsidP="00AF4042">
            <w:pPr>
              <w:widowControl w:val="0"/>
              <w:autoSpaceDE w:val="0"/>
              <w:autoSpaceDN w:val="0"/>
              <w:adjustRightInd w:val="0"/>
              <w:spacing w:line="360" w:lineRule="auto"/>
              <w:rPr>
                <w:rFonts w:eastAsia="Times New Roman" w:cs="Times New Roman"/>
                <w:szCs w:val="24"/>
                <w:lang w:eastAsia="en-ZW"/>
              </w:rPr>
            </w:pPr>
          </w:p>
        </w:tc>
        <w:tc>
          <w:tcPr>
            <w:tcW w:w="5354" w:type="dxa"/>
          </w:tcPr>
          <w:p w14:paraId="211B2549" w14:textId="77777777" w:rsidR="00DA6B6F" w:rsidRPr="00DA6B6F" w:rsidRDefault="00DA6B6F" w:rsidP="00AF4042">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ZW"/>
              </w:rPr>
            </w:pPr>
          </w:p>
        </w:tc>
      </w:tr>
      <w:tr w:rsidR="00DA6B6F" w14:paraId="4E78C8E0" w14:textId="77777777" w:rsidTr="00DA6B6F">
        <w:tc>
          <w:tcPr>
            <w:cnfStyle w:val="001000000000" w:firstRow="0" w:lastRow="0" w:firstColumn="1" w:lastColumn="0" w:oddVBand="0" w:evenVBand="0" w:oddHBand="0" w:evenHBand="0" w:firstRowFirstColumn="0" w:firstRowLastColumn="0" w:lastRowFirstColumn="0" w:lastRowLastColumn="0"/>
            <w:tcW w:w="3005" w:type="dxa"/>
          </w:tcPr>
          <w:p w14:paraId="6A5625AB" w14:textId="7D0AB16B" w:rsidR="00DA6B6F" w:rsidRPr="00DA6B6F" w:rsidRDefault="00DA6B6F" w:rsidP="00AF4042">
            <w:pPr>
              <w:widowControl w:val="0"/>
              <w:autoSpaceDE w:val="0"/>
              <w:autoSpaceDN w:val="0"/>
              <w:adjustRightInd w:val="0"/>
              <w:spacing w:line="360" w:lineRule="auto"/>
              <w:rPr>
                <w:rFonts w:eastAsia="Times New Roman" w:cs="Times New Roman"/>
                <w:szCs w:val="24"/>
                <w:lang w:eastAsia="en-ZW"/>
              </w:rPr>
            </w:pPr>
          </w:p>
        </w:tc>
        <w:tc>
          <w:tcPr>
            <w:tcW w:w="5354" w:type="dxa"/>
          </w:tcPr>
          <w:p w14:paraId="05EFFC33" w14:textId="77777777" w:rsidR="00DA6B6F" w:rsidRPr="00DA6B6F" w:rsidRDefault="00DA6B6F" w:rsidP="00AF4042">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ZW"/>
              </w:rPr>
            </w:pPr>
          </w:p>
        </w:tc>
      </w:tr>
    </w:tbl>
    <w:p w14:paraId="001EE2A7" w14:textId="77777777" w:rsidR="00C05B25" w:rsidRPr="00AF4042" w:rsidRDefault="00C05B25" w:rsidP="00AF4042">
      <w:pPr>
        <w:widowControl w:val="0"/>
        <w:autoSpaceDE w:val="0"/>
        <w:autoSpaceDN w:val="0"/>
        <w:adjustRightInd w:val="0"/>
        <w:spacing w:after="0" w:line="360" w:lineRule="auto"/>
        <w:rPr>
          <w:rFonts w:eastAsia="Times New Roman" w:cs="Times New Roman"/>
          <w:szCs w:val="24"/>
          <w:lang w:eastAsia="en-ZW"/>
        </w:rPr>
      </w:pPr>
    </w:p>
    <w:p w14:paraId="3BE9C71B" w14:textId="3FF6D3BE" w:rsidR="00C05B25" w:rsidRPr="00AF4042" w:rsidRDefault="00C417BF" w:rsidP="00AF4042">
      <w:pPr>
        <w:pStyle w:val="Heading4"/>
        <w:spacing w:line="360" w:lineRule="auto"/>
        <w:rPr>
          <w:rFonts w:eastAsia="Times New Roman" w:cs="Times New Roman"/>
          <w:b/>
          <w:i w:val="0"/>
          <w:szCs w:val="24"/>
          <w:lang w:val="en-US"/>
        </w:rPr>
      </w:pPr>
      <w:r>
        <w:rPr>
          <w:rFonts w:eastAsia="Times New Roman" w:cs="Times New Roman"/>
          <w:b/>
          <w:i w:val="0"/>
          <w:szCs w:val="24"/>
          <w:lang w:val="en-US"/>
        </w:rPr>
        <w:t xml:space="preserve">4.11.2 </w:t>
      </w:r>
      <w:r w:rsidR="00C05B25" w:rsidRPr="00AF4042">
        <w:rPr>
          <w:rFonts w:eastAsia="Times New Roman" w:cs="Times New Roman"/>
          <w:b/>
          <w:i w:val="0"/>
          <w:szCs w:val="24"/>
          <w:lang w:val="en-US"/>
        </w:rPr>
        <w:t xml:space="preserve">Maintenance of Gadgets </w:t>
      </w:r>
      <w:r w:rsidR="004348FB" w:rsidRPr="00AF4042">
        <w:rPr>
          <w:rFonts w:eastAsia="Times New Roman" w:cs="Times New Roman"/>
          <w:b/>
          <w:i w:val="0"/>
          <w:szCs w:val="24"/>
          <w:lang w:val="en-US"/>
        </w:rPr>
        <w:t>and Vehicles</w:t>
      </w:r>
    </w:p>
    <w:p w14:paraId="1288379F" w14:textId="77777777" w:rsidR="00C05B25" w:rsidRPr="00AF4042" w:rsidRDefault="00C05B25" w:rsidP="00AF4042">
      <w:pPr>
        <w:widowControl w:val="0"/>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will meet the maintenance costs arising from normal wear and tear. However, all repair costs arising from abuse, contact with fluids or other careless behaviour by the holder of the instrument, will be borne by the responsible Staff Member. </w:t>
      </w:r>
    </w:p>
    <w:p w14:paraId="0ECA8457" w14:textId="77777777" w:rsidR="00C05B25" w:rsidRPr="00AF4042" w:rsidRDefault="002C4395" w:rsidP="00AF4042">
      <w:pPr>
        <w:widowControl w:val="0"/>
        <w:overflowPunct w:val="0"/>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lastRenderedPageBreak/>
        <w:t>Such abuse</w:t>
      </w:r>
      <w:r w:rsidR="00C05B25" w:rsidRPr="00AF4042">
        <w:rPr>
          <w:rFonts w:eastAsia="Times New Roman" w:cs="Times New Roman"/>
          <w:szCs w:val="24"/>
          <w:lang w:eastAsia="en-ZW"/>
        </w:rPr>
        <w:t xml:space="preserve"> contact with fluids, or careless handling will be gleaned from service and repair reports from Repair Agents/Centres appointed/used by the Bank </w:t>
      </w:r>
      <w:r w:rsidR="009C3A31" w:rsidRPr="00AF4042">
        <w:rPr>
          <w:rFonts w:eastAsia="Times New Roman" w:cs="Times New Roman"/>
          <w:szCs w:val="24"/>
          <w:lang w:eastAsia="en-ZW"/>
        </w:rPr>
        <w:t>during</w:t>
      </w:r>
      <w:r w:rsidR="00C05B25" w:rsidRPr="00AF4042">
        <w:rPr>
          <w:rFonts w:eastAsia="Times New Roman" w:cs="Times New Roman"/>
          <w:szCs w:val="24"/>
          <w:lang w:eastAsia="en-ZW"/>
        </w:rPr>
        <w:t xml:space="preserve"> normal repairs and maintenance services. The maximum airtime and data bundles permissible per gadget per month shall be subject to </w:t>
      </w:r>
      <w:r w:rsidR="00AD1F1C" w:rsidRPr="00AF4042">
        <w:rPr>
          <w:rFonts w:eastAsia="Times New Roman" w:cs="Times New Roman"/>
          <w:szCs w:val="24"/>
          <w:lang w:eastAsia="en-ZW"/>
        </w:rPr>
        <w:t>directives</w:t>
      </w:r>
      <w:r w:rsidR="00C05B25" w:rsidRPr="00AF4042">
        <w:rPr>
          <w:rFonts w:eastAsia="Times New Roman" w:cs="Times New Roman"/>
          <w:szCs w:val="24"/>
          <w:lang w:eastAsia="en-ZW"/>
        </w:rPr>
        <w:t xml:space="preserve"> issued </w:t>
      </w:r>
      <w:r w:rsidR="00AD1F1C" w:rsidRPr="00AF4042">
        <w:rPr>
          <w:rFonts w:eastAsia="Times New Roman" w:cs="Times New Roman"/>
          <w:szCs w:val="24"/>
          <w:lang w:eastAsia="en-ZW"/>
        </w:rPr>
        <w:t xml:space="preserve">by the Bank </w:t>
      </w:r>
      <w:r w:rsidR="00C05B25" w:rsidRPr="00AF4042">
        <w:rPr>
          <w:rFonts w:eastAsia="Times New Roman" w:cs="Times New Roman"/>
          <w:szCs w:val="24"/>
          <w:lang w:eastAsia="en-ZW"/>
        </w:rPr>
        <w:t xml:space="preserve">from time to time. </w:t>
      </w:r>
    </w:p>
    <w:p w14:paraId="0A43AC37" w14:textId="77777777" w:rsidR="00855228" w:rsidRPr="00AF4042" w:rsidRDefault="00855228" w:rsidP="00AF4042">
      <w:pPr>
        <w:widowControl w:val="0"/>
        <w:overflowPunct w:val="0"/>
        <w:autoSpaceDE w:val="0"/>
        <w:autoSpaceDN w:val="0"/>
        <w:adjustRightInd w:val="0"/>
        <w:spacing w:after="0" w:line="360" w:lineRule="auto"/>
        <w:jc w:val="both"/>
        <w:rPr>
          <w:rFonts w:eastAsia="Times New Roman" w:cs="Times New Roman"/>
          <w:szCs w:val="24"/>
          <w:lang w:eastAsia="en-ZW"/>
        </w:rPr>
      </w:pPr>
    </w:p>
    <w:p w14:paraId="3C206BDA" w14:textId="5FA6B490" w:rsidR="00F0118D" w:rsidRPr="00AF4042" w:rsidRDefault="00481BF2" w:rsidP="00D25A6F">
      <w:pPr>
        <w:pStyle w:val="Heading2"/>
        <w:numPr>
          <w:ilvl w:val="1"/>
          <w:numId w:val="44"/>
        </w:numPr>
        <w:spacing w:line="360" w:lineRule="auto"/>
        <w:rPr>
          <w:rFonts w:cs="Times New Roman"/>
          <w:lang w:val="en-US"/>
        </w:rPr>
      </w:pPr>
      <w:bookmarkStart w:id="1393" w:name="_Toc113607587"/>
      <w:bookmarkStart w:id="1394" w:name="_Toc114059000"/>
      <w:r w:rsidRPr="00AF4042">
        <w:rPr>
          <w:rFonts w:eastAsia="Times New Roman" w:cs="Times New Roman"/>
          <w:lang w:val="en-US" w:eastAsia="en-ZW"/>
        </w:rPr>
        <w:t>Emergency response and security</w:t>
      </w:r>
      <w:bookmarkEnd w:id="1393"/>
      <w:bookmarkEnd w:id="1394"/>
      <w:r w:rsidR="007F273D" w:rsidRPr="00AF4042">
        <w:rPr>
          <w:rFonts w:cs="Times New Roman"/>
          <w:lang w:val="en-US"/>
        </w:rPr>
        <w:t xml:space="preserve"> </w:t>
      </w:r>
    </w:p>
    <w:p w14:paraId="42D64E75" w14:textId="04848D20" w:rsidR="003861B2" w:rsidRPr="00AF4042" w:rsidRDefault="003861B2" w:rsidP="00AF4042">
      <w:pPr>
        <w:spacing w:line="360" w:lineRule="auto"/>
        <w:jc w:val="both"/>
        <w:rPr>
          <w:rFonts w:cs="Times New Roman"/>
          <w:szCs w:val="24"/>
          <w:lang w:val="en-GB"/>
        </w:rPr>
      </w:pPr>
      <w:r w:rsidRPr="00AF4042">
        <w:rPr>
          <w:rFonts w:cs="Times New Roman"/>
          <w:szCs w:val="24"/>
          <w:lang w:val="en-GB"/>
        </w:rPr>
        <w:t xml:space="preserve">Emergencies and critical incidents in the workplace can affect people physically and psychologically and affect </w:t>
      </w:r>
      <w:r w:rsidR="00660EBD">
        <w:rPr>
          <w:rFonts w:cs="Times New Roman"/>
          <w:szCs w:val="24"/>
          <w:lang w:val="en-GB"/>
        </w:rPr>
        <w:t xml:space="preserve">the </w:t>
      </w:r>
      <w:r w:rsidR="00DE5FF4" w:rsidRPr="00AF4042">
        <w:rPr>
          <w:rFonts w:cs="Times New Roman"/>
          <w:szCs w:val="24"/>
          <w:lang w:val="en-GB"/>
        </w:rPr>
        <w:t>business</w:t>
      </w:r>
      <w:r w:rsidRPr="00AF4042">
        <w:rPr>
          <w:rFonts w:cs="Times New Roman"/>
          <w:szCs w:val="24"/>
          <w:lang w:val="en-GB"/>
        </w:rPr>
        <w:t xml:space="preserve"> continuity of the IDBZ. </w:t>
      </w:r>
      <w:r w:rsidR="00660EBD">
        <w:rPr>
          <w:rFonts w:cs="Times New Roman"/>
          <w:szCs w:val="24"/>
          <w:lang w:val="en-US"/>
        </w:rPr>
        <w:t>The s</w:t>
      </w:r>
      <w:r w:rsidR="007F273D" w:rsidRPr="00AF4042">
        <w:rPr>
          <w:rFonts w:cs="Times New Roman"/>
          <w:szCs w:val="24"/>
          <w:lang w:val="en-US"/>
        </w:rPr>
        <w:t>taff of the Bank shall conduct themselves in a manner that will promote the smooth functioning of the Bank by adhering to the security provisions and conditions as provided</w:t>
      </w:r>
      <w:r w:rsidRPr="00AF4042">
        <w:rPr>
          <w:rFonts w:cs="Times New Roman"/>
          <w:szCs w:val="24"/>
          <w:lang w:val="en-US"/>
        </w:rPr>
        <w:t xml:space="preserve"> in the Bank’s Emergency Response Plan</w:t>
      </w:r>
      <w:r w:rsidR="007F273D" w:rsidRPr="00AF4042">
        <w:rPr>
          <w:rFonts w:cs="Times New Roman"/>
          <w:szCs w:val="24"/>
          <w:lang w:val="en-US"/>
        </w:rPr>
        <w:t xml:space="preserve">. The security conditions are not meant to obstruct business operations but to facilitate business in a secure environment which does not put the Bank into disrepute. </w:t>
      </w:r>
      <w:r w:rsidRPr="00AF4042">
        <w:rPr>
          <w:rFonts w:cs="Times New Roman"/>
          <w:szCs w:val="24"/>
          <w:lang w:val="en-GB"/>
        </w:rPr>
        <w:t xml:space="preserve">Emergency management planning </w:t>
      </w:r>
      <w:r w:rsidR="00660EBD">
        <w:rPr>
          <w:rFonts w:cs="Times New Roman"/>
          <w:szCs w:val="24"/>
          <w:lang w:val="en-GB"/>
        </w:rPr>
        <w:t>prepares</w:t>
      </w:r>
      <w:r w:rsidRPr="00AF4042">
        <w:rPr>
          <w:rFonts w:cs="Times New Roman"/>
          <w:szCs w:val="24"/>
          <w:lang w:val="en-GB"/>
        </w:rPr>
        <w:t xml:space="preserve"> for events or incidents that stretch our ability to cope beyond normal day-to-day capacity. The Bank will prepare for and effectively respond</w:t>
      </w:r>
      <w:r w:rsidR="00660EBD">
        <w:rPr>
          <w:rFonts w:cs="Times New Roman"/>
          <w:szCs w:val="24"/>
          <w:lang w:val="en-GB"/>
        </w:rPr>
        <w:t xml:space="preserve"> to emergency situations and critical incidents through the appropriate use of resources and ensure that all staff are trained</w:t>
      </w:r>
      <w:r w:rsidRPr="00AF4042">
        <w:rPr>
          <w:rFonts w:cs="Times New Roman"/>
          <w:szCs w:val="24"/>
          <w:lang w:val="en-GB"/>
        </w:rPr>
        <w:t xml:space="preserve"> to respond to emergencies. The prevention and effective management of emergenc</w:t>
      </w:r>
      <w:r w:rsidR="00660EBD">
        <w:rPr>
          <w:rFonts w:cs="Times New Roman"/>
          <w:szCs w:val="24"/>
          <w:lang w:val="en-GB"/>
        </w:rPr>
        <w:t>ie</w:t>
      </w:r>
      <w:r w:rsidRPr="00AF4042">
        <w:rPr>
          <w:rFonts w:cs="Times New Roman"/>
          <w:szCs w:val="24"/>
          <w:lang w:val="en-GB"/>
        </w:rPr>
        <w:t xml:space="preserve">s and critical incidents can assist </w:t>
      </w:r>
      <w:r w:rsidR="00660EBD">
        <w:rPr>
          <w:rFonts w:cs="Times New Roman"/>
          <w:szCs w:val="24"/>
          <w:lang w:val="en-GB"/>
        </w:rPr>
        <w:t>in minimising</w:t>
      </w:r>
      <w:r w:rsidRPr="00AF4042">
        <w:rPr>
          <w:rFonts w:cs="Times New Roman"/>
          <w:szCs w:val="24"/>
          <w:lang w:val="en-GB"/>
        </w:rPr>
        <w:t xml:space="preserve"> the negative impact of an unexpected event.</w:t>
      </w:r>
    </w:p>
    <w:p w14:paraId="328CA430" w14:textId="5B888C83" w:rsidR="003861B2" w:rsidRPr="00AF4042" w:rsidRDefault="003861B2" w:rsidP="00AF4042">
      <w:pPr>
        <w:spacing w:line="360" w:lineRule="auto"/>
        <w:jc w:val="both"/>
        <w:rPr>
          <w:rFonts w:cs="Times New Roman"/>
          <w:szCs w:val="24"/>
          <w:lang w:val="en-GB"/>
        </w:rPr>
      </w:pPr>
      <w:r w:rsidRPr="00AF4042">
        <w:rPr>
          <w:rFonts w:cs="Times New Roman"/>
          <w:szCs w:val="24"/>
          <w:lang w:val="en-GB"/>
        </w:rPr>
        <w:t>IDBZ will seek to swiftly and effectively respond to emergenc</w:t>
      </w:r>
      <w:r w:rsidR="00660EBD">
        <w:rPr>
          <w:rFonts w:cs="Times New Roman"/>
          <w:szCs w:val="24"/>
          <w:lang w:val="en-GB"/>
        </w:rPr>
        <w:t>ie</w:t>
      </w:r>
      <w:r w:rsidRPr="00AF4042">
        <w:rPr>
          <w:rFonts w:cs="Times New Roman"/>
          <w:szCs w:val="24"/>
          <w:lang w:val="en-GB"/>
        </w:rPr>
        <w:t>s, with the foremost goals of preserving life, protecting the organisation’s</w:t>
      </w:r>
      <w:r w:rsidR="00E23D63" w:rsidRPr="00AF4042">
        <w:rPr>
          <w:rFonts w:cs="Times New Roman"/>
          <w:szCs w:val="24"/>
          <w:lang w:val="en-GB"/>
        </w:rPr>
        <w:t xml:space="preserve"> </w:t>
      </w:r>
      <w:r w:rsidRPr="00AF4042">
        <w:rPr>
          <w:rFonts w:cs="Times New Roman"/>
          <w:szCs w:val="24"/>
          <w:lang w:val="en-GB"/>
        </w:rPr>
        <w:t>property, and restoring operations as quickly as possible.</w:t>
      </w:r>
      <w:r w:rsidR="00E23D63" w:rsidRPr="00AF4042">
        <w:rPr>
          <w:rFonts w:cs="Times New Roman"/>
          <w:szCs w:val="24"/>
          <w:lang w:val="en-GB"/>
        </w:rPr>
        <w:t xml:space="preserve"> </w:t>
      </w:r>
      <w:r w:rsidRPr="00AF4042">
        <w:rPr>
          <w:rFonts w:cs="Times New Roman"/>
          <w:szCs w:val="24"/>
          <w:lang w:val="en-GB"/>
        </w:rPr>
        <w:t>Critical incidents can be a threatening experience and appropriate support</w:t>
      </w:r>
      <w:r w:rsidR="00471EC5" w:rsidRPr="00AF4042">
        <w:rPr>
          <w:rFonts w:cs="Times New Roman"/>
          <w:szCs w:val="24"/>
          <w:lang w:val="en-GB"/>
        </w:rPr>
        <w:t xml:space="preserve"> mechanisms</w:t>
      </w:r>
      <w:r w:rsidRPr="00AF4042">
        <w:rPr>
          <w:rFonts w:cs="Times New Roman"/>
          <w:szCs w:val="24"/>
          <w:lang w:val="en-GB"/>
        </w:rPr>
        <w:t xml:space="preserve"> are</w:t>
      </w:r>
      <w:r w:rsidR="00E23D63" w:rsidRPr="00AF4042">
        <w:rPr>
          <w:rFonts w:cs="Times New Roman"/>
          <w:szCs w:val="24"/>
          <w:lang w:val="en-GB"/>
        </w:rPr>
        <w:t xml:space="preserve"> </w:t>
      </w:r>
      <w:r w:rsidRPr="00AF4042">
        <w:rPr>
          <w:rFonts w:cs="Times New Roman"/>
          <w:szCs w:val="24"/>
          <w:lang w:val="en-GB"/>
        </w:rPr>
        <w:t>required to minimise long</w:t>
      </w:r>
      <w:r w:rsidR="00660EBD">
        <w:rPr>
          <w:rFonts w:cs="Times New Roman"/>
          <w:szCs w:val="24"/>
          <w:lang w:val="en-GB"/>
        </w:rPr>
        <w:t>-term effects</w:t>
      </w:r>
      <w:r w:rsidRPr="00AF4042">
        <w:rPr>
          <w:rFonts w:cs="Times New Roman"/>
          <w:szCs w:val="24"/>
          <w:lang w:val="en-GB"/>
        </w:rPr>
        <w:t xml:space="preserve"> from exposure to the trauma.</w:t>
      </w:r>
    </w:p>
    <w:p w14:paraId="58839C6E" w14:textId="77777777" w:rsidR="003861B2" w:rsidRPr="00AF4042" w:rsidRDefault="00E23D63" w:rsidP="00AF4042">
      <w:pPr>
        <w:spacing w:line="360" w:lineRule="auto"/>
        <w:jc w:val="both"/>
        <w:rPr>
          <w:rFonts w:cs="Times New Roman"/>
          <w:bCs/>
          <w:szCs w:val="24"/>
          <w:lang w:val="en-GB"/>
        </w:rPr>
      </w:pPr>
      <w:r w:rsidRPr="00AF4042">
        <w:rPr>
          <w:rFonts w:cs="Times New Roman"/>
          <w:bCs/>
          <w:szCs w:val="24"/>
          <w:lang w:val="en-GB"/>
        </w:rPr>
        <w:t>Expected outcomes:</w:t>
      </w:r>
    </w:p>
    <w:p w14:paraId="4C14FD61" w14:textId="77777777" w:rsidR="003861B2" w:rsidRPr="00AF4042" w:rsidRDefault="003861B2" w:rsidP="00D25A6F">
      <w:pPr>
        <w:pStyle w:val="ListParagraph"/>
        <w:numPr>
          <w:ilvl w:val="0"/>
          <w:numId w:val="50"/>
        </w:numPr>
        <w:spacing w:line="360" w:lineRule="auto"/>
        <w:jc w:val="both"/>
        <w:rPr>
          <w:rFonts w:cs="Times New Roman"/>
          <w:szCs w:val="24"/>
          <w:lang w:val="en-GB"/>
        </w:rPr>
      </w:pPr>
      <w:r w:rsidRPr="00AF4042">
        <w:rPr>
          <w:rFonts w:cs="Times New Roman"/>
          <w:szCs w:val="24"/>
          <w:lang w:val="en-GB"/>
        </w:rPr>
        <w:t>Emergency situations are prevented as far as practical.</w:t>
      </w:r>
    </w:p>
    <w:p w14:paraId="5C494EC6" w14:textId="697BCB9B" w:rsidR="003861B2" w:rsidRPr="00AF4042" w:rsidRDefault="003861B2" w:rsidP="00D25A6F">
      <w:pPr>
        <w:pStyle w:val="ListParagraph"/>
        <w:numPr>
          <w:ilvl w:val="0"/>
          <w:numId w:val="50"/>
        </w:numPr>
        <w:spacing w:line="360" w:lineRule="auto"/>
        <w:jc w:val="both"/>
        <w:rPr>
          <w:rFonts w:cs="Times New Roman"/>
          <w:szCs w:val="24"/>
          <w:lang w:val="en-GB"/>
        </w:rPr>
      </w:pPr>
      <w:r w:rsidRPr="00AF4042">
        <w:rPr>
          <w:rFonts w:cs="Times New Roman"/>
          <w:szCs w:val="24"/>
          <w:lang w:val="en-GB"/>
        </w:rPr>
        <w:t>The negative impacts of emergenc</w:t>
      </w:r>
      <w:r w:rsidR="00660EBD">
        <w:rPr>
          <w:rFonts w:cs="Times New Roman"/>
          <w:szCs w:val="24"/>
          <w:lang w:val="en-GB"/>
        </w:rPr>
        <w:t>ie</w:t>
      </w:r>
      <w:r w:rsidRPr="00AF4042">
        <w:rPr>
          <w:rFonts w:cs="Times New Roman"/>
          <w:szCs w:val="24"/>
          <w:lang w:val="en-GB"/>
        </w:rPr>
        <w:t>s and critical incidents are minimised</w:t>
      </w:r>
      <w:r w:rsidR="00E23D63" w:rsidRPr="00AF4042">
        <w:rPr>
          <w:rFonts w:cs="Times New Roman"/>
          <w:szCs w:val="24"/>
          <w:lang w:val="en-GB"/>
        </w:rPr>
        <w:t xml:space="preserve"> </w:t>
      </w:r>
      <w:r w:rsidRPr="00AF4042">
        <w:rPr>
          <w:rFonts w:cs="Times New Roman"/>
          <w:szCs w:val="24"/>
          <w:lang w:val="en-GB"/>
        </w:rPr>
        <w:t>through effective management.</w:t>
      </w:r>
    </w:p>
    <w:p w14:paraId="035FE849" w14:textId="5DAA52E6" w:rsidR="00E23D63" w:rsidRPr="00AF4042" w:rsidRDefault="00E23D63" w:rsidP="00D25A6F">
      <w:pPr>
        <w:pStyle w:val="ListParagraph"/>
        <w:numPr>
          <w:ilvl w:val="0"/>
          <w:numId w:val="50"/>
        </w:numPr>
        <w:spacing w:line="360" w:lineRule="auto"/>
        <w:jc w:val="both"/>
        <w:rPr>
          <w:rFonts w:cs="Times New Roman"/>
          <w:szCs w:val="24"/>
          <w:lang w:val="en-GB"/>
        </w:rPr>
      </w:pPr>
      <w:r w:rsidRPr="00AF4042">
        <w:rPr>
          <w:rFonts w:cs="Times New Roman"/>
          <w:szCs w:val="24"/>
          <w:lang w:val="en-GB"/>
        </w:rPr>
        <w:t xml:space="preserve">Ensure business continuity during and after an </w:t>
      </w:r>
      <w:commentRangeStart w:id="1395"/>
      <w:commentRangeStart w:id="1396"/>
      <w:commentRangeStart w:id="1397"/>
      <w:r w:rsidRPr="00AF4042">
        <w:rPr>
          <w:rFonts w:cs="Times New Roman"/>
          <w:szCs w:val="24"/>
          <w:lang w:val="en-GB"/>
        </w:rPr>
        <w:t>emergency</w:t>
      </w:r>
      <w:commentRangeEnd w:id="1395"/>
      <w:r w:rsidR="00C761DB" w:rsidRPr="00AF4042">
        <w:rPr>
          <w:rStyle w:val="CommentReference"/>
          <w:rFonts w:cs="Times New Roman"/>
        </w:rPr>
        <w:commentReference w:id="1395"/>
      </w:r>
      <w:commentRangeEnd w:id="1396"/>
      <w:r w:rsidR="00FA438B" w:rsidRPr="00AF4042">
        <w:rPr>
          <w:rStyle w:val="CommentReference"/>
          <w:rFonts w:cs="Times New Roman"/>
        </w:rPr>
        <w:commentReference w:id="1396"/>
      </w:r>
      <w:commentRangeEnd w:id="1397"/>
      <w:r w:rsidR="00660EBD">
        <w:rPr>
          <w:rStyle w:val="CommentReference"/>
        </w:rPr>
        <w:commentReference w:id="1397"/>
      </w:r>
      <w:r w:rsidR="00660EBD">
        <w:rPr>
          <w:rFonts w:cs="Times New Roman"/>
          <w:szCs w:val="24"/>
          <w:lang w:val="en-GB"/>
        </w:rPr>
        <w:t xml:space="preserve"> by activating the Disaster management policy. </w:t>
      </w:r>
    </w:p>
    <w:p w14:paraId="115EF0A5" w14:textId="77777777" w:rsidR="0036259A" w:rsidRPr="00AF4042" w:rsidRDefault="0036259A" w:rsidP="00AF4042">
      <w:pPr>
        <w:spacing w:line="360" w:lineRule="auto"/>
        <w:rPr>
          <w:rFonts w:cs="Times New Roman"/>
          <w:szCs w:val="24"/>
          <w:lang w:val="en-US"/>
        </w:rPr>
      </w:pPr>
    </w:p>
    <w:p w14:paraId="02429F4B" w14:textId="6E1AD522" w:rsidR="00050908" w:rsidRPr="00AF4042" w:rsidRDefault="0036259A" w:rsidP="00D25A6F">
      <w:pPr>
        <w:pStyle w:val="Heading2"/>
        <w:numPr>
          <w:ilvl w:val="1"/>
          <w:numId w:val="44"/>
        </w:numPr>
        <w:spacing w:line="360" w:lineRule="auto"/>
        <w:rPr>
          <w:rFonts w:cs="Times New Roman"/>
          <w:b w:val="0"/>
          <w:lang w:val="en-US"/>
        </w:rPr>
      </w:pPr>
      <w:bookmarkStart w:id="1398" w:name="_Toc113607588"/>
      <w:bookmarkStart w:id="1399" w:name="_Toc114059001"/>
      <w:r w:rsidRPr="00AF4042">
        <w:rPr>
          <w:rStyle w:val="Heading2Char"/>
          <w:rFonts w:cs="Times New Roman"/>
          <w:b/>
          <w:szCs w:val="24"/>
        </w:rPr>
        <w:t>Alcohol, Smoking and Drug Abuse in the Workplace</w:t>
      </w:r>
      <w:bookmarkEnd w:id="1398"/>
      <w:bookmarkEnd w:id="1399"/>
      <w:r w:rsidRPr="00AF4042">
        <w:rPr>
          <w:rFonts w:cs="Times New Roman"/>
          <w:b w:val="0"/>
          <w:lang w:val="en-US"/>
        </w:rPr>
        <w:t xml:space="preserve"> </w:t>
      </w:r>
    </w:p>
    <w:p w14:paraId="50E5C04F" w14:textId="77777777" w:rsidR="00050908" w:rsidRPr="00AF4042" w:rsidRDefault="00050908" w:rsidP="00AF4042">
      <w:pPr>
        <w:widowControl w:val="0"/>
        <w:autoSpaceDE w:val="0"/>
        <w:autoSpaceDN w:val="0"/>
        <w:adjustRightInd w:val="0"/>
        <w:spacing w:after="0" w:line="360" w:lineRule="auto"/>
        <w:jc w:val="both"/>
        <w:rPr>
          <w:rFonts w:eastAsia="Times New Roman" w:cs="Times New Roman"/>
          <w:szCs w:val="24"/>
          <w:lang w:val="en-US" w:eastAsia="en-ZW"/>
        </w:rPr>
      </w:pPr>
    </w:p>
    <w:p w14:paraId="190F7C28" w14:textId="6BD7C24B" w:rsidR="00050908" w:rsidRPr="00AF4042" w:rsidRDefault="00050908" w:rsidP="00AF4042">
      <w:pPr>
        <w:widowControl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lastRenderedPageBreak/>
        <w:t xml:space="preserve">The Bank </w:t>
      </w:r>
      <w:r w:rsidR="00660EBD">
        <w:rPr>
          <w:rFonts w:eastAsia="Times New Roman" w:cs="Times New Roman"/>
          <w:szCs w:val="24"/>
          <w:lang w:val="en-US" w:eastAsia="en-ZW"/>
        </w:rPr>
        <w:t>is interested</w:t>
      </w:r>
      <w:r w:rsidRPr="00AF4042">
        <w:rPr>
          <w:rFonts w:eastAsia="Times New Roman" w:cs="Times New Roman"/>
          <w:szCs w:val="24"/>
          <w:lang w:val="en-US" w:eastAsia="en-ZW"/>
        </w:rPr>
        <w:t xml:space="preserve"> in maintaining a safe, healthy</w:t>
      </w:r>
      <w:r w:rsidR="00660EBD">
        <w:rPr>
          <w:rFonts w:eastAsia="Times New Roman" w:cs="Times New Roman"/>
          <w:szCs w:val="24"/>
          <w:lang w:val="en-US" w:eastAsia="en-ZW"/>
        </w:rPr>
        <w:t>,</w:t>
      </w:r>
      <w:r w:rsidRPr="00AF4042">
        <w:rPr>
          <w:rFonts w:eastAsia="Times New Roman" w:cs="Times New Roman"/>
          <w:szCs w:val="24"/>
          <w:lang w:val="en-US" w:eastAsia="en-ZW"/>
        </w:rPr>
        <w:t xml:space="preserve"> effective and professional environment for all its </w:t>
      </w:r>
      <w:r w:rsidR="003147D5">
        <w:rPr>
          <w:rFonts w:eastAsia="Times New Roman" w:cs="Times New Roman"/>
          <w:szCs w:val="24"/>
          <w:lang w:val="en-US" w:eastAsia="en-ZW"/>
        </w:rPr>
        <w:t>staff members</w:t>
      </w:r>
      <w:r w:rsidRPr="00AF4042">
        <w:rPr>
          <w:rFonts w:eastAsia="Times New Roman" w:cs="Times New Roman"/>
          <w:szCs w:val="24"/>
          <w:lang w:val="en-US" w:eastAsia="en-ZW"/>
        </w:rPr>
        <w:t xml:space="preserve">.  </w:t>
      </w:r>
      <w:r w:rsidR="00660EBD">
        <w:rPr>
          <w:rFonts w:eastAsia="Times New Roman" w:cs="Times New Roman"/>
          <w:szCs w:val="24"/>
          <w:lang w:val="en-US" w:eastAsia="en-ZW"/>
        </w:rPr>
        <w:t>The Bank regards drug and alcohol abuse</w:t>
      </w:r>
      <w:r w:rsidRPr="00AF4042">
        <w:rPr>
          <w:rFonts w:eastAsia="Times New Roman" w:cs="Times New Roman"/>
          <w:szCs w:val="24"/>
          <w:lang w:val="en-US" w:eastAsia="en-ZW"/>
        </w:rPr>
        <w:t xml:space="preserve"> as serious social and economic problems</w:t>
      </w:r>
      <w:bookmarkStart w:id="1400" w:name="_Hlk528826930"/>
      <w:r w:rsidR="00660EBD">
        <w:rPr>
          <w:rFonts w:eastAsia="Times New Roman" w:cs="Times New Roman"/>
          <w:szCs w:val="24"/>
          <w:lang w:val="en-US" w:eastAsia="en-ZW"/>
        </w:rPr>
        <w:t xml:space="preserve">. </w:t>
      </w:r>
      <w:r w:rsidR="003147D5">
        <w:rPr>
          <w:rFonts w:eastAsia="Times New Roman" w:cs="Times New Roman"/>
          <w:szCs w:val="24"/>
          <w:lang w:val="en-US" w:eastAsia="en-ZW"/>
        </w:rPr>
        <w:t>Staff members</w:t>
      </w:r>
      <w:r w:rsidRPr="00AF4042">
        <w:rPr>
          <w:rFonts w:eastAsia="Times New Roman" w:cs="Times New Roman"/>
          <w:szCs w:val="24"/>
          <w:lang w:val="en-US" w:eastAsia="en-ZW"/>
        </w:rPr>
        <w:t xml:space="preserve"> under the influence of alcohol or drugs present safety and health risks to themselves and fellow </w:t>
      </w:r>
      <w:r w:rsidR="003147D5">
        <w:rPr>
          <w:rFonts w:eastAsia="Times New Roman" w:cs="Times New Roman"/>
          <w:szCs w:val="24"/>
          <w:lang w:val="en-US" w:eastAsia="en-ZW"/>
        </w:rPr>
        <w:t>staff members</w:t>
      </w:r>
      <w:r w:rsidR="008F3522" w:rsidRPr="00AF4042">
        <w:rPr>
          <w:rFonts w:eastAsia="Times New Roman" w:cs="Times New Roman"/>
          <w:szCs w:val="24"/>
          <w:lang w:val="en-US" w:eastAsia="en-ZW"/>
        </w:rPr>
        <w:t xml:space="preserve"> and</w:t>
      </w:r>
      <w:r w:rsidRPr="00AF4042">
        <w:rPr>
          <w:rFonts w:eastAsia="Times New Roman" w:cs="Times New Roman"/>
          <w:szCs w:val="24"/>
          <w:lang w:val="en-US" w:eastAsia="en-ZW"/>
        </w:rPr>
        <w:t xml:space="preserve"> have a detrimental effect on high standards of performance conduct. </w:t>
      </w:r>
    </w:p>
    <w:bookmarkEnd w:id="1400"/>
    <w:p w14:paraId="021AD2C4" w14:textId="77777777" w:rsidR="008F3522" w:rsidRPr="00AF4042" w:rsidRDefault="008F3522" w:rsidP="00AF4042">
      <w:pPr>
        <w:widowControl w:val="0"/>
        <w:autoSpaceDE w:val="0"/>
        <w:autoSpaceDN w:val="0"/>
        <w:adjustRightInd w:val="0"/>
        <w:spacing w:after="0" w:line="360" w:lineRule="auto"/>
        <w:jc w:val="both"/>
        <w:rPr>
          <w:rFonts w:eastAsia="Times New Roman" w:cs="Times New Roman"/>
          <w:b/>
          <w:szCs w:val="24"/>
          <w:lang w:val="en-US" w:eastAsia="en-ZW"/>
        </w:rPr>
      </w:pPr>
    </w:p>
    <w:p w14:paraId="5A146093" w14:textId="77777777" w:rsidR="00050908" w:rsidRPr="00AF4042" w:rsidRDefault="00050908" w:rsidP="00AF4042">
      <w:pPr>
        <w:widowControl w:val="0"/>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It is the Bank’s policy to: </w:t>
      </w:r>
    </w:p>
    <w:p w14:paraId="5AC9CA29" w14:textId="77777777" w:rsidR="008F3522" w:rsidRPr="00AF4042" w:rsidRDefault="008F3522" w:rsidP="00AF4042">
      <w:pPr>
        <w:widowControl w:val="0"/>
        <w:autoSpaceDE w:val="0"/>
        <w:autoSpaceDN w:val="0"/>
        <w:adjustRightInd w:val="0"/>
        <w:spacing w:after="0" w:line="360" w:lineRule="auto"/>
        <w:jc w:val="both"/>
        <w:rPr>
          <w:rFonts w:eastAsia="Times New Roman" w:cs="Times New Roman"/>
          <w:szCs w:val="24"/>
          <w:lang w:val="en-US" w:eastAsia="en-ZW"/>
        </w:rPr>
      </w:pPr>
    </w:p>
    <w:p w14:paraId="0A5D60D0" w14:textId="05D00E52" w:rsidR="00050908" w:rsidRPr="00AF4042" w:rsidRDefault="00050908" w:rsidP="00AF4042">
      <w:pPr>
        <w:pStyle w:val="ListParagraph"/>
        <w:widowControl w:val="0"/>
        <w:numPr>
          <w:ilvl w:val="0"/>
          <w:numId w:val="2"/>
        </w:numPr>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Maintain a safe and healthy environment for all </w:t>
      </w:r>
      <w:r w:rsidR="003147D5">
        <w:rPr>
          <w:rFonts w:eastAsia="Times New Roman" w:cs="Times New Roman"/>
          <w:szCs w:val="24"/>
          <w:lang w:val="en-US" w:eastAsia="en-ZW"/>
        </w:rPr>
        <w:t>staff members</w:t>
      </w:r>
      <w:r w:rsidRPr="00AF4042">
        <w:rPr>
          <w:rFonts w:eastAsia="Times New Roman" w:cs="Times New Roman"/>
          <w:szCs w:val="24"/>
          <w:lang w:val="en-US" w:eastAsia="en-ZW"/>
        </w:rPr>
        <w:t xml:space="preserve"> free of the influence of alcohol and drugs </w:t>
      </w:r>
      <w:r w:rsidR="008F3522" w:rsidRPr="00AF4042">
        <w:rPr>
          <w:rFonts w:eastAsia="Times New Roman" w:cs="Times New Roman"/>
          <w:szCs w:val="24"/>
          <w:lang w:val="en-US" w:eastAsia="en-ZW"/>
        </w:rPr>
        <w:t>to</w:t>
      </w:r>
      <w:r w:rsidRPr="00AF4042">
        <w:rPr>
          <w:rFonts w:eastAsia="Times New Roman" w:cs="Times New Roman"/>
          <w:szCs w:val="24"/>
          <w:lang w:val="en-US" w:eastAsia="en-ZW"/>
        </w:rPr>
        <w:t xml:space="preserve"> ensure the excellent reputation of the Bank and its </w:t>
      </w:r>
      <w:r w:rsidR="003147D5">
        <w:rPr>
          <w:rFonts w:eastAsia="Times New Roman" w:cs="Times New Roman"/>
          <w:szCs w:val="24"/>
          <w:lang w:val="en-US" w:eastAsia="en-ZW"/>
        </w:rPr>
        <w:t>staff members</w:t>
      </w:r>
      <w:r w:rsidRPr="00AF4042">
        <w:rPr>
          <w:rFonts w:eastAsia="Times New Roman" w:cs="Times New Roman"/>
          <w:szCs w:val="24"/>
          <w:lang w:val="en-US" w:eastAsia="en-ZW"/>
        </w:rPr>
        <w:t xml:space="preserve"> and that service is maintained at the highest possible standard.</w:t>
      </w:r>
    </w:p>
    <w:p w14:paraId="3B57BDD7" w14:textId="4663FE20" w:rsidR="00050908" w:rsidRPr="00AF4042" w:rsidRDefault="008F3522" w:rsidP="00AF4042">
      <w:pPr>
        <w:pStyle w:val="ListParagraph"/>
        <w:widowControl w:val="0"/>
        <w:numPr>
          <w:ilvl w:val="0"/>
          <w:numId w:val="2"/>
        </w:numPr>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Help</w:t>
      </w:r>
      <w:r w:rsidR="00050908" w:rsidRPr="00AF4042">
        <w:rPr>
          <w:rFonts w:eastAsia="Times New Roman" w:cs="Times New Roman"/>
          <w:szCs w:val="24"/>
          <w:lang w:val="en-US" w:eastAsia="en-ZW"/>
        </w:rPr>
        <w:t xml:space="preserve"> </w:t>
      </w:r>
      <w:r w:rsidR="003147D5">
        <w:rPr>
          <w:rFonts w:eastAsia="Times New Roman" w:cs="Times New Roman"/>
          <w:szCs w:val="24"/>
          <w:lang w:val="en-US" w:eastAsia="en-ZW"/>
        </w:rPr>
        <w:t>staff members</w:t>
      </w:r>
      <w:r w:rsidR="00050908" w:rsidRPr="00AF4042">
        <w:rPr>
          <w:rFonts w:eastAsia="Times New Roman" w:cs="Times New Roman"/>
          <w:szCs w:val="24"/>
          <w:lang w:val="en-US" w:eastAsia="en-ZW"/>
        </w:rPr>
        <w:t xml:space="preserve"> who seek </w:t>
      </w:r>
      <w:r w:rsidRPr="00AF4042">
        <w:rPr>
          <w:rFonts w:eastAsia="Times New Roman" w:cs="Times New Roman"/>
          <w:szCs w:val="24"/>
          <w:lang w:val="en-US" w:eastAsia="en-ZW"/>
        </w:rPr>
        <w:t>assistance</w:t>
      </w:r>
      <w:r w:rsidR="00050908" w:rsidRPr="00AF4042">
        <w:rPr>
          <w:rFonts w:eastAsia="Times New Roman" w:cs="Times New Roman"/>
          <w:szCs w:val="24"/>
          <w:lang w:val="en-US" w:eastAsia="en-ZW"/>
        </w:rPr>
        <w:t xml:space="preserve"> in overcoming dependency upon, or problems with, alcohol or drugs through referrals to appropriate </w:t>
      </w:r>
      <w:r w:rsidR="00CA47B0" w:rsidRPr="00AF4042">
        <w:rPr>
          <w:rFonts w:eastAsia="Times New Roman" w:cs="Times New Roman"/>
          <w:szCs w:val="24"/>
          <w:lang w:val="en-US" w:eastAsia="en-ZW"/>
        </w:rPr>
        <w:t xml:space="preserve">Bank’s </w:t>
      </w:r>
      <w:r w:rsidR="00484009" w:rsidRPr="00AF4042">
        <w:rPr>
          <w:rFonts w:eastAsia="Times New Roman" w:cs="Times New Roman"/>
          <w:szCs w:val="24"/>
          <w:lang w:val="en-US" w:eastAsia="en-ZW"/>
        </w:rPr>
        <w:t>and ensure confidential documentation</w:t>
      </w:r>
      <w:r w:rsidR="00050908" w:rsidRPr="00AF4042">
        <w:rPr>
          <w:rFonts w:eastAsia="Times New Roman" w:cs="Times New Roman"/>
          <w:szCs w:val="24"/>
          <w:lang w:val="en-US" w:eastAsia="en-ZW"/>
        </w:rPr>
        <w:t xml:space="preserve">. </w:t>
      </w:r>
    </w:p>
    <w:p w14:paraId="301AB660" w14:textId="79F14AE3" w:rsidR="00050908" w:rsidRPr="00AF4042" w:rsidRDefault="008F3522" w:rsidP="00AF4042">
      <w:pPr>
        <w:pStyle w:val="ListParagraph"/>
        <w:widowControl w:val="0"/>
        <w:numPr>
          <w:ilvl w:val="0"/>
          <w:numId w:val="2"/>
        </w:numPr>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Ensure </w:t>
      </w:r>
      <w:bookmarkStart w:id="1401" w:name="_Hlk528826642"/>
      <w:r w:rsidRPr="00AF4042">
        <w:rPr>
          <w:rFonts w:eastAsia="Times New Roman" w:cs="Times New Roman"/>
          <w:szCs w:val="24"/>
          <w:lang w:val="en-US" w:eastAsia="en-ZW"/>
        </w:rPr>
        <w:t xml:space="preserve">that </w:t>
      </w:r>
      <w:r w:rsidR="00050908" w:rsidRPr="00AF4042">
        <w:rPr>
          <w:rFonts w:eastAsia="Times New Roman" w:cs="Times New Roman"/>
          <w:szCs w:val="24"/>
          <w:lang w:val="en-US" w:eastAsia="en-ZW"/>
        </w:rPr>
        <w:t>Alcohol</w:t>
      </w:r>
      <w:r w:rsidRPr="00AF4042">
        <w:rPr>
          <w:rFonts w:eastAsia="Times New Roman" w:cs="Times New Roman"/>
          <w:szCs w:val="24"/>
          <w:lang w:val="en-US" w:eastAsia="en-ZW"/>
        </w:rPr>
        <w:t xml:space="preserve"> is</w:t>
      </w:r>
      <w:r w:rsidR="00050908" w:rsidRPr="00AF4042">
        <w:rPr>
          <w:rFonts w:eastAsia="Times New Roman" w:cs="Times New Roman"/>
          <w:szCs w:val="24"/>
          <w:lang w:val="en-US" w:eastAsia="en-ZW"/>
        </w:rPr>
        <w:t xml:space="preserve"> no</w:t>
      </w:r>
      <w:r w:rsidRPr="00AF4042">
        <w:rPr>
          <w:rFonts w:eastAsia="Times New Roman" w:cs="Times New Roman"/>
          <w:szCs w:val="24"/>
          <w:lang w:val="en-US" w:eastAsia="en-ZW"/>
        </w:rPr>
        <w:t>t</w:t>
      </w:r>
      <w:r w:rsidR="00050908" w:rsidRPr="00AF4042">
        <w:rPr>
          <w:rFonts w:eastAsia="Times New Roman" w:cs="Times New Roman"/>
          <w:szCs w:val="24"/>
          <w:lang w:val="en-US" w:eastAsia="en-ZW"/>
        </w:rPr>
        <w:t xml:space="preserve"> consumed on the Bank’s premises except </w:t>
      </w:r>
      <w:r w:rsidR="00CA47B0" w:rsidRPr="00AF4042">
        <w:rPr>
          <w:rFonts w:eastAsia="Times New Roman" w:cs="Times New Roman"/>
          <w:szCs w:val="24"/>
          <w:lang w:val="en-US" w:eastAsia="en-ZW"/>
        </w:rPr>
        <w:t xml:space="preserve">during </w:t>
      </w:r>
      <w:r w:rsidR="00050908" w:rsidRPr="00AF4042">
        <w:rPr>
          <w:rFonts w:eastAsia="Times New Roman" w:cs="Times New Roman"/>
          <w:szCs w:val="24"/>
          <w:lang w:val="en-US" w:eastAsia="en-ZW"/>
        </w:rPr>
        <w:t>sponsored events approved by Management or get-together occasions after working hours</w:t>
      </w:r>
      <w:bookmarkEnd w:id="1401"/>
      <w:r w:rsidR="00050908" w:rsidRPr="00AF4042">
        <w:rPr>
          <w:rFonts w:eastAsia="Times New Roman" w:cs="Times New Roman"/>
          <w:szCs w:val="24"/>
          <w:lang w:val="en-US" w:eastAsia="en-ZW"/>
        </w:rPr>
        <w:t xml:space="preserve">. </w:t>
      </w:r>
    </w:p>
    <w:p w14:paraId="0BD34F7A" w14:textId="25FFFD92" w:rsidR="00050908" w:rsidRPr="00AF4042" w:rsidRDefault="003147D5" w:rsidP="00AF4042">
      <w:pPr>
        <w:pStyle w:val="ListParagraph"/>
        <w:widowControl w:val="0"/>
        <w:numPr>
          <w:ilvl w:val="0"/>
          <w:numId w:val="2"/>
        </w:numPr>
        <w:autoSpaceDE w:val="0"/>
        <w:autoSpaceDN w:val="0"/>
        <w:adjustRightInd w:val="0"/>
        <w:spacing w:after="0" w:line="360" w:lineRule="auto"/>
        <w:jc w:val="both"/>
        <w:rPr>
          <w:rFonts w:eastAsia="Times New Roman" w:cs="Times New Roman"/>
          <w:szCs w:val="24"/>
          <w:lang w:val="en-US" w:eastAsia="en-ZW"/>
        </w:rPr>
      </w:pPr>
      <w:r>
        <w:rPr>
          <w:rFonts w:eastAsia="Times New Roman" w:cs="Times New Roman"/>
          <w:szCs w:val="24"/>
          <w:lang w:val="en-US" w:eastAsia="en-ZW"/>
        </w:rPr>
        <w:t>Staff members</w:t>
      </w:r>
      <w:r w:rsidR="00050908" w:rsidRPr="00AF4042">
        <w:rPr>
          <w:rFonts w:eastAsia="Times New Roman" w:cs="Times New Roman"/>
          <w:szCs w:val="24"/>
          <w:lang w:val="en-US" w:eastAsia="en-ZW"/>
        </w:rPr>
        <w:t xml:space="preserve"> should exercise moderation if they consume alcohol</w:t>
      </w:r>
      <w:r w:rsidR="00660EBD">
        <w:rPr>
          <w:rFonts w:eastAsia="Times New Roman" w:cs="Times New Roman"/>
          <w:szCs w:val="24"/>
          <w:lang w:val="en-US" w:eastAsia="en-ZW"/>
        </w:rPr>
        <w:t>ic</w:t>
      </w:r>
      <w:r w:rsidR="00050908" w:rsidRPr="00AF4042">
        <w:rPr>
          <w:rFonts w:eastAsia="Times New Roman" w:cs="Times New Roman"/>
          <w:szCs w:val="24"/>
          <w:lang w:val="en-US" w:eastAsia="en-ZW"/>
        </w:rPr>
        <w:t xml:space="preserve"> beverages whilst on organization business (i.e. not to exceed the legal limit). </w:t>
      </w:r>
    </w:p>
    <w:p w14:paraId="449CC38D" w14:textId="77777777" w:rsidR="00BE0F36" w:rsidRPr="00AF4042" w:rsidRDefault="00BE0F36" w:rsidP="00AF4042">
      <w:pPr>
        <w:pStyle w:val="ListParagraph"/>
        <w:widowControl w:val="0"/>
        <w:numPr>
          <w:ilvl w:val="0"/>
          <w:numId w:val="2"/>
        </w:numPr>
        <w:autoSpaceDE w:val="0"/>
        <w:autoSpaceDN w:val="0"/>
        <w:adjustRightInd w:val="0"/>
        <w:spacing w:after="0" w:line="360" w:lineRule="auto"/>
        <w:jc w:val="both"/>
        <w:rPr>
          <w:rFonts w:eastAsia="Times New Roman" w:cs="Times New Roman"/>
          <w:szCs w:val="24"/>
          <w:lang w:val="en-US" w:eastAsia="en-ZW"/>
        </w:rPr>
      </w:pPr>
      <w:r w:rsidRPr="00AF4042">
        <w:rPr>
          <w:rFonts w:eastAsia="Times New Roman" w:cs="Times New Roman"/>
          <w:szCs w:val="24"/>
          <w:lang w:val="en-US" w:eastAsia="en-ZW"/>
        </w:rPr>
        <w:t xml:space="preserve">All bank work </w:t>
      </w:r>
      <w:r w:rsidR="00B70B90" w:rsidRPr="00AF4042">
        <w:rPr>
          <w:rFonts w:eastAsia="Times New Roman" w:cs="Times New Roman"/>
          <w:szCs w:val="24"/>
          <w:lang w:val="en-US" w:eastAsia="en-ZW"/>
        </w:rPr>
        <w:t xml:space="preserve">spacings </w:t>
      </w:r>
      <w:r w:rsidRPr="00AF4042">
        <w:rPr>
          <w:rFonts w:eastAsia="Times New Roman" w:cs="Times New Roman"/>
          <w:szCs w:val="24"/>
          <w:lang w:val="en-US" w:eastAsia="en-ZW"/>
        </w:rPr>
        <w:t>are smoke</w:t>
      </w:r>
      <w:r w:rsidR="00B841C9" w:rsidRPr="00AF4042">
        <w:rPr>
          <w:rFonts w:eastAsia="Times New Roman" w:cs="Times New Roman"/>
          <w:szCs w:val="24"/>
          <w:lang w:val="en-US" w:eastAsia="en-ZW"/>
        </w:rPr>
        <w:t>-</w:t>
      </w:r>
      <w:r w:rsidRPr="00AF4042">
        <w:rPr>
          <w:rFonts w:eastAsia="Times New Roman" w:cs="Times New Roman"/>
          <w:szCs w:val="24"/>
          <w:lang w:val="en-US" w:eastAsia="en-ZW"/>
        </w:rPr>
        <w:t>free</w:t>
      </w:r>
      <w:r w:rsidR="00B70B90" w:rsidRPr="00AF4042">
        <w:rPr>
          <w:rFonts w:eastAsia="Times New Roman" w:cs="Times New Roman"/>
          <w:szCs w:val="24"/>
          <w:lang w:val="en-US" w:eastAsia="en-ZW"/>
        </w:rPr>
        <w:t xml:space="preserve"> zones</w:t>
      </w:r>
      <w:r w:rsidR="002C4395" w:rsidRPr="00AF4042">
        <w:rPr>
          <w:rFonts w:eastAsia="Times New Roman" w:cs="Times New Roman"/>
          <w:szCs w:val="24"/>
          <w:lang w:val="en-US" w:eastAsia="en-ZW"/>
        </w:rPr>
        <w:t>.</w:t>
      </w:r>
    </w:p>
    <w:p w14:paraId="4D06D5F5" w14:textId="77777777" w:rsidR="00DE2A83" w:rsidRPr="00AF4042" w:rsidRDefault="00DE2A83" w:rsidP="00AF4042">
      <w:pPr>
        <w:autoSpaceDE w:val="0"/>
        <w:autoSpaceDN w:val="0"/>
        <w:adjustRightInd w:val="0"/>
        <w:spacing w:after="0" w:line="360" w:lineRule="auto"/>
        <w:jc w:val="both"/>
        <w:rPr>
          <w:rFonts w:eastAsia="Calibri" w:cs="Times New Roman"/>
          <w:szCs w:val="24"/>
        </w:rPr>
      </w:pPr>
    </w:p>
    <w:p w14:paraId="1A4AFAC3" w14:textId="1E98A8CB" w:rsidR="002145F0" w:rsidRPr="00AF4042" w:rsidRDefault="002145F0" w:rsidP="00D25A6F">
      <w:pPr>
        <w:pStyle w:val="Heading2"/>
        <w:numPr>
          <w:ilvl w:val="1"/>
          <w:numId w:val="44"/>
        </w:numPr>
        <w:spacing w:line="360" w:lineRule="auto"/>
        <w:rPr>
          <w:rFonts w:cs="Times New Roman"/>
          <w:lang w:val="en-US"/>
        </w:rPr>
      </w:pPr>
      <w:bookmarkStart w:id="1402" w:name="_Toc113607589"/>
      <w:bookmarkStart w:id="1403" w:name="_Toc114059002"/>
      <w:r w:rsidRPr="00AF4042">
        <w:rPr>
          <w:rFonts w:cs="Times New Roman"/>
          <w:lang w:val="en-US"/>
        </w:rPr>
        <w:t xml:space="preserve">Firearms and dangerous </w:t>
      </w:r>
      <w:r w:rsidRPr="00AF4042">
        <w:rPr>
          <w:rFonts w:cs="Times New Roman"/>
        </w:rPr>
        <w:t>weapons</w:t>
      </w:r>
      <w:bookmarkEnd w:id="1402"/>
      <w:bookmarkEnd w:id="1403"/>
      <w:r w:rsidRPr="00AF4042">
        <w:rPr>
          <w:rFonts w:cs="Times New Roman"/>
          <w:lang w:val="en-US"/>
        </w:rPr>
        <w:t xml:space="preserve"> </w:t>
      </w:r>
    </w:p>
    <w:p w14:paraId="4982CDC0" w14:textId="77777777" w:rsidR="00C05B25" w:rsidRPr="00AF4042" w:rsidRDefault="00C05B25" w:rsidP="00AF4042">
      <w:pPr>
        <w:keepNext/>
        <w:keepLines/>
        <w:spacing w:before="40" w:after="0" w:line="360" w:lineRule="auto"/>
        <w:outlineLvl w:val="2"/>
        <w:rPr>
          <w:rFonts w:eastAsia="Times New Roman" w:cs="Times New Roman"/>
          <w:b/>
          <w:szCs w:val="24"/>
          <w:lang w:val="en-US" w:eastAsia="en-GB"/>
        </w:rPr>
      </w:pPr>
    </w:p>
    <w:p w14:paraId="3A1C2075" w14:textId="3DEA8087" w:rsidR="00C05B25" w:rsidRPr="00AF4042" w:rsidRDefault="00C05B25"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The purpose of this </w:t>
      </w:r>
      <w:r w:rsidR="0007124F" w:rsidRPr="00AF4042">
        <w:rPr>
          <w:rFonts w:eastAsia="Times New Roman" w:cs="Times New Roman"/>
          <w:szCs w:val="24"/>
          <w:lang w:val="en-US" w:eastAsia="en-GB"/>
        </w:rPr>
        <w:t>section</w:t>
      </w:r>
      <w:r w:rsidRPr="00AF4042">
        <w:rPr>
          <w:rFonts w:eastAsia="Times New Roman" w:cs="Times New Roman"/>
          <w:szCs w:val="24"/>
          <w:lang w:val="en-US" w:eastAsia="en-GB"/>
        </w:rPr>
        <w:t xml:space="preserve"> is to outline the Bank’s view </w:t>
      </w:r>
      <w:r w:rsidR="002145F0" w:rsidRPr="00AF4042">
        <w:rPr>
          <w:rFonts w:eastAsia="Times New Roman" w:cs="Times New Roman"/>
          <w:szCs w:val="24"/>
          <w:lang w:val="en-US" w:eastAsia="en-GB"/>
        </w:rPr>
        <w:t>regarding</w:t>
      </w:r>
      <w:r w:rsidRPr="00AF4042">
        <w:rPr>
          <w:rFonts w:eastAsia="Times New Roman" w:cs="Times New Roman"/>
          <w:szCs w:val="24"/>
          <w:lang w:val="en-US" w:eastAsia="en-GB"/>
        </w:rPr>
        <w:t xml:space="preserve"> </w:t>
      </w:r>
      <w:r w:rsidR="00660EBD">
        <w:rPr>
          <w:rFonts w:eastAsia="Times New Roman" w:cs="Times New Roman"/>
          <w:szCs w:val="24"/>
          <w:lang w:val="en-US" w:eastAsia="en-GB"/>
        </w:rPr>
        <w:t>carrying</w:t>
      </w:r>
      <w:r w:rsidRPr="00AF4042">
        <w:rPr>
          <w:rFonts w:eastAsia="Times New Roman" w:cs="Times New Roman"/>
          <w:szCs w:val="24"/>
          <w:lang w:val="en-US" w:eastAsia="en-GB"/>
        </w:rPr>
        <w:t xml:space="preserve"> firearms and dangerous weapons on Bank property.  While it is accepted that some individuals may </w:t>
      </w:r>
      <w:r w:rsidR="00484009" w:rsidRPr="00AF4042">
        <w:rPr>
          <w:rFonts w:eastAsia="Times New Roman" w:cs="Times New Roman"/>
          <w:szCs w:val="24"/>
          <w:lang w:val="en-US" w:eastAsia="en-GB"/>
        </w:rPr>
        <w:t xml:space="preserve">be required or may </w:t>
      </w:r>
      <w:r w:rsidRPr="00AF4042">
        <w:rPr>
          <w:rFonts w:eastAsia="Times New Roman" w:cs="Times New Roman"/>
          <w:szCs w:val="24"/>
          <w:lang w:val="en-US" w:eastAsia="en-GB"/>
        </w:rPr>
        <w:t xml:space="preserve">choose to carry firearms/dangerous weapons as a measure of self-protection, the </w:t>
      </w:r>
      <w:r w:rsidR="0007124F" w:rsidRPr="00AF4042">
        <w:rPr>
          <w:rFonts w:eastAsia="Times New Roman" w:cs="Times New Roman"/>
          <w:szCs w:val="24"/>
          <w:lang w:val="en-US" w:eastAsia="en-GB"/>
        </w:rPr>
        <w:t>Bank</w:t>
      </w:r>
      <w:r w:rsidRPr="00AF4042">
        <w:rPr>
          <w:rFonts w:eastAsia="Times New Roman" w:cs="Times New Roman"/>
          <w:szCs w:val="24"/>
          <w:lang w:val="en-US" w:eastAsia="en-GB"/>
        </w:rPr>
        <w:t xml:space="preserve"> will not allow such firearms/dangerous weapons to be brought into the building without </w:t>
      </w:r>
      <w:r w:rsidR="00484009" w:rsidRPr="00AF4042">
        <w:rPr>
          <w:rFonts w:eastAsia="Times New Roman" w:cs="Times New Roman"/>
          <w:szCs w:val="24"/>
          <w:lang w:val="en-US" w:eastAsia="en-GB"/>
        </w:rPr>
        <w:t>necessary clearance</w:t>
      </w:r>
      <w:r w:rsidRPr="00AF4042">
        <w:rPr>
          <w:rFonts w:eastAsia="Times New Roman" w:cs="Times New Roman"/>
          <w:szCs w:val="24"/>
          <w:lang w:val="en-US" w:eastAsia="en-GB"/>
        </w:rPr>
        <w:t>.</w:t>
      </w:r>
    </w:p>
    <w:p w14:paraId="6415FCF2" w14:textId="77777777" w:rsidR="00C05B25" w:rsidRPr="00AF4042" w:rsidRDefault="00C05B25" w:rsidP="00AF4042">
      <w:pPr>
        <w:spacing w:after="0" w:line="360" w:lineRule="auto"/>
        <w:jc w:val="both"/>
        <w:rPr>
          <w:rFonts w:eastAsia="Times New Roman" w:cs="Times New Roman"/>
          <w:szCs w:val="24"/>
          <w:lang w:val="en-US" w:eastAsia="en-GB"/>
        </w:rPr>
      </w:pPr>
    </w:p>
    <w:p w14:paraId="3A95C4F4" w14:textId="1DCC2823" w:rsidR="00C05B25" w:rsidRPr="00AF4042" w:rsidRDefault="00660EBD" w:rsidP="00AF4042">
      <w:pPr>
        <w:spacing w:after="0" w:line="360" w:lineRule="auto"/>
        <w:jc w:val="both"/>
        <w:rPr>
          <w:rFonts w:eastAsia="Times New Roman" w:cs="Times New Roman"/>
          <w:szCs w:val="24"/>
          <w:lang w:val="en-US" w:eastAsia="en-GB"/>
        </w:rPr>
      </w:pPr>
      <w:r>
        <w:rPr>
          <w:rFonts w:eastAsia="Times New Roman" w:cs="Times New Roman"/>
          <w:szCs w:val="24"/>
          <w:lang w:val="en-US" w:eastAsia="en-GB"/>
        </w:rPr>
        <w:t>Therefore,</w:t>
      </w:r>
      <w:r w:rsidR="00C05B25" w:rsidRPr="00AF4042">
        <w:rPr>
          <w:rFonts w:eastAsia="Times New Roman" w:cs="Times New Roman"/>
          <w:szCs w:val="24"/>
          <w:lang w:val="en-US" w:eastAsia="en-GB"/>
        </w:rPr>
        <w:t xml:space="preserve"> </w:t>
      </w:r>
      <w:r w:rsidR="00874124" w:rsidRPr="00AF4042">
        <w:rPr>
          <w:rFonts w:eastAsia="Times New Roman" w:cs="Times New Roman"/>
          <w:szCs w:val="24"/>
          <w:lang w:val="en-US" w:eastAsia="en-GB"/>
        </w:rPr>
        <w:t>staff</w:t>
      </w:r>
      <w:r w:rsidR="00C05B25" w:rsidRPr="00AF4042">
        <w:rPr>
          <w:rFonts w:eastAsia="Times New Roman" w:cs="Times New Roman"/>
          <w:szCs w:val="24"/>
          <w:lang w:val="en-US" w:eastAsia="en-GB"/>
        </w:rPr>
        <w:t xml:space="preserve"> who </w:t>
      </w:r>
      <w:r w:rsidR="009345BC" w:rsidRPr="00AF4042">
        <w:rPr>
          <w:rFonts w:eastAsia="Times New Roman" w:cs="Times New Roman"/>
          <w:szCs w:val="24"/>
          <w:lang w:val="en-US" w:eastAsia="en-GB"/>
        </w:rPr>
        <w:t xml:space="preserve">have permits </w:t>
      </w:r>
      <w:r w:rsidR="00C05B25" w:rsidRPr="00AF4042">
        <w:rPr>
          <w:rFonts w:eastAsia="Times New Roman" w:cs="Times New Roman"/>
          <w:szCs w:val="24"/>
          <w:lang w:val="en-US" w:eastAsia="en-GB"/>
        </w:rPr>
        <w:t xml:space="preserve">to carry firearms/dangerous weapons shall </w:t>
      </w:r>
      <w:r w:rsidR="009345BC" w:rsidRPr="00AF4042">
        <w:rPr>
          <w:rFonts w:eastAsia="Times New Roman" w:cs="Times New Roman"/>
          <w:szCs w:val="24"/>
          <w:lang w:val="en-US" w:eastAsia="en-GB"/>
        </w:rPr>
        <w:t xml:space="preserve">declare to the </w:t>
      </w:r>
      <w:r w:rsidR="00EB1CA5" w:rsidRPr="00AF4042">
        <w:rPr>
          <w:rFonts w:eastAsia="Times New Roman" w:cs="Times New Roman"/>
          <w:szCs w:val="24"/>
          <w:lang w:val="en-US" w:eastAsia="en-GB"/>
        </w:rPr>
        <w:t>Manager IILD</w:t>
      </w:r>
      <w:r w:rsidR="001C4723" w:rsidRPr="00AF4042">
        <w:rPr>
          <w:rFonts w:eastAsia="Times New Roman" w:cs="Times New Roman"/>
          <w:szCs w:val="24"/>
          <w:lang w:val="en-US" w:eastAsia="en-GB"/>
        </w:rPr>
        <w:t>.</w:t>
      </w:r>
      <w:r w:rsidR="009345BC" w:rsidRPr="00AF4042">
        <w:rPr>
          <w:rFonts w:eastAsia="Times New Roman" w:cs="Times New Roman"/>
          <w:szCs w:val="24"/>
          <w:lang w:val="en-US" w:eastAsia="en-GB"/>
        </w:rPr>
        <w:t xml:space="preserve"> </w:t>
      </w:r>
    </w:p>
    <w:p w14:paraId="1EB193D8" w14:textId="77777777" w:rsidR="00C05B25" w:rsidRPr="00AF4042" w:rsidRDefault="00C05B25"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Displaying of such weapons at work or threatening of a work mate shall be considered as a serious offence.</w:t>
      </w:r>
    </w:p>
    <w:p w14:paraId="1D8178B9" w14:textId="63C63351" w:rsidR="00F4106E" w:rsidRPr="00AF4042" w:rsidRDefault="00F4106E"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Some individual</w:t>
      </w:r>
      <w:r w:rsidR="00EB1CA5" w:rsidRPr="00AF4042">
        <w:rPr>
          <w:rFonts w:eastAsia="Times New Roman" w:cs="Times New Roman"/>
          <w:szCs w:val="24"/>
          <w:lang w:val="en-US" w:eastAsia="en-GB"/>
        </w:rPr>
        <w:t>s</w:t>
      </w:r>
      <w:r w:rsidRPr="00AF4042">
        <w:rPr>
          <w:rFonts w:eastAsia="Times New Roman" w:cs="Times New Roman"/>
          <w:szCs w:val="24"/>
          <w:lang w:val="en-US" w:eastAsia="en-GB"/>
        </w:rPr>
        <w:t xml:space="preserve"> may</w:t>
      </w:r>
      <w:r w:rsidR="00B841C9" w:rsidRPr="00AF4042">
        <w:rPr>
          <w:rFonts w:eastAsia="Times New Roman" w:cs="Times New Roman"/>
          <w:szCs w:val="24"/>
          <w:lang w:val="en-US" w:eastAsia="en-GB"/>
        </w:rPr>
        <w:t xml:space="preserve"> </w:t>
      </w:r>
      <w:r w:rsidRPr="00AF4042">
        <w:rPr>
          <w:rFonts w:eastAsia="Times New Roman" w:cs="Times New Roman"/>
          <w:szCs w:val="24"/>
          <w:lang w:val="en-US" w:eastAsia="en-GB"/>
        </w:rPr>
        <w:t>be required to carry firearms for self and bank asset protection</w:t>
      </w:r>
    </w:p>
    <w:p w14:paraId="0B010DFA" w14:textId="77777777" w:rsidR="002145F0" w:rsidRPr="00AF4042" w:rsidRDefault="002145F0" w:rsidP="00AF4042">
      <w:pPr>
        <w:pStyle w:val="Heading2"/>
        <w:spacing w:line="360" w:lineRule="auto"/>
        <w:rPr>
          <w:rFonts w:eastAsia="Calibri" w:cs="Times New Roman"/>
          <w:b w:val="0"/>
          <w:szCs w:val="24"/>
        </w:rPr>
      </w:pPr>
    </w:p>
    <w:p w14:paraId="4281EF36" w14:textId="1053F0C8" w:rsidR="00075AD3" w:rsidRPr="00AF4042" w:rsidRDefault="00596EB4" w:rsidP="00D25A6F">
      <w:pPr>
        <w:pStyle w:val="Heading2"/>
        <w:numPr>
          <w:ilvl w:val="1"/>
          <w:numId w:val="44"/>
        </w:numPr>
        <w:spacing w:line="360" w:lineRule="auto"/>
        <w:rPr>
          <w:rFonts w:eastAsia="Calibri" w:cs="Times New Roman"/>
        </w:rPr>
      </w:pPr>
      <w:bookmarkStart w:id="1404" w:name="_Toc113607590"/>
      <w:bookmarkStart w:id="1405" w:name="_Toc114059003"/>
      <w:r w:rsidRPr="00AF4042">
        <w:rPr>
          <w:rFonts w:eastAsia="Calibri" w:cs="Times New Roman"/>
        </w:rPr>
        <w:t xml:space="preserve">Standing for </w:t>
      </w:r>
      <w:r w:rsidR="001A43DF" w:rsidRPr="00AF4042">
        <w:rPr>
          <w:rFonts w:eastAsia="Calibri" w:cs="Times New Roman"/>
        </w:rPr>
        <w:t xml:space="preserve">Political </w:t>
      </w:r>
      <w:r w:rsidR="001A43DF" w:rsidRPr="00AF4042">
        <w:rPr>
          <w:rFonts w:cs="Times New Roman"/>
        </w:rPr>
        <w:t>Office</w:t>
      </w:r>
      <w:bookmarkEnd w:id="1404"/>
      <w:bookmarkEnd w:id="1405"/>
    </w:p>
    <w:p w14:paraId="0DC2B7B9" w14:textId="77777777" w:rsidR="00F0118D" w:rsidRPr="00AF4042" w:rsidRDefault="00F0118D" w:rsidP="00AF4042">
      <w:pPr>
        <w:spacing w:after="0" w:line="360" w:lineRule="auto"/>
        <w:rPr>
          <w:rFonts w:cs="Times New Roman"/>
        </w:rPr>
      </w:pPr>
    </w:p>
    <w:p w14:paraId="020EE42A" w14:textId="5B77C037" w:rsidR="007E4A18" w:rsidRPr="00AF4042" w:rsidRDefault="007E4A18" w:rsidP="00AF4042">
      <w:pPr>
        <w:spacing w:line="360" w:lineRule="auto"/>
        <w:jc w:val="both"/>
        <w:rPr>
          <w:rFonts w:cs="Times New Roman"/>
          <w:szCs w:val="24"/>
          <w:lang w:val="en-US" w:eastAsia="en-ZW"/>
        </w:rPr>
      </w:pPr>
      <w:r w:rsidRPr="00AF4042">
        <w:rPr>
          <w:rFonts w:cs="Times New Roman"/>
          <w:szCs w:val="24"/>
          <w:lang w:val="en-US" w:eastAsia="en-ZW"/>
        </w:rPr>
        <w:t xml:space="preserve">The Bank recognizes, acknowledges and embraces the supremacy of the Constitution </w:t>
      </w:r>
      <w:r w:rsidR="001A43DF" w:rsidRPr="00AF4042">
        <w:rPr>
          <w:rFonts w:cs="Times New Roman"/>
          <w:szCs w:val="24"/>
          <w:lang w:val="en-US" w:eastAsia="en-ZW"/>
        </w:rPr>
        <w:t xml:space="preserve">of Zimbabwe </w:t>
      </w:r>
      <w:r w:rsidR="009345BC" w:rsidRPr="00AF4042">
        <w:rPr>
          <w:rFonts w:cs="Times New Roman"/>
          <w:szCs w:val="24"/>
          <w:lang w:val="en-US" w:eastAsia="en-ZW"/>
        </w:rPr>
        <w:t>Amendment (20) Act 2013</w:t>
      </w:r>
      <w:r w:rsidR="001A43DF" w:rsidRPr="00AF4042">
        <w:rPr>
          <w:rFonts w:cs="Times New Roman"/>
          <w:szCs w:val="24"/>
          <w:lang w:val="en-US" w:eastAsia="en-ZW"/>
        </w:rPr>
        <w:t xml:space="preserve">, </w:t>
      </w:r>
      <w:r w:rsidRPr="00AF4042">
        <w:rPr>
          <w:rFonts w:cs="Times New Roman"/>
          <w:szCs w:val="24"/>
          <w:lang w:val="en-US" w:eastAsia="en-ZW"/>
        </w:rPr>
        <w:t>as the highest law of the land and in this regard</w:t>
      </w:r>
      <w:r w:rsidR="00660EBD">
        <w:rPr>
          <w:rFonts w:cs="Times New Roman"/>
          <w:szCs w:val="24"/>
          <w:lang w:val="en-US" w:eastAsia="en-ZW"/>
        </w:rPr>
        <w:t>,</w:t>
      </w:r>
      <w:r w:rsidRPr="00AF4042">
        <w:rPr>
          <w:rFonts w:cs="Times New Roman"/>
          <w:szCs w:val="24"/>
          <w:lang w:val="en-US" w:eastAsia="en-ZW"/>
        </w:rPr>
        <w:t xml:space="preserve"> further recognizes, acknowledges and embraces the following fundamental constitutional rights and freedoms: the right to equality and non – discrimination, freedom of assembly and association, freedom of trade, profession and occupation, labour and political rights.</w:t>
      </w:r>
      <w:r w:rsidR="00280582" w:rsidRPr="00AF4042">
        <w:rPr>
          <w:rFonts w:cs="Times New Roman"/>
          <w:szCs w:val="24"/>
          <w:lang w:val="en-US" w:eastAsia="en-ZW"/>
        </w:rPr>
        <w:t xml:space="preserve"> The same Constitution limits political activity </w:t>
      </w:r>
      <w:r w:rsidR="00660EBD">
        <w:rPr>
          <w:rFonts w:cs="Times New Roman"/>
          <w:szCs w:val="24"/>
          <w:lang w:val="en-US" w:eastAsia="en-ZW"/>
        </w:rPr>
        <w:t>by</w:t>
      </w:r>
      <w:r w:rsidR="00280582" w:rsidRPr="00AF4042">
        <w:rPr>
          <w:rFonts w:cs="Times New Roman"/>
          <w:szCs w:val="24"/>
          <w:lang w:val="en-US" w:eastAsia="en-ZW"/>
        </w:rPr>
        <w:t xml:space="preserve"> standing as a candidate for elections and any level. This is due to the Conflict of interest</w:t>
      </w:r>
      <w:r w:rsidR="00660EBD">
        <w:rPr>
          <w:rFonts w:cs="Times New Roman"/>
          <w:szCs w:val="24"/>
          <w:lang w:val="en-US" w:eastAsia="en-ZW"/>
        </w:rPr>
        <w:t>,</w:t>
      </w:r>
      <w:r w:rsidR="00280582" w:rsidRPr="00AF4042">
        <w:rPr>
          <w:rFonts w:cs="Times New Roman"/>
          <w:szCs w:val="24"/>
          <w:lang w:val="en-US" w:eastAsia="en-ZW"/>
        </w:rPr>
        <w:t xml:space="preserve"> which arises from one serving all members of the public regardless of their political affiliation and the duty of trust among clients.</w:t>
      </w:r>
    </w:p>
    <w:p w14:paraId="1053DC54" w14:textId="77777777" w:rsidR="007E4A18" w:rsidRPr="00AF4042" w:rsidRDefault="007E4A18" w:rsidP="00AF4042">
      <w:pPr>
        <w:widowControl w:val="0"/>
        <w:autoSpaceDE w:val="0"/>
        <w:autoSpaceDN w:val="0"/>
        <w:adjustRightInd w:val="0"/>
        <w:spacing w:after="0" w:line="360" w:lineRule="auto"/>
        <w:jc w:val="both"/>
        <w:rPr>
          <w:rFonts w:eastAsia="Times New Roman" w:cs="Times New Roman"/>
          <w:szCs w:val="24"/>
          <w:lang w:val="en-US" w:eastAsia="en-ZW"/>
        </w:rPr>
      </w:pPr>
    </w:p>
    <w:p w14:paraId="7C38376A" w14:textId="77777777" w:rsidR="007E4A18" w:rsidRPr="00AF4042" w:rsidRDefault="00280582" w:rsidP="00AF4042">
      <w:pPr>
        <w:widowControl w:val="0"/>
        <w:autoSpaceDE w:val="0"/>
        <w:autoSpaceDN w:val="0"/>
        <w:adjustRightInd w:val="0"/>
        <w:spacing w:after="0" w:line="360" w:lineRule="auto"/>
        <w:jc w:val="both"/>
        <w:rPr>
          <w:rFonts w:eastAsia="Times New Roman" w:cs="Times New Roman"/>
          <w:szCs w:val="24"/>
          <w:lang w:val="en-ZA" w:eastAsia="en-ZW"/>
        </w:rPr>
      </w:pPr>
      <w:r w:rsidRPr="00AF4042">
        <w:rPr>
          <w:rFonts w:eastAsia="Times New Roman" w:cs="Times New Roman"/>
          <w:szCs w:val="24"/>
          <w:lang w:val="en-US" w:eastAsia="en-ZW"/>
        </w:rPr>
        <w:t>In this regard:</w:t>
      </w:r>
      <w:r w:rsidR="009859DB" w:rsidRPr="00AF4042">
        <w:rPr>
          <w:rFonts w:eastAsia="Times New Roman" w:cs="Times New Roman"/>
          <w:szCs w:val="24"/>
          <w:lang w:val="en-US" w:eastAsia="en-ZW"/>
        </w:rPr>
        <w:t xml:space="preserve"> </w:t>
      </w:r>
      <w:r w:rsidR="007E4A18" w:rsidRPr="00AF4042">
        <w:rPr>
          <w:rFonts w:eastAsia="Times New Roman" w:cs="Times New Roman"/>
          <w:szCs w:val="24"/>
          <w:lang w:val="en-ZA" w:eastAsia="en-ZW"/>
        </w:rPr>
        <w:t xml:space="preserve">All Bank </w:t>
      </w:r>
      <w:r w:rsidR="000015AD" w:rsidRPr="00AF4042">
        <w:rPr>
          <w:rFonts w:eastAsia="Times New Roman" w:cs="Times New Roman"/>
          <w:szCs w:val="24"/>
          <w:lang w:val="en-ZA" w:eastAsia="en-ZW"/>
        </w:rPr>
        <w:t>staff</w:t>
      </w:r>
      <w:r w:rsidR="007E4A18" w:rsidRPr="00AF4042">
        <w:rPr>
          <w:rFonts w:eastAsia="Times New Roman" w:cs="Times New Roman"/>
          <w:szCs w:val="24"/>
          <w:lang w:val="en-ZA" w:eastAsia="en-ZW"/>
        </w:rPr>
        <w:t xml:space="preserve"> shall have the right to exercise their constitutional entitlement to participate in national presidential, parliamentary and local authority elections provided that: </w:t>
      </w:r>
    </w:p>
    <w:p w14:paraId="13B2D77E" w14:textId="77777777" w:rsidR="007E4A18" w:rsidRPr="00AF4042" w:rsidRDefault="007E4A18" w:rsidP="00AF4042">
      <w:pPr>
        <w:widowControl w:val="0"/>
        <w:autoSpaceDE w:val="0"/>
        <w:autoSpaceDN w:val="0"/>
        <w:adjustRightInd w:val="0"/>
        <w:spacing w:after="0" w:line="360" w:lineRule="auto"/>
        <w:jc w:val="both"/>
        <w:rPr>
          <w:rFonts w:eastAsia="Times New Roman" w:cs="Times New Roman"/>
          <w:szCs w:val="24"/>
          <w:lang w:val="en-US" w:eastAsia="en-ZW"/>
        </w:rPr>
      </w:pPr>
    </w:p>
    <w:p w14:paraId="4F01CB86" w14:textId="3C97DE75" w:rsidR="007E4A18" w:rsidRPr="00AF4042" w:rsidRDefault="007E4A18" w:rsidP="00CC2B22">
      <w:pPr>
        <w:widowControl w:val="0"/>
        <w:numPr>
          <w:ilvl w:val="0"/>
          <w:numId w:val="3"/>
        </w:numPr>
        <w:overflowPunct w:val="0"/>
        <w:autoSpaceDE w:val="0"/>
        <w:autoSpaceDN w:val="0"/>
        <w:adjustRightInd w:val="0"/>
        <w:spacing w:after="0" w:line="360" w:lineRule="auto"/>
        <w:contextualSpacing/>
        <w:jc w:val="both"/>
        <w:rPr>
          <w:rFonts w:eastAsia="Times New Roman" w:cs="Times New Roman"/>
          <w:szCs w:val="24"/>
          <w:lang w:val="en-ZA" w:eastAsia="en-ZW"/>
        </w:rPr>
      </w:pPr>
      <w:r w:rsidRPr="00AF4042">
        <w:rPr>
          <w:rFonts w:eastAsia="Times New Roman" w:cs="Times New Roman"/>
          <w:szCs w:val="24"/>
          <w:lang w:val="en-ZA" w:eastAsia="en-ZW"/>
        </w:rPr>
        <w:t xml:space="preserve">Any </w:t>
      </w:r>
      <w:r w:rsidR="003147D5">
        <w:rPr>
          <w:rFonts w:eastAsia="Times New Roman" w:cs="Times New Roman"/>
          <w:szCs w:val="24"/>
          <w:lang w:val="en-ZA" w:eastAsia="en-ZW"/>
        </w:rPr>
        <w:t>staff member</w:t>
      </w:r>
      <w:r w:rsidRPr="00AF4042">
        <w:rPr>
          <w:rFonts w:eastAsia="Times New Roman" w:cs="Times New Roman"/>
          <w:szCs w:val="24"/>
          <w:lang w:val="en-ZA" w:eastAsia="en-ZW"/>
        </w:rPr>
        <w:t xml:space="preserve"> who wishes to participate in national presidential, parliamentary and local authority elections shall declare, in writing, his/her political interests to the Bank’s Chief Executive Officer upon winning primary elections (where applicable) and in any event prior to engaging in any public campaigns, and </w:t>
      </w:r>
    </w:p>
    <w:p w14:paraId="12E9A9DA" w14:textId="77777777" w:rsidR="007E4A18" w:rsidRPr="00AF4042" w:rsidRDefault="007E4A18" w:rsidP="00AF4042">
      <w:pPr>
        <w:widowControl w:val="0"/>
        <w:overflowPunct w:val="0"/>
        <w:autoSpaceDE w:val="0"/>
        <w:autoSpaceDN w:val="0"/>
        <w:adjustRightInd w:val="0"/>
        <w:spacing w:after="0" w:line="360" w:lineRule="auto"/>
        <w:ind w:left="1080"/>
        <w:contextualSpacing/>
        <w:jc w:val="both"/>
        <w:rPr>
          <w:rFonts w:eastAsia="Times New Roman" w:cs="Times New Roman"/>
          <w:szCs w:val="24"/>
          <w:lang w:val="en-ZA" w:eastAsia="en-ZW"/>
        </w:rPr>
      </w:pPr>
    </w:p>
    <w:p w14:paraId="2925BF54" w14:textId="4C5443D2" w:rsidR="007E4A18" w:rsidRPr="00AF4042" w:rsidRDefault="007E4A18" w:rsidP="00CC2B22">
      <w:pPr>
        <w:widowControl w:val="0"/>
        <w:numPr>
          <w:ilvl w:val="0"/>
          <w:numId w:val="3"/>
        </w:numPr>
        <w:overflowPunct w:val="0"/>
        <w:autoSpaceDE w:val="0"/>
        <w:autoSpaceDN w:val="0"/>
        <w:adjustRightInd w:val="0"/>
        <w:spacing w:after="0" w:line="360" w:lineRule="auto"/>
        <w:contextualSpacing/>
        <w:jc w:val="both"/>
        <w:rPr>
          <w:rFonts w:eastAsia="Times New Roman" w:cs="Times New Roman"/>
          <w:szCs w:val="24"/>
          <w:lang w:val="en-ZA" w:eastAsia="en-ZW"/>
        </w:rPr>
      </w:pPr>
      <w:r w:rsidRPr="00AF4042">
        <w:rPr>
          <w:rFonts w:eastAsia="Times New Roman" w:cs="Times New Roman"/>
          <w:szCs w:val="24"/>
          <w:lang w:val="en-ZA" w:eastAsia="en-ZW"/>
        </w:rPr>
        <w:t xml:space="preserve">Such </w:t>
      </w:r>
      <w:r w:rsidR="003147D5">
        <w:rPr>
          <w:rFonts w:eastAsia="Times New Roman" w:cs="Times New Roman"/>
          <w:szCs w:val="24"/>
          <w:lang w:val="en-ZA" w:eastAsia="en-ZW"/>
        </w:rPr>
        <w:t>staff member</w:t>
      </w:r>
      <w:r w:rsidRPr="00AF4042">
        <w:rPr>
          <w:rFonts w:eastAsia="Times New Roman" w:cs="Times New Roman"/>
          <w:szCs w:val="24"/>
          <w:lang w:val="en-ZA" w:eastAsia="en-ZW"/>
        </w:rPr>
        <w:t xml:space="preserve"> shall, </w:t>
      </w:r>
      <w:r w:rsidR="00280582" w:rsidRPr="00AF4042">
        <w:rPr>
          <w:rFonts w:eastAsia="Times New Roman" w:cs="Times New Roman"/>
          <w:szCs w:val="24"/>
          <w:lang w:val="en-ZA" w:eastAsia="en-ZW"/>
        </w:rPr>
        <w:t xml:space="preserve">resign from the Bank </w:t>
      </w:r>
      <w:r w:rsidRPr="00AF4042">
        <w:rPr>
          <w:rFonts w:eastAsia="Times New Roman" w:cs="Times New Roman"/>
          <w:szCs w:val="24"/>
          <w:lang w:val="en-ZA" w:eastAsia="en-ZW"/>
        </w:rPr>
        <w:t xml:space="preserve">at the time of submitting his/her declaration of interest in terms of paragraph (a) above, to the Chief Executive Officer stating his/her wish to participate in a national presidential, parliamentary or local authority election. </w:t>
      </w:r>
    </w:p>
    <w:p w14:paraId="06FF51F5" w14:textId="77777777" w:rsidR="00631C5A" w:rsidRPr="00AF4042" w:rsidRDefault="00631C5A" w:rsidP="00AF4042">
      <w:pPr>
        <w:pStyle w:val="ListParagraph"/>
        <w:spacing w:line="360" w:lineRule="auto"/>
        <w:rPr>
          <w:rFonts w:eastAsia="Times New Roman" w:cs="Times New Roman"/>
          <w:szCs w:val="24"/>
          <w:lang w:val="en-ZA" w:eastAsia="en-ZW"/>
        </w:rPr>
      </w:pPr>
    </w:p>
    <w:p w14:paraId="50026591" w14:textId="332677D2" w:rsidR="00631C5A" w:rsidRPr="00AF4042" w:rsidRDefault="003147D5" w:rsidP="00CC2B22">
      <w:pPr>
        <w:widowControl w:val="0"/>
        <w:numPr>
          <w:ilvl w:val="0"/>
          <w:numId w:val="3"/>
        </w:numPr>
        <w:overflowPunct w:val="0"/>
        <w:autoSpaceDE w:val="0"/>
        <w:autoSpaceDN w:val="0"/>
        <w:adjustRightInd w:val="0"/>
        <w:spacing w:after="0" w:line="360" w:lineRule="auto"/>
        <w:contextualSpacing/>
        <w:jc w:val="both"/>
        <w:rPr>
          <w:rFonts w:eastAsia="Times New Roman" w:cs="Times New Roman"/>
          <w:szCs w:val="24"/>
          <w:lang w:val="en-ZA" w:eastAsia="en-ZW"/>
        </w:rPr>
      </w:pPr>
      <w:r>
        <w:rPr>
          <w:rFonts w:eastAsia="Times New Roman" w:cs="Times New Roman"/>
          <w:szCs w:val="24"/>
          <w:lang w:val="en-ZA" w:eastAsia="en-ZW"/>
        </w:rPr>
        <w:t>Staff members</w:t>
      </w:r>
      <w:r w:rsidR="00E53CD4" w:rsidRPr="00AF4042">
        <w:rPr>
          <w:rFonts w:eastAsia="Times New Roman" w:cs="Times New Roman"/>
          <w:szCs w:val="24"/>
          <w:lang w:val="en-ZA" w:eastAsia="en-ZW"/>
        </w:rPr>
        <w:t xml:space="preserve"> </w:t>
      </w:r>
      <w:r w:rsidR="00E70E15" w:rsidRPr="00AF4042">
        <w:rPr>
          <w:rFonts w:eastAsia="Times New Roman" w:cs="Times New Roman"/>
          <w:szCs w:val="24"/>
          <w:lang w:val="en-ZA" w:eastAsia="en-ZW"/>
        </w:rPr>
        <w:t>shall under no circumstances be allowed to elec</w:t>
      </w:r>
      <w:r w:rsidR="006D45C4" w:rsidRPr="00AF4042">
        <w:rPr>
          <w:rFonts w:eastAsia="Times New Roman" w:cs="Times New Roman"/>
          <w:szCs w:val="24"/>
          <w:lang w:val="en-ZA" w:eastAsia="en-ZW"/>
        </w:rPr>
        <w:t xml:space="preserve">tioneer, canvass support </w:t>
      </w:r>
      <w:r w:rsidR="0087526A" w:rsidRPr="00AF4042">
        <w:rPr>
          <w:rFonts w:eastAsia="Times New Roman" w:cs="Times New Roman"/>
          <w:szCs w:val="24"/>
          <w:lang w:val="en-ZA" w:eastAsia="en-ZW"/>
        </w:rPr>
        <w:t xml:space="preserve">or promote </w:t>
      </w:r>
      <w:r w:rsidR="00616326" w:rsidRPr="00AF4042">
        <w:rPr>
          <w:rFonts w:eastAsia="Times New Roman" w:cs="Times New Roman"/>
          <w:szCs w:val="24"/>
          <w:lang w:val="en-ZA" w:eastAsia="en-ZW"/>
        </w:rPr>
        <w:t xml:space="preserve">any political party on the premises </w:t>
      </w:r>
      <w:r w:rsidR="002B2008" w:rsidRPr="00AF4042">
        <w:rPr>
          <w:rFonts w:eastAsia="Times New Roman" w:cs="Times New Roman"/>
          <w:szCs w:val="24"/>
          <w:lang w:val="en-ZA" w:eastAsia="en-ZW"/>
        </w:rPr>
        <w:t>of the IDBZ.</w:t>
      </w:r>
    </w:p>
    <w:p w14:paraId="01744665" w14:textId="77777777" w:rsidR="002B2008" w:rsidRPr="00AF4042" w:rsidRDefault="002B2008" w:rsidP="00AF4042">
      <w:pPr>
        <w:pStyle w:val="ListParagraph"/>
        <w:spacing w:line="360" w:lineRule="auto"/>
        <w:rPr>
          <w:rFonts w:eastAsia="Times New Roman" w:cs="Times New Roman"/>
          <w:szCs w:val="24"/>
          <w:lang w:val="en-ZA" w:eastAsia="en-ZW"/>
        </w:rPr>
      </w:pPr>
    </w:p>
    <w:p w14:paraId="08CB7C82" w14:textId="05C4720D" w:rsidR="002B2008" w:rsidRPr="00AF4042" w:rsidRDefault="002B2008" w:rsidP="00CC2B22">
      <w:pPr>
        <w:widowControl w:val="0"/>
        <w:numPr>
          <w:ilvl w:val="0"/>
          <w:numId w:val="3"/>
        </w:numPr>
        <w:overflowPunct w:val="0"/>
        <w:autoSpaceDE w:val="0"/>
        <w:autoSpaceDN w:val="0"/>
        <w:adjustRightInd w:val="0"/>
        <w:spacing w:after="0" w:line="360" w:lineRule="auto"/>
        <w:contextualSpacing/>
        <w:jc w:val="both"/>
        <w:rPr>
          <w:rFonts w:eastAsia="Times New Roman" w:cs="Times New Roman"/>
          <w:szCs w:val="24"/>
          <w:lang w:val="en-ZA" w:eastAsia="en-ZW"/>
        </w:rPr>
      </w:pPr>
      <w:r w:rsidRPr="00AF4042">
        <w:rPr>
          <w:rFonts w:eastAsia="Times New Roman" w:cs="Times New Roman"/>
          <w:szCs w:val="24"/>
          <w:lang w:val="en-ZA" w:eastAsia="en-ZW"/>
        </w:rPr>
        <w:t xml:space="preserve">This </w:t>
      </w:r>
      <w:r w:rsidR="00761B7C" w:rsidRPr="00AF4042">
        <w:rPr>
          <w:rFonts w:eastAsia="Times New Roman" w:cs="Times New Roman"/>
          <w:szCs w:val="24"/>
          <w:lang w:val="en-ZA" w:eastAsia="en-ZW"/>
        </w:rPr>
        <w:t xml:space="preserve">includes the distribution of pamphlets of information </w:t>
      </w:r>
      <w:r w:rsidR="00DE483A" w:rsidRPr="00AF4042">
        <w:rPr>
          <w:rFonts w:eastAsia="Times New Roman" w:cs="Times New Roman"/>
          <w:szCs w:val="24"/>
          <w:lang w:val="en-ZA" w:eastAsia="en-ZW"/>
        </w:rPr>
        <w:t>on notice boards</w:t>
      </w:r>
      <w:r w:rsidR="00DB6B0B" w:rsidRPr="00AF4042">
        <w:rPr>
          <w:rFonts w:eastAsia="Times New Roman" w:cs="Times New Roman"/>
          <w:szCs w:val="24"/>
          <w:lang w:val="en-ZA" w:eastAsia="en-ZW"/>
        </w:rPr>
        <w:t>, holding</w:t>
      </w:r>
      <w:r w:rsidR="00A53C32" w:rsidRPr="00AF4042">
        <w:rPr>
          <w:rFonts w:eastAsia="Times New Roman" w:cs="Times New Roman"/>
          <w:szCs w:val="24"/>
          <w:lang w:val="en-ZA" w:eastAsia="en-ZW"/>
        </w:rPr>
        <w:t xml:space="preserve"> political </w:t>
      </w:r>
      <w:r w:rsidR="00C17597" w:rsidRPr="00AF4042">
        <w:rPr>
          <w:rFonts w:eastAsia="Times New Roman" w:cs="Times New Roman"/>
          <w:szCs w:val="24"/>
          <w:lang w:val="en-ZA" w:eastAsia="en-ZW"/>
        </w:rPr>
        <w:t xml:space="preserve">meetings or wearing of political clothing </w:t>
      </w:r>
      <w:r w:rsidR="00372595" w:rsidRPr="00AF4042">
        <w:rPr>
          <w:rFonts w:eastAsia="Times New Roman" w:cs="Times New Roman"/>
          <w:szCs w:val="24"/>
          <w:lang w:val="en-ZA" w:eastAsia="en-ZW"/>
        </w:rPr>
        <w:t>and colours</w:t>
      </w:r>
    </w:p>
    <w:p w14:paraId="2829B6A9" w14:textId="006B8AEC" w:rsidR="002145F0" w:rsidRPr="00AF4042" w:rsidRDefault="002145F0" w:rsidP="00AF4042">
      <w:pPr>
        <w:widowControl w:val="0"/>
        <w:overflowPunct w:val="0"/>
        <w:autoSpaceDE w:val="0"/>
        <w:autoSpaceDN w:val="0"/>
        <w:adjustRightInd w:val="0"/>
        <w:spacing w:after="0" w:line="360" w:lineRule="auto"/>
        <w:contextualSpacing/>
        <w:jc w:val="both"/>
        <w:rPr>
          <w:rFonts w:eastAsia="Times New Roman" w:cs="Times New Roman"/>
          <w:szCs w:val="24"/>
          <w:lang w:val="en-ZA" w:eastAsia="en-ZW"/>
        </w:rPr>
      </w:pPr>
    </w:p>
    <w:p w14:paraId="38BD42CC" w14:textId="4FB85564" w:rsidR="00F778C7" w:rsidRPr="00AF4042" w:rsidRDefault="00F778C7" w:rsidP="00AF4042">
      <w:pPr>
        <w:widowControl w:val="0"/>
        <w:overflowPunct w:val="0"/>
        <w:autoSpaceDE w:val="0"/>
        <w:autoSpaceDN w:val="0"/>
        <w:adjustRightInd w:val="0"/>
        <w:spacing w:after="0" w:line="360" w:lineRule="auto"/>
        <w:contextualSpacing/>
        <w:jc w:val="both"/>
        <w:rPr>
          <w:rFonts w:eastAsia="Times New Roman" w:cs="Times New Roman"/>
          <w:szCs w:val="24"/>
          <w:lang w:val="en-ZA" w:eastAsia="en-ZW"/>
        </w:rPr>
      </w:pPr>
    </w:p>
    <w:p w14:paraId="6DB0B4FE" w14:textId="77777777" w:rsidR="00F778C7" w:rsidRPr="00AF4042" w:rsidRDefault="00F778C7" w:rsidP="00AF4042">
      <w:pPr>
        <w:widowControl w:val="0"/>
        <w:overflowPunct w:val="0"/>
        <w:autoSpaceDE w:val="0"/>
        <w:autoSpaceDN w:val="0"/>
        <w:adjustRightInd w:val="0"/>
        <w:spacing w:after="0" w:line="360" w:lineRule="auto"/>
        <w:contextualSpacing/>
        <w:jc w:val="both"/>
        <w:rPr>
          <w:rFonts w:eastAsia="Times New Roman" w:cs="Times New Roman"/>
          <w:szCs w:val="24"/>
          <w:lang w:val="en-ZA" w:eastAsia="en-ZW"/>
        </w:rPr>
      </w:pPr>
    </w:p>
    <w:p w14:paraId="63512D43" w14:textId="36DE2888" w:rsidR="00E71958" w:rsidRPr="00AF4042" w:rsidRDefault="002145F0" w:rsidP="00D25A6F">
      <w:pPr>
        <w:pStyle w:val="Heading2"/>
        <w:numPr>
          <w:ilvl w:val="1"/>
          <w:numId w:val="44"/>
        </w:numPr>
        <w:spacing w:line="360" w:lineRule="auto"/>
        <w:rPr>
          <w:rFonts w:eastAsia="Times New Roman" w:cs="Times New Roman"/>
          <w:lang w:eastAsia="en-ZW"/>
        </w:rPr>
      </w:pPr>
      <w:bookmarkStart w:id="1406" w:name="_Toc113607591"/>
      <w:bookmarkStart w:id="1407" w:name="_Toc114059004"/>
      <w:r w:rsidRPr="00AF4042">
        <w:rPr>
          <w:rFonts w:eastAsia="Times New Roman" w:cs="Times New Roman"/>
          <w:lang w:eastAsia="en-ZW"/>
        </w:rPr>
        <w:t xml:space="preserve">Sexual </w:t>
      </w:r>
      <w:r w:rsidRPr="00AF4042">
        <w:rPr>
          <w:rFonts w:cs="Times New Roman"/>
        </w:rPr>
        <w:t>Harassment</w:t>
      </w:r>
      <w:bookmarkEnd w:id="1406"/>
      <w:bookmarkEnd w:id="1407"/>
    </w:p>
    <w:p w14:paraId="3C424233" w14:textId="77777777" w:rsidR="006529B1" w:rsidRPr="00AF4042" w:rsidRDefault="006529B1" w:rsidP="00AF4042">
      <w:pPr>
        <w:autoSpaceDE w:val="0"/>
        <w:autoSpaceDN w:val="0"/>
        <w:adjustRightInd w:val="0"/>
        <w:spacing w:after="0" w:line="360" w:lineRule="auto"/>
        <w:rPr>
          <w:rFonts w:eastAsia="Times New Roman" w:cs="Times New Roman"/>
          <w:szCs w:val="24"/>
          <w:lang w:eastAsia="en-ZW"/>
        </w:rPr>
      </w:pPr>
    </w:p>
    <w:p w14:paraId="54F276B8" w14:textId="17F09A3E" w:rsidR="00F0118D" w:rsidRPr="00AF4042" w:rsidRDefault="00F0118D" w:rsidP="00AF4042">
      <w:pPr>
        <w:spacing w:line="360" w:lineRule="auto"/>
        <w:jc w:val="both"/>
        <w:rPr>
          <w:rFonts w:cs="Times New Roman"/>
          <w:szCs w:val="24"/>
          <w:lang w:val="en-US" w:eastAsia="en-GB"/>
        </w:rPr>
      </w:pPr>
      <w:r w:rsidRPr="00AF4042">
        <w:rPr>
          <w:rFonts w:cs="Times New Roman"/>
          <w:szCs w:val="24"/>
          <w:lang w:val="en-US" w:eastAsia="en-GB"/>
        </w:rPr>
        <w:t xml:space="preserve">The Bank is committed to providing a safe environment for all its </w:t>
      </w:r>
      <w:r w:rsidR="003147D5">
        <w:rPr>
          <w:rFonts w:cs="Times New Roman"/>
          <w:szCs w:val="24"/>
          <w:lang w:val="en-US" w:eastAsia="en-GB"/>
        </w:rPr>
        <w:t>staff members</w:t>
      </w:r>
      <w:r w:rsidR="00660EBD">
        <w:rPr>
          <w:rFonts w:cs="Times New Roman"/>
          <w:szCs w:val="24"/>
          <w:lang w:val="en-US" w:eastAsia="en-GB"/>
        </w:rPr>
        <w:t>,</w:t>
      </w:r>
      <w:r w:rsidRPr="00AF4042">
        <w:rPr>
          <w:rFonts w:cs="Times New Roman"/>
          <w:szCs w:val="24"/>
          <w:lang w:val="en-US" w:eastAsia="en-GB"/>
        </w:rPr>
        <w:t xml:space="preserve"> free from discrimination on any ground and from harassment at work</w:t>
      </w:r>
      <w:r w:rsidR="00660EBD">
        <w:rPr>
          <w:rFonts w:cs="Times New Roman"/>
          <w:szCs w:val="24"/>
          <w:lang w:val="en-US" w:eastAsia="en-GB"/>
        </w:rPr>
        <w:t>,</w:t>
      </w:r>
      <w:r w:rsidRPr="00AF4042">
        <w:rPr>
          <w:rFonts w:cs="Times New Roman"/>
          <w:szCs w:val="24"/>
          <w:lang w:val="en-US" w:eastAsia="en-GB"/>
        </w:rPr>
        <w:t xml:space="preserve"> including sexual harassment. The Bank will operate a zero-tolerance policy for any form of sexual harassment in the workplace, treat all incidents seriously and promptly investigate all allegations of sexual harassment. Any person found to have sexually harassed another will face disciplinary action, up to and including dismissal from employment.</w:t>
      </w:r>
      <w:r w:rsidR="001E54FC" w:rsidRPr="00AF4042">
        <w:rPr>
          <w:rFonts w:eastAsia="Times New Roman" w:cs="Times New Roman"/>
          <w:szCs w:val="24"/>
          <w:lang w:val="en-US"/>
        </w:rPr>
        <w:t xml:space="preserve"> The Policy should be non-discriminatory, respect confidentiality, build trust and confidence to the </w:t>
      </w:r>
      <w:r w:rsidR="003147D5">
        <w:rPr>
          <w:rFonts w:eastAsia="Times New Roman" w:cs="Times New Roman"/>
          <w:szCs w:val="24"/>
          <w:lang w:val="en-US"/>
        </w:rPr>
        <w:t>staff members</w:t>
      </w:r>
      <w:r w:rsidR="001E54FC" w:rsidRPr="00AF4042">
        <w:rPr>
          <w:rFonts w:eastAsia="Times New Roman" w:cs="Times New Roman"/>
          <w:szCs w:val="24"/>
          <w:lang w:val="en-US"/>
        </w:rPr>
        <w:t>. This Policy section should be read together with the Labour Act [</w:t>
      </w:r>
      <w:r w:rsidR="001E54FC" w:rsidRPr="00AF4042">
        <w:rPr>
          <w:rFonts w:eastAsia="Times New Roman" w:cs="Times New Roman"/>
          <w:i/>
          <w:szCs w:val="24"/>
          <w:lang w:val="en-US"/>
        </w:rPr>
        <w:t>Chapter 28:01</w:t>
      </w:r>
      <w:r w:rsidR="001E54FC" w:rsidRPr="00AF4042">
        <w:rPr>
          <w:rFonts w:eastAsia="Times New Roman" w:cs="Times New Roman"/>
          <w:szCs w:val="24"/>
          <w:lang w:val="en-US"/>
        </w:rPr>
        <w:t>], IDBZ Act [</w:t>
      </w:r>
      <w:r w:rsidR="001E54FC" w:rsidRPr="00AF4042">
        <w:rPr>
          <w:rFonts w:eastAsia="Times New Roman" w:cs="Times New Roman"/>
          <w:i/>
          <w:szCs w:val="24"/>
          <w:lang w:val="en-US"/>
        </w:rPr>
        <w:t>Chapter 24:14</w:t>
      </w:r>
      <w:r w:rsidR="001E54FC" w:rsidRPr="00AF4042">
        <w:rPr>
          <w:rFonts w:eastAsia="Times New Roman" w:cs="Times New Roman"/>
          <w:szCs w:val="24"/>
          <w:lang w:val="en-US"/>
        </w:rPr>
        <w:t>], HIV and AIDS Policy, and related policies and documents.</w:t>
      </w:r>
    </w:p>
    <w:p w14:paraId="74C142AA" w14:textId="77777777" w:rsidR="001C4723" w:rsidRPr="00AF4042" w:rsidRDefault="001C4723" w:rsidP="00AF4042">
      <w:pPr>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Sexual harassment is unwelcome conduct of a sexual nature which makes a person feel offended, humiliated and/or intimidated. It includes situations where a person is asked to engage in sexual activity as a condition of that person’s employment, </w:t>
      </w:r>
      <w:r w:rsidR="00484009" w:rsidRPr="00AF4042">
        <w:rPr>
          <w:rFonts w:eastAsia="Times New Roman" w:cs="Times New Roman"/>
          <w:szCs w:val="24"/>
          <w:lang w:eastAsia="en-ZW"/>
        </w:rPr>
        <w:t xml:space="preserve">promotions </w:t>
      </w:r>
      <w:r w:rsidRPr="00AF4042">
        <w:rPr>
          <w:rFonts w:eastAsia="Times New Roman" w:cs="Times New Roman"/>
          <w:szCs w:val="24"/>
          <w:lang w:eastAsia="en-ZW"/>
        </w:rPr>
        <w:t>as well as situations which create an environment which is hostile, intimidating or humiliating for the recipient.</w:t>
      </w:r>
    </w:p>
    <w:p w14:paraId="35275B16" w14:textId="77777777" w:rsidR="001C4723" w:rsidRPr="00AF4042" w:rsidRDefault="001C4723" w:rsidP="00AF4042">
      <w:pPr>
        <w:autoSpaceDE w:val="0"/>
        <w:autoSpaceDN w:val="0"/>
        <w:adjustRightInd w:val="0"/>
        <w:spacing w:after="0" w:line="360" w:lineRule="auto"/>
        <w:jc w:val="both"/>
        <w:rPr>
          <w:rFonts w:eastAsia="Times New Roman" w:cs="Times New Roman"/>
          <w:szCs w:val="24"/>
          <w:lang w:eastAsia="en-ZW"/>
        </w:rPr>
      </w:pPr>
    </w:p>
    <w:p w14:paraId="41DE210D" w14:textId="2FDA3E72" w:rsidR="006529B1" w:rsidRPr="00AF4042" w:rsidRDefault="001C4723" w:rsidP="00AF4042">
      <w:pPr>
        <w:autoSpaceDE w:val="0"/>
        <w:autoSpaceDN w:val="0"/>
        <w:adjustRightInd w:val="0"/>
        <w:spacing w:after="0" w:line="360" w:lineRule="auto"/>
        <w:jc w:val="both"/>
        <w:rPr>
          <w:rFonts w:cs="Times New Roman"/>
          <w:szCs w:val="24"/>
          <w:lang w:val="en-US" w:eastAsia="en-GB"/>
        </w:rPr>
      </w:pPr>
      <w:r w:rsidRPr="00AF4042">
        <w:rPr>
          <w:rFonts w:eastAsia="Times New Roman" w:cs="Times New Roman"/>
          <w:szCs w:val="24"/>
          <w:lang w:eastAsia="en-ZW"/>
        </w:rPr>
        <w:t>Sexual harassment can involve one or more incidents and actions constituting harassment which may be physical, verbal and non-verbal.</w:t>
      </w:r>
      <w:r w:rsidR="00F0118D" w:rsidRPr="00AF4042">
        <w:rPr>
          <w:rFonts w:eastAsia="Times New Roman" w:cs="Times New Roman"/>
          <w:szCs w:val="24"/>
          <w:lang w:eastAsia="en-ZW"/>
        </w:rPr>
        <w:t xml:space="preserve"> </w:t>
      </w:r>
      <w:r w:rsidR="006529B1" w:rsidRPr="00AF4042">
        <w:rPr>
          <w:rFonts w:eastAsia="Calibri" w:cs="Times New Roman"/>
          <w:szCs w:val="24"/>
        </w:rPr>
        <w:t xml:space="preserve">This Policy ensures that </w:t>
      </w:r>
      <w:r w:rsidR="003147D5">
        <w:rPr>
          <w:rFonts w:eastAsia="Calibri" w:cs="Times New Roman"/>
          <w:szCs w:val="24"/>
        </w:rPr>
        <w:t>staff members</w:t>
      </w:r>
      <w:r w:rsidR="006529B1" w:rsidRPr="00AF4042">
        <w:rPr>
          <w:rFonts w:eastAsia="Calibri" w:cs="Times New Roman"/>
          <w:szCs w:val="24"/>
        </w:rPr>
        <w:t xml:space="preserve"> work in an environment that is free of all forms of sexual harassment.</w:t>
      </w:r>
      <w:r w:rsidR="006529B1" w:rsidRPr="00AF4042">
        <w:rPr>
          <w:rFonts w:eastAsia="Calibri" w:cs="Times New Roman"/>
          <w:szCs w:val="24"/>
          <w:lang w:val="en-US"/>
        </w:rPr>
        <w:t xml:space="preserve"> </w:t>
      </w:r>
      <w:r w:rsidR="00AF0114" w:rsidRPr="00AF4042">
        <w:rPr>
          <w:rFonts w:eastAsia="Calibri" w:cs="Times New Roman"/>
          <w:szCs w:val="24"/>
          <w:lang w:val="en-US"/>
        </w:rPr>
        <w:t xml:space="preserve">The Policy </w:t>
      </w:r>
      <w:r w:rsidR="00596EB4" w:rsidRPr="00AF4042">
        <w:rPr>
          <w:rFonts w:eastAsia="Calibri" w:cs="Times New Roman"/>
          <w:szCs w:val="24"/>
          <w:lang w:val="en-US"/>
        </w:rPr>
        <w:t xml:space="preserve">aims </w:t>
      </w:r>
      <w:r w:rsidR="00596EB4" w:rsidRPr="00AF4042">
        <w:rPr>
          <w:rFonts w:cs="Times New Roman"/>
          <w:szCs w:val="24"/>
          <w:lang w:val="en-US" w:eastAsia="en-GB"/>
        </w:rPr>
        <w:t>t</w:t>
      </w:r>
      <w:r w:rsidR="006529B1" w:rsidRPr="00AF4042">
        <w:rPr>
          <w:rFonts w:cs="Times New Roman"/>
          <w:szCs w:val="24"/>
          <w:lang w:val="en-US" w:eastAsia="en-GB"/>
        </w:rPr>
        <w:t xml:space="preserve">o make known the Bank’s concern for the well-being of its </w:t>
      </w:r>
      <w:r w:rsidR="003147D5">
        <w:rPr>
          <w:rFonts w:cs="Times New Roman"/>
          <w:szCs w:val="24"/>
          <w:lang w:val="en-US" w:eastAsia="en-GB"/>
        </w:rPr>
        <w:t>staff members</w:t>
      </w:r>
      <w:r w:rsidR="006529B1" w:rsidRPr="00AF4042">
        <w:rPr>
          <w:rFonts w:cs="Times New Roman"/>
          <w:szCs w:val="24"/>
          <w:lang w:val="en-US" w:eastAsia="en-GB"/>
        </w:rPr>
        <w:t xml:space="preserve"> at work, and its commitment to providing a work environment free of sexual harassment or of inappropriate </w:t>
      </w:r>
      <w:r w:rsidR="0038138C" w:rsidRPr="00AF4042">
        <w:rPr>
          <w:rFonts w:cs="Times New Roman"/>
          <w:szCs w:val="24"/>
          <w:lang w:val="en-US" w:eastAsia="en-GB"/>
        </w:rPr>
        <w:t>behavior</w:t>
      </w:r>
      <w:r w:rsidR="006529B1" w:rsidRPr="00AF4042">
        <w:rPr>
          <w:rFonts w:cs="Times New Roman"/>
          <w:szCs w:val="24"/>
          <w:lang w:val="en-US" w:eastAsia="en-GB"/>
        </w:rPr>
        <w:t xml:space="preserve"> and language that may make some </w:t>
      </w:r>
      <w:r w:rsidR="003147D5">
        <w:rPr>
          <w:rFonts w:cs="Times New Roman"/>
          <w:szCs w:val="24"/>
          <w:lang w:val="en-US" w:eastAsia="en-GB"/>
        </w:rPr>
        <w:t>staff members</w:t>
      </w:r>
      <w:r w:rsidR="006529B1" w:rsidRPr="00AF4042">
        <w:rPr>
          <w:rFonts w:cs="Times New Roman"/>
          <w:szCs w:val="24"/>
          <w:lang w:val="en-US" w:eastAsia="en-GB"/>
        </w:rPr>
        <w:t xml:space="preserve"> uncomfortable. It also outlines the process for dealing with sexual harassment situations and seeks to increase </w:t>
      </w:r>
      <w:r w:rsidR="003147D5">
        <w:rPr>
          <w:rFonts w:cs="Times New Roman"/>
          <w:szCs w:val="24"/>
          <w:lang w:val="en-US" w:eastAsia="en-GB"/>
        </w:rPr>
        <w:t>staff member</w:t>
      </w:r>
      <w:r w:rsidR="006529B1" w:rsidRPr="00AF4042">
        <w:rPr>
          <w:rFonts w:cs="Times New Roman"/>
          <w:szCs w:val="24"/>
          <w:lang w:val="en-US" w:eastAsia="en-GB"/>
        </w:rPr>
        <w:t xml:space="preserve"> awareness by creating credible and even-handed mechanisms.</w:t>
      </w:r>
    </w:p>
    <w:p w14:paraId="01A6C332" w14:textId="77777777" w:rsidR="00F0118D" w:rsidRPr="00AF4042" w:rsidRDefault="00F0118D" w:rsidP="00AF4042">
      <w:pPr>
        <w:autoSpaceDE w:val="0"/>
        <w:autoSpaceDN w:val="0"/>
        <w:adjustRightInd w:val="0"/>
        <w:spacing w:after="0" w:line="360" w:lineRule="auto"/>
        <w:jc w:val="both"/>
        <w:rPr>
          <w:rFonts w:eastAsia="Calibri" w:cs="Times New Roman"/>
          <w:szCs w:val="24"/>
          <w:lang w:val="en-US"/>
        </w:rPr>
      </w:pPr>
    </w:p>
    <w:p w14:paraId="759B15F9" w14:textId="77777777" w:rsidR="006529B1" w:rsidRPr="00AF4042" w:rsidRDefault="006529B1" w:rsidP="00AF4042">
      <w:pPr>
        <w:spacing w:line="360" w:lineRule="auto"/>
        <w:jc w:val="both"/>
        <w:rPr>
          <w:rFonts w:cs="Times New Roman"/>
          <w:szCs w:val="24"/>
          <w:lang w:val="en-US" w:eastAsia="en-GB"/>
        </w:rPr>
      </w:pPr>
      <w:r w:rsidRPr="00AF4042">
        <w:rPr>
          <w:rFonts w:cs="Times New Roman"/>
          <w:szCs w:val="24"/>
          <w:lang w:val="en-US" w:eastAsia="en-GB"/>
        </w:rPr>
        <w:t>All complaints of sexual harassment will be taken seriously and treated with respect and in confidence.</w:t>
      </w:r>
      <w:r w:rsidR="00E71958" w:rsidRPr="00AF4042">
        <w:rPr>
          <w:rFonts w:cs="Times New Roman"/>
          <w:szCs w:val="24"/>
          <w:lang w:val="en-US" w:eastAsia="en-GB"/>
        </w:rPr>
        <w:t xml:space="preserve"> </w:t>
      </w:r>
      <w:r w:rsidRPr="00AF4042">
        <w:rPr>
          <w:rFonts w:cs="Times New Roman"/>
          <w:szCs w:val="24"/>
          <w:lang w:val="en-US" w:eastAsia="en-GB"/>
        </w:rPr>
        <w:t>No one will be victimised for making such a complaint.</w:t>
      </w:r>
      <w:r w:rsidR="00E71958" w:rsidRPr="00AF4042">
        <w:rPr>
          <w:rFonts w:cs="Times New Roman"/>
          <w:szCs w:val="24"/>
          <w:lang w:val="en-US" w:eastAsia="en-GB"/>
        </w:rPr>
        <w:t xml:space="preserve"> </w:t>
      </w:r>
      <w:r w:rsidRPr="00AF4042">
        <w:rPr>
          <w:rFonts w:cs="Times New Roman"/>
          <w:szCs w:val="24"/>
          <w:lang w:val="en-US" w:eastAsia="en-GB"/>
        </w:rPr>
        <w:t xml:space="preserve">Anyone can be a victim of sexual harassment, regardless of their sex and of the sex of the harasser. The Bank recognises that sexual harassment may also occur between people of the same sex. What matters is that </w:t>
      </w:r>
      <w:r w:rsidRPr="00AF4042">
        <w:rPr>
          <w:rFonts w:cs="Times New Roman"/>
          <w:szCs w:val="24"/>
          <w:lang w:val="en-US" w:eastAsia="en-GB"/>
        </w:rPr>
        <w:lastRenderedPageBreak/>
        <w:t>the sexual conduct is unwanted and unwelcome by the person against whom the conduct is directed.</w:t>
      </w:r>
    </w:p>
    <w:p w14:paraId="5CEAF6FA" w14:textId="31186E45" w:rsidR="006529B1" w:rsidRPr="00AF4042" w:rsidRDefault="006529B1"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The Bank </w:t>
      </w:r>
      <w:r w:rsidR="00B676D1" w:rsidRPr="00AF4042">
        <w:rPr>
          <w:rFonts w:eastAsia="Times New Roman" w:cs="Times New Roman"/>
          <w:szCs w:val="24"/>
          <w:lang w:val="en-US" w:eastAsia="en-GB"/>
        </w:rPr>
        <w:t>recognizes</w:t>
      </w:r>
      <w:r w:rsidRPr="00AF4042">
        <w:rPr>
          <w:rFonts w:eastAsia="Times New Roman" w:cs="Times New Roman"/>
          <w:szCs w:val="24"/>
          <w:lang w:val="en-US" w:eastAsia="en-GB"/>
        </w:rPr>
        <w:t xml:space="preserve"> that sexual harassment is a manifesta</w:t>
      </w:r>
      <w:r w:rsidR="00B676D1">
        <w:rPr>
          <w:rFonts w:eastAsia="Times New Roman" w:cs="Times New Roman"/>
          <w:szCs w:val="24"/>
          <w:lang w:val="en-US" w:eastAsia="en-GB"/>
        </w:rPr>
        <w:t xml:space="preserve">tion of power relationships and </w:t>
      </w:r>
      <w:r w:rsidRPr="00AF4042">
        <w:rPr>
          <w:rFonts w:eastAsia="Times New Roman" w:cs="Times New Roman"/>
          <w:szCs w:val="24"/>
          <w:lang w:val="en-US" w:eastAsia="en-GB"/>
        </w:rPr>
        <w:t>often occurs within unequal relationships in the workplace,</w:t>
      </w:r>
      <w:r w:rsidR="00B676D1">
        <w:rPr>
          <w:rFonts w:eastAsia="Times New Roman" w:cs="Times New Roman"/>
          <w:szCs w:val="24"/>
          <w:lang w:val="en-US" w:eastAsia="en-GB"/>
        </w:rPr>
        <w:t xml:space="preserve"> for example between manager or </w:t>
      </w:r>
      <w:r w:rsidRPr="00AF4042">
        <w:rPr>
          <w:rFonts w:eastAsia="Times New Roman" w:cs="Times New Roman"/>
          <w:szCs w:val="24"/>
          <w:lang w:val="en-US" w:eastAsia="en-GB"/>
        </w:rPr>
        <w:t xml:space="preserve">supervisor and </w:t>
      </w:r>
      <w:r w:rsidR="003147D5">
        <w:rPr>
          <w:rFonts w:eastAsia="Times New Roman" w:cs="Times New Roman"/>
          <w:szCs w:val="24"/>
          <w:lang w:val="en-US" w:eastAsia="en-GB"/>
        </w:rPr>
        <w:t>staff member</w:t>
      </w:r>
      <w:r w:rsidRPr="00AF4042">
        <w:rPr>
          <w:rFonts w:eastAsia="Times New Roman" w:cs="Times New Roman"/>
          <w:szCs w:val="24"/>
          <w:lang w:val="en-US" w:eastAsia="en-GB"/>
        </w:rPr>
        <w:t xml:space="preserve">. Anyone, including </w:t>
      </w:r>
      <w:r w:rsidR="003147D5">
        <w:rPr>
          <w:rFonts w:eastAsia="Times New Roman" w:cs="Times New Roman"/>
          <w:szCs w:val="24"/>
          <w:lang w:val="en-US" w:eastAsia="en-GB"/>
        </w:rPr>
        <w:t>staff members</w:t>
      </w:r>
      <w:r w:rsidRPr="00AF4042">
        <w:rPr>
          <w:rFonts w:eastAsia="Times New Roman" w:cs="Times New Roman"/>
          <w:szCs w:val="24"/>
          <w:lang w:val="en-US" w:eastAsia="en-GB"/>
        </w:rPr>
        <w:t xml:space="preserve"> of the Bank, clients, customers, casual workers, contractors or visitors who sexually harasses another will be reprimanded in accordance with this internal policy</w:t>
      </w:r>
      <w:r w:rsidR="00AF0114" w:rsidRPr="00AF4042">
        <w:rPr>
          <w:rFonts w:eastAsia="Times New Roman" w:cs="Times New Roman"/>
          <w:szCs w:val="24"/>
          <w:lang w:val="en-US" w:eastAsia="en-GB"/>
        </w:rPr>
        <w:t>.</w:t>
      </w:r>
    </w:p>
    <w:p w14:paraId="3D11CB6F" w14:textId="77777777" w:rsidR="005C34F3" w:rsidRPr="00AF4042" w:rsidRDefault="005C34F3" w:rsidP="00AF4042">
      <w:pPr>
        <w:spacing w:after="0" w:line="360" w:lineRule="auto"/>
        <w:jc w:val="both"/>
        <w:rPr>
          <w:rFonts w:eastAsia="Times New Roman" w:cs="Times New Roman"/>
          <w:szCs w:val="24"/>
          <w:lang w:val="en-US" w:eastAsia="en-GB"/>
        </w:rPr>
      </w:pPr>
    </w:p>
    <w:p w14:paraId="6EB62967" w14:textId="565B6A2A" w:rsidR="005C34F3" w:rsidRPr="00AF4042" w:rsidRDefault="005C34F3" w:rsidP="00AF4042">
      <w:pPr>
        <w:widowControl w:val="0"/>
        <w:overflowPunct w:val="0"/>
        <w:autoSpaceDE w:val="0"/>
        <w:autoSpaceDN w:val="0"/>
        <w:adjustRightInd w:val="0"/>
        <w:spacing w:after="0" w:line="360" w:lineRule="auto"/>
        <w:jc w:val="both"/>
        <w:rPr>
          <w:rFonts w:eastAsiaTheme="minorEastAsia" w:cs="Times New Roman"/>
          <w:szCs w:val="24"/>
          <w:lang w:eastAsia="en-ZW"/>
        </w:rPr>
      </w:pPr>
      <w:r w:rsidRPr="00AF4042">
        <w:rPr>
          <w:rFonts w:eastAsiaTheme="minorEastAsia" w:cs="Times New Roman"/>
          <w:szCs w:val="24"/>
          <w:lang w:eastAsia="en-ZW"/>
        </w:rPr>
        <w:t xml:space="preserve">The IDBZ will not tolerate sexual harassment. Without limitation, sexual harassment may involve solicitation of sexual favours or the initiation of unwelcome sexual advance by one </w:t>
      </w:r>
      <w:r w:rsidR="003147D5">
        <w:rPr>
          <w:rFonts w:eastAsiaTheme="minorEastAsia" w:cs="Times New Roman"/>
          <w:szCs w:val="24"/>
          <w:lang w:eastAsia="en-ZW"/>
        </w:rPr>
        <w:t>staff member</w:t>
      </w:r>
      <w:r w:rsidRPr="00AF4042">
        <w:rPr>
          <w:rFonts w:eastAsiaTheme="minorEastAsia" w:cs="Times New Roman"/>
          <w:szCs w:val="24"/>
          <w:lang w:eastAsia="en-ZW"/>
        </w:rPr>
        <w:t xml:space="preserve"> towards another. It may also involve sexually related physical or verbal conduct as well as social media that have a sexual content. The creation of a work environment that is hostile, intimidating or offensive to an individual or group because of gender or sexual orientation may also constitute sexual harassment</w:t>
      </w:r>
    </w:p>
    <w:p w14:paraId="5D5F4A94" w14:textId="77777777" w:rsidR="005C34F3" w:rsidRPr="00AF4042" w:rsidRDefault="005C34F3" w:rsidP="00AF4042">
      <w:pPr>
        <w:spacing w:after="0" w:line="360" w:lineRule="auto"/>
        <w:jc w:val="both"/>
        <w:rPr>
          <w:rFonts w:eastAsia="Times New Roman" w:cs="Times New Roman"/>
          <w:szCs w:val="24"/>
          <w:lang w:val="en-US" w:eastAsia="en-GB"/>
        </w:rPr>
      </w:pPr>
    </w:p>
    <w:p w14:paraId="2BBCFAD7" w14:textId="29C7990A" w:rsidR="006529B1" w:rsidRPr="00AF4042" w:rsidRDefault="006529B1"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All sexual harassment is prohibited whether it takes place within the Bank premises or outside, including at social events, business trips, training sessions or conferences sponsored by the Bank. Anyone who is subject to sexual harassment should, inform the alleged harasser that the conduct is unwanted and unwelcome</w:t>
      </w:r>
      <w:r w:rsidR="00660EBD">
        <w:rPr>
          <w:rFonts w:eastAsia="Times New Roman" w:cs="Times New Roman"/>
          <w:szCs w:val="24"/>
          <w:lang w:val="en-US" w:eastAsia="en-GB"/>
        </w:rPr>
        <w:t>,</w:t>
      </w:r>
      <w:r w:rsidR="00AF0114" w:rsidRPr="00AF4042">
        <w:rPr>
          <w:rFonts w:eastAsia="Times New Roman" w:cs="Times New Roman"/>
          <w:szCs w:val="24"/>
          <w:lang w:val="en-US" w:eastAsia="en-GB"/>
        </w:rPr>
        <w:t xml:space="preserve"> </w:t>
      </w:r>
      <w:r w:rsidRPr="00AF4042">
        <w:rPr>
          <w:rFonts w:eastAsia="Times New Roman" w:cs="Times New Roman"/>
          <w:szCs w:val="24"/>
          <w:lang w:val="en-US" w:eastAsia="en-GB"/>
        </w:rPr>
        <w:t xml:space="preserve">recognizes that sexual harassment may occur in unequal relationships (i.e. between a supervisor and his/her </w:t>
      </w:r>
      <w:r w:rsidR="003147D5">
        <w:rPr>
          <w:rFonts w:eastAsia="Times New Roman" w:cs="Times New Roman"/>
          <w:szCs w:val="24"/>
          <w:lang w:val="en-US" w:eastAsia="en-GB"/>
        </w:rPr>
        <w:t>staff member</w:t>
      </w:r>
      <w:r w:rsidRPr="00AF4042">
        <w:rPr>
          <w:rFonts w:eastAsia="Times New Roman" w:cs="Times New Roman"/>
          <w:szCs w:val="24"/>
          <w:lang w:val="en-US" w:eastAsia="en-GB"/>
        </w:rPr>
        <w:t>) and that it may not be possible for the victim to inform the alleged harasser.</w:t>
      </w:r>
    </w:p>
    <w:p w14:paraId="0BEFD33D" w14:textId="77777777" w:rsidR="006529B1" w:rsidRPr="00AF4042" w:rsidRDefault="006529B1" w:rsidP="00AF4042">
      <w:pPr>
        <w:spacing w:after="0" w:line="360" w:lineRule="auto"/>
        <w:jc w:val="both"/>
        <w:rPr>
          <w:rFonts w:eastAsia="Times New Roman" w:cs="Times New Roman"/>
          <w:szCs w:val="24"/>
          <w:lang w:val="en-US" w:eastAsia="en-GB"/>
        </w:rPr>
      </w:pPr>
    </w:p>
    <w:p w14:paraId="0A87896E" w14:textId="0E8BA96F" w:rsidR="006529B1" w:rsidRPr="00AF4042" w:rsidRDefault="006529B1" w:rsidP="00AF4042">
      <w:pPr>
        <w:spacing w:after="240" w:line="360" w:lineRule="auto"/>
        <w:contextualSpacing/>
        <w:jc w:val="both"/>
        <w:rPr>
          <w:rFonts w:eastAsia="Calibri" w:cs="Times New Roman"/>
          <w:szCs w:val="24"/>
          <w:lang w:val="en-US"/>
        </w:rPr>
      </w:pPr>
      <w:r w:rsidRPr="00AF4042">
        <w:rPr>
          <w:rFonts w:eastAsia="Times New Roman" w:cs="Times New Roman"/>
          <w:szCs w:val="24"/>
          <w:lang w:val="en-US" w:eastAsia="en-GB"/>
        </w:rPr>
        <w:t xml:space="preserve">If a victim cannot directly approach an alleged harasser, he/she can approach one of the designated staff members responsible for receiving complaints of sexual harassment. This person could be another supervisor, a member of the human resources department, etc. </w:t>
      </w:r>
      <w:r w:rsidRPr="00AF4042">
        <w:rPr>
          <w:rFonts w:cs="Times New Roman"/>
          <w:szCs w:val="24"/>
        </w:rPr>
        <w:t xml:space="preserve">The policy covers all </w:t>
      </w:r>
      <w:r w:rsidR="003147D5">
        <w:rPr>
          <w:rFonts w:cs="Times New Roman"/>
          <w:szCs w:val="24"/>
        </w:rPr>
        <w:t>staff members</w:t>
      </w:r>
      <w:r w:rsidRPr="00AF4042">
        <w:rPr>
          <w:rFonts w:cs="Times New Roman"/>
          <w:szCs w:val="24"/>
        </w:rPr>
        <w:t xml:space="preserve"> of the Bank. It is always mandatory for all </w:t>
      </w:r>
      <w:r w:rsidR="003147D5">
        <w:rPr>
          <w:rFonts w:cs="Times New Roman"/>
          <w:szCs w:val="24"/>
        </w:rPr>
        <w:t>staff members</w:t>
      </w:r>
      <w:r w:rsidRPr="00AF4042">
        <w:rPr>
          <w:rFonts w:cs="Times New Roman"/>
          <w:szCs w:val="24"/>
        </w:rPr>
        <w:t xml:space="preserve"> of the Bank to abide by the policy. </w:t>
      </w:r>
    </w:p>
    <w:p w14:paraId="0CAFF244" w14:textId="77777777" w:rsidR="006529B1" w:rsidRPr="00AF4042" w:rsidRDefault="006529B1" w:rsidP="00AF4042">
      <w:pPr>
        <w:autoSpaceDE w:val="0"/>
        <w:autoSpaceDN w:val="0"/>
        <w:adjustRightInd w:val="0"/>
        <w:spacing w:after="0" w:line="360" w:lineRule="auto"/>
        <w:jc w:val="both"/>
        <w:rPr>
          <w:rFonts w:eastAsia="Times New Roman" w:cs="Times New Roman"/>
          <w:szCs w:val="24"/>
          <w:lang w:eastAsia="en-ZW"/>
        </w:rPr>
      </w:pPr>
    </w:p>
    <w:p w14:paraId="54EDE21C" w14:textId="77777777" w:rsidR="001E54FC" w:rsidRPr="00AF4042" w:rsidRDefault="001E54FC" w:rsidP="00AF4042">
      <w:pPr>
        <w:autoSpaceDE w:val="0"/>
        <w:autoSpaceDN w:val="0"/>
        <w:adjustRightInd w:val="0"/>
        <w:spacing w:after="0" w:line="360" w:lineRule="auto"/>
        <w:jc w:val="both"/>
        <w:rPr>
          <w:rFonts w:eastAsia="Times New Roman" w:cs="Times New Roman"/>
          <w:szCs w:val="24"/>
          <w:lang w:eastAsia="en-ZW"/>
        </w:rPr>
      </w:pPr>
      <w:r w:rsidRPr="00AF4042">
        <w:rPr>
          <w:rFonts w:eastAsia="Times New Roman" w:cs="Times New Roman"/>
          <w:szCs w:val="24"/>
          <w:lang w:eastAsia="en-ZW"/>
        </w:rPr>
        <w:t>Examples of sexual harassment may include:</w:t>
      </w:r>
    </w:p>
    <w:p w14:paraId="450829FB" w14:textId="77777777" w:rsidR="002145F0" w:rsidRPr="00AF4042" w:rsidRDefault="002145F0" w:rsidP="00AF4042">
      <w:pPr>
        <w:autoSpaceDE w:val="0"/>
        <w:autoSpaceDN w:val="0"/>
        <w:adjustRightInd w:val="0"/>
        <w:spacing w:after="0" w:line="360" w:lineRule="auto"/>
        <w:jc w:val="both"/>
        <w:rPr>
          <w:rFonts w:eastAsia="Times New Roman" w:cs="Times New Roman"/>
          <w:szCs w:val="24"/>
          <w:lang w:eastAsia="en-ZW"/>
        </w:rPr>
      </w:pPr>
    </w:p>
    <w:p w14:paraId="653F6BE8" w14:textId="77777777" w:rsidR="002145F0" w:rsidRPr="00C417BF" w:rsidRDefault="002145F0" w:rsidP="00D25A6F">
      <w:pPr>
        <w:pStyle w:val="ListParagraph"/>
        <w:numPr>
          <w:ilvl w:val="0"/>
          <w:numId w:val="127"/>
        </w:numPr>
        <w:autoSpaceDE w:val="0"/>
        <w:autoSpaceDN w:val="0"/>
        <w:adjustRightInd w:val="0"/>
        <w:spacing w:after="0" w:line="360" w:lineRule="auto"/>
        <w:jc w:val="both"/>
        <w:rPr>
          <w:rFonts w:eastAsia="Times New Roman" w:cs="Times New Roman"/>
          <w:b/>
          <w:szCs w:val="24"/>
          <w:lang w:eastAsia="en-ZW"/>
        </w:rPr>
      </w:pPr>
      <w:r w:rsidRPr="00C417BF">
        <w:rPr>
          <w:rFonts w:eastAsia="Times New Roman" w:cs="Times New Roman"/>
          <w:b/>
          <w:szCs w:val="24"/>
          <w:lang w:eastAsia="en-ZW"/>
        </w:rPr>
        <w:t>Physical con</w:t>
      </w:r>
      <w:r w:rsidR="00F74BF9" w:rsidRPr="00C417BF">
        <w:rPr>
          <w:rFonts w:eastAsia="Times New Roman" w:cs="Times New Roman"/>
          <w:b/>
          <w:szCs w:val="24"/>
          <w:lang w:eastAsia="en-ZW"/>
        </w:rPr>
        <w:t>ta</w:t>
      </w:r>
      <w:r w:rsidRPr="00C417BF">
        <w:rPr>
          <w:rFonts w:eastAsia="Times New Roman" w:cs="Times New Roman"/>
          <w:b/>
          <w:szCs w:val="24"/>
          <w:lang w:eastAsia="en-ZW"/>
        </w:rPr>
        <w:t>ct</w:t>
      </w:r>
    </w:p>
    <w:p w14:paraId="4D1B886F" w14:textId="52A92C15" w:rsidR="002145F0" w:rsidRPr="00AF4042" w:rsidRDefault="002145F0" w:rsidP="00D25A6F">
      <w:pPr>
        <w:numPr>
          <w:ilvl w:val="0"/>
          <w:numId w:val="34"/>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lastRenderedPageBreak/>
        <w:t>Unwelcome physical contact</w:t>
      </w:r>
      <w:r w:rsidR="00660EBD">
        <w:rPr>
          <w:rFonts w:eastAsia="Times New Roman" w:cs="Times New Roman"/>
          <w:szCs w:val="24"/>
          <w:lang w:eastAsia="en-ZW"/>
        </w:rPr>
        <w:t>,</w:t>
      </w:r>
      <w:r w:rsidRPr="00AF4042">
        <w:rPr>
          <w:rFonts w:eastAsia="Times New Roman" w:cs="Times New Roman"/>
          <w:szCs w:val="24"/>
          <w:lang w:eastAsia="en-ZW"/>
        </w:rPr>
        <w:t xml:space="preserve"> including patting, pinching, stroking, kissing, hugging, fondling, or inappropriate touching</w:t>
      </w:r>
    </w:p>
    <w:p w14:paraId="344DEC68" w14:textId="77777777" w:rsidR="002145F0" w:rsidRPr="00AF4042" w:rsidRDefault="002145F0" w:rsidP="00D25A6F">
      <w:pPr>
        <w:numPr>
          <w:ilvl w:val="0"/>
          <w:numId w:val="34"/>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Physical violence, including sexual assault</w:t>
      </w:r>
    </w:p>
    <w:p w14:paraId="2C7322B5" w14:textId="77777777" w:rsidR="00F74BF9" w:rsidRPr="00AF4042" w:rsidRDefault="00F74BF9" w:rsidP="00D25A6F">
      <w:pPr>
        <w:pStyle w:val="ListParagraph"/>
        <w:numPr>
          <w:ilvl w:val="0"/>
          <w:numId w:val="34"/>
        </w:numPr>
        <w:spacing w:line="360" w:lineRule="auto"/>
        <w:rPr>
          <w:rFonts w:eastAsia="Times New Roman" w:cs="Times New Roman"/>
          <w:szCs w:val="24"/>
          <w:lang w:eastAsia="en-ZW"/>
        </w:rPr>
      </w:pPr>
      <w:r w:rsidRPr="00AF4042">
        <w:rPr>
          <w:rFonts w:eastAsia="Times New Roman" w:cs="Times New Roman"/>
          <w:szCs w:val="24"/>
          <w:lang w:eastAsia="en-ZW"/>
        </w:rPr>
        <w:t>Sexual advances</w:t>
      </w:r>
    </w:p>
    <w:p w14:paraId="580733D2" w14:textId="77777777" w:rsidR="002145F0" w:rsidRPr="00AF4042" w:rsidRDefault="002145F0" w:rsidP="00AF4042">
      <w:pPr>
        <w:autoSpaceDE w:val="0"/>
        <w:autoSpaceDN w:val="0"/>
        <w:adjustRightInd w:val="0"/>
        <w:spacing w:after="0" w:line="360" w:lineRule="auto"/>
        <w:ind w:left="720"/>
        <w:contextualSpacing/>
        <w:jc w:val="both"/>
        <w:rPr>
          <w:rFonts w:eastAsia="Times New Roman" w:cs="Times New Roman"/>
          <w:szCs w:val="24"/>
          <w:lang w:eastAsia="en-ZW"/>
        </w:rPr>
      </w:pPr>
    </w:p>
    <w:p w14:paraId="275BF6BA" w14:textId="77777777" w:rsidR="002145F0" w:rsidRPr="00C417BF" w:rsidRDefault="002145F0" w:rsidP="00D25A6F">
      <w:pPr>
        <w:pStyle w:val="ListParagraph"/>
        <w:numPr>
          <w:ilvl w:val="0"/>
          <w:numId w:val="127"/>
        </w:numPr>
        <w:autoSpaceDE w:val="0"/>
        <w:autoSpaceDN w:val="0"/>
        <w:adjustRightInd w:val="0"/>
        <w:spacing w:after="0" w:line="360" w:lineRule="auto"/>
        <w:jc w:val="both"/>
        <w:rPr>
          <w:rFonts w:eastAsia="Times New Roman" w:cs="Times New Roman"/>
          <w:b/>
          <w:szCs w:val="24"/>
          <w:lang w:eastAsia="en-ZW"/>
        </w:rPr>
      </w:pPr>
      <w:r w:rsidRPr="00C417BF">
        <w:rPr>
          <w:rFonts w:eastAsia="Times New Roman" w:cs="Times New Roman"/>
          <w:b/>
          <w:szCs w:val="24"/>
          <w:lang w:eastAsia="en-ZW"/>
        </w:rPr>
        <w:t>Verbal conduct</w:t>
      </w:r>
    </w:p>
    <w:p w14:paraId="0E150594" w14:textId="77777777" w:rsidR="002145F0" w:rsidRPr="00AF4042" w:rsidRDefault="002145F0" w:rsidP="00D25A6F">
      <w:pPr>
        <w:numPr>
          <w:ilvl w:val="0"/>
          <w:numId w:val="35"/>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Unwelcome sexual comments, stories and jokes</w:t>
      </w:r>
    </w:p>
    <w:p w14:paraId="5783C798" w14:textId="77777777" w:rsidR="002145F0" w:rsidRPr="00AF4042" w:rsidRDefault="002145F0" w:rsidP="00D25A6F">
      <w:pPr>
        <w:numPr>
          <w:ilvl w:val="0"/>
          <w:numId w:val="35"/>
        </w:numPr>
        <w:autoSpaceDE w:val="0"/>
        <w:autoSpaceDN w:val="0"/>
        <w:adjustRightInd w:val="0"/>
        <w:spacing w:after="0" w:line="360" w:lineRule="auto"/>
        <w:contextualSpacing/>
        <w:jc w:val="both"/>
        <w:rPr>
          <w:rFonts w:eastAsia="Times New Roman" w:cs="Times New Roman"/>
          <w:szCs w:val="24"/>
          <w:lang w:eastAsia="en-ZW"/>
        </w:rPr>
      </w:pPr>
      <w:bookmarkStart w:id="1408" w:name="_Hlk528069888"/>
      <w:r w:rsidRPr="00AF4042">
        <w:rPr>
          <w:rFonts w:eastAsia="Times New Roman" w:cs="Times New Roman"/>
          <w:szCs w:val="24"/>
          <w:lang w:eastAsia="en-ZW"/>
        </w:rPr>
        <w:t>Sexual advances</w:t>
      </w:r>
    </w:p>
    <w:bookmarkEnd w:id="1408"/>
    <w:p w14:paraId="758D0156" w14:textId="77777777" w:rsidR="002145F0" w:rsidRPr="00AF4042" w:rsidRDefault="002145F0" w:rsidP="00D25A6F">
      <w:pPr>
        <w:numPr>
          <w:ilvl w:val="0"/>
          <w:numId w:val="35"/>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Repeated and unwanted social invitations for dates or physical intimacy</w:t>
      </w:r>
    </w:p>
    <w:p w14:paraId="3D792865" w14:textId="77777777" w:rsidR="002145F0" w:rsidRPr="00AF4042" w:rsidRDefault="002145F0" w:rsidP="00D25A6F">
      <w:pPr>
        <w:numPr>
          <w:ilvl w:val="0"/>
          <w:numId w:val="35"/>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Insults based on the sex of the worker</w:t>
      </w:r>
    </w:p>
    <w:p w14:paraId="6C0F70BF" w14:textId="77777777" w:rsidR="004E66AC" w:rsidRPr="00AF4042" w:rsidRDefault="002145F0" w:rsidP="00D25A6F">
      <w:pPr>
        <w:numPr>
          <w:ilvl w:val="0"/>
          <w:numId w:val="34"/>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 xml:space="preserve">Sending sexually explicit messages (by </w:t>
      </w:r>
      <w:r w:rsidR="0068104D" w:rsidRPr="00AF4042">
        <w:rPr>
          <w:rFonts w:eastAsia="Times New Roman" w:cs="Times New Roman"/>
          <w:szCs w:val="24"/>
          <w:lang w:eastAsia="en-ZW"/>
        </w:rPr>
        <w:t>social media</w:t>
      </w:r>
      <w:r w:rsidRPr="00AF4042">
        <w:rPr>
          <w:rFonts w:eastAsia="Times New Roman" w:cs="Times New Roman"/>
          <w:szCs w:val="24"/>
          <w:lang w:eastAsia="en-ZW"/>
        </w:rPr>
        <w:t>)</w:t>
      </w:r>
      <w:r w:rsidR="00F74BF9" w:rsidRPr="00AF4042">
        <w:rPr>
          <w:rFonts w:eastAsia="Times New Roman" w:cs="Times New Roman"/>
          <w:szCs w:val="24"/>
          <w:lang w:eastAsia="en-ZW"/>
        </w:rPr>
        <w:t xml:space="preserve"> </w:t>
      </w:r>
    </w:p>
    <w:p w14:paraId="27654939" w14:textId="77777777" w:rsidR="00F74BF9" w:rsidRPr="00AF4042" w:rsidRDefault="00F74BF9" w:rsidP="00D25A6F">
      <w:pPr>
        <w:numPr>
          <w:ilvl w:val="0"/>
          <w:numId w:val="34"/>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The use of job-related threats or rewards to solicit sexual favours</w:t>
      </w:r>
    </w:p>
    <w:p w14:paraId="73B6D0AB" w14:textId="77777777" w:rsidR="00F74BF9" w:rsidRPr="00AF4042" w:rsidRDefault="00F74BF9" w:rsidP="00AF4042">
      <w:pPr>
        <w:autoSpaceDE w:val="0"/>
        <w:autoSpaceDN w:val="0"/>
        <w:adjustRightInd w:val="0"/>
        <w:spacing w:after="0" w:line="360" w:lineRule="auto"/>
        <w:ind w:left="720"/>
        <w:contextualSpacing/>
        <w:jc w:val="both"/>
        <w:rPr>
          <w:rFonts w:eastAsia="Times New Roman" w:cs="Times New Roman"/>
          <w:szCs w:val="24"/>
          <w:lang w:eastAsia="en-ZW"/>
        </w:rPr>
      </w:pPr>
    </w:p>
    <w:p w14:paraId="47701C78" w14:textId="77777777" w:rsidR="002145F0" w:rsidRPr="00C417BF" w:rsidRDefault="002145F0" w:rsidP="00D25A6F">
      <w:pPr>
        <w:pStyle w:val="ListParagraph"/>
        <w:numPr>
          <w:ilvl w:val="0"/>
          <w:numId w:val="127"/>
        </w:numPr>
        <w:autoSpaceDE w:val="0"/>
        <w:autoSpaceDN w:val="0"/>
        <w:adjustRightInd w:val="0"/>
        <w:spacing w:after="0" w:line="360" w:lineRule="auto"/>
        <w:jc w:val="both"/>
        <w:rPr>
          <w:rFonts w:eastAsia="Times New Roman" w:cs="Times New Roman"/>
          <w:b/>
          <w:szCs w:val="24"/>
          <w:lang w:eastAsia="en-ZW"/>
        </w:rPr>
      </w:pPr>
      <w:r w:rsidRPr="00C417BF">
        <w:rPr>
          <w:rFonts w:eastAsia="Times New Roman" w:cs="Times New Roman"/>
          <w:b/>
          <w:szCs w:val="24"/>
          <w:lang w:eastAsia="en-ZW"/>
        </w:rPr>
        <w:t>Non-verbal conduct</w:t>
      </w:r>
    </w:p>
    <w:p w14:paraId="3300F43F" w14:textId="77777777" w:rsidR="002145F0" w:rsidRPr="00AF4042" w:rsidRDefault="002145F0" w:rsidP="00D25A6F">
      <w:pPr>
        <w:numPr>
          <w:ilvl w:val="0"/>
          <w:numId w:val="36"/>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Display of sexually explicit or suggestive material</w:t>
      </w:r>
    </w:p>
    <w:p w14:paraId="46A6E7C2" w14:textId="77777777" w:rsidR="002145F0" w:rsidRPr="00AF4042" w:rsidRDefault="002145F0" w:rsidP="00D25A6F">
      <w:pPr>
        <w:numPr>
          <w:ilvl w:val="0"/>
          <w:numId w:val="36"/>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Sexually-suggestive gestures</w:t>
      </w:r>
    </w:p>
    <w:p w14:paraId="0C15D346" w14:textId="77777777" w:rsidR="002145F0" w:rsidRPr="00AF4042" w:rsidRDefault="002145F0" w:rsidP="00D25A6F">
      <w:pPr>
        <w:numPr>
          <w:ilvl w:val="0"/>
          <w:numId w:val="36"/>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catcalling</w:t>
      </w:r>
    </w:p>
    <w:p w14:paraId="3C56D715" w14:textId="77777777" w:rsidR="002145F0" w:rsidRPr="00AF4042" w:rsidRDefault="002145F0" w:rsidP="00D25A6F">
      <w:pPr>
        <w:numPr>
          <w:ilvl w:val="0"/>
          <w:numId w:val="36"/>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Leering</w:t>
      </w:r>
    </w:p>
    <w:p w14:paraId="6A861260" w14:textId="77777777" w:rsidR="002145F0" w:rsidRPr="00AF4042" w:rsidRDefault="002145F0" w:rsidP="00D25A6F">
      <w:pPr>
        <w:numPr>
          <w:ilvl w:val="0"/>
          <w:numId w:val="36"/>
        </w:numPr>
        <w:autoSpaceDE w:val="0"/>
        <w:autoSpaceDN w:val="0"/>
        <w:adjustRightInd w:val="0"/>
        <w:spacing w:after="0" w:line="360" w:lineRule="auto"/>
        <w:contextualSpacing/>
        <w:jc w:val="both"/>
        <w:rPr>
          <w:rFonts w:eastAsia="Times New Roman" w:cs="Times New Roman"/>
          <w:szCs w:val="24"/>
          <w:lang w:eastAsia="en-ZW"/>
        </w:rPr>
      </w:pPr>
      <w:r w:rsidRPr="00AF4042">
        <w:rPr>
          <w:rFonts w:eastAsia="Times New Roman" w:cs="Times New Roman"/>
          <w:szCs w:val="24"/>
          <w:lang w:eastAsia="en-ZW"/>
        </w:rPr>
        <w:t>stalking</w:t>
      </w:r>
    </w:p>
    <w:p w14:paraId="347BCD3C" w14:textId="6EBE520E" w:rsidR="002145F0" w:rsidRPr="00AF4042" w:rsidRDefault="002145F0" w:rsidP="00AF4042">
      <w:pPr>
        <w:spacing w:before="100" w:beforeAutospacing="1" w:after="240" w:afterAutospacing="1" w:line="360" w:lineRule="auto"/>
        <w:jc w:val="both"/>
        <w:rPr>
          <w:rFonts w:eastAsia="Times New Roman" w:cs="Times New Roman"/>
          <w:szCs w:val="24"/>
          <w:lang w:val="en-US"/>
        </w:rPr>
      </w:pPr>
      <w:r w:rsidRPr="00AF4042">
        <w:rPr>
          <w:rFonts w:eastAsia="Times New Roman" w:cs="Times New Roman"/>
          <w:szCs w:val="24"/>
          <w:lang w:val="en-US"/>
        </w:rPr>
        <w:t>The Bank commit</w:t>
      </w:r>
      <w:r w:rsidR="006529B1" w:rsidRPr="00AF4042">
        <w:rPr>
          <w:rFonts w:eastAsia="Times New Roman" w:cs="Times New Roman"/>
          <w:szCs w:val="24"/>
          <w:lang w:val="en-US"/>
        </w:rPr>
        <w:t>s</w:t>
      </w:r>
      <w:r w:rsidRPr="00AF4042">
        <w:rPr>
          <w:rFonts w:eastAsia="Times New Roman" w:cs="Times New Roman"/>
          <w:szCs w:val="24"/>
          <w:lang w:val="en-US"/>
        </w:rPr>
        <w:t xml:space="preserve"> itself to the promotion of preventing sexual harassment in work place. All </w:t>
      </w:r>
      <w:r w:rsidR="003147D5">
        <w:rPr>
          <w:rFonts w:eastAsia="Times New Roman" w:cs="Times New Roman"/>
          <w:szCs w:val="24"/>
          <w:lang w:val="en-US"/>
        </w:rPr>
        <w:t>staff members</w:t>
      </w:r>
      <w:r w:rsidRPr="00AF4042">
        <w:rPr>
          <w:rFonts w:eastAsia="Times New Roman" w:cs="Times New Roman"/>
          <w:szCs w:val="24"/>
          <w:lang w:val="en-US"/>
        </w:rPr>
        <w:t xml:space="preserve"> have a responsibility to report and refrain from sexual harassment. </w:t>
      </w:r>
    </w:p>
    <w:p w14:paraId="0C7D40E8" w14:textId="3CF7A2B4" w:rsidR="002145F0" w:rsidRPr="00AF4042" w:rsidRDefault="0007124F" w:rsidP="00D25A6F">
      <w:pPr>
        <w:pStyle w:val="Heading4"/>
        <w:numPr>
          <w:ilvl w:val="2"/>
          <w:numId w:val="44"/>
        </w:numPr>
        <w:spacing w:line="360" w:lineRule="auto"/>
        <w:rPr>
          <w:rFonts w:eastAsia="Times New Roman" w:cs="Times New Roman"/>
          <w:b/>
          <w:i w:val="0"/>
          <w:szCs w:val="24"/>
          <w:lang w:val="en-US" w:eastAsia="en-GB"/>
        </w:rPr>
      </w:pPr>
      <w:r w:rsidRPr="00AF4042">
        <w:rPr>
          <w:rFonts w:eastAsia="Times New Roman" w:cs="Times New Roman"/>
          <w:b/>
          <w:i w:val="0"/>
          <w:szCs w:val="24"/>
          <w:lang w:val="en-US" w:eastAsia="en-GB"/>
        </w:rPr>
        <w:t xml:space="preserve">Sexual Harassment </w:t>
      </w:r>
      <w:r w:rsidR="00E71958" w:rsidRPr="00AF4042">
        <w:rPr>
          <w:rFonts w:eastAsia="Times New Roman" w:cs="Times New Roman"/>
          <w:b/>
          <w:i w:val="0"/>
          <w:szCs w:val="24"/>
          <w:lang w:val="en-US" w:eastAsia="en-GB"/>
        </w:rPr>
        <w:t>Complaint handling</w:t>
      </w:r>
      <w:r w:rsidR="001E54FC" w:rsidRPr="00AF4042">
        <w:rPr>
          <w:rFonts w:eastAsia="Times New Roman" w:cs="Times New Roman"/>
          <w:b/>
          <w:i w:val="0"/>
          <w:szCs w:val="24"/>
          <w:lang w:val="en-US" w:eastAsia="en-GB"/>
        </w:rPr>
        <w:t xml:space="preserve"> </w:t>
      </w:r>
    </w:p>
    <w:p w14:paraId="3C2FAA0C" w14:textId="77777777" w:rsidR="00E71958" w:rsidRPr="00AF4042" w:rsidRDefault="00E71958"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This will be done with the strictest confidentiality and in accordance to the</w:t>
      </w:r>
      <w:r w:rsidR="00EB6A31" w:rsidRPr="00AF4042">
        <w:rPr>
          <w:rFonts w:eastAsia="Times New Roman" w:cs="Times New Roman"/>
          <w:szCs w:val="24"/>
          <w:lang w:val="en-US" w:eastAsia="en-GB"/>
        </w:rPr>
        <w:t xml:space="preserve"> Human Resources</w:t>
      </w:r>
      <w:r w:rsidRPr="00AF4042">
        <w:rPr>
          <w:rFonts w:eastAsia="Times New Roman" w:cs="Times New Roman"/>
          <w:szCs w:val="24"/>
          <w:lang w:val="en-US" w:eastAsia="en-GB"/>
        </w:rPr>
        <w:t xml:space="preserve"> </w:t>
      </w:r>
      <w:r w:rsidR="002C4395" w:rsidRPr="00AF4042">
        <w:rPr>
          <w:rFonts w:eastAsia="Times New Roman" w:cs="Times New Roman"/>
          <w:szCs w:val="24"/>
          <w:lang w:val="en-US" w:eastAsia="en-GB"/>
        </w:rPr>
        <w:t>P</w:t>
      </w:r>
      <w:r w:rsidR="00587AAE" w:rsidRPr="00AF4042">
        <w:rPr>
          <w:rFonts w:eastAsia="Times New Roman" w:cs="Times New Roman"/>
          <w:szCs w:val="24"/>
          <w:lang w:val="en-US" w:eastAsia="en-GB"/>
        </w:rPr>
        <w:t>rocedure</w:t>
      </w:r>
      <w:r w:rsidR="002C4395" w:rsidRPr="00AF4042">
        <w:rPr>
          <w:rFonts w:eastAsia="Times New Roman" w:cs="Times New Roman"/>
          <w:szCs w:val="24"/>
          <w:lang w:val="en-US" w:eastAsia="en-GB"/>
        </w:rPr>
        <w:t xml:space="preserve"> M</w:t>
      </w:r>
      <w:r w:rsidRPr="00AF4042">
        <w:rPr>
          <w:rFonts w:eastAsia="Times New Roman" w:cs="Times New Roman"/>
          <w:szCs w:val="24"/>
          <w:lang w:val="en-US" w:eastAsia="en-GB"/>
        </w:rPr>
        <w:t>anual. Key policy tenets when a report is made are:</w:t>
      </w:r>
    </w:p>
    <w:p w14:paraId="0B9B56D2" w14:textId="77777777" w:rsidR="002145F0" w:rsidRPr="00AF4042" w:rsidRDefault="00E71958" w:rsidP="00D25A6F">
      <w:pPr>
        <w:numPr>
          <w:ilvl w:val="0"/>
          <w:numId w:val="37"/>
        </w:numPr>
        <w:spacing w:after="0" w:line="360" w:lineRule="auto"/>
        <w:contextualSpacing/>
        <w:jc w:val="both"/>
        <w:rPr>
          <w:rFonts w:eastAsia="Times New Roman" w:cs="Times New Roman"/>
          <w:szCs w:val="24"/>
          <w:lang w:val="en-US" w:eastAsia="en-GB"/>
        </w:rPr>
      </w:pPr>
      <w:r w:rsidRPr="00AF4042">
        <w:rPr>
          <w:rFonts w:eastAsia="Times New Roman" w:cs="Times New Roman"/>
          <w:szCs w:val="24"/>
          <w:lang w:val="en-US" w:eastAsia="en-GB"/>
        </w:rPr>
        <w:t>I</w:t>
      </w:r>
      <w:r w:rsidR="002145F0" w:rsidRPr="00AF4042">
        <w:rPr>
          <w:rFonts w:eastAsia="Times New Roman" w:cs="Times New Roman"/>
          <w:szCs w:val="24"/>
          <w:lang w:val="en-US" w:eastAsia="en-GB"/>
        </w:rPr>
        <w:t>mmediate record</w:t>
      </w:r>
      <w:r w:rsidRPr="00AF4042">
        <w:rPr>
          <w:rFonts w:eastAsia="Times New Roman" w:cs="Times New Roman"/>
          <w:szCs w:val="24"/>
          <w:lang w:val="en-US" w:eastAsia="en-GB"/>
        </w:rPr>
        <w:t>ing of</w:t>
      </w:r>
      <w:r w:rsidR="002145F0" w:rsidRPr="00AF4042">
        <w:rPr>
          <w:rFonts w:eastAsia="Times New Roman" w:cs="Times New Roman"/>
          <w:szCs w:val="24"/>
          <w:lang w:val="en-US" w:eastAsia="en-GB"/>
        </w:rPr>
        <w:t xml:space="preserve"> the dates, times and facts of the incident(s)</w:t>
      </w:r>
    </w:p>
    <w:p w14:paraId="615E5C33" w14:textId="77777777" w:rsidR="002145F0" w:rsidRPr="00AF4042" w:rsidRDefault="002145F0" w:rsidP="00D25A6F">
      <w:pPr>
        <w:numPr>
          <w:ilvl w:val="0"/>
          <w:numId w:val="37"/>
        </w:numPr>
        <w:spacing w:after="0" w:line="360" w:lineRule="auto"/>
        <w:contextualSpacing/>
        <w:jc w:val="both"/>
        <w:rPr>
          <w:rFonts w:eastAsia="Times New Roman" w:cs="Times New Roman"/>
          <w:szCs w:val="24"/>
          <w:lang w:val="en-US" w:eastAsia="en-GB"/>
        </w:rPr>
      </w:pPr>
      <w:r w:rsidRPr="00AF4042">
        <w:rPr>
          <w:rFonts w:eastAsia="Times New Roman" w:cs="Times New Roman"/>
          <w:szCs w:val="24"/>
          <w:lang w:val="en-US" w:eastAsia="en-GB"/>
        </w:rPr>
        <w:t>ascertain</w:t>
      </w:r>
      <w:r w:rsidR="00587AAE" w:rsidRPr="00AF4042">
        <w:rPr>
          <w:rFonts w:eastAsia="Times New Roman" w:cs="Times New Roman"/>
          <w:szCs w:val="24"/>
          <w:lang w:val="en-US" w:eastAsia="en-GB"/>
        </w:rPr>
        <w:t>ing</w:t>
      </w:r>
      <w:r w:rsidRPr="00AF4042">
        <w:rPr>
          <w:rFonts w:eastAsia="Times New Roman" w:cs="Times New Roman"/>
          <w:szCs w:val="24"/>
          <w:lang w:val="en-US" w:eastAsia="en-GB"/>
        </w:rPr>
        <w:t xml:space="preserve"> the views of the victim as to what outcome he/she wants</w:t>
      </w:r>
    </w:p>
    <w:p w14:paraId="7C040D48" w14:textId="77777777" w:rsidR="002145F0" w:rsidRPr="00AF4042" w:rsidRDefault="00587AAE" w:rsidP="00D25A6F">
      <w:pPr>
        <w:numPr>
          <w:ilvl w:val="0"/>
          <w:numId w:val="37"/>
        </w:numPr>
        <w:spacing w:after="0" w:line="360" w:lineRule="auto"/>
        <w:contextualSpacing/>
        <w:jc w:val="both"/>
        <w:rPr>
          <w:rFonts w:eastAsia="Times New Roman" w:cs="Times New Roman"/>
          <w:szCs w:val="24"/>
          <w:lang w:val="en-US" w:eastAsia="en-GB"/>
        </w:rPr>
      </w:pPr>
      <w:r w:rsidRPr="00AF4042">
        <w:rPr>
          <w:rFonts w:eastAsia="Times New Roman" w:cs="Times New Roman"/>
          <w:szCs w:val="24"/>
          <w:lang w:val="en-US" w:eastAsia="en-GB"/>
        </w:rPr>
        <w:t>E</w:t>
      </w:r>
      <w:r w:rsidR="002145F0" w:rsidRPr="00AF4042">
        <w:rPr>
          <w:rFonts w:eastAsia="Times New Roman" w:cs="Times New Roman"/>
          <w:szCs w:val="24"/>
          <w:lang w:val="en-US" w:eastAsia="en-GB"/>
        </w:rPr>
        <w:t>nsur</w:t>
      </w:r>
      <w:r w:rsidRPr="00AF4042">
        <w:rPr>
          <w:rFonts w:eastAsia="Times New Roman" w:cs="Times New Roman"/>
          <w:szCs w:val="24"/>
          <w:lang w:val="en-US" w:eastAsia="en-GB"/>
        </w:rPr>
        <w:t>ing</w:t>
      </w:r>
      <w:r w:rsidR="002145F0" w:rsidRPr="00AF4042">
        <w:rPr>
          <w:rFonts w:eastAsia="Times New Roman" w:cs="Times New Roman"/>
          <w:szCs w:val="24"/>
          <w:lang w:val="en-US" w:eastAsia="en-GB"/>
        </w:rPr>
        <w:t xml:space="preserve"> that the victim understands the company’s procedures for dealing with the complaint</w:t>
      </w:r>
    </w:p>
    <w:p w14:paraId="427E6D8E" w14:textId="77777777" w:rsidR="002145F0" w:rsidRPr="00AF4042" w:rsidRDefault="00587AAE" w:rsidP="00D25A6F">
      <w:pPr>
        <w:numPr>
          <w:ilvl w:val="0"/>
          <w:numId w:val="37"/>
        </w:numPr>
        <w:spacing w:after="0" w:line="360" w:lineRule="auto"/>
        <w:contextualSpacing/>
        <w:jc w:val="both"/>
        <w:rPr>
          <w:rFonts w:eastAsia="Times New Roman" w:cs="Times New Roman"/>
          <w:szCs w:val="24"/>
          <w:lang w:val="en-US" w:eastAsia="en-GB"/>
        </w:rPr>
      </w:pPr>
      <w:r w:rsidRPr="00AF4042">
        <w:rPr>
          <w:rFonts w:eastAsia="Times New Roman" w:cs="Times New Roman"/>
          <w:szCs w:val="24"/>
          <w:lang w:val="en-US" w:eastAsia="en-GB"/>
        </w:rPr>
        <w:t>K</w:t>
      </w:r>
      <w:r w:rsidR="002145F0" w:rsidRPr="00AF4042">
        <w:rPr>
          <w:rFonts w:eastAsia="Times New Roman" w:cs="Times New Roman"/>
          <w:szCs w:val="24"/>
          <w:lang w:val="en-US" w:eastAsia="en-GB"/>
        </w:rPr>
        <w:t>eep</w:t>
      </w:r>
      <w:r w:rsidRPr="00AF4042">
        <w:rPr>
          <w:rFonts w:eastAsia="Times New Roman" w:cs="Times New Roman"/>
          <w:szCs w:val="24"/>
          <w:lang w:val="en-US" w:eastAsia="en-GB"/>
        </w:rPr>
        <w:t>ing</w:t>
      </w:r>
      <w:r w:rsidR="002145F0" w:rsidRPr="00AF4042">
        <w:rPr>
          <w:rFonts w:eastAsia="Times New Roman" w:cs="Times New Roman"/>
          <w:szCs w:val="24"/>
          <w:lang w:val="en-US" w:eastAsia="en-GB"/>
        </w:rPr>
        <w:t xml:space="preserve"> a confidential record of all discussions</w:t>
      </w:r>
    </w:p>
    <w:p w14:paraId="073DB7BB" w14:textId="77777777" w:rsidR="002145F0" w:rsidRPr="00AF4042" w:rsidRDefault="00587AAE" w:rsidP="00D25A6F">
      <w:pPr>
        <w:numPr>
          <w:ilvl w:val="0"/>
          <w:numId w:val="37"/>
        </w:numPr>
        <w:spacing w:after="0" w:line="360" w:lineRule="auto"/>
        <w:contextualSpacing/>
        <w:jc w:val="both"/>
        <w:rPr>
          <w:rFonts w:eastAsia="Times New Roman" w:cs="Times New Roman"/>
          <w:szCs w:val="24"/>
          <w:lang w:val="en-US" w:eastAsia="en-GB"/>
        </w:rPr>
      </w:pPr>
      <w:r w:rsidRPr="00AF4042">
        <w:rPr>
          <w:rFonts w:eastAsia="Times New Roman" w:cs="Times New Roman"/>
          <w:szCs w:val="24"/>
          <w:lang w:val="en-US" w:eastAsia="en-GB"/>
        </w:rPr>
        <w:lastRenderedPageBreak/>
        <w:t>E</w:t>
      </w:r>
      <w:r w:rsidR="002145F0" w:rsidRPr="00AF4042">
        <w:rPr>
          <w:rFonts w:eastAsia="Times New Roman" w:cs="Times New Roman"/>
          <w:szCs w:val="24"/>
          <w:lang w:val="en-US" w:eastAsia="en-GB"/>
        </w:rPr>
        <w:t>nsure that the victim knows that they can lodge the complaint outside of the company through the relevant country/legal framework</w:t>
      </w:r>
      <w:r w:rsidR="00484009" w:rsidRPr="00AF4042">
        <w:rPr>
          <w:rFonts w:eastAsia="Times New Roman" w:cs="Times New Roman"/>
          <w:szCs w:val="24"/>
          <w:lang w:val="en-US" w:eastAsia="en-GB"/>
        </w:rPr>
        <w:t>.</w:t>
      </w:r>
    </w:p>
    <w:p w14:paraId="65BE3DEC" w14:textId="77777777" w:rsidR="002145F0" w:rsidRPr="00AF4042" w:rsidRDefault="002145F0" w:rsidP="00AF4042">
      <w:pPr>
        <w:spacing w:after="0" w:line="360" w:lineRule="auto"/>
        <w:jc w:val="both"/>
        <w:rPr>
          <w:rFonts w:eastAsia="Times New Roman" w:cs="Times New Roman"/>
          <w:szCs w:val="24"/>
          <w:lang w:val="en-US" w:eastAsia="en-GB"/>
        </w:rPr>
      </w:pPr>
    </w:p>
    <w:p w14:paraId="4E5A8164" w14:textId="77777777" w:rsidR="002145F0" w:rsidRPr="00AF4042" w:rsidRDefault="002145F0" w:rsidP="00D25A6F">
      <w:pPr>
        <w:pStyle w:val="Heading4"/>
        <w:numPr>
          <w:ilvl w:val="0"/>
          <w:numId w:val="128"/>
        </w:numPr>
        <w:spacing w:line="360" w:lineRule="auto"/>
        <w:rPr>
          <w:rFonts w:eastAsia="Times New Roman" w:cs="Times New Roman"/>
          <w:b/>
          <w:i w:val="0"/>
          <w:szCs w:val="24"/>
          <w:lang w:val="en-US" w:eastAsia="en-GB"/>
        </w:rPr>
      </w:pPr>
      <w:r w:rsidRPr="00AF4042">
        <w:rPr>
          <w:rFonts w:eastAsia="Times New Roman" w:cs="Times New Roman"/>
          <w:b/>
          <w:i w:val="0"/>
          <w:szCs w:val="24"/>
          <w:lang w:val="en-US" w:eastAsia="en-GB"/>
        </w:rPr>
        <w:t>Sanctions and disciplinary measures</w:t>
      </w:r>
    </w:p>
    <w:p w14:paraId="0122C06F" w14:textId="77777777" w:rsidR="001E54FC" w:rsidRPr="00AF4042" w:rsidRDefault="001E54FC" w:rsidP="00AF4042">
      <w:pPr>
        <w:spacing w:after="0" w:line="360" w:lineRule="auto"/>
        <w:rPr>
          <w:rFonts w:cs="Times New Roman"/>
          <w:lang w:val="en-US" w:eastAsia="en-GB"/>
        </w:rPr>
      </w:pPr>
    </w:p>
    <w:p w14:paraId="2D3D1367" w14:textId="3F0D1492" w:rsidR="002145F0" w:rsidRPr="00AF4042" w:rsidRDefault="002145F0"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The sanctions will depend on the gravity and extent of the harassment. Suitable</w:t>
      </w:r>
    </w:p>
    <w:p w14:paraId="1B1E2F49" w14:textId="77777777" w:rsidR="002145F0" w:rsidRPr="00AF4042" w:rsidRDefault="002145F0"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deterrent sanctions will be applied to ensure that incidents of sexual harassment are not treated as trivial. Certain serious cases, including physical violence, will result in the immediate dismissal of the harasser. </w:t>
      </w:r>
    </w:p>
    <w:p w14:paraId="7008D2D4" w14:textId="77777777" w:rsidR="002145F0" w:rsidRPr="00AF4042" w:rsidRDefault="002145F0" w:rsidP="00AF4042">
      <w:pPr>
        <w:spacing w:after="0" w:line="360" w:lineRule="auto"/>
        <w:jc w:val="both"/>
        <w:rPr>
          <w:rFonts w:eastAsia="Times New Roman" w:cs="Times New Roman"/>
          <w:szCs w:val="24"/>
          <w:lang w:val="en-US" w:eastAsia="en-GB"/>
        </w:rPr>
      </w:pPr>
    </w:p>
    <w:p w14:paraId="1D8D0644" w14:textId="7F274A97" w:rsidR="002145F0" w:rsidRPr="00AF4042" w:rsidRDefault="002145F0"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The Bank will ensure that this policy is widely disseminated to all </w:t>
      </w:r>
      <w:r w:rsidR="001854EA" w:rsidRPr="00AF4042">
        <w:rPr>
          <w:rFonts w:eastAsia="Times New Roman" w:cs="Times New Roman"/>
          <w:szCs w:val="24"/>
          <w:lang w:val="en-US" w:eastAsia="en-GB"/>
        </w:rPr>
        <w:t>staff and clients on the Banks web page</w:t>
      </w:r>
      <w:r w:rsidRPr="00AF4042">
        <w:rPr>
          <w:rFonts w:eastAsia="Times New Roman" w:cs="Times New Roman"/>
          <w:szCs w:val="24"/>
          <w:lang w:val="en-US" w:eastAsia="en-GB"/>
        </w:rPr>
        <w:t xml:space="preserve">. It will be included in the staff handbook. All new </w:t>
      </w:r>
      <w:r w:rsidR="003147D5">
        <w:rPr>
          <w:rFonts w:eastAsia="Times New Roman" w:cs="Times New Roman"/>
          <w:szCs w:val="24"/>
          <w:lang w:val="en-US" w:eastAsia="en-GB"/>
        </w:rPr>
        <w:t>staff members</w:t>
      </w:r>
      <w:r w:rsidRPr="00AF4042">
        <w:rPr>
          <w:rFonts w:eastAsia="Times New Roman" w:cs="Times New Roman"/>
          <w:szCs w:val="24"/>
          <w:lang w:val="en-US" w:eastAsia="en-GB"/>
        </w:rPr>
        <w:t xml:space="preserve"> must be trained on the content of this policy as part of their induction into the company.</w:t>
      </w:r>
      <w:r w:rsidR="00587AAE" w:rsidRPr="00AF4042">
        <w:rPr>
          <w:rFonts w:eastAsia="Times New Roman" w:cs="Times New Roman"/>
          <w:szCs w:val="24"/>
          <w:lang w:val="en-US" w:eastAsia="en-GB"/>
        </w:rPr>
        <w:t xml:space="preserve"> </w:t>
      </w:r>
      <w:r w:rsidRPr="00AF4042">
        <w:rPr>
          <w:rFonts w:eastAsia="Times New Roman" w:cs="Times New Roman"/>
          <w:szCs w:val="24"/>
          <w:lang w:val="en-US" w:eastAsia="en-GB"/>
        </w:rPr>
        <w:t xml:space="preserve">Every year, the Bank will require all </w:t>
      </w:r>
      <w:r w:rsidR="003147D5">
        <w:rPr>
          <w:rFonts w:eastAsia="Times New Roman" w:cs="Times New Roman"/>
          <w:szCs w:val="24"/>
          <w:lang w:val="en-US" w:eastAsia="en-GB"/>
        </w:rPr>
        <w:t>staff members</w:t>
      </w:r>
      <w:r w:rsidRPr="00AF4042">
        <w:rPr>
          <w:rFonts w:eastAsia="Times New Roman" w:cs="Times New Roman"/>
          <w:szCs w:val="24"/>
          <w:lang w:val="en-US" w:eastAsia="en-GB"/>
        </w:rPr>
        <w:t xml:space="preserve"> to attend a refresher training course on the content of this polic</w:t>
      </w:r>
      <w:r w:rsidR="006529B1" w:rsidRPr="00AF4042">
        <w:rPr>
          <w:rFonts w:eastAsia="Times New Roman" w:cs="Times New Roman"/>
          <w:szCs w:val="24"/>
          <w:lang w:val="en-US" w:eastAsia="en-GB"/>
        </w:rPr>
        <w:t xml:space="preserve">y. </w:t>
      </w:r>
      <w:r w:rsidRPr="00AF4042">
        <w:rPr>
          <w:rFonts w:eastAsia="Times New Roman" w:cs="Times New Roman"/>
          <w:szCs w:val="24"/>
          <w:lang w:val="en-US" w:eastAsia="en-GB"/>
        </w:rPr>
        <w:t xml:space="preserve">It is the responsibility of every manager to ensure that all </w:t>
      </w:r>
      <w:r w:rsidR="00660EBD">
        <w:rPr>
          <w:rFonts w:eastAsia="Times New Roman" w:cs="Times New Roman"/>
          <w:szCs w:val="24"/>
          <w:lang w:val="en-US" w:eastAsia="en-GB"/>
        </w:rPr>
        <w:t>thei</w:t>
      </w:r>
      <w:r w:rsidRPr="00AF4042">
        <w:rPr>
          <w:rFonts w:eastAsia="Times New Roman" w:cs="Times New Roman"/>
          <w:szCs w:val="24"/>
          <w:lang w:val="en-US" w:eastAsia="en-GB"/>
        </w:rPr>
        <w:t xml:space="preserve">r </w:t>
      </w:r>
      <w:r w:rsidR="003147D5">
        <w:rPr>
          <w:rFonts w:eastAsia="Times New Roman" w:cs="Times New Roman"/>
          <w:szCs w:val="24"/>
          <w:lang w:val="en-US" w:eastAsia="en-GB"/>
        </w:rPr>
        <w:t>staff members</w:t>
      </w:r>
      <w:r w:rsidRPr="00AF4042">
        <w:rPr>
          <w:rFonts w:eastAsia="Times New Roman" w:cs="Times New Roman"/>
          <w:szCs w:val="24"/>
          <w:lang w:val="en-US" w:eastAsia="en-GB"/>
        </w:rPr>
        <w:t xml:space="preserve"> are aware of the policy.</w:t>
      </w:r>
    </w:p>
    <w:p w14:paraId="46362882" w14:textId="77777777" w:rsidR="002145F0" w:rsidRPr="00AF4042" w:rsidRDefault="002145F0" w:rsidP="00AF4042">
      <w:pPr>
        <w:spacing w:after="0" w:line="360" w:lineRule="auto"/>
        <w:jc w:val="both"/>
        <w:rPr>
          <w:rFonts w:eastAsia="Times New Roman" w:cs="Times New Roman"/>
          <w:szCs w:val="24"/>
          <w:lang w:val="en-US" w:eastAsia="en-GB"/>
        </w:rPr>
      </w:pPr>
    </w:p>
    <w:p w14:paraId="35FE0C69" w14:textId="614FFAC2" w:rsidR="001E54FC" w:rsidRPr="00C417BF" w:rsidRDefault="002145F0" w:rsidP="00D25A6F">
      <w:pPr>
        <w:pStyle w:val="Heading4"/>
        <w:numPr>
          <w:ilvl w:val="0"/>
          <w:numId w:val="128"/>
        </w:numPr>
        <w:spacing w:line="360" w:lineRule="auto"/>
        <w:rPr>
          <w:rFonts w:eastAsia="Times New Roman" w:cs="Times New Roman"/>
          <w:b/>
          <w:i w:val="0"/>
          <w:szCs w:val="24"/>
          <w:lang w:val="en-US" w:eastAsia="en-GB"/>
        </w:rPr>
      </w:pPr>
      <w:r w:rsidRPr="00AF4042">
        <w:rPr>
          <w:rFonts w:eastAsia="Times New Roman" w:cs="Times New Roman"/>
          <w:b/>
          <w:i w:val="0"/>
          <w:szCs w:val="24"/>
          <w:lang w:val="en-US" w:eastAsia="en-GB"/>
        </w:rPr>
        <w:t>Monitoring and evaluation</w:t>
      </w:r>
      <w:r w:rsidR="00484009" w:rsidRPr="00AF4042">
        <w:rPr>
          <w:rFonts w:eastAsia="Times New Roman" w:cs="Times New Roman"/>
          <w:b/>
          <w:i w:val="0"/>
          <w:szCs w:val="24"/>
          <w:lang w:val="en-US" w:eastAsia="en-GB"/>
        </w:rPr>
        <w:t xml:space="preserve"> of Sexual Harassment Policy</w:t>
      </w:r>
    </w:p>
    <w:p w14:paraId="35E88AB5" w14:textId="33934A23" w:rsidR="00660EBD" w:rsidRPr="00C417BF" w:rsidRDefault="002145F0" w:rsidP="00AF4042">
      <w:pPr>
        <w:spacing w:after="0" w:line="360" w:lineRule="auto"/>
        <w:jc w:val="both"/>
        <w:rPr>
          <w:rFonts w:cs="Times New Roman"/>
          <w:szCs w:val="24"/>
        </w:rPr>
      </w:pPr>
      <w:r w:rsidRPr="00AF4042">
        <w:rPr>
          <w:rFonts w:eastAsia="Times New Roman" w:cs="Times New Roman"/>
          <w:szCs w:val="24"/>
          <w:lang w:val="en-US" w:eastAsia="en-GB"/>
        </w:rPr>
        <w:t xml:space="preserve">The Bank recognises the importance of monitoring this sexual harassment policy and will ensure that it anonymously collects statistics and data as to how it is used and </w:t>
      </w:r>
      <w:r w:rsidR="0038138C" w:rsidRPr="00AF4042">
        <w:rPr>
          <w:rFonts w:eastAsia="Times New Roman" w:cs="Times New Roman"/>
          <w:szCs w:val="24"/>
          <w:lang w:val="en-US" w:eastAsia="en-GB"/>
        </w:rPr>
        <w:t>whether</w:t>
      </w:r>
      <w:r w:rsidRPr="00AF4042">
        <w:rPr>
          <w:rFonts w:eastAsia="Times New Roman" w:cs="Times New Roman"/>
          <w:szCs w:val="24"/>
          <w:lang w:val="en-US" w:eastAsia="en-GB"/>
        </w:rPr>
        <w:t xml:space="preserve"> it is effective. Supervisors, managers and those responsible for dealing with sexual harassment cases will report on compliance with this policy, including the number of incidents, how they were dealt with, and any recommendations made. This will be done on a yearly basis. As a result of this report, the </w:t>
      </w:r>
      <w:r w:rsidR="00484009" w:rsidRPr="00AF4042">
        <w:rPr>
          <w:rFonts w:eastAsia="Times New Roman" w:cs="Times New Roman"/>
          <w:szCs w:val="24"/>
          <w:lang w:val="en-US" w:eastAsia="en-GB"/>
        </w:rPr>
        <w:t xml:space="preserve">Bank </w:t>
      </w:r>
      <w:r w:rsidRPr="00AF4042">
        <w:rPr>
          <w:rFonts w:eastAsia="Times New Roman" w:cs="Times New Roman"/>
          <w:szCs w:val="24"/>
          <w:lang w:val="en-US" w:eastAsia="en-GB"/>
        </w:rPr>
        <w:t>will evaluate the effectiveness of this policy and make any changes needed.</w:t>
      </w:r>
      <w:r w:rsidRPr="00AF4042">
        <w:rPr>
          <w:rFonts w:cs="Times New Roman"/>
          <w:szCs w:val="24"/>
        </w:rPr>
        <w:tab/>
      </w:r>
    </w:p>
    <w:p w14:paraId="17C45C37" w14:textId="77777777" w:rsidR="002145F0" w:rsidRPr="00AF4042" w:rsidRDefault="002145F0" w:rsidP="00AF4042">
      <w:pPr>
        <w:spacing w:after="0" w:line="360" w:lineRule="auto"/>
        <w:jc w:val="both"/>
        <w:rPr>
          <w:rFonts w:eastAsia="Times New Roman" w:cs="Times New Roman"/>
          <w:b/>
          <w:szCs w:val="24"/>
          <w:lang w:val="en-US" w:eastAsia="en-GB"/>
        </w:rPr>
      </w:pPr>
    </w:p>
    <w:p w14:paraId="631273C8" w14:textId="625763DA" w:rsidR="0085475B" w:rsidRPr="00AF4042" w:rsidRDefault="0085475B" w:rsidP="00D25A6F">
      <w:pPr>
        <w:pStyle w:val="Heading2"/>
        <w:numPr>
          <w:ilvl w:val="2"/>
          <w:numId w:val="44"/>
        </w:numPr>
        <w:spacing w:line="360" w:lineRule="auto"/>
        <w:rPr>
          <w:rFonts w:eastAsia="Times New Roman" w:cs="Times New Roman"/>
          <w:lang w:val="en-US" w:eastAsia="en-GB"/>
        </w:rPr>
      </w:pPr>
      <w:bookmarkStart w:id="1409" w:name="_Toc113607592"/>
      <w:bookmarkStart w:id="1410" w:name="_Toc114059005"/>
      <w:r w:rsidRPr="00AF4042">
        <w:rPr>
          <w:rFonts w:eastAsia="Times New Roman" w:cs="Times New Roman"/>
          <w:lang w:val="en-US" w:eastAsia="en-GB"/>
        </w:rPr>
        <w:t>Bullying</w:t>
      </w:r>
      <w:r w:rsidR="00A26217" w:rsidRPr="00AF4042">
        <w:rPr>
          <w:rFonts w:eastAsia="Times New Roman" w:cs="Times New Roman"/>
          <w:lang w:val="en-US" w:eastAsia="en-GB"/>
        </w:rPr>
        <w:t xml:space="preserve"> and Harassment</w:t>
      </w:r>
      <w:bookmarkEnd w:id="1409"/>
      <w:bookmarkEnd w:id="1410"/>
      <w:r w:rsidRPr="00AF4042">
        <w:rPr>
          <w:rFonts w:eastAsia="Times New Roman" w:cs="Times New Roman"/>
          <w:lang w:val="en-US" w:eastAsia="en-GB"/>
        </w:rPr>
        <w:t xml:space="preserve"> </w:t>
      </w:r>
    </w:p>
    <w:p w14:paraId="55F0BCA3" w14:textId="77777777" w:rsidR="001E54FC" w:rsidRPr="00AF4042" w:rsidRDefault="001E54FC" w:rsidP="00AF4042">
      <w:pPr>
        <w:pStyle w:val="ListParagraph"/>
        <w:spacing w:after="0" w:line="360" w:lineRule="auto"/>
        <w:ind w:left="570"/>
        <w:jc w:val="both"/>
        <w:rPr>
          <w:rFonts w:eastAsia="Times New Roman" w:cs="Times New Roman"/>
          <w:szCs w:val="24"/>
          <w:lang w:val="en-US" w:eastAsia="en-GB"/>
        </w:rPr>
      </w:pPr>
    </w:p>
    <w:p w14:paraId="0F819228" w14:textId="4DB25029" w:rsidR="00045FAC" w:rsidRPr="00AF4042" w:rsidRDefault="00A26217"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 xml:space="preserve">The </w:t>
      </w:r>
      <w:r w:rsidR="00C15837" w:rsidRPr="00AF4042">
        <w:rPr>
          <w:rFonts w:eastAsia="Times New Roman" w:cs="Times New Roman"/>
          <w:szCs w:val="24"/>
          <w:lang w:val="en-US" w:eastAsia="en-GB"/>
        </w:rPr>
        <w:t xml:space="preserve">Bank </w:t>
      </w:r>
      <w:r w:rsidR="00D02746" w:rsidRPr="00AF4042">
        <w:rPr>
          <w:rFonts w:eastAsia="Times New Roman" w:cs="Times New Roman"/>
          <w:szCs w:val="24"/>
          <w:lang w:val="en-US" w:eastAsia="en-GB"/>
        </w:rPr>
        <w:t>shall</w:t>
      </w:r>
      <w:r w:rsidR="00C15837" w:rsidRPr="00AF4042">
        <w:rPr>
          <w:rFonts w:eastAsia="Times New Roman" w:cs="Times New Roman"/>
          <w:szCs w:val="24"/>
          <w:lang w:val="en-US" w:eastAsia="en-GB"/>
        </w:rPr>
        <w:t xml:space="preserve"> not tolerate any form of harassment, discrimination or bullying which amounts to an inappropriate </w:t>
      </w:r>
      <w:r w:rsidR="00D02746" w:rsidRPr="00AF4042">
        <w:rPr>
          <w:rFonts w:eastAsia="Times New Roman" w:cs="Times New Roman"/>
          <w:szCs w:val="24"/>
          <w:lang w:val="en-US" w:eastAsia="en-GB"/>
        </w:rPr>
        <w:t>action</w:t>
      </w:r>
      <w:r w:rsidR="00C15837" w:rsidRPr="00AF4042">
        <w:rPr>
          <w:rFonts w:eastAsia="Times New Roman" w:cs="Times New Roman"/>
          <w:szCs w:val="24"/>
          <w:lang w:val="en-US" w:eastAsia="en-GB"/>
        </w:rPr>
        <w:t xml:space="preserve"> regarded as unacceptable. Harassment consists of repeated offensive behavior through vindictive, cruel, malicious or humiliating attempts to undermine an </w:t>
      </w:r>
      <w:r w:rsidR="00C15837" w:rsidRPr="00AF4042">
        <w:rPr>
          <w:rFonts w:eastAsia="Times New Roman" w:cs="Times New Roman"/>
          <w:szCs w:val="24"/>
          <w:lang w:val="en-US" w:eastAsia="en-GB"/>
        </w:rPr>
        <w:lastRenderedPageBreak/>
        <w:t xml:space="preserve">individual or group of </w:t>
      </w:r>
      <w:r w:rsidR="003147D5">
        <w:rPr>
          <w:rFonts w:eastAsia="Times New Roman" w:cs="Times New Roman"/>
          <w:szCs w:val="24"/>
          <w:lang w:val="en-US" w:eastAsia="en-GB"/>
        </w:rPr>
        <w:t>staff members</w:t>
      </w:r>
      <w:r w:rsidR="00C15837" w:rsidRPr="00AF4042">
        <w:rPr>
          <w:rFonts w:eastAsia="Times New Roman" w:cs="Times New Roman"/>
          <w:szCs w:val="24"/>
          <w:lang w:val="en-US" w:eastAsia="en-GB"/>
        </w:rPr>
        <w:t>. Range</w:t>
      </w:r>
      <w:r w:rsidR="004B1DD6" w:rsidRPr="00AF4042">
        <w:rPr>
          <w:rFonts w:eastAsia="Times New Roman" w:cs="Times New Roman"/>
          <w:szCs w:val="24"/>
          <w:lang w:val="en-US" w:eastAsia="en-GB"/>
        </w:rPr>
        <w:t>s</w:t>
      </w:r>
      <w:r w:rsidR="00C15837" w:rsidRPr="00AF4042">
        <w:rPr>
          <w:rFonts w:eastAsia="Times New Roman" w:cs="Times New Roman"/>
          <w:szCs w:val="24"/>
          <w:lang w:val="en-US" w:eastAsia="en-GB"/>
        </w:rPr>
        <w:t xml:space="preserve"> of behavior</w:t>
      </w:r>
      <w:r w:rsidR="004B1DD6" w:rsidRPr="00AF4042">
        <w:rPr>
          <w:rFonts w:eastAsia="Times New Roman" w:cs="Times New Roman"/>
          <w:szCs w:val="24"/>
          <w:lang w:val="en-US" w:eastAsia="en-GB"/>
        </w:rPr>
        <w:t xml:space="preserve"> include</w:t>
      </w:r>
      <w:r w:rsidR="00C15837" w:rsidRPr="00AF4042">
        <w:rPr>
          <w:rFonts w:eastAsia="Times New Roman" w:cs="Times New Roman"/>
          <w:szCs w:val="24"/>
          <w:lang w:val="en-US" w:eastAsia="en-GB"/>
        </w:rPr>
        <w:t xml:space="preserve"> ostracism, ridiculing, shouting and verbal abuse</w:t>
      </w:r>
      <w:r w:rsidR="004B1DD6" w:rsidRPr="00AF4042">
        <w:rPr>
          <w:rFonts w:eastAsia="Times New Roman" w:cs="Times New Roman"/>
          <w:szCs w:val="24"/>
          <w:lang w:val="en-US" w:eastAsia="en-GB"/>
        </w:rPr>
        <w:t>.</w:t>
      </w:r>
    </w:p>
    <w:p w14:paraId="78D0D34E" w14:textId="77777777" w:rsidR="00BB67C1" w:rsidRPr="00AF4042" w:rsidRDefault="00BB67C1" w:rsidP="00AF4042">
      <w:pPr>
        <w:spacing w:after="0" w:line="360" w:lineRule="auto"/>
        <w:jc w:val="both"/>
        <w:rPr>
          <w:rFonts w:eastAsia="Times New Roman" w:cs="Times New Roman"/>
          <w:szCs w:val="24"/>
          <w:lang w:val="en-US" w:eastAsia="en-GB"/>
        </w:rPr>
      </w:pPr>
    </w:p>
    <w:p w14:paraId="7E47622D" w14:textId="5FAD9B58" w:rsidR="00BB67C1" w:rsidRPr="00AF4042" w:rsidRDefault="00BB67C1" w:rsidP="00AF4042">
      <w:pPr>
        <w:spacing w:after="0" w:line="360" w:lineRule="auto"/>
        <w:jc w:val="both"/>
        <w:rPr>
          <w:rFonts w:eastAsia="Times New Roman" w:cs="Times New Roman"/>
          <w:szCs w:val="24"/>
          <w:lang w:val="en-US" w:eastAsia="en-GB"/>
        </w:rPr>
      </w:pPr>
      <w:r w:rsidRPr="00AF4042">
        <w:rPr>
          <w:rFonts w:eastAsia="Times New Roman" w:cs="Times New Roman"/>
          <w:szCs w:val="24"/>
          <w:lang w:val="en-US" w:eastAsia="en-GB"/>
        </w:rPr>
        <w:t>Any form of harassment, discrimination or bullying amounts to an inappropriate display of power and is regarded as unacceptable by</w:t>
      </w:r>
      <w:r w:rsidR="00A26217" w:rsidRPr="00AF4042">
        <w:rPr>
          <w:rFonts w:eastAsia="Times New Roman" w:cs="Times New Roman"/>
          <w:szCs w:val="24"/>
          <w:lang w:val="en-US" w:eastAsia="en-GB"/>
        </w:rPr>
        <w:t xml:space="preserve"> the Bank</w:t>
      </w:r>
      <w:r w:rsidRPr="00AF4042">
        <w:rPr>
          <w:rFonts w:eastAsia="Times New Roman" w:cs="Times New Roman"/>
          <w:szCs w:val="24"/>
          <w:lang w:val="en-US" w:eastAsia="en-GB"/>
        </w:rPr>
        <w:t xml:space="preserve">. It lowers the </w:t>
      </w:r>
      <w:r w:rsidR="00660EBD">
        <w:rPr>
          <w:rFonts w:eastAsia="Times New Roman" w:cs="Times New Roman"/>
          <w:szCs w:val="24"/>
          <w:lang w:val="en-US" w:eastAsia="en-GB"/>
        </w:rPr>
        <w:t>individual's morale</w:t>
      </w:r>
      <w:r w:rsidRPr="00AF4042">
        <w:rPr>
          <w:rFonts w:eastAsia="Times New Roman" w:cs="Times New Roman"/>
          <w:szCs w:val="24"/>
          <w:lang w:val="en-US" w:eastAsia="en-GB"/>
        </w:rPr>
        <w:t xml:space="preserve"> on the receiving </w:t>
      </w:r>
      <w:r w:rsidR="00C15837" w:rsidRPr="00AF4042">
        <w:rPr>
          <w:rFonts w:eastAsia="Times New Roman" w:cs="Times New Roman"/>
          <w:szCs w:val="24"/>
          <w:lang w:val="en-US" w:eastAsia="en-GB"/>
        </w:rPr>
        <w:t>end and</w:t>
      </w:r>
      <w:r w:rsidRPr="00AF4042">
        <w:rPr>
          <w:rFonts w:eastAsia="Times New Roman" w:cs="Times New Roman"/>
          <w:szCs w:val="24"/>
          <w:lang w:val="en-US" w:eastAsia="en-GB"/>
        </w:rPr>
        <w:t xml:space="preserve"> threatens the overall work environment. All </w:t>
      </w:r>
      <w:r w:rsidR="003147D5">
        <w:rPr>
          <w:rFonts w:eastAsia="Times New Roman" w:cs="Times New Roman"/>
          <w:szCs w:val="24"/>
          <w:lang w:val="en-US" w:eastAsia="en-GB"/>
        </w:rPr>
        <w:t>staff members</w:t>
      </w:r>
      <w:r w:rsidRPr="00AF4042">
        <w:rPr>
          <w:rFonts w:eastAsia="Times New Roman" w:cs="Times New Roman"/>
          <w:szCs w:val="24"/>
          <w:lang w:val="en-US" w:eastAsia="en-GB"/>
        </w:rPr>
        <w:t xml:space="preserve"> are expected to comply with this and take appropriate measures to ensure it doesn’t occur.</w:t>
      </w:r>
      <w:r w:rsidR="00C15837" w:rsidRPr="00AF4042">
        <w:rPr>
          <w:rFonts w:eastAsia="Times New Roman" w:cs="Times New Roman"/>
          <w:szCs w:val="24"/>
          <w:lang w:val="en-US" w:eastAsia="en-GB"/>
        </w:rPr>
        <w:t xml:space="preserve"> The Bank</w:t>
      </w:r>
      <w:r w:rsidRPr="00AF4042">
        <w:rPr>
          <w:rFonts w:eastAsia="Times New Roman" w:cs="Times New Roman"/>
          <w:szCs w:val="24"/>
          <w:lang w:val="en-US" w:eastAsia="en-GB"/>
        </w:rPr>
        <w:t xml:space="preserve"> will take appropriate disciplinary action against any </w:t>
      </w:r>
      <w:r w:rsidR="003147D5">
        <w:rPr>
          <w:rFonts w:eastAsia="Times New Roman" w:cs="Times New Roman"/>
          <w:szCs w:val="24"/>
          <w:lang w:val="en-US" w:eastAsia="en-GB"/>
        </w:rPr>
        <w:t>staff member</w:t>
      </w:r>
      <w:r w:rsidR="00C15837" w:rsidRPr="00AF4042">
        <w:rPr>
          <w:rFonts w:eastAsia="Times New Roman" w:cs="Times New Roman"/>
          <w:szCs w:val="24"/>
          <w:lang w:val="en-US" w:eastAsia="en-GB"/>
        </w:rPr>
        <w:t xml:space="preserve"> </w:t>
      </w:r>
      <w:r w:rsidRPr="00AF4042">
        <w:rPr>
          <w:rFonts w:eastAsia="Times New Roman" w:cs="Times New Roman"/>
          <w:szCs w:val="24"/>
          <w:lang w:val="en-US" w:eastAsia="en-GB"/>
        </w:rPr>
        <w:t>who violates such policies, including dismissal for serious or persistent offences</w:t>
      </w:r>
      <w:r w:rsidR="00D02746" w:rsidRPr="00AF4042">
        <w:rPr>
          <w:rFonts w:eastAsia="Times New Roman" w:cs="Times New Roman"/>
          <w:szCs w:val="24"/>
          <w:lang w:val="en-US" w:eastAsia="en-GB"/>
        </w:rPr>
        <w:t>.</w:t>
      </w:r>
    </w:p>
    <w:p w14:paraId="1E87D879" w14:textId="77777777" w:rsidR="005D0C16" w:rsidRPr="00AF4042" w:rsidRDefault="005D0C16" w:rsidP="00AF4042">
      <w:pPr>
        <w:spacing w:line="360" w:lineRule="auto"/>
        <w:rPr>
          <w:rFonts w:eastAsia="Times New Roman" w:cs="Times New Roman"/>
          <w:szCs w:val="24"/>
          <w:lang w:eastAsia="en-ZW"/>
        </w:rPr>
      </w:pPr>
    </w:p>
    <w:p w14:paraId="5B6561C9" w14:textId="551DA9C3" w:rsidR="00012CEC" w:rsidRPr="00C417BF" w:rsidRDefault="005D0C16" w:rsidP="00D25A6F">
      <w:pPr>
        <w:pStyle w:val="Heading2"/>
        <w:numPr>
          <w:ilvl w:val="1"/>
          <w:numId w:val="44"/>
        </w:numPr>
        <w:spacing w:line="360" w:lineRule="auto"/>
        <w:rPr>
          <w:rFonts w:eastAsia="Times New Roman" w:cs="Times New Roman"/>
          <w:lang w:eastAsia="en-ZW"/>
        </w:rPr>
      </w:pPr>
      <w:bookmarkStart w:id="1411" w:name="_Toc113607593"/>
      <w:bookmarkStart w:id="1412" w:name="_Toc114059006"/>
      <w:r w:rsidRPr="00AF4042">
        <w:rPr>
          <w:rFonts w:eastAsia="Times New Roman" w:cs="Times New Roman"/>
          <w:lang w:eastAsia="en-ZW"/>
        </w:rPr>
        <w:t xml:space="preserve">Disability and Accessibility </w:t>
      </w:r>
      <w:r w:rsidR="00FA438B" w:rsidRPr="00AF4042">
        <w:rPr>
          <w:rFonts w:eastAsia="Times New Roman" w:cs="Times New Roman"/>
          <w:lang w:eastAsia="en-ZW"/>
        </w:rPr>
        <w:t>Policy</w:t>
      </w:r>
      <w:bookmarkEnd w:id="1411"/>
      <w:bookmarkEnd w:id="1412"/>
    </w:p>
    <w:p w14:paraId="2BCAC4E3" w14:textId="0D956E18" w:rsidR="00012CEC" w:rsidRPr="00AF4042" w:rsidRDefault="00012CEC" w:rsidP="00AF4042">
      <w:pPr>
        <w:spacing w:line="360" w:lineRule="auto"/>
        <w:rPr>
          <w:rFonts w:eastAsia="Times New Roman" w:cs="Times New Roman"/>
          <w:szCs w:val="24"/>
          <w:lang w:val="en" w:eastAsia="en-ZW"/>
        </w:rPr>
      </w:pPr>
      <w:r w:rsidRPr="00AF4042">
        <w:rPr>
          <w:rFonts w:eastAsia="Times New Roman" w:cs="Times New Roman"/>
          <w:i/>
          <w:szCs w:val="24"/>
          <w:lang w:val="en" w:eastAsia="en-ZW"/>
        </w:rPr>
        <w:t xml:space="preserve">“Every person has the right not to be treated in an unfairly discriminatory manner on such grounds as their nationality, race, colour, tribe, place of birth, ethnic or social origin, language, class, religious belief, political affiliation, opinion, custom, culture, sex, gender, marital status, age, pregnancy, </w:t>
      </w:r>
      <w:r w:rsidRPr="00AF4042">
        <w:rPr>
          <w:rFonts w:eastAsia="Times New Roman" w:cs="Times New Roman"/>
          <w:b/>
          <w:i/>
          <w:szCs w:val="24"/>
          <w:lang w:val="en" w:eastAsia="en-ZW"/>
        </w:rPr>
        <w:t>disability</w:t>
      </w:r>
      <w:r w:rsidRPr="00AF4042">
        <w:rPr>
          <w:rFonts w:eastAsia="Times New Roman" w:cs="Times New Roman"/>
          <w:i/>
          <w:szCs w:val="24"/>
          <w:lang w:val="en" w:eastAsia="en-ZW"/>
        </w:rPr>
        <w:t>, or economic or social status, or whether they were born in or out of wedlock</w:t>
      </w:r>
      <w:r w:rsidRPr="00AF4042">
        <w:rPr>
          <w:rFonts w:eastAsia="Times New Roman" w:cs="Times New Roman"/>
          <w:i/>
          <w:szCs w:val="24"/>
          <w:vertAlign w:val="superscript"/>
          <w:lang w:val="en" w:eastAsia="en-ZW"/>
        </w:rPr>
        <w:footnoteReference w:id="1"/>
      </w:r>
      <w:r w:rsidRPr="00AF4042">
        <w:rPr>
          <w:rFonts w:eastAsia="Times New Roman" w:cs="Times New Roman"/>
          <w:i/>
          <w:szCs w:val="24"/>
          <w:lang w:val="en" w:eastAsia="en-ZW"/>
        </w:rPr>
        <w:t>”.</w:t>
      </w:r>
      <w:r w:rsidR="00C417BF">
        <w:rPr>
          <w:rFonts w:eastAsia="Times New Roman" w:cs="Times New Roman"/>
          <w:szCs w:val="24"/>
          <w:lang w:val="en" w:eastAsia="en-ZW"/>
        </w:rPr>
        <w:t xml:space="preserve"> </w:t>
      </w:r>
    </w:p>
    <w:p w14:paraId="1CEFF0E3" w14:textId="6F1AD01C" w:rsidR="00012CEC" w:rsidRPr="00AF4042" w:rsidRDefault="00012CEC" w:rsidP="00AF4042">
      <w:pPr>
        <w:spacing w:line="360" w:lineRule="auto"/>
        <w:rPr>
          <w:rFonts w:eastAsia="Times New Roman" w:cs="Times New Roman"/>
          <w:szCs w:val="24"/>
          <w:lang w:val="en" w:eastAsia="en-ZW"/>
        </w:rPr>
      </w:pPr>
      <w:r w:rsidRPr="00AF4042">
        <w:rPr>
          <w:rFonts w:eastAsia="Times New Roman" w:cs="Times New Roman"/>
          <w:szCs w:val="24"/>
          <w:lang w:val="en" w:eastAsia="en-ZW"/>
        </w:rPr>
        <w:t>This is in line with the obligations set out by the Constitution of Zimbabwe Act no 20 of 2013 and the Labour Act [28:01); which are binding on every person, natural or juristic, including the State and all executive, legislative and judicial institutions and agencies of government at every level with equality of all human beings as a key founding value and principle. The same obligations arise from Constitutional national objectives of which the Bank, at every level</w:t>
      </w:r>
      <w:r w:rsidR="00660EBD">
        <w:rPr>
          <w:rFonts w:eastAsia="Times New Roman" w:cs="Times New Roman"/>
          <w:szCs w:val="24"/>
          <w:lang w:val="en" w:eastAsia="en-ZW"/>
        </w:rPr>
        <w:t>,</w:t>
      </w:r>
      <w:r w:rsidRPr="00AF4042">
        <w:rPr>
          <w:rFonts w:eastAsia="Times New Roman" w:cs="Times New Roman"/>
          <w:szCs w:val="24"/>
          <w:lang w:val="en" w:eastAsia="en-ZW"/>
        </w:rPr>
        <w:t xml:space="preserve"> must endeavour; to facilitate rapid and equitable development and must take measures to:</w:t>
      </w:r>
    </w:p>
    <w:p w14:paraId="3BF905B0" w14:textId="77777777" w:rsidR="00012CEC" w:rsidRPr="00AF4042"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t>Protect and enhance the right of all people to equal opportunities in development.</w:t>
      </w:r>
    </w:p>
    <w:p w14:paraId="5B5C06E1" w14:textId="77777777" w:rsidR="00012CEC" w:rsidRPr="00AF4042"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t xml:space="preserve">Facilitate that local communities benefit from the resources in their areas. </w:t>
      </w:r>
    </w:p>
    <w:p w14:paraId="7480CCB0" w14:textId="77777777" w:rsidR="00012CEC" w:rsidRPr="00AF4042"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t>Endeavour to enable and take measures to empower, through appropriate, transparent, fair and just affirmative action, all marginalised persons, groups and communities in Zimbabwe.</w:t>
      </w:r>
    </w:p>
    <w:p w14:paraId="0C396BCF" w14:textId="77777777" w:rsidR="00012CEC" w:rsidRPr="00AF4042"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lastRenderedPageBreak/>
        <w:t>Ensure that appropriate and adequate measures are undertaken to create employment for all Zimbabweans.</w:t>
      </w:r>
    </w:p>
    <w:p w14:paraId="11E99F05" w14:textId="77777777" w:rsidR="00012CEC" w:rsidRPr="00AF4042"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t>Identify disability discrimination and imbalances resulting from past practices and policies.</w:t>
      </w:r>
    </w:p>
    <w:p w14:paraId="4A864CD8" w14:textId="77777777" w:rsidR="00012CEC" w:rsidRPr="00AF4042"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t>Ensure accessibility to buildings, infrastructure and resources</w:t>
      </w:r>
    </w:p>
    <w:p w14:paraId="110A0DDA" w14:textId="3BF3B9CD" w:rsidR="00012CEC" w:rsidRPr="00C417BF" w:rsidRDefault="00012CEC" w:rsidP="00D25A6F">
      <w:pPr>
        <w:numPr>
          <w:ilvl w:val="0"/>
          <w:numId w:val="61"/>
        </w:numPr>
        <w:spacing w:line="360" w:lineRule="auto"/>
        <w:rPr>
          <w:rFonts w:eastAsia="Times New Roman" w:cs="Times New Roman"/>
          <w:szCs w:val="24"/>
          <w:lang w:val="en" w:eastAsia="en-ZW"/>
        </w:rPr>
      </w:pPr>
      <w:r w:rsidRPr="00AF4042">
        <w:rPr>
          <w:rFonts w:eastAsia="Times New Roman" w:cs="Times New Roman"/>
          <w:szCs w:val="24"/>
          <w:lang w:val="en" w:eastAsia="en-ZW"/>
        </w:rPr>
        <w:t xml:space="preserve">Ensure persons with disabilities constitute 15% of the </w:t>
      </w:r>
      <w:r w:rsidR="003147D5">
        <w:rPr>
          <w:rFonts w:eastAsia="Times New Roman" w:cs="Times New Roman"/>
          <w:szCs w:val="24"/>
          <w:lang w:val="en" w:eastAsia="en-ZW"/>
        </w:rPr>
        <w:t>staff members</w:t>
      </w:r>
      <w:r w:rsidRPr="00AF4042">
        <w:rPr>
          <w:rFonts w:eastAsia="Times New Roman" w:cs="Times New Roman"/>
          <w:szCs w:val="24"/>
          <w:lang w:val="en" w:eastAsia="en-ZW"/>
        </w:rPr>
        <w:t xml:space="preserve"> and contractors of the Bank, which is a governmental body established by an Act of Parliament.</w:t>
      </w:r>
    </w:p>
    <w:p w14:paraId="4669E30F" w14:textId="15011538" w:rsidR="00DA6B6F" w:rsidRDefault="00012CEC" w:rsidP="00AF4042">
      <w:pPr>
        <w:spacing w:line="360" w:lineRule="auto"/>
        <w:jc w:val="both"/>
        <w:rPr>
          <w:rFonts w:eastAsia="Times New Roman" w:cs="Times New Roman"/>
          <w:szCs w:val="24"/>
          <w:lang w:val="en" w:eastAsia="en-ZW"/>
        </w:rPr>
      </w:pPr>
      <w:r w:rsidRPr="00AF4042">
        <w:rPr>
          <w:rFonts w:eastAsia="Times New Roman" w:cs="Times New Roman"/>
          <w:szCs w:val="24"/>
          <w:lang w:val="en" w:eastAsia="en-ZW"/>
        </w:rPr>
        <w:t>The policy will adopt a multi-faceted approach of disability mainstreaming alongside strategic directive initiatives, in alignment with the approach of th</w:t>
      </w:r>
      <w:r w:rsidR="00DA6B6F">
        <w:rPr>
          <w:rFonts w:eastAsia="Times New Roman" w:cs="Times New Roman"/>
          <w:szCs w:val="24"/>
          <w:lang w:val="en" w:eastAsia="en-ZW"/>
        </w:rPr>
        <w:t>e Sustainable Development Goals</w:t>
      </w:r>
    </w:p>
    <w:p w14:paraId="78F3A659" w14:textId="50C2C10F" w:rsidR="00DA6B6F" w:rsidRDefault="00DA6B6F" w:rsidP="00AF4042">
      <w:pPr>
        <w:spacing w:line="360" w:lineRule="auto"/>
        <w:jc w:val="both"/>
        <w:rPr>
          <w:rFonts w:eastAsia="Times New Roman" w:cs="Times New Roman"/>
          <w:szCs w:val="24"/>
          <w:lang w:val="en" w:eastAsia="en-ZW"/>
        </w:rPr>
      </w:pPr>
      <w:r>
        <w:rPr>
          <w:rFonts w:eastAsia="Times New Roman" w:cs="Times New Roman"/>
          <w:szCs w:val="24"/>
          <w:lang w:val="en" w:eastAsia="en-ZW"/>
        </w:rPr>
        <w:t>w</w:t>
      </w:r>
      <w:r w:rsidR="00012CEC" w:rsidRPr="00AF4042">
        <w:rPr>
          <w:rFonts w:eastAsia="Times New Roman" w:cs="Times New Roman"/>
          <w:szCs w:val="24"/>
          <w:lang w:val="en" w:eastAsia="en-ZW"/>
        </w:rPr>
        <w:t xml:space="preserve">hereby disability is underscored in all the goals through their definition of vulnerability, as well as being explicitly referenced in parts related to education, growth and employment, </w:t>
      </w:r>
    </w:p>
    <w:p w14:paraId="49C23019" w14:textId="5B878484" w:rsidR="00012CEC" w:rsidRPr="00AF4042" w:rsidRDefault="00012CEC" w:rsidP="00AF4042">
      <w:pPr>
        <w:spacing w:line="360" w:lineRule="auto"/>
        <w:jc w:val="both"/>
        <w:rPr>
          <w:rFonts w:eastAsia="Times New Roman" w:cs="Times New Roman"/>
          <w:szCs w:val="24"/>
          <w:lang w:val="en" w:eastAsia="en-ZW"/>
        </w:rPr>
      </w:pPr>
      <w:r w:rsidRPr="00AF4042">
        <w:rPr>
          <w:rFonts w:eastAsia="Times New Roman" w:cs="Times New Roman"/>
          <w:szCs w:val="24"/>
          <w:lang w:val="en" w:eastAsia="en-ZW"/>
        </w:rPr>
        <w:t xml:space="preserve">inequality, and accessibility of human settlements.  To realize its mission of championing sustainable infrastructure while supporting inclusive socio-economic development, the IDBZ is committed to the </w:t>
      </w:r>
      <w:sdt>
        <w:sdtPr>
          <w:rPr>
            <w:rFonts w:eastAsia="Times New Roman" w:cs="Times New Roman"/>
            <w:szCs w:val="24"/>
            <w:lang w:val="en" w:eastAsia="en-ZW"/>
          </w:rPr>
          <w:tag w:val="goog_rdk_0"/>
          <w:id w:val="-1072659932"/>
        </w:sdtPr>
        <w:sdtContent>
          <w:r w:rsidRPr="00AF4042">
            <w:rPr>
              <w:rFonts w:eastAsia="Times New Roman" w:cs="Times New Roman"/>
              <w:szCs w:val="24"/>
              <w:lang w:val="en" w:eastAsia="en-ZW"/>
            </w:rPr>
            <w:t>fulfillment</w:t>
          </w:r>
        </w:sdtContent>
      </w:sdt>
      <w:sdt>
        <w:sdtPr>
          <w:rPr>
            <w:rFonts w:eastAsia="Times New Roman" w:cs="Times New Roman"/>
            <w:szCs w:val="24"/>
            <w:lang w:val="en" w:eastAsia="en-ZW"/>
          </w:rPr>
          <w:tag w:val="goog_rdk_1"/>
          <w:id w:val="-33432097"/>
          <w:showingPlcHdr/>
        </w:sdtPr>
        <w:sdtContent>
          <w:r w:rsidRPr="00AF4042">
            <w:rPr>
              <w:rFonts w:eastAsia="Times New Roman" w:cs="Times New Roman"/>
              <w:szCs w:val="24"/>
              <w:lang w:val="en" w:eastAsia="en-ZW"/>
            </w:rPr>
            <w:t xml:space="preserve">     </w:t>
          </w:r>
        </w:sdtContent>
      </w:sdt>
      <w:r w:rsidRPr="00AF4042">
        <w:rPr>
          <w:rFonts w:eastAsia="Times New Roman" w:cs="Times New Roman"/>
          <w:szCs w:val="24"/>
          <w:lang w:val="en" w:eastAsia="en-ZW"/>
        </w:rPr>
        <w:t xml:space="preserve"> of this Policy, both at an Institutional and programming level.</w:t>
      </w:r>
    </w:p>
    <w:p w14:paraId="7AED7ED2" w14:textId="77777777" w:rsidR="00012CEC" w:rsidRPr="00AF4042" w:rsidRDefault="00012CEC" w:rsidP="00AF4042">
      <w:pPr>
        <w:spacing w:line="360" w:lineRule="auto"/>
        <w:jc w:val="both"/>
        <w:rPr>
          <w:rFonts w:eastAsia="Times New Roman" w:cs="Times New Roman"/>
          <w:szCs w:val="24"/>
          <w:lang w:eastAsia="en-ZW"/>
        </w:rPr>
      </w:pPr>
      <w:r w:rsidRPr="00AF4042">
        <w:rPr>
          <w:rFonts w:eastAsia="Times New Roman" w:cs="Times New Roman"/>
          <w:szCs w:val="24"/>
          <w:lang w:eastAsia="en-ZW"/>
        </w:rPr>
        <w:t>IDBZ envisions a Zimbabwe with robust, inclusive and sustainable growth and development. The Bank exists to champion sustainable infrastructural development in Zimbabwe. IDBZ recognises that disability is a fundamental driver and amplifier      of poverty and is therefore committed to establishing an environment that allows for true accessibility and inclusion to promote inclusive socio-economic development in all its operations, advancing disability rights through various avenues of empowerment. Furthermore, given the urgency of the climate crisis, this Policy intends to support actively engaging persons with disability in all efforts to build resilience to, and combat, climate change.</w:t>
      </w:r>
    </w:p>
    <w:p w14:paraId="04272FBC" w14:textId="77777777" w:rsidR="00012CEC" w:rsidRPr="00AF4042" w:rsidRDefault="00012CEC" w:rsidP="00AF4042">
      <w:pPr>
        <w:spacing w:line="360" w:lineRule="auto"/>
        <w:jc w:val="both"/>
        <w:rPr>
          <w:rFonts w:eastAsia="Times New Roman" w:cs="Times New Roman"/>
          <w:szCs w:val="24"/>
          <w:lang w:eastAsia="en-ZW"/>
        </w:rPr>
      </w:pPr>
    </w:p>
    <w:p w14:paraId="0D232F47" w14:textId="77777777" w:rsidR="00C417BF" w:rsidRDefault="00012CEC" w:rsidP="00AF4042">
      <w:pPr>
        <w:spacing w:line="360" w:lineRule="auto"/>
        <w:jc w:val="both"/>
        <w:rPr>
          <w:rFonts w:eastAsia="Times New Roman" w:cs="Times New Roman"/>
          <w:szCs w:val="24"/>
          <w:lang w:eastAsia="en-ZW"/>
        </w:rPr>
      </w:pPr>
      <w:r w:rsidRPr="00AF4042">
        <w:rPr>
          <w:rFonts w:eastAsia="Times New Roman" w:cs="Times New Roman"/>
          <w:szCs w:val="24"/>
          <w:lang w:eastAsia="en-ZW"/>
        </w:rPr>
        <w:t>The Bank’s disability vision is in line with the National Disability Policy that aims to “reduce inequalities and to empower persons with disabilities so that they may be able to improve their own standard of living and that of their families, as well as contribute towards the mainstream national development agenda”.</w:t>
      </w:r>
    </w:p>
    <w:p w14:paraId="5DB49E13" w14:textId="77777777" w:rsidR="00C417BF" w:rsidRPr="00C417BF" w:rsidRDefault="00C417BF" w:rsidP="00D25A6F">
      <w:pPr>
        <w:pStyle w:val="ListParagraph"/>
        <w:numPr>
          <w:ilvl w:val="0"/>
          <w:numId w:val="142"/>
        </w:numPr>
        <w:spacing w:line="360" w:lineRule="auto"/>
        <w:jc w:val="both"/>
        <w:rPr>
          <w:rFonts w:eastAsia="Times New Roman" w:cs="Times New Roman"/>
          <w:vanish/>
          <w:szCs w:val="24"/>
          <w:lang w:eastAsia="en-ZW"/>
        </w:rPr>
      </w:pPr>
    </w:p>
    <w:p w14:paraId="12181EB0" w14:textId="77777777" w:rsidR="00C417BF" w:rsidRPr="00C417BF" w:rsidRDefault="00C417BF" w:rsidP="00D25A6F">
      <w:pPr>
        <w:pStyle w:val="ListParagraph"/>
        <w:numPr>
          <w:ilvl w:val="0"/>
          <w:numId w:val="142"/>
        </w:numPr>
        <w:spacing w:line="360" w:lineRule="auto"/>
        <w:jc w:val="both"/>
        <w:rPr>
          <w:rFonts w:eastAsia="Times New Roman" w:cs="Times New Roman"/>
          <w:vanish/>
          <w:szCs w:val="24"/>
          <w:lang w:eastAsia="en-ZW"/>
        </w:rPr>
      </w:pPr>
    </w:p>
    <w:p w14:paraId="2E01BD78" w14:textId="77777777" w:rsidR="00C417BF" w:rsidRPr="00C417BF" w:rsidRDefault="00C417BF" w:rsidP="00D25A6F">
      <w:pPr>
        <w:pStyle w:val="ListParagraph"/>
        <w:numPr>
          <w:ilvl w:val="0"/>
          <w:numId w:val="142"/>
        </w:numPr>
        <w:spacing w:line="360" w:lineRule="auto"/>
        <w:jc w:val="both"/>
        <w:rPr>
          <w:rFonts w:eastAsia="Times New Roman" w:cs="Times New Roman"/>
          <w:vanish/>
          <w:szCs w:val="24"/>
          <w:lang w:eastAsia="en-ZW"/>
        </w:rPr>
      </w:pPr>
    </w:p>
    <w:p w14:paraId="71FDCF34" w14:textId="77777777" w:rsidR="00C417BF" w:rsidRPr="00C417BF" w:rsidRDefault="00C417BF" w:rsidP="00D25A6F">
      <w:pPr>
        <w:pStyle w:val="ListParagraph"/>
        <w:numPr>
          <w:ilvl w:val="0"/>
          <w:numId w:val="142"/>
        </w:numPr>
        <w:spacing w:line="360" w:lineRule="auto"/>
        <w:jc w:val="both"/>
        <w:rPr>
          <w:rFonts w:eastAsia="Times New Roman" w:cs="Times New Roman"/>
          <w:vanish/>
          <w:szCs w:val="24"/>
          <w:lang w:eastAsia="en-ZW"/>
        </w:rPr>
      </w:pPr>
    </w:p>
    <w:p w14:paraId="58960A97"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03961301"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21FADD7E"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704EBB0F"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05683450"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177F5786"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31A2B58F"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3008A4E0"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51AB1E6C"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1916AD3A"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2231D670"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27919DEB"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4F26CB24"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62D203A1"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582F2D9D"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0295104B"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01B3A926" w14:textId="77777777" w:rsidR="00C417BF" w:rsidRPr="00C417BF" w:rsidRDefault="00C417BF" w:rsidP="00D25A6F">
      <w:pPr>
        <w:pStyle w:val="ListParagraph"/>
        <w:numPr>
          <w:ilvl w:val="1"/>
          <w:numId w:val="142"/>
        </w:numPr>
        <w:spacing w:line="360" w:lineRule="auto"/>
        <w:jc w:val="both"/>
        <w:rPr>
          <w:rFonts w:eastAsia="Times New Roman" w:cs="Times New Roman"/>
          <w:vanish/>
          <w:szCs w:val="24"/>
          <w:lang w:eastAsia="en-ZW"/>
        </w:rPr>
      </w:pPr>
    </w:p>
    <w:p w14:paraId="4E18A353" w14:textId="77777777" w:rsidR="00C417BF" w:rsidRPr="00C417BF" w:rsidRDefault="00C417BF" w:rsidP="00D25A6F">
      <w:pPr>
        <w:pStyle w:val="ListParagraph"/>
        <w:numPr>
          <w:ilvl w:val="0"/>
          <w:numId w:val="143"/>
        </w:numPr>
        <w:spacing w:line="360" w:lineRule="auto"/>
        <w:jc w:val="both"/>
        <w:rPr>
          <w:rFonts w:eastAsia="Calibri"/>
          <w:vanish/>
        </w:rPr>
      </w:pPr>
    </w:p>
    <w:p w14:paraId="50D0BA00" w14:textId="77777777" w:rsidR="00C417BF" w:rsidRPr="00C417BF" w:rsidRDefault="00C417BF" w:rsidP="00D25A6F">
      <w:pPr>
        <w:pStyle w:val="ListParagraph"/>
        <w:numPr>
          <w:ilvl w:val="0"/>
          <w:numId w:val="143"/>
        </w:numPr>
        <w:spacing w:line="360" w:lineRule="auto"/>
        <w:jc w:val="both"/>
        <w:rPr>
          <w:rFonts w:eastAsia="Calibri"/>
          <w:vanish/>
        </w:rPr>
      </w:pPr>
    </w:p>
    <w:p w14:paraId="2A13EAD9" w14:textId="77777777" w:rsidR="00C417BF" w:rsidRPr="00C417BF" w:rsidRDefault="00C417BF" w:rsidP="00D25A6F">
      <w:pPr>
        <w:pStyle w:val="ListParagraph"/>
        <w:numPr>
          <w:ilvl w:val="0"/>
          <w:numId w:val="143"/>
        </w:numPr>
        <w:spacing w:line="360" w:lineRule="auto"/>
        <w:jc w:val="both"/>
        <w:rPr>
          <w:rFonts w:eastAsia="Calibri"/>
          <w:vanish/>
        </w:rPr>
      </w:pPr>
    </w:p>
    <w:p w14:paraId="08510B4D" w14:textId="77777777" w:rsidR="00C417BF" w:rsidRPr="00C417BF" w:rsidRDefault="00C417BF" w:rsidP="00D25A6F">
      <w:pPr>
        <w:pStyle w:val="ListParagraph"/>
        <w:numPr>
          <w:ilvl w:val="0"/>
          <w:numId w:val="143"/>
        </w:numPr>
        <w:spacing w:line="360" w:lineRule="auto"/>
        <w:jc w:val="both"/>
        <w:rPr>
          <w:rFonts w:eastAsia="Calibri"/>
          <w:vanish/>
        </w:rPr>
      </w:pPr>
    </w:p>
    <w:p w14:paraId="1D1420F4" w14:textId="77777777" w:rsidR="00C417BF" w:rsidRPr="00C417BF" w:rsidRDefault="00C417BF" w:rsidP="00D25A6F">
      <w:pPr>
        <w:pStyle w:val="ListParagraph"/>
        <w:numPr>
          <w:ilvl w:val="1"/>
          <w:numId w:val="143"/>
        </w:numPr>
        <w:spacing w:line="360" w:lineRule="auto"/>
        <w:jc w:val="both"/>
        <w:rPr>
          <w:rFonts w:eastAsia="Calibri"/>
          <w:vanish/>
        </w:rPr>
      </w:pPr>
    </w:p>
    <w:p w14:paraId="5DBE1616" w14:textId="77777777" w:rsidR="00C417BF" w:rsidRPr="00C417BF" w:rsidRDefault="00C417BF" w:rsidP="00D25A6F">
      <w:pPr>
        <w:pStyle w:val="ListParagraph"/>
        <w:numPr>
          <w:ilvl w:val="1"/>
          <w:numId w:val="143"/>
        </w:numPr>
        <w:spacing w:line="360" w:lineRule="auto"/>
        <w:jc w:val="both"/>
        <w:rPr>
          <w:rFonts w:eastAsia="Calibri"/>
          <w:vanish/>
        </w:rPr>
      </w:pPr>
    </w:p>
    <w:p w14:paraId="2FC636E6" w14:textId="77777777" w:rsidR="00C417BF" w:rsidRPr="00C417BF" w:rsidRDefault="00C417BF" w:rsidP="00D25A6F">
      <w:pPr>
        <w:pStyle w:val="ListParagraph"/>
        <w:numPr>
          <w:ilvl w:val="1"/>
          <w:numId w:val="143"/>
        </w:numPr>
        <w:spacing w:line="360" w:lineRule="auto"/>
        <w:jc w:val="both"/>
        <w:rPr>
          <w:rFonts w:eastAsia="Calibri"/>
          <w:vanish/>
        </w:rPr>
      </w:pPr>
    </w:p>
    <w:p w14:paraId="2016724D" w14:textId="77777777" w:rsidR="00C417BF" w:rsidRPr="00C417BF" w:rsidRDefault="00C417BF" w:rsidP="00D25A6F">
      <w:pPr>
        <w:pStyle w:val="ListParagraph"/>
        <w:numPr>
          <w:ilvl w:val="1"/>
          <w:numId w:val="143"/>
        </w:numPr>
        <w:spacing w:line="360" w:lineRule="auto"/>
        <w:jc w:val="both"/>
        <w:rPr>
          <w:rFonts w:eastAsia="Calibri"/>
          <w:vanish/>
        </w:rPr>
      </w:pPr>
    </w:p>
    <w:p w14:paraId="6183CD41" w14:textId="77777777" w:rsidR="00C417BF" w:rsidRPr="00C417BF" w:rsidRDefault="00C417BF" w:rsidP="00D25A6F">
      <w:pPr>
        <w:pStyle w:val="ListParagraph"/>
        <w:numPr>
          <w:ilvl w:val="1"/>
          <w:numId w:val="143"/>
        </w:numPr>
        <w:spacing w:line="360" w:lineRule="auto"/>
        <w:jc w:val="both"/>
        <w:rPr>
          <w:rFonts w:eastAsia="Calibri"/>
          <w:vanish/>
        </w:rPr>
      </w:pPr>
    </w:p>
    <w:p w14:paraId="1F32FC93" w14:textId="77777777" w:rsidR="00C417BF" w:rsidRPr="00C417BF" w:rsidRDefault="00C417BF" w:rsidP="00D25A6F">
      <w:pPr>
        <w:pStyle w:val="ListParagraph"/>
        <w:numPr>
          <w:ilvl w:val="1"/>
          <w:numId w:val="143"/>
        </w:numPr>
        <w:spacing w:line="360" w:lineRule="auto"/>
        <w:jc w:val="both"/>
        <w:rPr>
          <w:rFonts w:eastAsia="Calibri"/>
          <w:vanish/>
        </w:rPr>
      </w:pPr>
    </w:p>
    <w:p w14:paraId="4553B938" w14:textId="77777777" w:rsidR="00C417BF" w:rsidRPr="00C417BF" w:rsidRDefault="00C417BF" w:rsidP="00D25A6F">
      <w:pPr>
        <w:pStyle w:val="ListParagraph"/>
        <w:numPr>
          <w:ilvl w:val="1"/>
          <w:numId w:val="143"/>
        </w:numPr>
        <w:spacing w:line="360" w:lineRule="auto"/>
        <w:jc w:val="both"/>
        <w:rPr>
          <w:rFonts w:eastAsia="Calibri"/>
          <w:vanish/>
        </w:rPr>
      </w:pPr>
    </w:p>
    <w:p w14:paraId="61251A28" w14:textId="77777777" w:rsidR="00C417BF" w:rsidRPr="00C417BF" w:rsidRDefault="00C417BF" w:rsidP="00D25A6F">
      <w:pPr>
        <w:pStyle w:val="ListParagraph"/>
        <w:numPr>
          <w:ilvl w:val="1"/>
          <w:numId w:val="143"/>
        </w:numPr>
        <w:spacing w:line="360" w:lineRule="auto"/>
        <w:jc w:val="both"/>
        <w:rPr>
          <w:rFonts w:eastAsia="Calibri"/>
          <w:vanish/>
        </w:rPr>
      </w:pPr>
    </w:p>
    <w:p w14:paraId="5142230C" w14:textId="77777777" w:rsidR="00C417BF" w:rsidRPr="00C417BF" w:rsidRDefault="00C417BF" w:rsidP="00D25A6F">
      <w:pPr>
        <w:pStyle w:val="ListParagraph"/>
        <w:numPr>
          <w:ilvl w:val="1"/>
          <w:numId w:val="143"/>
        </w:numPr>
        <w:spacing w:line="360" w:lineRule="auto"/>
        <w:jc w:val="both"/>
        <w:rPr>
          <w:rFonts w:eastAsia="Calibri"/>
          <w:vanish/>
        </w:rPr>
      </w:pPr>
    </w:p>
    <w:p w14:paraId="5CAC3E38" w14:textId="77777777" w:rsidR="00C417BF" w:rsidRPr="00C417BF" w:rsidRDefault="00C417BF" w:rsidP="00D25A6F">
      <w:pPr>
        <w:pStyle w:val="ListParagraph"/>
        <w:numPr>
          <w:ilvl w:val="1"/>
          <w:numId w:val="143"/>
        </w:numPr>
        <w:spacing w:line="360" w:lineRule="auto"/>
        <w:jc w:val="both"/>
        <w:rPr>
          <w:rFonts w:eastAsia="Calibri"/>
          <w:vanish/>
        </w:rPr>
      </w:pPr>
    </w:p>
    <w:p w14:paraId="4B71A92C" w14:textId="77777777" w:rsidR="00C417BF" w:rsidRPr="00C417BF" w:rsidRDefault="00C417BF" w:rsidP="00D25A6F">
      <w:pPr>
        <w:pStyle w:val="ListParagraph"/>
        <w:numPr>
          <w:ilvl w:val="1"/>
          <w:numId w:val="143"/>
        </w:numPr>
        <w:spacing w:line="360" w:lineRule="auto"/>
        <w:jc w:val="both"/>
        <w:rPr>
          <w:rFonts w:eastAsia="Calibri"/>
          <w:vanish/>
        </w:rPr>
      </w:pPr>
    </w:p>
    <w:p w14:paraId="11B1A691" w14:textId="77777777" w:rsidR="00C417BF" w:rsidRPr="00C417BF" w:rsidRDefault="00C417BF" w:rsidP="00D25A6F">
      <w:pPr>
        <w:pStyle w:val="ListParagraph"/>
        <w:numPr>
          <w:ilvl w:val="1"/>
          <w:numId w:val="143"/>
        </w:numPr>
        <w:spacing w:line="360" w:lineRule="auto"/>
        <w:jc w:val="both"/>
        <w:rPr>
          <w:rFonts w:eastAsia="Calibri"/>
          <w:vanish/>
        </w:rPr>
      </w:pPr>
    </w:p>
    <w:p w14:paraId="7C1111E2" w14:textId="77777777" w:rsidR="00C417BF" w:rsidRPr="00C417BF" w:rsidRDefault="00C417BF" w:rsidP="00D25A6F">
      <w:pPr>
        <w:pStyle w:val="ListParagraph"/>
        <w:numPr>
          <w:ilvl w:val="1"/>
          <w:numId w:val="143"/>
        </w:numPr>
        <w:spacing w:line="360" w:lineRule="auto"/>
        <w:jc w:val="both"/>
        <w:rPr>
          <w:rFonts w:eastAsia="Calibri"/>
          <w:vanish/>
        </w:rPr>
      </w:pPr>
    </w:p>
    <w:p w14:paraId="22BE78CF" w14:textId="77777777" w:rsidR="00C417BF" w:rsidRPr="00C417BF" w:rsidRDefault="00C417BF" w:rsidP="00D25A6F">
      <w:pPr>
        <w:pStyle w:val="ListParagraph"/>
        <w:numPr>
          <w:ilvl w:val="1"/>
          <w:numId w:val="143"/>
        </w:numPr>
        <w:spacing w:line="360" w:lineRule="auto"/>
        <w:jc w:val="both"/>
        <w:rPr>
          <w:rFonts w:eastAsia="Calibri"/>
          <w:vanish/>
        </w:rPr>
      </w:pPr>
    </w:p>
    <w:p w14:paraId="672EDAFD" w14:textId="77777777" w:rsidR="00C417BF" w:rsidRPr="00C417BF" w:rsidRDefault="00C417BF" w:rsidP="00D25A6F">
      <w:pPr>
        <w:pStyle w:val="ListParagraph"/>
        <w:numPr>
          <w:ilvl w:val="1"/>
          <w:numId w:val="143"/>
        </w:numPr>
        <w:spacing w:line="360" w:lineRule="auto"/>
        <w:jc w:val="both"/>
        <w:rPr>
          <w:rFonts w:eastAsia="Calibri"/>
          <w:vanish/>
        </w:rPr>
      </w:pPr>
    </w:p>
    <w:p w14:paraId="4AB153FC" w14:textId="77777777" w:rsidR="00C417BF" w:rsidRPr="00C417BF" w:rsidRDefault="00C417BF" w:rsidP="00D25A6F">
      <w:pPr>
        <w:pStyle w:val="ListParagraph"/>
        <w:numPr>
          <w:ilvl w:val="1"/>
          <w:numId w:val="143"/>
        </w:numPr>
        <w:spacing w:line="360" w:lineRule="auto"/>
        <w:jc w:val="both"/>
        <w:rPr>
          <w:rFonts w:eastAsia="Calibri"/>
          <w:vanish/>
        </w:rPr>
      </w:pPr>
    </w:p>
    <w:p w14:paraId="7A45930B" w14:textId="77777777" w:rsidR="00C417BF" w:rsidRPr="00C417BF" w:rsidRDefault="00C417BF" w:rsidP="00D25A6F">
      <w:pPr>
        <w:pStyle w:val="ListParagraph"/>
        <w:numPr>
          <w:ilvl w:val="1"/>
          <w:numId w:val="143"/>
        </w:numPr>
        <w:spacing w:line="360" w:lineRule="auto"/>
        <w:jc w:val="both"/>
        <w:rPr>
          <w:rFonts w:eastAsia="Calibri"/>
          <w:vanish/>
        </w:rPr>
      </w:pPr>
    </w:p>
    <w:p w14:paraId="791C0AE3" w14:textId="0FEFB6D4" w:rsidR="00C417BF" w:rsidRPr="00C417BF" w:rsidRDefault="00C417BF" w:rsidP="00D25A6F">
      <w:pPr>
        <w:pStyle w:val="Heading2"/>
        <w:numPr>
          <w:ilvl w:val="1"/>
          <w:numId w:val="143"/>
        </w:numPr>
        <w:rPr>
          <w:rFonts w:eastAsia="Times New Roman" w:cs="Times New Roman"/>
          <w:szCs w:val="24"/>
          <w:lang w:eastAsia="en-ZW"/>
        </w:rPr>
      </w:pPr>
      <w:bookmarkStart w:id="1413" w:name="_Toc114059007"/>
      <w:r w:rsidRPr="00C417BF">
        <w:rPr>
          <w:rFonts w:eastAsia="Calibri"/>
        </w:rPr>
        <w:t>DRESS CODE</w:t>
      </w:r>
      <w:bookmarkEnd w:id="1413"/>
      <w:r w:rsidRPr="00C417BF">
        <w:rPr>
          <w:rFonts w:eastAsia="Calibri"/>
        </w:rPr>
        <w:t xml:space="preserve"> </w:t>
      </w:r>
    </w:p>
    <w:p w14:paraId="43DA9775" w14:textId="77777777" w:rsidR="00C417BF" w:rsidRDefault="00C417BF" w:rsidP="00C417BF">
      <w:pPr>
        <w:tabs>
          <w:tab w:val="left" w:pos="0"/>
        </w:tabs>
        <w:spacing w:after="0" w:line="360" w:lineRule="auto"/>
        <w:jc w:val="both"/>
        <w:rPr>
          <w:rFonts w:eastAsia="Calibri" w:cs="Times New Roman"/>
          <w:iCs/>
          <w:szCs w:val="24"/>
        </w:rPr>
      </w:pPr>
    </w:p>
    <w:p w14:paraId="33F13A0C"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b/>
          <w:iCs/>
          <w:szCs w:val="24"/>
          <w:highlight w:val="yellow"/>
        </w:rPr>
      </w:pPr>
      <w:r w:rsidRPr="00C417BF">
        <w:rPr>
          <w:rFonts w:eastAsia="Calibri" w:cs="Times New Roman"/>
          <w:b/>
          <w:iCs/>
          <w:szCs w:val="24"/>
          <w:highlight w:val="yellow"/>
        </w:rPr>
        <w:lastRenderedPageBreak/>
        <w:t>Philosophy</w:t>
      </w:r>
    </w:p>
    <w:p w14:paraId="484CB055" w14:textId="77777777" w:rsidR="00C417BF" w:rsidRPr="00EB3DBB" w:rsidRDefault="00C417BF" w:rsidP="00C417BF">
      <w:pPr>
        <w:tabs>
          <w:tab w:val="left" w:pos="0"/>
        </w:tabs>
        <w:spacing w:after="0" w:line="360" w:lineRule="auto"/>
        <w:jc w:val="both"/>
        <w:rPr>
          <w:rFonts w:eastAsia="Calibri" w:cs="Times New Roman"/>
          <w:iCs/>
          <w:szCs w:val="24"/>
          <w:highlight w:val="yellow"/>
        </w:rPr>
      </w:pPr>
    </w:p>
    <w:p w14:paraId="41157BC7" w14:textId="77777777" w:rsidR="00C417BF" w:rsidRPr="00AF4042" w:rsidRDefault="00C417BF" w:rsidP="00C417BF">
      <w:pPr>
        <w:tabs>
          <w:tab w:val="left" w:pos="0"/>
        </w:tabs>
        <w:spacing w:after="0" w:line="360" w:lineRule="auto"/>
        <w:jc w:val="both"/>
        <w:rPr>
          <w:rFonts w:eastAsia="Calibri" w:cs="Times New Roman"/>
          <w:iCs/>
          <w:szCs w:val="24"/>
        </w:rPr>
      </w:pPr>
      <w:r w:rsidRPr="00EB3DBB">
        <w:rPr>
          <w:rFonts w:eastAsia="Calibri" w:cs="Times New Roman"/>
          <w:iCs/>
          <w:szCs w:val="24"/>
          <w:highlight w:val="yellow"/>
        </w:rPr>
        <w:t>It is the Infrastructure Development Bank of Zimbabwe’s intent that work attire should compliment an environment that reflects an efficient, orderly and professionally operated organization. Staff are therefore expected to maintain a business appearance normally acceptable to the Banking industry. All staff members are expected to portray a good image to customers, stakeholders and the general public through an acceptable attire as defined in this Dress Code</w:t>
      </w:r>
      <w:r w:rsidRPr="00AF4042">
        <w:rPr>
          <w:rFonts w:eastAsia="Calibri" w:cs="Times New Roman"/>
          <w:iCs/>
          <w:szCs w:val="24"/>
        </w:rPr>
        <w:t xml:space="preserve"> Policy document. </w:t>
      </w:r>
    </w:p>
    <w:p w14:paraId="703A6565" w14:textId="77777777" w:rsidR="00C417BF" w:rsidRDefault="00C417BF" w:rsidP="00C417BF">
      <w:pPr>
        <w:tabs>
          <w:tab w:val="left" w:pos="0"/>
        </w:tabs>
        <w:spacing w:after="0" w:line="360" w:lineRule="auto"/>
        <w:jc w:val="both"/>
        <w:rPr>
          <w:rFonts w:eastAsia="Calibri" w:cs="Times New Roman"/>
          <w:iCs/>
          <w:szCs w:val="24"/>
        </w:rPr>
      </w:pPr>
    </w:p>
    <w:p w14:paraId="0B50C74F"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 xml:space="preserve">Every </w:t>
      </w:r>
      <w:r>
        <w:rPr>
          <w:rFonts w:eastAsia="Calibri" w:cs="Times New Roman"/>
          <w:iCs/>
          <w:szCs w:val="24"/>
        </w:rPr>
        <w:t>staff member</w:t>
      </w:r>
      <w:r w:rsidRPr="00AF4042">
        <w:rPr>
          <w:rFonts w:eastAsia="Calibri" w:cs="Times New Roman"/>
          <w:iCs/>
          <w:szCs w:val="24"/>
        </w:rPr>
        <w:t xml:space="preserve"> may, at one time or another, come into contact with customers, stakeholders and the general public. It is therefore important that all </w:t>
      </w:r>
      <w:r>
        <w:rPr>
          <w:rFonts w:eastAsia="Calibri" w:cs="Times New Roman"/>
          <w:iCs/>
          <w:szCs w:val="24"/>
        </w:rPr>
        <w:t>staff members</w:t>
      </w:r>
      <w:r w:rsidRPr="00AF4042">
        <w:rPr>
          <w:rFonts w:eastAsia="Calibri" w:cs="Times New Roman"/>
          <w:iCs/>
          <w:szCs w:val="24"/>
        </w:rPr>
        <w:t xml:space="preserve"> are dressed appropriately and present a well- groomed appearance at the office every day as this impinges on the reputation of the IDBZ. </w:t>
      </w:r>
    </w:p>
    <w:p w14:paraId="34FADFAA" w14:textId="77777777" w:rsidR="00C417BF" w:rsidRPr="00AF4042" w:rsidRDefault="00C417BF" w:rsidP="00C417BF">
      <w:pPr>
        <w:tabs>
          <w:tab w:val="left" w:pos="0"/>
        </w:tabs>
        <w:spacing w:after="0" w:line="360" w:lineRule="auto"/>
        <w:jc w:val="both"/>
        <w:rPr>
          <w:rFonts w:eastAsia="Calibri" w:cs="Times New Roman"/>
          <w:iCs/>
          <w:szCs w:val="24"/>
        </w:rPr>
      </w:pPr>
    </w:p>
    <w:p w14:paraId="17635EEB"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b/>
          <w:iCs/>
          <w:szCs w:val="24"/>
        </w:rPr>
      </w:pPr>
      <w:r w:rsidRPr="00C417BF">
        <w:rPr>
          <w:rFonts w:eastAsia="Calibri" w:cs="Times New Roman"/>
          <w:b/>
          <w:iCs/>
          <w:szCs w:val="24"/>
        </w:rPr>
        <w:t xml:space="preserve">Purpose </w:t>
      </w:r>
    </w:p>
    <w:p w14:paraId="5A3D0EE6"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This policy sets out the expectations of the IDBZ in relation to the presentation of staff in terms of dressing and deportment.</w:t>
      </w:r>
    </w:p>
    <w:p w14:paraId="737169DD" w14:textId="77777777" w:rsidR="00C417BF" w:rsidRPr="00AF4042" w:rsidRDefault="00C417BF" w:rsidP="00C417BF">
      <w:pPr>
        <w:tabs>
          <w:tab w:val="left" w:pos="0"/>
        </w:tabs>
        <w:spacing w:after="0" w:line="360" w:lineRule="auto"/>
        <w:jc w:val="both"/>
        <w:rPr>
          <w:rFonts w:eastAsia="Calibri" w:cs="Times New Roman"/>
          <w:iCs/>
          <w:szCs w:val="24"/>
        </w:rPr>
      </w:pPr>
    </w:p>
    <w:p w14:paraId="60F73B18"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b/>
          <w:iCs/>
          <w:szCs w:val="24"/>
        </w:rPr>
      </w:pPr>
      <w:r w:rsidRPr="00C417BF">
        <w:rPr>
          <w:rFonts w:eastAsia="Calibri" w:cs="Times New Roman"/>
          <w:b/>
          <w:iCs/>
          <w:szCs w:val="24"/>
        </w:rPr>
        <w:t xml:space="preserve">Context </w:t>
      </w:r>
    </w:p>
    <w:p w14:paraId="07A2F2A5"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This Policy should be read in conjunction with the following documents:</w:t>
      </w:r>
    </w:p>
    <w:p w14:paraId="11435F23"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The Brand Manual</w:t>
      </w:r>
    </w:p>
    <w:p w14:paraId="60A58838"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Code Ethics Policy</w:t>
      </w:r>
    </w:p>
    <w:p w14:paraId="4967C9A0"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Work Conduct Policy</w:t>
      </w:r>
    </w:p>
    <w:p w14:paraId="2DAECD94"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b/>
          <w:iCs/>
          <w:szCs w:val="24"/>
        </w:rPr>
      </w:pPr>
      <w:r w:rsidRPr="00C417BF">
        <w:rPr>
          <w:rFonts w:eastAsia="Calibri" w:cs="Times New Roman"/>
          <w:b/>
          <w:iCs/>
          <w:szCs w:val="24"/>
        </w:rPr>
        <w:t>Application</w:t>
      </w:r>
    </w:p>
    <w:p w14:paraId="26116110"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This policy applies to all staff, including those on contract or attachment.</w:t>
      </w:r>
    </w:p>
    <w:p w14:paraId="03C5626E" w14:textId="77777777" w:rsidR="00C417BF" w:rsidRPr="00AF4042" w:rsidRDefault="00C417BF" w:rsidP="00C417BF">
      <w:pPr>
        <w:tabs>
          <w:tab w:val="left" w:pos="0"/>
        </w:tabs>
        <w:spacing w:after="0" w:line="360" w:lineRule="auto"/>
        <w:jc w:val="both"/>
        <w:rPr>
          <w:rFonts w:eastAsia="Calibri" w:cs="Times New Roman"/>
          <w:iCs/>
          <w:szCs w:val="24"/>
        </w:rPr>
      </w:pPr>
    </w:p>
    <w:p w14:paraId="465DD19B"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b/>
          <w:iCs/>
          <w:szCs w:val="24"/>
        </w:rPr>
      </w:pPr>
      <w:r w:rsidRPr="00C417BF">
        <w:rPr>
          <w:rFonts w:eastAsia="Calibri" w:cs="Times New Roman"/>
          <w:b/>
          <w:iCs/>
          <w:szCs w:val="24"/>
        </w:rPr>
        <w:t>Dress and Grooming Guidelines</w:t>
      </w:r>
    </w:p>
    <w:p w14:paraId="183EF144"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 xml:space="preserve">All </w:t>
      </w:r>
      <w:r>
        <w:rPr>
          <w:rFonts w:eastAsia="Calibri" w:cs="Times New Roman"/>
          <w:iCs/>
          <w:szCs w:val="24"/>
        </w:rPr>
        <w:t>staff members</w:t>
      </w:r>
      <w:r w:rsidRPr="00AF4042">
        <w:rPr>
          <w:rFonts w:eastAsia="Calibri" w:cs="Times New Roman"/>
          <w:iCs/>
          <w:szCs w:val="24"/>
        </w:rPr>
        <w:t xml:space="preserve"> shall comply with the attire outlined in section 5.2 of the dress code.</w:t>
      </w:r>
      <w:r>
        <w:rPr>
          <w:rFonts w:eastAsia="Calibri" w:cs="Times New Roman"/>
          <w:iCs/>
          <w:szCs w:val="24"/>
        </w:rPr>
        <w:t xml:space="preserve"> </w:t>
      </w:r>
      <w:r w:rsidRPr="00AF4042">
        <w:rPr>
          <w:rFonts w:eastAsia="Calibri" w:cs="Times New Roman"/>
          <w:iCs/>
          <w:szCs w:val="24"/>
        </w:rPr>
        <w:t>The following is a list of appropriate business attire:</w:t>
      </w:r>
    </w:p>
    <w:p w14:paraId="41BA7BE5" w14:textId="77777777" w:rsidR="00C417BF" w:rsidRPr="00C417BF" w:rsidRDefault="00C417BF" w:rsidP="00D25A6F">
      <w:pPr>
        <w:pStyle w:val="ListParagraph"/>
        <w:numPr>
          <w:ilvl w:val="0"/>
          <w:numId w:val="149"/>
        </w:numPr>
        <w:rPr>
          <w:b/>
        </w:rPr>
      </w:pPr>
      <w:r w:rsidRPr="00C417BF">
        <w:rPr>
          <w:b/>
        </w:rPr>
        <w:t>Men</w:t>
      </w:r>
    </w:p>
    <w:p w14:paraId="2A2FD0E4" w14:textId="278755D7" w:rsidR="00C417BF" w:rsidRPr="00C417BF" w:rsidRDefault="00C417BF" w:rsidP="00D25A6F">
      <w:pPr>
        <w:pStyle w:val="ListParagraph"/>
        <w:numPr>
          <w:ilvl w:val="0"/>
          <w:numId w:val="145"/>
        </w:numPr>
        <w:tabs>
          <w:tab w:val="left" w:pos="0"/>
        </w:tabs>
        <w:spacing w:after="0" w:line="360" w:lineRule="auto"/>
        <w:jc w:val="both"/>
        <w:rPr>
          <w:rFonts w:eastAsia="Calibri" w:cs="Times New Roman"/>
          <w:iCs/>
          <w:szCs w:val="24"/>
        </w:rPr>
      </w:pPr>
      <w:r w:rsidRPr="00C417BF">
        <w:rPr>
          <w:rFonts w:eastAsia="Calibri" w:cs="Times New Roman"/>
          <w:iCs/>
          <w:szCs w:val="24"/>
        </w:rPr>
        <w:t>Suits, blazers or tailored jackets</w:t>
      </w:r>
    </w:p>
    <w:p w14:paraId="076D865C" w14:textId="7965D7EF" w:rsidR="00C417BF" w:rsidRPr="00C417BF" w:rsidRDefault="00C417BF" w:rsidP="00D25A6F">
      <w:pPr>
        <w:pStyle w:val="ListParagraph"/>
        <w:numPr>
          <w:ilvl w:val="0"/>
          <w:numId w:val="145"/>
        </w:numPr>
        <w:tabs>
          <w:tab w:val="left" w:pos="0"/>
        </w:tabs>
        <w:spacing w:after="0" w:line="360" w:lineRule="auto"/>
        <w:jc w:val="both"/>
        <w:rPr>
          <w:rFonts w:eastAsia="Calibri" w:cs="Times New Roman"/>
          <w:iCs/>
          <w:szCs w:val="24"/>
        </w:rPr>
      </w:pPr>
      <w:r w:rsidRPr="00C417BF">
        <w:rPr>
          <w:rFonts w:eastAsia="Calibri" w:cs="Times New Roman"/>
          <w:iCs/>
          <w:szCs w:val="24"/>
        </w:rPr>
        <w:t>Dress or tailored trousers</w:t>
      </w:r>
    </w:p>
    <w:p w14:paraId="0FC82E7F" w14:textId="2206EDF5" w:rsidR="00C417BF" w:rsidRPr="00C417BF" w:rsidRDefault="00C417BF" w:rsidP="00D25A6F">
      <w:pPr>
        <w:pStyle w:val="ListParagraph"/>
        <w:numPr>
          <w:ilvl w:val="0"/>
          <w:numId w:val="145"/>
        </w:numPr>
        <w:tabs>
          <w:tab w:val="left" w:pos="0"/>
        </w:tabs>
        <w:spacing w:after="0" w:line="360" w:lineRule="auto"/>
        <w:jc w:val="both"/>
        <w:rPr>
          <w:rFonts w:eastAsia="Calibri" w:cs="Times New Roman"/>
          <w:iCs/>
          <w:szCs w:val="24"/>
        </w:rPr>
      </w:pPr>
      <w:r w:rsidRPr="00C417BF">
        <w:rPr>
          <w:rFonts w:eastAsia="Calibri" w:cs="Times New Roman"/>
          <w:iCs/>
          <w:szCs w:val="24"/>
        </w:rPr>
        <w:t>Dress shirts with buttons and collars</w:t>
      </w:r>
    </w:p>
    <w:p w14:paraId="0DAC8506" w14:textId="50F1CA64" w:rsidR="00C417BF" w:rsidRPr="00C417BF" w:rsidRDefault="00C417BF" w:rsidP="00D25A6F">
      <w:pPr>
        <w:pStyle w:val="ListParagraph"/>
        <w:numPr>
          <w:ilvl w:val="0"/>
          <w:numId w:val="145"/>
        </w:numPr>
        <w:tabs>
          <w:tab w:val="left" w:pos="0"/>
        </w:tabs>
        <w:spacing w:after="0" w:line="360" w:lineRule="auto"/>
        <w:jc w:val="both"/>
        <w:rPr>
          <w:rFonts w:eastAsia="Calibri" w:cs="Times New Roman"/>
          <w:iCs/>
          <w:szCs w:val="24"/>
        </w:rPr>
      </w:pPr>
      <w:r w:rsidRPr="00C417BF">
        <w:rPr>
          <w:rFonts w:eastAsia="Calibri" w:cs="Times New Roman"/>
          <w:iCs/>
          <w:szCs w:val="24"/>
        </w:rPr>
        <w:lastRenderedPageBreak/>
        <w:t>Ties</w:t>
      </w:r>
    </w:p>
    <w:p w14:paraId="2E77E437" w14:textId="57201947" w:rsidR="00C417BF" w:rsidRPr="00C417BF" w:rsidRDefault="00C417BF" w:rsidP="00D25A6F">
      <w:pPr>
        <w:pStyle w:val="ListParagraph"/>
        <w:numPr>
          <w:ilvl w:val="0"/>
          <w:numId w:val="145"/>
        </w:numPr>
        <w:tabs>
          <w:tab w:val="left" w:pos="0"/>
        </w:tabs>
        <w:spacing w:after="0" w:line="360" w:lineRule="auto"/>
        <w:jc w:val="both"/>
        <w:rPr>
          <w:rFonts w:eastAsia="Calibri" w:cs="Times New Roman"/>
          <w:iCs/>
          <w:szCs w:val="24"/>
        </w:rPr>
      </w:pPr>
      <w:r w:rsidRPr="00C417BF">
        <w:rPr>
          <w:rFonts w:eastAsia="Calibri" w:cs="Times New Roman"/>
          <w:iCs/>
          <w:szCs w:val="24"/>
        </w:rPr>
        <w:t>Sweaters, cardigans, polo necks, slipovers</w:t>
      </w:r>
    </w:p>
    <w:p w14:paraId="487ACBD3" w14:textId="7821C734" w:rsidR="00C417BF" w:rsidRPr="00C417BF" w:rsidRDefault="00C417BF" w:rsidP="00D25A6F">
      <w:pPr>
        <w:pStyle w:val="ListParagraph"/>
        <w:numPr>
          <w:ilvl w:val="0"/>
          <w:numId w:val="145"/>
        </w:numPr>
        <w:tabs>
          <w:tab w:val="left" w:pos="0"/>
        </w:tabs>
        <w:spacing w:after="0" w:line="360" w:lineRule="auto"/>
        <w:jc w:val="both"/>
        <w:rPr>
          <w:rFonts w:eastAsia="Calibri" w:cs="Times New Roman"/>
          <w:iCs/>
          <w:szCs w:val="24"/>
        </w:rPr>
      </w:pPr>
      <w:r w:rsidRPr="00C417BF">
        <w:rPr>
          <w:rFonts w:eastAsia="Calibri" w:cs="Times New Roman"/>
          <w:iCs/>
          <w:szCs w:val="24"/>
        </w:rPr>
        <w:t>Dress shoes or boots</w:t>
      </w:r>
    </w:p>
    <w:p w14:paraId="29EA402F" w14:textId="77777777" w:rsidR="00C417BF" w:rsidRPr="00AF4042" w:rsidRDefault="00C417BF" w:rsidP="00C417BF">
      <w:pPr>
        <w:tabs>
          <w:tab w:val="left" w:pos="0"/>
        </w:tabs>
        <w:spacing w:after="0" w:line="360" w:lineRule="auto"/>
        <w:jc w:val="both"/>
        <w:rPr>
          <w:rFonts w:eastAsia="Calibri" w:cs="Times New Roman"/>
          <w:iCs/>
          <w:szCs w:val="24"/>
        </w:rPr>
      </w:pPr>
    </w:p>
    <w:p w14:paraId="1AAD1F72" w14:textId="77777777" w:rsidR="00C417BF" w:rsidRPr="00C417BF" w:rsidRDefault="00C417BF" w:rsidP="00D25A6F">
      <w:pPr>
        <w:pStyle w:val="ListParagraph"/>
        <w:numPr>
          <w:ilvl w:val="0"/>
          <w:numId w:val="149"/>
        </w:numPr>
        <w:tabs>
          <w:tab w:val="left" w:pos="0"/>
        </w:tabs>
        <w:spacing w:after="0" w:line="360" w:lineRule="auto"/>
        <w:jc w:val="both"/>
        <w:rPr>
          <w:rFonts w:eastAsia="Calibri" w:cs="Times New Roman"/>
          <w:b/>
          <w:iCs/>
          <w:szCs w:val="24"/>
        </w:rPr>
      </w:pPr>
      <w:r w:rsidRPr="00C417BF">
        <w:rPr>
          <w:rFonts w:eastAsia="Calibri" w:cs="Times New Roman"/>
          <w:b/>
          <w:iCs/>
          <w:szCs w:val="24"/>
        </w:rPr>
        <w:t>Women</w:t>
      </w:r>
    </w:p>
    <w:p w14:paraId="7E9C201E" w14:textId="68CB1087"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Suits, blazers or dress jackets</w:t>
      </w:r>
    </w:p>
    <w:p w14:paraId="46891895" w14:textId="1D6FDF0C"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Blouses or shirts</w:t>
      </w:r>
    </w:p>
    <w:p w14:paraId="1480E55F" w14:textId="31997EA7"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Scarves or foulards</w:t>
      </w:r>
    </w:p>
    <w:p w14:paraId="2FEC2DCD" w14:textId="2BC321B7"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Dresses (knee-level or longer)</w:t>
      </w:r>
    </w:p>
    <w:p w14:paraId="12A5E578" w14:textId="4DAABE75"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Dress or tailored trousers</w:t>
      </w:r>
    </w:p>
    <w:p w14:paraId="0160F7D3" w14:textId="5BC2D486"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Skirts or split skirts</w:t>
      </w:r>
    </w:p>
    <w:p w14:paraId="00101B38" w14:textId="76A9EC83"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Sweaters, cardigans, slipovers and polo necks</w:t>
      </w:r>
    </w:p>
    <w:p w14:paraId="04F0E45A" w14:textId="4B7BA3DA" w:rsidR="00C417BF" w:rsidRPr="00C417BF" w:rsidRDefault="00C417BF" w:rsidP="00D25A6F">
      <w:pPr>
        <w:pStyle w:val="ListParagraph"/>
        <w:numPr>
          <w:ilvl w:val="0"/>
          <w:numId w:val="146"/>
        </w:numPr>
        <w:tabs>
          <w:tab w:val="left" w:pos="0"/>
        </w:tabs>
        <w:spacing w:after="0" w:line="360" w:lineRule="auto"/>
        <w:jc w:val="both"/>
        <w:rPr>
          <w:rFonts w:eastAsia="Calibri" w:cs="Times New Roman"/>
          <w:iCs/>
          <w:szCs w:val="24"/>
        </w:rPr>
      </w:pPr>
      <w:r w:rsidRPr="00C417BF">
        <w:rPr>
          <w:rFonts w:eastAsia="Calibri" w:cs="Times New Roman"/>
          <w:iCs/>
          <w:szCs w:val="24"/>
        </w:rPr>
        <w:t>Dress shoes or boots</w:t>
      </w:r>
    </w:p>
    <w:p w14:paraId="287507BB"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b/>
          <w:iCs/>
          <w:szCs w:val="24"/>
        </w:rPr>
      </w:pPr>
      <w:r w:rsidRPr="00C417BF">
        <w:rPr>
          <w:rFonts w:eastAsia="Calibri" w:cs="Times New Roman"/>
          <w:b/>
          <w:iCs/>
          <w:szCs w:val="24"/>
        </w:rPr>
        <w:t>The following is a list of unacceptable attire, and applies to all staff members:</w:t>
      </w:r>
    </w:p>
    <w:p w14:paraId="2CB652AD" w14:textId="795B706B"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Jeans</w:t>
      </w:r>
    </w:p>
    <w:p w14:paraId="698E7D34" w14:textId="29D641E5"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Clothing that is torn, frayed, worn, with patches or holes</w:t>
      </w:r>
    </w:p>
    <w:p w14:paraId="1A66233D" w14:textId="7943350C"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Evening wear</w:t>
      </w:r>
    </w:p>
    <w:p w14:paraId="5B628B7D" w14:textId="520D3114"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Revealing, and see through/transparent clothing</w:t>
      </w:r>
    </w:p>
    <w:p w14:paraId="6E8E1A51" w14:textId="635C53C5"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Flip flops and other o flat toe ring sandals</w:t>
      </w:r>
    </w:p>
    <w:p w14:paraId="5C948272" w14:textId="720667FD"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Shorts or Bermudas</w:t>
      </w:r>
    </w:p>
    <w:p w14:paraId="485D3458" w14:textId="4BF839F9"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Bomber or Wind breaker jackets</w:t>
      </w:r>
    </w:p>
    <w:p w14:paraId="3AADE125" w14:textId="569F02A3"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Stretch or tight pants/slacks/trousers</w:t>
      </w:r>
    </w:p>
    <w:p w14:paraId="3BA325BA" w14:textId="3C9BCBA3"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Tank tops, tube tops, halter tops with spaghetti straps, off the shoulder tops, midriff length tops</w:t>
      </w:r>
    </w:p>
    <w:p w14:paraId="7CEB2FE0" w14:textId="716F87C2"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 xml:space="preserve">T-shirts </w:t>
      </w:r>
    </w:p>
    <w:p w14:paraId="6598A660" w14:textId="7B16FE3C" w:rsidR="00C417BF" w:rsidRPr="00C417BF" w:rsidRDefault="00C417BF" w:rsidP="00D25A6F">
      <w:pPr>
        <w:pStyle w:val="ListParagraph"/>
        <w:numPr>
          <w:ilvl w:val="0"/>
          <w:numId w:val="147"/>
        </w:numPr>
        <w:tabs>
          <w:tab w:val="left" w:pos="0"/>
        </w:tabs>
        <w:spacing w:after="0" w:line="360" w:lineRule="auto"/>
        <w:jc w:val="both"/>
        <w:rPr>
          <w:rFonts w:eastAsia="Calibri" w:cs="Times New Roman"/>
          <w:iCs/>
          <w:szCs w:val="24"/>
        </w:rPr>
      </w:pPr>
      <w:r w:rsidRPr="00C417BF">
        <w:rPr>
          <w:rFonts w:eastAsia="Calibri" w:cs="Times New Roman"/>
          <w:iCs/>
          <w:szCs w:val="24"/>
        </w:rPr>
        <w:t>Workout clothes or shoes, athletic wear, sweat pants, tennis shoes</w:t>
      </w:r>
    </w:p>
    <w:p w14:paraId="2C339069"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 xml:space="preserve">Should any </w:t>
      </w:r>
      <w:r>
        <w:rPr>
          <w:rFonts w:eastAsia="Calibri" w:cs="Times New Roman"/>
          <w:iCs/>
          <w:szCs w:val="24"/>
        </w:rPr>
        <w:t>staff member</w:t>
      </w:r>
      <w:r w:rsidRPr="00AF4042">
        <w:rPr>
          <w:rFonts w:eastAsia="Calibri" w:cs="Times New Roman"/>
          <w:iCs/>
          <w:szCs w:val="24"/>
        </w:rPr>
        <w:t xml:space="preserve"> be required to work over the weekend or on public holidays, they must dress casually but not inappropriately.</w:t>
      </w:r>
      <w:r>
        <w:rPr>
          <w:rFonts w:eastAsia="Calibri" w:cs="Times New Roman"/>
          <w:iCs/>
          <w:szCs w:val="24"/>
        </w:rPr>
        <w:t xml:space="preserve"> Staff members</w:t>
      </w:r>
      <w:r w:rsidRPr="00AF4042">
        <w:rPr>
          <w:rFonts w:eastAsia="Calibri" w:cs="Times New Roman"/>
          <w:iCs/>
          <w:szCs w:val="24"/>
        </w:rPr>
        <w:t xml:space="preserve"> are expected to maintain a professional standard of cleanliness and personal hygiene.</w:t>
      </w:r>
      <w:r>
        <w:rPr>
          <w:rFonts w:eastAsia="Calibri" w:cs="Times New Roman"/>
          <w:iCs/>
          <w:szCs w:val="24"/>
        </w:rPr>
        <w:t xml:space="preserve"> </w:t>
      </w:r>
      <w:r w:rsidRPr="00AF4042">
        <w:rPr>
          <w:rFonts w:eastAsia="Calibri" w:cs="Times New Roman"/>
          <w:iCs/>
          <w:szCs w:val="24"/>
        </w:rPr>
        <w:t>Hair should be clean, combed and neatly trimmed or arranged. Extreme and eccentric hairstyles, including unnatural hair colour, is not permissible.  For men, the beard should be short and neatly trimmed.</w:t>
      </w:r>
    </w:p>
    <w:p w14:paraId="5137D653" w14:textId="77777777" w:rsidR="00C417BF" w:rsidRDefault="00C417BF" w:rsidP="00C417BF">
      <w:pPr>
        <w:tabs>
          <w:tab w:val="left" w:pos="0"/>
        </w:tabs>
        <w:spacing w:after="0" w:line="360" w:lineRule="auto"/>
        <w:jc w:val="both"/>
        <w:rPr>
          <w:rFonts w:eastAsia="Calibri" w:cs="Times New Roman"/>
          <w:iCs/>
          <w:szCs w:val="24"/>
        </w:rPr>
      </w:pPr>
    </w:p>
    <w:p w14:paraId="6626013F"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lastRenderedPageBreak/>
        <w:t>Accessories such as jewellery must be simple and neat. Facial or body piercings is not permitted. This includes tongue or nose studs. Visible body tattoos are not allowed and if one has a tattoo, they should be appropriately covered up.</w:t>
      </w:r>
    </w:p>
    <w:p w14:paraId="5B0AB895" w14:textId="77777777" w:rsidR="00C417BF" w:rsidRPr="00C417BF" w:rsidRDefault="00C417BF" w:rsidP="00D25A6F">
      <w:pPr>
        <w:pStyle w:val="ListParagraph"/>
        <w:numPr>
          <w:ilvl w:val="0"/>
          <w:numId w:val="144"/>
        </w:numPr>
        <w:tabs>
          <w:tab w:val="left" w:pos="0"/>
        </w:tabs>
        <w:spacing w:after="0" w:line="360" w:lineRule="auto"/>
        <w:jc w:val="both"/>
        <w:rPr>
          <w:rFonts w:eastAsia="Calibri" w:cs="Times New Roman"/>
          <w:iCs/>
          <w:szCs w:val="24"/>
        </w:rPr>
      </w:pPr>
      <w:r w:rsidRPr="00C417BF">
        <w:rPr>
          <w:rFonts w:eastAsia="Calibri" w:cs="Times New Roman"/>
          <w:b/>
          <w:iCs/>
          <w:szCs w:val="24"/>
        </w:rPr>
        <w:t>Dress down Friday</w:t>
      </w:r>
    </w:p>
    <w:p w14:paraId="45581F25"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Casual Dress Day is every Friday. Smart casual dressing is as outlined below:</w:t>
      </w:r>
    </w:p>
    <w:p w14:paraId="60AFA14F" w14:textId="77777777" w:rsidR="00C417BF" w:rsidRPr="00C417BF" w:rsidRDefault="00C417BF" w:rsidP="00D25A6F">
      <w:pPr>
        <w:pStyle w:val="ListParagraph"/>
        <w:numPr>
          <w:ilvl w:val="0"/>
          <w:numId w:val="148"/>
        </w:numPr>
        <w:tabs>
          <w:tab w:val="left" w:pos="0"/>
        </w:tabs>
        <w:spacing w:after="0" w:line="360" w:lineRule="auto"/>
        <w:jc w:val="both"/>
        <w:rPr>
          <w:rFonts w:eastAsia="Calibri" w:cs="Times New Roman"/>
          <w:b/>
          <w:iCs/>
          <w:szCs w:val="24"/>
        </w:rPr>
      </w:pPr>
      <w:r w:rsidRPr="00C417BF">
        <w:rPr>
          <w:rFonts w:eastAsia="Calibri" w:cs="Times New Roman"/>
          <w:b/>
          <w:iCs/>
          <w:szCs w:val="24"/>
        </w:rPr>
        <w:t>Men</w:t>
      </w:r>
    </w:p>
    <w:p w14:paraId="4CCC4FDB"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Blazers</w:t>
      </w:r>
    </w:p>
    <w:p w14:paraId="55205D93"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 xml:space="preserve">Tailored trousers or chinos </w:t>
      </w:r>
    </w:p>
    <w:p w14:paraId="55B2A226"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Dress/button-down shirt (tucked in)</w:t>
      </w:r>
    </w:p>
    <w:p w14:paraId="41036C2A"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Converse shoes</w:t>
      </w:r>
    </w:p>
    <w:p w14:paraId="3B59515D"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Brogue shoes</w:t>
      </w:r>
    </w:p>
    <w:p w14:paraId="6C9328E9"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T-shirts (non branded or IDBZ t-shirts)</w:t>
      </w:r>
    </w:p>
    <w:p w14:paraId="64956176" w14:textId="77777777" w:rsidR="00C417BF" w:rsidRPr="00AF4042" w:rsidRDefault="00C417BF" w:rsidP="00C417BF">
      <w:pPr>
        <w:tabs>
          <w:tab w:val="left" w:pos="0"/>
        </w:tabs>
        <w:spacing w:after="0" w:line="360" w:lineRule="auto"/>
        <w:jc w:val="both"/>
        <w:rPr>
          <w:rFonts w:eastAsia="Calibri" w:cs="Times New Roman"/>
          <w:iCs/>
          <w:szCs w:val="24"/>
        </w:rPr>
      </w:pPr>
    </w:p>
    <w:p w14:paraId="51C8DE95" w14:textId="77777777" w:rsidR="00C417BF" w:rsidRPr="00C417BF" w:rsidRDefault="00C417BF" w:rsidP="00D25A6F">
      <w:pPr>
        <w:pStyle w:val="ListParagraph"/>
        <w:numPr>
          <w:ilvl w:val="0"/>
          <w:numId w:val="148"/>
        </w:numPr>
        <w:tabs>
          <w:tab w:val="left" w:pos="0"/>
        </w:tabs>
        <w:spacing w:after="0" w:line="360" w:lineRule="auto"/>
        <w:jc w:val="both"/>
        <w:rPr>
          <w:rFonts w:eastAsia="Calibri" w:cs="Times New Roman"/>
          <w:b/>
          <w:iCs/>
          <w:szCs w:val="24"/>
        </w:rPr>
      </w:pPr>
      <w:r w:rsidRPr="00C417BF">
        <w:rPr>
          <w:rFonts w:eastAsia="Calibri" w:cs="Times New Roman"/>
          <w:b/>
          <w:iCs/>
          <w:szCs w:val="24"/>
        </w:rPr>
        <w:t>Women</w:t>
      </w:r>
    </w:p>
    <w:p w14:paraId="220FD77E"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Tailored pantsuits</w:t>
      </w:r>
    </w:p>
    <w:p w14:paraId="54CABCB0"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Dress/tailored skirts or dresses</w:t>
      </w:r>
    </w:p>
    <w:p w14:paraId="00B58375"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Blouses/ tailored shirts</w:t>
      </w:r>
    </w:p>
    <w:p w14:paraId="4E80D8F9"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Dress sandals</w:t>
      </w:r>
    </w:p>
    <w:p w14:paraId="4010AE83"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Sling shoes</w:t>
      </w:r>
    </w:p>
    <w:p w14:paraId="5B03A5AA" w14:textId="77777777" w:rsidR="00C417BF" w:rsidRPr="00AF4042" w:rsidRDefault="00C417BF" w:rsidP="00C417BF">
      <w:pPr>
        <w:tabs>
          <w:tab w:val="left" w:pos="0"/>
        </w:tabs>
        <w:spacing w:after="0" w:line="360" w:lineRule="auto"/>
        <w:jc w:val="both"/>
        <w:rPr>
          <w:rFonts w:eastAsia="Calibri" w:cs="Times New Roman"/>
          <w:iCs/>
          <w:szCs w:val="24"/>
        </w:rPr>
      </w:pPr>
      <w:r w:rsidRPr="00AF4042">
        <w:rPr>
          <w:rFonts w:eastAsia="Calibri" w:cs="Times New Roman"/>
          <w:iCs/>
          <w:szCs w:val="24"/>
        </w:rPr>
        <w:t>•</w:t>
      </w:r>
      <w:r w:rsidRPr="00AF4042">
        <w:rPr>
          <w:rFonts w:eastAsia="Calibri" w:cs="Times New Roman"/>
          <w:iCs/>
          <w:szCs w:val="24"/>
        </w:rPr>
        <w:tab/>
        <w:t>Dress clogs</w:t>
      </w:r>
    </w:p>
    <w:p w14:paraId="138E4885" w14:textId="1B5200A2" w:rsidR="001E54FC" w:rsidRPr="00C417BF" w:rsidRDefault="001E54FC" w:rsidP="00C417BF">
      <w:pPr>
        <w:spacing w:line="360" w:lineRule="auto"/>
        <w:jc w:val="both"/>
        <w:rPr>
          <w:rFonts w:eastAsia="Times New Roman" w:cs="Times New Roman"/>
          <w:szCs w:val="24"/>
          <w:lang w:eastAsia="en-ZW"/>
        </w:rPr>
      </w:pPr>
      <w:r w:rsidRPr="00C417BF">
        <w:rPr>
          <w:rFonts w:eastAsia="Times New Roman" w:cs="Times New Roman"/>
          <w:szCs w:val="24"/>
          <w:lang w:eastAsia="en-ZW"/>
        </w:rPr>
        <w:br w:type="page"/>
      </w:r>
    </w:p>
    <w:p w14:paraId="5480C6A5" w14:textId="77777777" w:rsidR="00075B76" w:rsidRPr="00AF4042" w:rsidRDefault="009845CD" w:rsidP="00C417BF">
      <w:pPr>
        <w:pStyle w:val="Heading1"/>
      </w:pPr>
      <w:bookmarkStart w:id="1414" w:name="_Toc113607594"/>
      <w:bookmarkStart w:id="1415" w:name="_Toc114059008"/>
      <w:r w:rsidRPr="00AF4042">
        <w:lastRenderedPageBreak/>
        <w:t>CHAPTER F</w:t>
      </w:r>
      <w:r w:rsidR="00E07E1C" w:rsidRPr="00AF4042">
        <w:t>IVE</w:t>
      </w:r>
      <w:r w:rsidRPr="00AF4042">
        <w:t xml:space="preserve">: </w:t>
      </w:r>
      <w:r w:rsidR="00075B76" w:rsidRPr="00AF4042">
        <w:t xml:space="preserve">JOB </w:t>
      </w:r>
      <w:r w:rsidR="00075B76" w:rsidRPr="00C417BF">
        <w:t>EVALUATION</w:t>
      </w:r>
      <w:r w:rsidR="00075B76" w:rsidRPr="00AF4042">
        <w:t xml:space="preserve"> </w:t>
      </w:r>
      <w:r w:rsidR="001244FD" w:rsidRPr="00AF4042">
        <w:t>AND SALARY STRUCTURE</w:t>
      </w:r>
      <w:bookmarkEnd w:id="1414"/>
      <w:bookmarkEnd w:id="1415"/>
    </w:p>
    <w:p w14:paraId="6B5187D9" w14:textId="77777777" w:rsidR="00D45518" w:rsidRPr="00AF4042" w:rsidRDefault="00D45518" w:rsidP="00AF4042">
      <w:pPr>
        <w:spacing w:after="0" w:line="360" w:lineRule="auto"/>
        <w:jc w:val="both"/>
        <w:rPr>
          <w:rFonts w:eastAsia="Times New Roman" w:cs="Times New Roman"/>
          <w:b/>
          <w:szCs w:val="24"/>
          <w:lang w:eastAsia="en-ZW"/>
        </w:rPr>
      </w:pPr>
    </w:p>
    <w:p w14:paraId="31D57CDB" w14:textId="527869D0" w:rsidR="00D45518" w:rsidRPr="00AF4042" w:rsidRDefault="00D45518" w:rsidP="00AF4042">
      <w:pPr>
        <w:tabs>
          <w:tab w:val="left" w:pos="-426"/>
          <w:tab w:val="left" w:pos="-142"/>
          <w:tab w:val="left" w:pos="0"/>
        </w:tabs>
        <w:suppressAutoHyphens/>
        <w:spacing w:after="200" w:line="360" w:lineRule="auto"/>
        <w:jc w:val="both"/>
        <w:rPr>
          <w:rFonts w:eastAsia="Times New Roman" w:cs="Times New Roman"/>
          <w:spacing w:val="-3"/>
          <w:szCs w:val="24"/>
          <w:lang w:val="en-GB" w:eastAsia="fr-FR"/>
        </w:rPr>
      </w:pPr>
      <w:r w:rsidRPr="00AF4042">
        <w:rPr>
          <w:rFonts w:eastAsia="Times New Roman" w:cs="Times New Roman"/>
          <w:szCs w:val="24"/>
          <w:lang w:eastAsia="en-ZW"/>
        </w:rPr>
        <w:t>Job evaluation is the process of analysing and assessing the content of jobs within IDBZ in order to place them in acceptable rank order. Job evaluation sets out to measure the relative value of jobs, not of the jobholders.</w:t>
      </w:r>
      <w:r w:rsidRPr="00AF4042">
        <w:rPr>
          <w:rFonts w:eastAsia="Times New Roman" w:cs="Times New Roman"/>
          <w:b/>
          <w:spacing w:val="-3"/>
          <w:szCs w:val="24"/>
          <w:lang w:val="en-GB" w:eastAsia="fr-FR"/>
        </w:rPr>
        <w:t xml:space="preserve"> </w:t>
      </w:r>
      <w:r w:rsidRPr="00AF4042">
        <w:rPr>
          <w:rFonts w:eastAsia="Times New Roman" w:cs="Times New Roman"/>
          <w:spacing w:val="-3"/>
          <w:szCs w:val="24"/>
          <w:lang w:val="en-GB" w:eastAsia="fr-FR"/>
        </w:rPr>
        <w:t>The job evaluation shall distinguish between management, professional and corporate support staff categories.</w:t>
      </w:r>
      <w:r w:rsidR="009E3D5E" w:rsidRPr="00AF4042">
        <w:rPr>
          <w:rFonts w:eastAsia="Times New Roman" w:cs="Times New Roman"/>
          <w:spacing w:val="-3"/>
          <w:szCs w:val="24"/>
          <w:lang w:val="en-GB" w:eastAsia="fr-FR"/>
        </w:rPr>
        <w:t xml:space="preserve"> In the same light, Salaries are used to reward </w:t>
      </w:r>
      <w:r w:rsidR="003147D5">
        <w:rPr>
          <w:rFonts w:eastAsia="Times New Roman" w:cs="Times New Roman"/>
          <w:spacing w:val="-3"/>
          <w:szCs w:val="24"/>
          <w:lang w:val="en-GB" w:eastAsia="fr-FR"/>
        </w:rPr>
        <w:t>staff members</w:t>
      </w:r>
      <w:r w:rsidR="009E3D5E" w:rsidRPr="00AF4042">
        <w:rPr>
          <w:rFonts w:eastAsia="Times New Roman" w:cs="Times New Roman"/>
          <w:spacing w:val="-3"/>
          <w:szCs w:val="24"/>
          <w:lang w:val="en-GB" w:eastAsia="fr-FR"/>
        </w:rPr>
        <w:t xml:space="preserve"> as part of the contractual obligations between the employer and the </w:t>
      </w:r>
      <w:r w:rsidR="003147D5">
        <w:rPr>
          <w:rFonts w:eastAsia="Times New Roman" w:cs="Times New Roman"/>
          <w:spacing w:val="-3"/>
          <w:szCs w:val="24"/>
          <w:lang w:val="en-GB" w:eastAsia="fr-FR"/>
        </w:rPr>
        <w:t>staff member</w:t>
      </w:r>
      <w:r w:rsidR="009E3D5E" w:rsidRPr="00AF4042">
        <w:rPr>
          <w:rFonts w:eastAsia="Times New Roman" w:cs="Times New Roman"/>
          <w:spacing w:val="-3"/>
          <w:szCs w:val="24"/>
          <w:lang w:val="en-GB" w:eastAsia="fr-FR"/>
        </w:rPr>
        <w:t xml:space="preserve">. This Section will also address Policy statements on Salary structures and review </w:t>
      </w:r>
      <w:r w:rsidR="00660EBD">
        <w:rPr>
          <w:rFonts w:eastAsia="Times New Roman" w:cs="Times New Roman"/>
          <w:spacing w:val="-3"/>
          <w:szCs w:val="24"/>
          <w:lang w:val="en-GB" w:eastAsia="fr-FR"/>
        </w:rPr>
        <w:t xml:space="preserve">them </w:t>
      </w:r>
      <w:r w:rsidR="009E3D5E" w:rsidRPr="00AF4042">
        <w:rPr>
          <w:rFonts w:eastAsia="Times New Roman" w:cs="Times New Roman"/>
          <w:spacing w:val="-3"/>
          <w:szCs w:val="24"/>
          <w:lang w:val="en-GB" w:eastAsia="fr-FR"/>
        </w:rPr>
        <w:t xml:space="preserve">in line with best practices. </w:t>
      </w:r>
    </w:p>
    <w:p w14:paraId="1B7468D2" w14:textId="77777777" w:rsidR="00C417BF" w:rsidRPr="00C417BF" w:rsidRDefault="00C417BF" w:rsidP="00D25A6F">
      <w:pPr>
        <w:pStyle w:val="ListParagraph"/>
        <w:keepNext/>
        <w:keepLines/>
        <w:numPr>
          <w:ilvl w:val="0"/>
          <w:numId w:val="44"/>
        </w:numPr>
        <w:spacing w:before="40" w:after="0"/>
        <w:contextualSpacing w:val="0"/>
        <w:outlineLvl w:val="1"/>
        <w:rPr>
          <w:rFonts w:eastAsiaTheme="majorEastAsia" w:cstheme="majorBidi"/>
          <w:b/>
          <w:vanish/>
          <w:szCs w:val="26"/>
        </w:rPr>
      </w:pPr>
      <w:bookmarkStart w:id="1416" w:name="_Toc113981758"/>
      <w:bookmarkStart w:id="1417" w:name="_Toc113982209"/>
      <w:bookmarkStart w:id="1418" w:name="_Toc113982589"/>
      <w:bookmarkStart w:id="1419" w:name="_Toc113982758"/>
      <w:bookmarkStart w:id="1420" w:name="_Toc113982926"/>
      <w:bookmarkStart w:id="1421" w:name="_Toc113983642"/>
      <w:bookmarkStart w:id="1422" w:name="_Toc113983806"/>
      <w:bookmarkStart w:id="1423" w:name="_Toc113983971"/>
      <w:bookmarkStart w:id="1424" w:name="_Toc113984137"/>
      <w:bookmarkStart w:id="1425" w:name="_Toc114059009"/>
      <w:bookmarkStart w:id="1426" w:name="_Toc113607595"/>
      <w:bookmarkEnd w:id="1416"/>
      <w:bookmarkEnd w:id="1417"/>
      <w:bookmarkEnd w:id="1418"/>
      <w:bookmarkEnd w:id="1419"/>
      <w:bookmarkEnd w:id="1420"/>
      <w:bookmarkEnd w:id="1421"/>
      <w:bookmarkEnd w:id="1422"/>
      <w:bookmarkEnd w:id="1423"/>
      <w:bookmarkEnd w:id="1424"/>
      <w:bookmarkEnd w:id="1425"/>
    </w:p>
    <w:p w14:paraId="66239C1F" w14:textId="5EF849EE" w:rsidR="00945A86" w:rsidRPr="00C417BF" w:rsidRDefault="00945A86" w:rsidP="00D25A6F">
      <w:pPr>
        <w:pStyle w:val="Heading2"/>
        <w:numPr>
          <w:ilvl w:val="1"/>
          <w:numId w:val="44"/>
        </w:numPr>
      </w:pPr>
      <w:bookmarkStart w:id="1427" w:name="_Toc114059010"/>
      <w:r w:rsidRPr="00C417BF">
        <w:t>Specific Objectives:</w:t>
      </w:r>
      <w:bookmarkEnd w:id="1426"/>
      <w:bookmarkEnd w:id="1427"/>
    </w:p>
    <w:p w14:paraId="7F2944CC" w14:textId="77777777" w:rsidR="001E54FC" w:rsidRPr="00AF4042" w:rsidRDefault="001E54FC" w:rsidP="00AF4042">
      <w:pPr>
        <w:spacing w:after="0" w:line="360" w:lineRule="auto"/>
        <w:rPr>
          <w:rFonts w:cs="Times New Roman"/>
          <w:lang w:eastAsia="en-ZW"/>
        </w:rPr>
      </w:pPr>
    </w:p>
    <w:p w14:paraId="6D4149C2" w14:textId="77777777" w:rsidR="00F07C8B" w:rsidRPr="00AF4042" w:rsidRDefault="00F07C8B" w:rsidP="00D25A6F">
      <w:pPr>
        <w:numPr>
          <w:ilvl w:val="0"/>
          <w:numId w:val="48"/>
        </w:numPr>
        <w:spacing w:after="0" w:line="360" w:lineRule="auto"/>
        <w:ind w:left="1152"/>
        <w:contextualSpacing/>
        <w:rPr>
          <w:rFonts w:eastAsia="Times New Roman" w:cs="Times New Roman"/>
          <w:szCs w:val="24"/>
          <w:lang w:eastAsia="en-ZW"/>
        </w:rPr>
      </w:pPr>
      <w:r w:rsidRPr="00AF4042">
        <w:rPr>
          <w:rFonts w:eastAsia="Times New Roman" w:cs="Times New Roman"/>
          <w:szCs w:val="24"/>
          <w:lang w:eastAsia="en-ZW"/>
        </w:rPr>
        <w:t>Fair graduation order of jobs</w:t>
      </w:r>
    </w:p>
    <w:p w14:paraId="7CB776DB" w14:textId="77777777" w:rsidR="004777B9" w:rsidRPr="00AF4042" w:rsidRDefault="004777B9" w:rsidP="00D25A6F">
      <w:pPr>
        <w:numPr>
          <w:ilvl w:val="0"/>
          <w:numId w:val="48"/>
        </w:numPr>
        <w:spacing w:after="0" w:line="360" w:lineRule="auto"/>
        <w:ind w:left="1152"/>
        <w:contextualSpacing/>
        <w:rPr>
          <w:rFonts w:eastAsia="Times New Roman" w:cs="Times New Roman"/>
          <w:szCs w:val="24"/>
          <w:lang w:eastAsia="en-ZW"/>
        </w:rPr>
      </w:pPr>
      <w:r w:rsidRPr="00AF4042">
        <w:rPr>
          <w:rFonts w:eastAsia="Times New Roman" w:cs="Times New Roman"/>
          <w:szCs w:val="24"/>
          <w:lang w:eastAsia="en-ZW"/>
        </w:rPr>
        <w:t>To determine the intrinsic worth of jobs</w:t>
      </w:r>
    </w:p>
    <w:p w14:paraId="2557B89B" w14:textId="77777777" w:rsidR="004777B9" w:rsidRPr="00AF4042" w:rsidRDefault="004777B9" w:rsidP="00D25A6F">
      <w:pPr>
        <w:numPr>
          <w:ilvl w:val="0"/>
          <w:numId w:val="48"/>
        </w:numPr>
        <w:spacing w:after="0" w:line="360" w:lineRule="auto"/>
        <w:ind w:left="1152"/>
        <w:contextualSpacing/>
        <w:rPr>
          <w:rFonts w:eastAsia="Times New Roman" w:cs="Times New Roman"/>
          <w:szCs w:val="24"/>
          <w:lang w:eastAsia="en-ZW"/>
        </w:rPr>
      </w:pPr>
      <w:r w:rsidRPr="00AF4042">
        <w:rPr>
          <w:rFonts w:eastAsia="Times New Roman" w:cs="Times New Roman"/>
          <w:szCs w:val="24"/>
          <w:lang w:eastAsia="en-ZW"/>
        </w:rPr>
        <w:t>Ensure objective assessment of jobs</w:t>
      </w:r>
    </w:p>
    <w:p w14:paraId="3151CE54" w14:textId="77777777" w:rsidR="00F07C8B" w:rsidRPr="00AF4042" w:rsidRDefault="00F07C8B" w:rsidP="00D25A6F">
      <w:pPr>
        <w:numPr>
          <w:ilvl w:val="0"/>
          <w:numId w:val="48"/>
        </w:numPr>
        <w:spacing w:after="0" w:line="360" w:lineRule="auto"/>
        <w:ind w:left="1152"/>
        <w:contextualSpacing/>
        <w:rPr>
          <w:rFonts w:eastAsia="Times New Roman" w:cs="Times New Roman"/>
          <w:szCs w:val="24"/>
          <w:lang w:eastAsia="en-ZW"/>
        </w:rPr>
      </w:pPr>
      <w:r w:rsidRPr="00AF4042">
        <w:rPr>
          <w:rFonts w:eastAsia="Times New Roman" w:cs="Times New Roman"/>
          <w:szCs w:val="24"/>
          <w:lang w:eastAsia="en-ZW"/>
        </w:rPr>
        <w:t>Structure to group jobs of similar skills together</w:t>
      </w:r>
    </w:p>
    <w:p w14:paraId="2A6532F3" w14:textId="77777777" w:rsidR="00F07C8B" w:rsidRPr="00AF4042" w:rsidRDefault="00F07C8B" w:rsidP="00D25A6F">
      <w:pPr>
        <w:numPr>
          <w:ilvl w:val="0"/>
          <w:numId w:val="48"/>
        </w:numPr>
        <w:spacing w:after="0" w:line="360" w:lineRule="auto"/>
        <w:ind w:left="1152"/>
        <w:contextualSpacing/>
        <w:rPr>
          <w:rFonts w:eastAsia="Times New Roman" w:cs="Times New Roman"/>
          <w:szCs w:val="24"/>
          <w:lang w:eastAsia="en-ZW"/>
        </w:rPr>
      </w:pPr>
      <w:r w:rsidRPr="00AF4042">
        <w:rPr>
          <w:rFonts w:eastAsia="Times New Roman" w:cs="Times New Roman"/>
          <w:szCs w:val="24"/>
          <w:lang w:eastAsia="en-ZW"/>
        </w:rPr>
        <w:t>System of job grading on which a common pay structure can be based</w:t>
      </w:r>
    </w:p>
    <w:p w14:paraId="0760643B" w14:textId="77777777" w:rsidR="00945A86" w:rsidRPr="00AF4042" w:rsidRDefault="00945A86" w:rsidP="00AF4042">
      <w:pPr>
        <w:spacing w:after="0" w:line="360" w:lineRule="auto"/>
        <w:ind w:left="792"/>
        <w:contextualSpacing/>
        <w:rPr>
          <w:rFonts w:eastAsia="Times New Roman" w:cs="Times New Roman"/>
          <w:szCs w:val="24"/>
          <w:lang w:eastAsia="en-ZW"/>
        </w:rPr>
      </w:pPr>
    </w:p>
    <w:p w14:paraId="17F1D7A5" w14:textId="1C1E10EB" w:rsidR="00730DFC" w:rsidRPr="00AF4042" w:rsidRDefault="00D45518" w:rsidP="00D25A6F">
      <w:pPr>
        <w:pStyle w:val="Heading2"/>
        <w:numPr>
          <w:ilvl w:val="1"/>
          <w:numId w:val="44"/>
        </w:numPr>
        <w:rPr>
          <w:rFonts w:eastAsia="Times New Roman"/>
          <w:lang w:eastAsia="en-ZW"/>
        </w:rPr>
      </w:pPr>
      <w:bookmarkStart w:id="1428" w:name="_Toc457836643"/>
      <w:bookmarkStart w:id="1429" w:name="_Toc113607596"/>
      <w:bookmarkStart w:id="1430" w:name="_Toc114059011"/>
      <w:r w:rsidRPr="00AF4042">
        <w:rPr>
          <w:rFonts w:eastAsia="Times New Roman"/>
          <w:lang w:eastAsia="en-ZW"/>
        </w:rPr>
        <w:t>Job Evaluation</w:t>
      </w:r>
      <w:bookmarkEnd w:id="1428"/>
      <w:bookmarkEnd w:id="1429"/>
      <w:bookmarkEnd w:id="1430"/>
    </w:p>
    <w:p w14:paraId="33EA8EDD" w14:textId="77777777" w:rsidR="001E54FC" w:rsidRPr="00AF4042" w:rsidRDefault="001E54FC" w:rsidP="00AF4042">
      <w:pPr>
        <w:spacing w:after="0" w:line="360" w:lineRule="auto"/>
        <w:rPr>
          <w:rFonts w:cs="Times New Roman"/>
          <w:lang w:eastAsia="en-ZW"/>
        </w:rPr>
      </w:pPr>
    </w:p>
    <w:p w14:paraId="4877776C" w14:textId="218BC69A" w:rsidR="00D45518" w:rsidRPr="00AF4042" w:rsidRDefault="00660EBD" w:rsidP="00AF4042">
      <w:pPr>
        <w:tabs>
          <w:tab w:val="num" w:pos="360"/>
        </w:tabs>
        <w:spacing w:after="0" w:line="360" w:lineRule="auto"/>
        <w:jc w:val="both"/>
        <w:rPr>
          <w:rFonts w:eastAsia="Times New Roman" w:cs="Times New Roman"/>
          <w:szCs w:val="24"/>
          <w:lang w:eastAsia="en-ZW"/>
        </w:rPr>
      </w:pPr>
      <w:r>
        <w:rPr>
          <w:rFonts w:eastAsia="Times New Roman" w:cs="Times New Roman"/>
          <w:szCs w:val="24"/>
          <w:lang w:eastAsia="en-ZW"/>
        </w:rPr>
        <w:t>Job evaluation aim</w:t>
      </w:r>
      <w:r w:rsidR="00D45518" w:rsidRPr="00AF4042">
        <w:rPr>
          <w:rFonts w:eastAsia="Times New Roman" w:cs="Times New Roman"/>
          <w:szCs w:val="24"/>
          <w:lang w:eastAsia="en-ZW"/>
        </w:rPr>
        <w:t xml:space="preserve">s to provide a consistent and agreed framework within which defensible differentials and career levels can be established and maintained. </w:t>
      </w:r>
      <w:r w:rsidR="00CA7D60" w:rsidRPr="00AF4042">
        <w:rPr>
          <w:rFonts w:eastAsia="Times New Roman" w:cs="Times New Roman"/>
          <w:szCs w:val="24"/>
          <w:lang w:eastAsia="en-ZW"/>
        </w:rPr>
        <w:t>Job</w:t>
      </w:r>
      <w:r w:rsidR="00D45518" w:rsidRPr="00AF4042">
        <w:rPr>
          <w:rFonts w:eastAsia="Times New Roman" w:cs="Times New Roman"/>
          <w:szCs w:val="24"/>
          <w:lang w:eastAsia="en-ZW"/>
        </w:rPr>
        <w:t xml:space="preserve"> evaluation schemes aim to:</w:t>
      </w:r>
    </w:p>
    <w:p w14:paraId="2A2D3A7C" w14:textId="77777777" w:rsidR="00730DFC" w:rsidRPr="00AF4042" w:rsidRDefault="00730DFC" w:rsidP="00AF4042">
      <w:pPr>
        <w:tabs>
          <w:tab w:val="num" w:pos="360"/>
        </w:tabs>
        <w:spacing w:after="0" w:line="360" w:lineRule="auto"/>
        <w:jc w:val="both"/>
        <w:rPr>
          <w:rFonts w:eastAsia="Times New Roman" w:cs="Times New Roman"/>
          <w:szCs w:val="24"/>
          <w:lang w:eastAsia="en-ZW"/>
        </w:rPr>
      </w:pPr>
    </w:p>
    <w:p w14:paraId="24296F21" w14:textId="34AE21CE" w:rsidR="00730DFC" w:rsidRPr="00AF4042" w:rsidRDefault="00AF4042" w:rsidP="00D25A6F">
      <w:pPr>
        <w:pStyle w:val="ListParagraph"/>
        <w:numPr>
          <w:ilvl w:val="0"/>
          <w:numId w:val="39"/>
        </w:numPr>
        <w:tabs>
          <w:tab w:val="num" w:pos="360"/>
        </w:tabs>
        <w:spacing w:after="0" w:line="360" w:lineRule="auto"/>
        <w:jc w:val="both"/>
        <w:rPr>
          <w:rFonts w:eastAsia="Times New Roman" w:cs="Times New Roman"/>
          <w:szCs w:val="24"/>
          <w:lang w:eastAsia="en-ZW"/>
        </w:rPr>
      </w:pPr>
      <w:r w:rsidRPr="00AF4042">
        <w:rPr>
          <w:rFonts w:eastAsia="Times New Roman" w:cs="Times New Roman"/>
          <w:szCs w:val="24"/>
          <w:lang w:eastAsia="en-ZW"/>
        </w:rPr>
        <w:t>Measure</w:t>
      </w:r>
      <w:r w:rsidR="00D45518" w:rsidRPr="00AF4042">
        <w:rPr>
          <w:rFonts w:eastAsia="Times New Roman" w:cs="Times New Roman"/>
          <w:szCs w:val="24"/>
          <w:lang w:eastAsia="en-ZW"/>
        </w:rPr>
        <w:t xml:space="preserve"> the relative d</w:t>
      </w:r>
      <w:r w:rsidR="004777B9" w:rsidRPr="00AF4042">
        <w:rPr>
          <w:rFonts w:eastAsia="Times New Roman" w:cs="Times New Roman"/>
          <w:szCs w:val="24"/>
          <w:lang w:eastAsia="en-ZW"/>
        </w:rPr>
        <w:t>ifferences in value between jobs</w:t>
      </w:r>
      <w:r w:rsidR="00D45518" w:rsidRPr="00AF4042">
        <w:rPr>
          <w:rFonts w:eastAsia="Times New Roman" w:cs="Times New Roman"/>
          <w:szCs w:val="24"/>
          <w:lang w:eastAsia="en-ZW"/>
        </w:rPr>
        <w:t xml:space="preserve"> and group them into an appropriate career level and pay structure.</w:t>
      </w:r>
    </w:p>
    <w:p w14:paraId="649914C9" w14:textId="0A4EBE31" w:rsidR="00730DFC" w:rsidRPr="00AF4042" w:rsidRDefault="00D45518" w:rsidP="00D25A6F">
      <w:pPr>
        <w:pStyle w:val="ListParagraph"/>
        <w:numPr>
          <w:ilvl w:val="0"/>
          <w:numId w:val="39"/>
        </w:numPr>
        <w:tabs>
          <w:tab w:val="num" w:pos="360"/>
        </w:tabs>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Ensure that, as far as possible, judgements about job values are made on </w:t>
      </w:r>
      <w:r w:rsidR="00660EBD">
        <w:rPr>
          <w:rFonts w:eastAsia="Times New Roman" w:cs="Times New Roman"/>
          <w:szCs w:val="24"/>
          <w:lang w:eastAsia="en-ZW"/>
        </w:rPr>
        <w:t xml:space="preserve">the </w:t>
      </w:r>
      <w:r w:rsidRPr="00AF4042">
        <w:rPr>
          <w:rFonts w:eastAsia="Times New Roman" w:cs="Times New Roman"/>
          <w:szCs w:val="24"/>
          <w:lang w:eastAsia="en-ZW"/>
        </w:rPr>
        <w:t>objective rather than subjective grounds.</w:t>
      </w:r>
    </w:p>
    <w:p w14:paraId="5FBF4E04" w14:textId="09E312C7" w:rsidR="00730DFC" w:rsidRPr="00AF4042" w:rsidRDefault="00D45518" w:rsidP="00D25A6F">
      <w:pPr>
        <w:pStyle w:val="ListParagraph"/>
        <w:numPr>
          <w:ilvl w:val="0"/>
          <w:numId w:val="39"/>
        </w:numPr>
        <w:tabs>
          <w:tab w:val="num" w:pos="360"/>
        </w:tabs>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Provide a continuing basis for assessing the relative value of jobs which is easy to understand, administer, </w:t>
      </w:r>
      <w:r w:rsidR="00660EBD">
        <w:rPr>
          <w:rFonts w:eastAsia="Times New Roman" w:cs="Times New Roman"/>
          <w:szCs w:val="24"/>
          <w:lang w:eastAsia="en-ZW"/>
        </w:rPr>
        <w:t xml:space="preserve">and </w:t>
      </w:r>
      <w:r w:rsidRPr="00AF4042">
        <w:rPr>
          <w:rFonts w:eastAsia="Times New Roman" w:cs="Times New Roman"/>
          <w:szCs w:val="24"/>
          <w:lang w:eastAsia="en-ZW"/>
        </w:rPr>
        <w:t>control and is accepted as fair by all concerned.</w:t>
      </w:r>
    </w:p>
    <w:p w14:paraId="4920D7FA" w14:textId="77777777" w:rsidR="00730DFC" w:rsidRPr="00AF4042" w:rsidRDefault="00D45518" w:rsidP="00D25A6F">
      <w:pPr>
        <w:pStyle w:val="ListParagraph"/>
        <w:numPr>
          <w:ilvl w:val="0"/>
          <w:numId w:val="39"/>
        </w:numPr>
        <w:tabs>
          <w:tab w:val="num" w:pos="360"/>
        </w:tabs>
        <w:spacing w:after="0" w:line="360" w:lineRule="auto"/>
        <w:jc w:val="both"/>
        <w:rPr>
          <w:rFonts w:eastAsia="Times New Roman" w:cs="Times New Roman"/>
          <w:szCs w:val="24"/>
          <w:lang w:eastAsia="en-ZW"/>
        </w:rPr>
      </w:pPr>
      <w:r w:rsidRPr="00AF4042">
        <w:rPr>
          <w:rFonts w:eastAsia="Times New Roman" w:cs="Times New Roman"/>
          <w:szCs w:val="24"/>
          <w:lang w:eastAsia="en-ZW"/>
        </w:rPr>
        <w:t>Once the hierarchy of the jobs within IDBZ has been determined, the framework can be used to develop a rational pay structure</w:t>
      </w:r>
    </w:p>
    <w:p w14:paraId="0C0A7A93" w14:textId="77777777" w:rsidR="00730DFC" w:rsidRPr="00AF4042" w:rsidRDefault="00730DFC" w:rsidP="00AF4042">
      <w:pPr>
        <w:tabs>
          <w:tab w:val="num" w:pos="360"/>
        </w:tabs>
        <w:spacing w:after="0" w:line="360" w:lineRule="auto"/>
        <w:jc w:val="both"/>
        <w:rPr>
          <w:rFonts w:eastAsia="Times New Roman" w:cs="Times New Roman"/>
          <w:szCs w:val="24"/>
          <w:lang w:eastAsia="en-ZW"/>
        </w:rPr>
      </w:pPr>
    </w:p>
    <w:p w14:paraId="090D0A56" w14:textId="77777777" w:rsidR="00D45518" w:rsidRPr="00AF4042" w:rsidRDefault="00D45518" w:rsidP="00AF4042">
      <w:pPr>
        <w:tabs>
          <w:tab w:val="num" w:pos="360"/>
        </w:tabs>
        <w:spacing w:after="0" w:line="360" w:lineRule="auto"/>
        <w:jc w:val="both"/>
        <w:rPr>
          <w:rFonts w:eastAsia="Times New Roman" w:cs="Times New Roman"/>
          <w:szCs w:val="24"/>
          <w:lang w:eastAsia="en-ZW"/>
        </w:rPr>
      </w:pPr>
      <w:r w:rsidRPr="00AF4042">
        <w:rPr>
          <w:rFonts w:eastAsia="Times New Roman" w:cs="Times New Roman"/>
          <w:szCs w:val="24"/>
          <w:lang w:eastAsia="en-ZW"/>
        </w:rPr>
        <w:lastRenderedPageBreak/>
        <w:t xml:space="preserve">  It must be stressed that job evaluation does not directly determine the rates of pay for the evaluated jobs – it only establishes a hierarchy of the job structure.</w:t>
      </w:r>
    </w:p>
    <w:p w14:paraId="545229CE" w14:textId="77777777" w:rsidR="00D45518" w:rsidRPr="00AF4042" w:rsidRDefault="00D45518" w:rsidP="00AF4042">
      <w:pPr>
        <w:spacing w:line="360" w:lineRule="auto"/>
        <w:contextualSpacing/>
        <w:jc w:val="both"/>
        <w:rPr>
          <w:rFonts w:eastAsia="Calibri" w:cs="Times New Roman"/>
          <w:b/>
          <w:szCs w:val="24"/>
        </w:rPr>
      </w:pPr>
    </w:p>
    <w:p w14:paraId="6ECE9D19" w14:textId="770022FF" w:rsidR="00730DFC" w:rsidRPr="00C417BF" w:rsidRDefault="00D45518" w:rsidP="00D25A6F">
      <w:pPr>
        <w:pStyle w:val="ListParagraph"/>
        <w:numPr>
          <w:ilvl w:val="2"/>
          <w:numId w:val="44"/>
        </w:numPr>
        <w:spacing w:line="360" w:lineRule="auto"/>
        <w:jc w:val="both"/>
        <w:rPr>
          <w:rFonts w:eastAsia="Calibri" w:cs="Times New Roman"/>
          <w:b/>
          <w:szCs w:val="24"/>
        </w:rPr>
      </w:pPr>
      <w:r w:rsidRPr="00C417BF">
        <w:rPr>
          <w:rFonts w:eastAsia="Calibri" w:cs="Times New Roman"/>
          <w:b/>
          <w:szCs w:val="24"/>
        </w:rPr>
        <w:t>Job Evaluation System</w:t>
      </w:r>
      <w:r w:rsidR="00730DFC" w:rsidRPr="00C417BF">
        <w:rPr>
          <w:rFonts w:eastAsia="Calibri" w:cs="Times New Roman"/>
          <w:b/>
          <w:szCs w:val="24"/>
        </w:rPr>
        <w:t xml:space="preserve"> - </w:t>
      </w:r>
      <w:r w:rsidRPr="00C417BF">
        <w:rPr>
          <w:rFonts w:eastAsia="Calibri" w:cs="Times New Roman"/>
          <w:b/>
          <w:szCs w:val="24"/>
        </w:rPr>
        <w:t>DFI Job Categorization</w:t>
      </w:r>
    </w:p>
    <w:p w14:paraId="076DBEFF" w14:textId="77777777" w:rsidR="00D45518" w:rsidRPr="00AF4042" w:rsidRDefault="00D45518" w:rsidP="00D25A6F">
      <w:pPr>
        <w:numPr>
          <w:ilvl w:val="0"/>
          <w:numId w:val="10"/>
        </w:numPr>
        <w:spacing w:after="0" w:line="360" w:lineRule="auto"/>
        <w:ind w:left="360"/>
        <w:contextualSpacing/>
        <w:jc w:val="both"/>
        <w:rPr>
          <w:rFonts w:eastAsia="Times New Roman" w:cs="Times New Roman"/>
          <w:spacing w:val="-3"/>
          <w:szCs w:val="24"/>
          <w:lang w:val="en-GB" w:eastAsia="fr-FR"/>
        </w:rPr>
      </w:pPr>
      <w:r w:rsidRPr="00AF4042">
        <w:rPr>
          <w:rFonts w:eastAsia="Times New Roman" w:cs="Times New Roman"/>
          <w:spacing w:val="-3"/>
          <w:szCs w:val="24"/>
          <w:lang w:val="en-GB" w:eastAsia="fr-FR"/>
        </w:rPr>
        <w:t>Job Categories shall consist of the Management Level (ML), Professional Level (PL) and the Corporate Support Category (CS).</w:t>
      </w:r>
    </w:p>
    <w:p w14:paraId="1844FA4E" w14:textId="77777777" w:rsidR="00D45518" w:rsidRPr="00AF4042" w:rsidRDefault="00D45518" w:rsidP="00D25A6F">
      <w:pPr>
        <w:numPr>
          <w:ilvl w:val="0"/>
          <w:numId w:val="10"/>
        </w:numPr>
        <w:spacing w:after="0" w:line="360" w:lineRule="auto"/>
        <w:ind w:left="360"/>
        <w:contextualSpacing/>
        <w:jc w:val="both"/>
        <w:rPr>
          <w:rFonts w:eastAsia="Times New Roman" w:cs="Times New Roman"/>
          <w:szCs w:val="24"/>
          <w:lang w:val="en-GB" w:eastAsia="fr-FR"/>
        </w:rPr>
      </w:pPr>
      <w:r w:rsidRPr="00AF4042">
        <w:rPr>
          <w:rFonts w:eastAsia="Times New Roman" w:cs="Times New Roman"/>
          <w:szCs w:val="24"/>
          <w:lang w:val="en-GB" w:eastAsia="fr-FR"/>
        </w:rPr>
        <w:t>The Professional Category shall comprise Professional positions from levels PL5</w:t>
      </w:r>
      <w:r w:rsidR="001E54FC" w:rsidRPr="00AF4042">
        <w:rPr>
          <w:rFonts w:eastAsia="Times New Roman" w:cs="Times New Roman"/>
          <w:szCs w:val="24"/>
          <w:lang w:val="en-GB" w:eastAsia="fr-FR"/>
        </w:rPr>
        <w:t xml:space="preserve"> </w:t>
      </w:r>
      <w:r w:rsidRPr="00AF4042">
        <w:rPr>
          <w:rFonts w:eastAsia="Times New Roman" w:cs="Times New Roman"/>
          <w:szCs w:val="24"/>
          <w:lang w:val="en-GB" w:eastAsia="fr-FR"/>
        </w:rPr>
        <w:t xml:space="preserve">to PL1.  </w:t>
      </w:r>
    </w:p>
    <w:p w14:paraId="2943489F" w14:textId="77777777" w:rsidR="00D45518" w:rsidRPr="00AF4042" w:rsidRDefault="00D45518" w:rsidP="00D25A6F">
      <w:pPr>
        <w:numPr>
          <w:ilvl w:val="0"/>
          <w:numId w:val="10"/>
        </w:numPr>
        <w:spacing w:after="0" w:line="360" w:lineRule="auto"/>
        <w:ind w:left="360"/>
        <w:contextualSpacing/>
        <w:jc w:val="both"/>
        <w:rPr>
          <w:rFonts w:eastAsia="Times New Roman" w:cs="Times New Roman"/>
          <w:szCs w:val="24"/>
          <w:lang w:val="en-GB" w:eastAsia="fr-FR"/>
        </w:rPr>
      </w:pPr>
      <w:r w:rsidRPr="00AF4042">
        <w:rPr>
          <w:rFonts w:eastAsia="Times New Roman" w:cs="Times New Roman"/>
          <w:szCs w:val="24"/>
          <w:lang w:val="en-GB" w:eastAsia="fr-FR"/>
        </w:rPr>
        <w:t xml:space="preserve">The Management Category shall comprise positions from levels ML5 to ML1.  </w:t>
      </w:r>
    </w:p>
    <w:p w14:paraId="3F8E6EDF" w14:textId="33FC8741" w:rsidR="007262F8" w:rsidRPr="00AF4042" w:rsidRDefault="00D45518" w:rsidP="00D25A6F">
      <w:pPr>
        <w:numPr>
          <w:ilvl w:val="0"/>
          <w:numId w:val="10"/>
        </w:numPr>
        <w:spacing w:after="0" w:line="360" w:lineRule="auto"/>
        <w:ind w:left="360"/>
        <w:contextualSpacing/>
        <w:jc w:val="both"/>
        <w:rPr>
          <w:rFonts w:eastAsia="Times New Roman" w:cs="Times New Roman"/>
          <w:szCs w:val="24"/>
          <w:lang w:val="en-GB" w:eastAsia="fr-FR"/>
        </w:rPr>
      </w:pPr>
      <w:r w:rsidRPr="00AF4042">
        <w:rPr>
          <w:rFonts w:eastAsia="Times New Roman" w:cs="Times New Roman"/>
          <w:szCs w:val="24"/>
          <w:lang w:val="en-GB" w:eastAsia="fr-FR"/>
        </w:rPr>
        <w:t>The Corporate Support Category (CS) shall consist of positions from levels CS2 to CS1.</w:t>
      </w:r>
    </w:p>
    <w:p w14:paraId="56404856" w14:textId="77777777" w:rsidR="007262F8" w:rsidRPr="00AF4042" w:rsidRDefault="007262F8" w:rsidP="00AF4042">
      <w:pPr>
        <w:spacing w:line="360" w:lineRule="auto"/>
        <w:jc w:val="both"/>
        <w:rPr>
          <w:rFonts w:eastAsia="Times New Roman" w:cs="Times New Roman"/>
          <w:szCs w:val="24"/>
          <w:lang w:val="en-GB" w:eastAsia="fr-FR"/>
        </w:rPr>
      </w:pPr>
    </w:p>
    <w:p w14:paraId="7B23F796" w14:textId="77777777" w:rsidR="0032488D" w:rsidRPr="00AF4042" w:rsidRDefault="0032488D" w:rsidP="00AF4042">
      <w:pPr>
        <w:spacing w:line="360" w:lineRule="auto"/>
        <w:jc w:val="both"/>
        <w:rPr>
          <w:rFonts w:eastAsia="Times New Roman" w:cs="Times New Roman"/>
          <w:szCs w:val="24"/>
          <w:lang w:val="en-GB" w:eastAsia="fr-FR"/>
        </w:rPr>
      </w:pPr>
    </w:p>
    <w:p w14:paraId="2DDE285C" w14:textId="77777777" w:rsidR="00730DFC" w:rsidRPr="00AF4042" w:rsidRDefault="00730DFC" w:rsidP="00AF4042">
      <w:pPr>
        <w:spacing w:line="360" w:lineRule="auto"/>
        <w:jc w:val="both"/>
        <w:rPr>
          <w:rFonts w:eastAsia="Times New Roman" w:cs="Times New Roman"/>
          <w:szCs w:val="24"/>
          <w:lang w:val="en-GB" w:eastAsia="fr-FR"/>
        </w:rPr>
      </w:pPr>
      <w:r w:rsidRPr="00AF4042">
        <w:rPr>
          <w:rFonts w:eastAsia="Times New Roman" w:cs="Times New Roman"/>
          <w:szCs w:val="24"/>
          <w:lang w:val="en-GB" w:eastAsia="fr-FR"/>
        </w:rPr>
        <w:br w:type="page"/>
      </w:r>
    </w:p>
    <w:p w14:paraId="3EBF166E" w14:textId="77777777" w:rsidR="007D13CC" w:rsidRPr="00AF4042" w:rsidRDefault="007D13CC" w:rsidP="00AF4042">
      <w:pPr>
        <w:spacing w:line="360" w:lineRule="auto"/>
        <w:rPr>
          <w:rFonts w:cs="Times New Roman"/>
          <w:szCs w:val="24"/>
        </w:rPr>
      </w:pPr>
    </w:p>
    <w:p w14:paraId="43CC5EF7" w14:textId="7C3EFA03" w:rsidR="00426818" w:rsidRPr="00AF4042" w:rsidRDefault="00867D0C" w:rsidP="00254D8F">
      <w:pPr>
        <w:pStyle w:val="Heading1"/>
      </w:pPr>
      <w:r w:rsidRPr="00AF4042">
        <w:t xml:space="preserve"> </w:t>
      </w:r>
      <w:bookmarkStart w:id="1431" w:name="_Toc113607598"/>
      <w:bookmarkStart w:id="1432" w:name="_Toc114059012"/>
      <w:r w:rsidR="00C05B25" w:rsidRPr="00AF4042">
        <w:t>CHAP</w:t>
      </w:r>
      <w:r w:rsidR="00426818" w:rsidRPr="00AF4042">
        <w:t xml:space="preserve">TER </w:t>
      </w:r>
      <w:r w:rsidR="004A33CD">
        <w:t>SIX</w:t>
      </w:r>
      <w:r w:rsidR="00426818" w:rsidRPr="00AF4042">
        <w:t>:</w:t>
      </w:r>
      <w:r w:rsidR="004A095D" w:rsidRPr="00AF4042">
        <w:t xml:space="preserve"> PERFORMANCE </w:t>
      </w:r>
      <w:r w:rsidR="004A095D" w:rsidRPr="00254D8F">
        <w:t>MANAGEMENT</w:t>
      </w:r>
      <w:bookmarkEnd w:id="1431"/>
      <w:bookmarkEnd w:id="1432"/>
    </w:p>
    <w:p w14:paraId="1263FDE1" w14:textId="77777777" w:rsidR="007D13CC" w:rsidRPr="00AF4042" w:rsidRDefault="007D13CC" w:rsidP="00AF4042">
      <w:pPr>
        <w:spacing w:after="0" w:line="360" w:lineRule="auto"/>
        <w:rPr>
          <w:rFonts w:cs="Times New Roman"/>
          <w:szCs w:val="24"/>
        </w:rPr>
      </w:pPr>
    </w:p>
    <w:p w14:paraId="210F538B" w14:textId="77777777" w:rsidR="0085475B" w:rsidRPr="00AF4042" w:rsidRDefault="00426818" w:rsidP="00AF4042">
      <w:pPr>
        <w:spacing w:after="0" w:line="360" w:lineRule="auto"/>
        <w:jc w:val="both"/>
        <w:rPr>
          <w:rFonts w:eastAsia="Calibri" w:cs="Times New Roman"/>
          <w:szCs w:val="24"/>
        </w:rPr>
      </w:pPr>
      <w:r w:rsidRPr="00AF4042">
        <w:rPr>
          <w:rFonts w:eastAsia="Calibri" w:cs="Times New Roman"/>
          <w:szCs w:val="24"/>
        </w:rPr>
        <w:t xml:space="preserve">The purpose of the Employment Policy is to ensure that the Infrastructure Development Bank of Zimbabwe (IDBZ) articulates policy guidelines in respect of the </w:t>
      </w:r>
      <w:r w:rsidR="00CC293F" w:rsidRPr="00AF4042">
        <w:rPr>
          <w:rFonts w:cs="Times New Roman"/>
          <w:szCs w:val="24"/>
          <w:lang w:val="en-US"/>
        </w:rPr>
        <w:t>Performance Management</w:t>
      </w:r>
      <w:r w:rsidRPr="00AF4042">
        <w:rPr>
          <w:rFonts w:cs="Times New Roman"/>
          <w:szCs w:val="24"/>
          <w:lang w:val="en-US"/>
        </w:rPr>
        <w:t xml:space="preserve"> Policy</w:t>
      </w:r>
      <w:r w:rsidR="00524FC9" w:rsidRPr="00AF4042">
        <w:rPr>
          <w:rFonts w:eastAsia="Calibri" w:cs="Times New Roman"/>
          <w:szCs w:val="24"/>
        </w:rPr>
        <w:t xml:space="preserve">. </w:t>
      </w:r>
      <w:r w:rsidR="0085475B" w:rsidRPr="00AF4042">
        <w:rPr>
          <w:rFonts w:eastAsia="Calibri" w:cs="Times New Roman"/>
          <w:szCs w:val="24"/>
        </w:rPr>
        <w:t xml:space="preserve">The Bank believes that </w:t>
      </w:r>
      <w:r w:rsidR="00484009" w:rsidRPr="00AF4042">
        <w:rPr>
          <w:rFonts w:eastAsia="Calibri" w:cs="Times New Roman"/>
          <w:szCs w:val="24"/>
        </w:rPr>
        <w:t>its P</w:t>
      </w:r>
      <w:r w:rsidR="0085475B" w:rsidRPr="00AF4042">
        <w:rPr>
          <w:rFonts w:eastAsia="Calibri" w:cs="Times New Roman"/>
          <w:szCs w:val="24"/>
        </w:rPr>
        <w:t xml:space="preserve">erformance </w:t>
      </w:r>
      <w:r w:rsidR="00484009" w:rsidRPr="00AF4042">
        <w:rPr>
          <w:rFonts w:eastAsia="Calibri" w:cs="Times New Roman"/>
          <w:szCs w:val="24"/>
        </w:rPr>
        <w:t>M</w:t>
      </w:r>
      <w:r w:rsidR="0085475B" w:rsidRPr="00AF4042">
        <w:rPr>
          <w:rFonts w:eastAsia="Calibri" w:cs="Times New Roman"/>
          <w:szCs w:val="24"/>
        </w:rPr>
        <w:t>anagement</w:t>
      </w:r>
      <w:r w:rsidR="00484009" w:rsidRPr="00AF4042">
        <w:rPr>
          <w:rFonts w:eastAsia="Calibri" w:cs="Times New Roman"/>
          <w:szCs w:val="24"/>
        </w:rPr>
        <w:t xml:space="preserve"> System</w:t>
      </w:r>
      <w:r w:rsidR="0085475B" w:rsidRPr="00AF4042">
        <w:rPr>
          <w:rFonts w:eastAsia="Calibri" w:cs="Times New Roman"/>
          <w:szCs w:val="24"/>
        </w:rPr>
        <w:t xml:space="preserve"> is an essential staff development</w:t>
      </w:r>
      <w:r w:rsidR="003140ED" w:rsidRPr="00AF4042">
        <w:rPr>
          <w:rFonts w:eastAsia="Calibri" w:cs="Times New Roman"/>
          <w:szCs w:val="24"/>
        </w:rPr>
        <w:t xml:space="preserve"> and performance improvement</w:t>
      </w:r>
      <w:r w:rsidR="0085475B" w:rsidRPr="00AF4042">
        <w:rPr>
          <w:rFonts w:eastAsia="Calibri" w:cs="Times New Roman"/>
          <w:szCs w:val="24"/>
        </w:rPr>
        <w:t xml:space="preserve"> tool. It fosters the culture of objective setting for improved </w:t>
      </w:r>
      <w:r w:rsidR="00524FC9" w:rsidRPr="00AF4042">
        <w:rPr>
          <w:rFonts w:eastAsia="Calibri" w:cs="Times New Roman"/>
          <w:szCs w:val="24"/>
        </w:rPr>
        <w:t>performance and</w:t>
      </w:r>
      <w:r w:rsidR="0085475B" w:rsidRPr="00AF4042">
        <w:rPr>
          <w:rFonts w:eastAsia="Calibri" w:cs="Times New Roman"/>
          <w:szCs w:val="24"/>
        </w:rPr>
        <w:t xml:space="preserve"> enables regular review of objectives to assess performance. It is important that the Performance Management System </w:t>
      </w:r>
      <w:r w:rsidR="00716505" w:rsidRPr="00AF4042">
        <w:rPr>
          <w:rFonts w:eastAsia="Calibri" w:cs="Times New Roman"/>
          <w:szCs w:val="24"/>
        </w:rPr>
        <w:t xml:space="preserve">is generally accepted as </w:t>
      </w:r>
      <w:r w:rsidR="0085475B" w:rsidRPr="00AF4042">
        <w:rPr>
          <w:rFonts w:eastAsia="Calibri" w:cs="Times New Roman"/>
          <w:szCs w:val="24"/>
        </w:rPr>
        <w:t xml:space="preserve">fair and legitimate. The performance management system shall be </w:t>
      </w:r>
      <w:r w:rsidR="004D6A1B" w:rsidRPr="00AF4042">
        <w:rPr>
          <w:rFonts w:eastAsia="Calibri" w:cs="Times New Roman"/>
          <w:szCs w:val="24"/>
        </w:rPr>
        <w:t>aligned</w:t>
      </w:r>
      <w:r w:rsidR="0085475B" w:rsidRPr="00AF4042">
        <w:rPr>
          <w:rFonts w:eastAsia="Calibri" w:cs="Times New Roman"/>
          <w:szCs w:val="24"/>
        </w:rPr>
        <w:t xml:space="preserve"> with Bank </w:t>
      </w:r>
      <w:r w:rsidR="00484009" w:rsidRPr="00AF4042">
        <w:rPr>
          <w:rFonts w:eastAsia="Calibri" w:cs="Times New Roman"/>
          <w:szCs w:val="24"/>
        </w:rPr>
        <w:t>S</w:t>
      </w:r>
      <w:r w:rsidR="0085475B" w:rsidRPr="00AF4042">
        <w:rPr>
          <w:rFonts w:eastAsia="Calibri" w:cs="Times New Roman"/>
          <w:szCs w:val="24"/>
        </w:rPr>
        <w:t xml:space="preserve">trategy, </w:t>
      </w:r>
      <w:r w:rsidR="00484009" w:rsidRPr="00AF4042">
        <w:rPr>
          <w:rFonts w:eastAsia="Calibri" w:cs="Times New Roman"/>
          <w:szCs w:val="24"/>
        </w:rPr>
        <w:t>W</w:t>
      </w:r>
      <w:r w:rsidR="0085475B" w:rsidRPr="00AF4042">
        <w:rPr>
          <w:rFonts w:eastAsia="Calibri" w:cs="Times New Roman"/>
          <w:szCs w:val="24"/>
        </w:rPr>
        <w:t xml:space="preserve">ork </w:t>
      </w:r>
      <w:r w:rsidR="00484009" w:rsidRPr="00AF4042">
        <w:rPr>
          <w:rFonts w:eastAsia="Calibri" w:cs="Times New Roman"/>
          <w:szCs w:val="24"/>
        </w:rPr>
        <w:t>P</w:t>
      </w:r>
      <w:r w:rsidR="0085475B" w:rsidRPr="00AF4042">
        <w:rPr>
          <w:rFonts w:eastAsia="Calibri" w:cs="Times New Roman"/>
          <w:szCs w:val="24"/>
        </w:rPr>
        <w:t xml:space="preserve">rogrammes and </w:t>
      </w:r>
      <w:r w:rsidR="00484009" w:rsidRPr="00AF4042">
        <w:rPr>
          <w:rFonts w:eastAsia="Calibri" w:cs="Times New Roman"/>
          <w:szCs w:val="24"/>
        </w:rPr>
        <w:t>B</w:t>
      </w:r>
      <w:r w:rsidR="00716505" w:rsidRPr="00AF4042">
        <w:rPr>
          <w:rFonts w:eastAsia="Calibri" w:cs="Times New Roman"/>
          <w:szCs w:val="24"/>
        </w:rPr>
        <w:t>udget</w:t>
      </w:r>
      <w:r w:rsidR="0085475B" w:rsidRPr="00AF4042">
        <w:rPr>
          <w:rFonts w:eastAsia="Calibri" w:cs="Times New Roman"/>
          <w:szCs w:val="24"/>
        </w:rPr>
        <w:t xml:space="preserve">. Compensation is designed to direct performance and foster behaviours that are consistent with corporate work programme. </w:t>
      </w:r>
    </w:p>
    <w:p w14:paraId="6404B4D0" w14:textId="77777777" w:rsidR="0085475B" w:rsidRPr="00AF4042" w:rsidRDefault="0085475B" w:rsidP="00AF4042">
      <w:pPr>
        <w:widowControl w:val="0"/>
        <w:overflowPunct w:val="0"/>
        <w:autoSpaceDE w:val="0"/>
        <w:autoSpaceDN w:val="0"/>
        <w:adjustRightInd w:val="0"/>
        <w:spacing w:after="0" w:line="360" w:lineRule="auto"/>
        <w:ind w:left="1588"/>
        <w:contextualSpacing/>
        <w:jc w:val="both"/>
        <w:rPr>
          <w:rFonts w:eastAsia="Calibri" w:cs="Times New Roman"/>
          <w:szCs w:val="24"/>
        </w:rPr>
      </w:pPr>
    </w:p>
    <w:p w14:paraId="0A9F58FD" w14:textId="77777777" w:rsidR="00C417BF" w:rsidRPr="00C417BF" w:rsidRDefault="00C417BF" w:rsidP="00D25A6F">
      <w:pPr>
        <w:pStyle w:val="ListParagraph"/>
        <w:keepNext/>
        <w:keepLines/>
        <w:numPr>
          <w:ilvl w:val="0"/>
          <w:numId w:val="44"/>
        </w:numPr>
        <w:spacing w:before="40" w:after="0"/>
        <w:contextualSpacing w:val="0"/>
        <w:outlineLvl w:val="1"/>
        <w:rPr>
          <w:rFonts w:eastAsia="Times New Roman" w:cstheme="majorBidi"/>
          <w:b/>
          <w:vanish/>
          <w:szCs w:val="26"/>
        </w:rPr>
      </w:pPr>
      <w:bookmarkStart w:id="1433" w:name="_Toc113982213"/>
      <w:bookmarkStart w:id="1434" w:name="_Toc113982593"/>
      <w:bookmarkStart w:id="1435" w:name="_Toc113982762"/>
      <w:bookmarkStart w:id="1436" w:name="_Toc113982930"/>
      <w:bookmarkStart w:id="1437" w:name="_Toc113983646"/>
      <w:bookmarkStart w:id="1438" w:name="_Toc113983810"/>
      <w:bookmarkStart w:id="1439" w:name="_Toc113983975"/>
      <w:bookmarkStart w:id="1440" w:name="_Toc113984141"/>
      <w:bookmarkStart w:id="1441" w:name="_Toc114059013"/>
      <w:bookmarkStart w:id="1442" w:name="_Toc466044046"/>
      <w:bookmarkStart w:id="1443" w:name="_Toc481056620"/>
      <w:bookmarkStart w:id="1444" w:name="_Toc113607599"/>
      <w:bookmarkEnd w:id="1433"/>
      <w:bookmarkEnd w:id="1434"/>
      <w:bookmarkEnd w:id="1435"/>
      <w:bookmarkEnd w:id="1436"/>
      <w:bookmarkEnd w:id="1437"/>
      <w:bookmarkEnd w:id="1438"/>
      <w:bookmarkEnd w:id="1439"/>
      <w:bookmarkEnd w:id="1440"/>
      <w:bookmarkEnd w:id="1441"/>
    </w:p>
    <w:p w14:paraId="23998E0B" w14:textId="43CA7279" w:rsidR="00F16E2D" w:rsidRPr="00AF4042" w:rsidRDefault="00F16E2D" w:rsidP="00D25A6F">
      <w:pPr>
        <w:pStyle w:val="Heading2"/>
        <w:numPr>
          <w:ilvl w:val="1"/>
          <w:numId w:val="44"/>
        </w:numPr>
        <w:rPr>
          <w:rFonts w:eastAsia="Times New Roman"/>
        </w:rPr>
      </w:pPr>
      <w:bookmarkStart w:id="1445" w:name="_Toc114059014"/>
      <w:r w:rsidRPr="00AF4042">
        <w:rPr>
          <w:rFonts w:eastAsia="Times New Roman"/>
        </w:rPr>
        <w:t xml:space="preserve">Specific </w:t>
      </w:r>
      <w:r w:rsidR="0085475B" w:rsidRPr="00254D8F">
        <w:t>Objectives</w:t>
      </w:r>
      <w:bookmarkEnd w:id="1442"/>
      <w:bookmarkEnd w:id="1443"/>
      <w:bookmarkEnd w:id="1444"/>
      <w:bookmarkEnd w:id="1445"/>
    </w:p>
    <w:p w14:paraId="54EB06D9" w14:textId="77777777" w:rsidR="0085475B" w:rsidRPr="00AF4042" w:rsidRDefault="0085475B" w:rsidP="00AF4042">
      <w:pPr>
        <w:spacing w:after="0" w:line="360" w:lineRule="auto"/>
        <w:jc w:val="both"/>
        <w:rPr>
          <w:rFonts w:eastAsia="Calibri" w:cs="Times New Roman"/>
          <w:szCs w:val="24"/>
        </w:rPr>
      </w:pPr>
      <w:r w:rsidRPr="00AF4042">
        <w:rPr>
          <w:rFonts w:eastAsia="Calibri" w:cs="Times New Roman"/>
          <w:szCs w:val="24"/>
        </w:rPr>
        <w:t>The objectives of the policy are:</w:t>
      </w:r>
    </w:p>
    <w:p w14:paraId="57729E47" w14:textId="77777777" w:rsidR="0085475B" w:rsidRPr="00AF4042" w:rsidRDefault="0085475B" w:rsidP="00AF4042">
      <w:pPr>
        <w:spacing w:after="0" w:line="360" w:lineRule="auto"/>
        <w:ind w:left="1588"/>
        <w:jc w:val="both"/>
        <w:rPr>
          <w:rFonts w:eastAsia="Calibri" w:cs="Times New Roman"/>
          <w:szCs w:val="24"/>
        </w:rPr>
      </w:pPr>
    </w:p>
    <w:p w14:paraId="632EF5C3" w14:textId="77777777" w:rsidR="0085475B" w:rsidRPr="00AF4042" w:rsidRDefault="0085475B" w:rsidP="00D25A6F">
      <w:pPr>
        <w:pStyle w:val="ListParagraph"/>
        <w:numPr>
          <w:ilvl w:val="0"/>
          <w:numId w:val="32"/>
        </w:numPr>
        <w:spacing w:after="0" w:line="360" w:lineRule="auto"/>
        <w:jc w:val="both"/>
        <w:rPr>
          <w:rFonts w:eastAsia="Calibri" w:cs="Times New Roman"/>
          <w:szCs w:val="24"/>
        </w:rPr>
      </w:pPr>
      <w:r w:rsidRPr="00AF4042">
        <w:rPr>
          <w:rFonts w:eastAsia="Calibri" w:cs="Times New Roman"/>
          <w:szCs w:val="24"/>
        </w:rPr>
        <w:t xml:space="preserve">To enhance organisational performance in line with </w:t>
      </w:r>
      <w:r w:rsidR="00364CA3" w:rsidRPr="00AF4042">
        <w:rPr>
          <w:rFonts w:eastAsia="Calibri" w:cs="Times New Roman"/>
          <w:szCs w:val="24"/>
        </w:rPr>
        <w:t>man</w:t>
      </w:r>
      <w:r w:rsidR="004D6A1B" w:rsidRPr="00AF4042">
        <w:rPr>
          <w:rFonts w:eastAsia="Calibri" w:cs="Times New Roman"/>
          <w:szCs w:val="24"/>
        </w:rPr>
        <w:t>date and</w:t>
      </w:r>
      <w:r w:rsidRPr="00AF4042">
        <w:rPr>
          <w:rFonts w:eastAsia="Calibri" w:cs="Times New Roman"/>
          <w:szCs w:val="24"/>
        </w:rPr>
        <w:t xml:space="preserve"> corporate work programme; </w:t>
      </w:r>
    </w:p>
    <w:p w14:paraId="1B97303B" w14:textId="77777777" w:rsidR="0085475B" w:rsidRPr="00AF4042" w:rsidRDefault="0085475B" w:rsidP="00D25A6F">
      <w:pPr>
        <w:pStyle w:val="ListParagraph"/>
        <w:numPr>
          <w:ilvl w:val="0"/>
          <w:numId w:val="32"/>
        </w:numPr>
        <w:spacing w:after="0" w:line="360" w:lineRule="auto"/>
        <w:jc w:val="both"/>
        <w:rPr>
          <w:rFonts w:eastAsia="Calibri" w:cs="Times New Roman"/>
          <w:szCs w:val="24"/>
        </w:rPr>
      </w:pPr>
      <w:r w:rsidRPr="00AF4042">
        <w:rPr>
          <w:rFonts w:eastAsia="Calibri" w:cs="Times New Roman"/>
          <w:szCs w:val="24"/>
        </w:rPr>
        <w:t xml:space="preserve">To improve individual performance in line with agreed performance targets; </w:t>
      </w:r>
    </w:p>
    <w:p w14:paraId="1221FA9D" w14:textId="77777777" w:rsidR="0085475B" w:rsidRPr="00AF4042" w:rsidRDefault="0085475B" w:rsidP="00D25A6F">
      <w:pPr>
        <w:pStyle w:val="ListParagraph"/>
        <w:numPr>
          <w:ilvl w:val="0"/>
          <w:numId w:val="32"/>
        </w:numPr>
        <w:spacing w:after="0" w:line="360" w:lineRule="auto"/>
        <w:jc w:val="both"/>
        <w:rPr>
          <w:rFonts w:eastAsia="Calibri" w:cs="Times New Roman"/>
          <w:szCs w:val="24"/>
        </w:rPr>
      </w:pPr>
      <w:r w:rsidRPr="00AF4042">
        <w:rPr>
          <w:rFonts w:eastAsia="Calibri" w:cs="Times New Roman"/>
          <w:szCs w:val="24"/>
        </w:rPr>
        <w:t xml:space="preserve">To promote regular performance reviews and feedback; </w:t>
      </w:r>
    </w:p>
    <w:p w14:paraId="3C980ED6" w14:textId="77777777" w:rsidR="0085475B" w:rsidRPr="00AF4042" w:rsidRDefault="0085475B" w:rsidP="00D25A6F">
      <w:pPr>
        <w:pStyle w:val="ListParagraph"/>
        <w:numPr>
          <w:ilvl w:val="0"/>
          <w:numId w:val="32"/>
        </w:numPr>
        <w:spacing w:after="0" w:line="360" w:lineRule="auto"/>
        <w:jc w:val="both"/>
        <w:rPr>
          <w:rFonts w:eastAsia="Calibri" w:cs="Times New Roman"/>
          <w:szCs w:val="24"/>
        </w:rPr>
      </w:pPr>
      <w:r w:rsidRPr="00AF4042">
        <w:rPr>
          <w:rFonts w:eastAsia="Calibri" w:cs="Times New Roman"/>
          <w:szCs w:val="24"/>
        </w:rPr>
        <w:t xml:space="preserve">To timeously identify and address performance gaps that need improvement; </w:t>
      </w:r>
    </w:p>
    <w:p w14:paraId="307DEB41" w14:textId="77777777" w:rsidR="0085475B" w:rsidRPr="00AF4042" w:rsidRDefault="0085475B" w:rsidP="00D25A6F">
      <w:pPr>
        <w:pStyle w:val="ListParagraph"/>
        <w:numPr>
          <w:ilvl w:val="0"/>
          <w:numId w:val="32"/>
        </w:numPr>
        <w:spacing w:after="0" w:line="360" w:lineRule="auto"/>
        <w:jc w:val="both"/>
        <w:rPr>
          <w:rFonts w:eastAsia="Calibri" w:cs="Times New Roman"/>
          <w:szCs w:val="24"/>
        </w:rPr>
      </w:pPr>
      <w:r w:rsidRPr="00AF4042">
        <w:rPr>
          <w:rFonts w:eastAsia="Calibri" w:cs="Times New Roman"/>
          <w:szCs w:val="24"/>
        </w:rPr>
        <w:t xml:space="preserve">To recognize and reward performance. </w:t>
      </w:r>
    </w:p>
    <w:p w14:paraId="69B6E956" w14:textId="77777777" w:rsidR="003140ED" w:rsidRPr="00AF4042" w:rsidRDefault="003140ED" w:rsidP="00D25A6F">
      <w:pPr>
        <w:pStyle w:val="ListParagraph"/>
        <w:numPr>
          <w:ilvl w:val="0"/>
          <w:numId w:val="32"/>
        </w:numPr>
        <w:spacing w:after="0" w:line="360" w:lineRule="auto"/>
        <w:jc w:val="both"/>
        <w:rPr>
          <w:rFonts w:eastAsia="Calibri" w:cs="Times New Roman"/>
          <w:szCs w:val="24"/>
        </w:rPr>
      </w:pPr>
      <w:r w:rsidRPr="00AF4042">
        <w:rPr>
          <w:rFonts w:eastAsia="Calibri" w:cs="Times New Roman"/>
          <w:szCs w:val="24"/>
        </w:rPr>
        <w:t>To ensure transparent career development</w:t>
      </w:r>
    </w:p>
    <w:p w14:paraId="29228872" w14:textId="77777777" w:rsidR="0085475B" w:rsidRPr="00AF4042" w:rsidRDefault="0085475B" w:rsidP="00AF4042">
      <w:pPr>
        <w:keepNext/>
        <w:keepLines/>
        <w:spacing w:before="40" w:after="0" w:line="360" w:lineRule="auto"/>
        <w:outlineLvl w:val="2"/>
        <w:rPr>
          <w:rFonts w:eastAsia="Times New Roman" w:cs="Times New Roman"/>
          <w:b/>
          <w:szCs w:val="24"/>
        </w:rPr>
      </w:pPr>
      <w:bookmarkStart w:id="1446" w:name="_Toc466044047"/>
      <w:bookmarkStart w:id="1447" w:name="_Toc481056621"/>
    </w:p>
    <w:p w14:paraId="27BBD862" w14:textId="59F1D6FD" w:rsidR="006A4DFC" w:rsidRDefault="0085475B" w:rsidP="00D25A6F">
      <w:pPr>
        <w:pStyle w:val="Heading2"/>
        <w:numPr>
          <w:ilvl w:val="1"/>
          <w:numId w:val="44"/>
        </w:numPr>
      </w:pPr>
      <w:bookmarkStart w:id="1448" w:name="_Toc113607600"/>
      <w:bookmarkStart w:id="1449" w:name="_Toc114059015"/>
      <w:r w:rsidRPr="00254D8F">
        <w:t>Principles</w:t>
      </w:r>
      <w:bookmarkEnd w:id="1446"/>
      <w:bookmarkEnd w:id="1447"/>
      <w:bookmarkEnd w:id="1448"/>
      <w:bookmarkEnd w:id="1449"/>
    </w:p>
    <w:p w14:paraId="73BB5BA5" w14:textId="77777777" w:rsidR="00C417BF" w:rsidRPr="00C417BF" w:rsidRDefault="00C417BF" w:rsidP="00C417BF"/>
    <w:p w14:paraId="6C68F5D3" w14:textId="77777777" w:rsidR="0085475B" w:rsidRPr="00AF4042" w:rsidRDefault="0085475B" w:rsidP="00AF4042">
      <w:pPr>
        <w:widowControl w:val="0"/>
        <w:overflowPunct w:val="0"/>
        <w:autoSpaceDE w:val="0"/>
        <w:autoSpaceDN w:val="0"/>
        <w:adjustRightInd w:val="0"/>
        <w:spacing w:after="0" w:line="360" w:lineRule="auto"/>
        <w:rPr>
          <w:rFonts w:eastAsia="Times New Roman" w:cs="Times New Roman"/>
          <w:szCs w:val="24"/>
          <w:lang w:eastAsia="en-ZW"/>
        </w:rPr>
      </w:pPr>
      <w:r w:rsidRPr="00AF4042">
        <w:rPr>
          <w:rFonts w:eastAsia="Times New Roman" w:cs="Times New Roman"/>
          <w:szCs w:val="24"/>
          <w:lang w:eastAsia="en-ZW"/>
        </w:rPr>
        <w:t>The Bank’s Performance Management system is guided by the following principles:</w:t>
      </w:r>
    </w:p>
    <w:p w14:paraId="11AB91C5" w14:textId="77777777" w:rsidR="0085475B" w:rsidRPr="00AF4042" w:rsidRDefault="0085475B" w:rsidP="00D25A6F">
      <w:pPr>
        <w:numPr>
          <w:ilvl w:val="0"/>
          <w:numId w:val="19"/>
        </w:numPr>
        <w:spacing w:after="0" w:line="360" w:lineRule="auto"/>
        <w:ind w:left="720"/>
        <w:rPr>
          <w:rFonts w:eastAsia="Calibri" w:cs="Times New Roman"/>
          <w:szCs w:val="24"/>
        </w:rPr>
      </w:pPr>
      <w:r w:rsidRPr="00AF4042">
        <w:rPr>
          <w:rFonts w:eastAsia="Calibri" w:cs="Times New Roman"/>
          <w:szCs w:val="24"/>
        </w:rPr>
        <w:t xml:space="preserve">Transparency; </w:t>
      </w:r>
    </w:p>
    <w:p w14:paraId="7E03FE9D" w14:textId="77777777" w:rsidR="0085475B" w:rsidRPr="00AF4042" w:rsidRDefault="0085475B" w:rsidP="00D25A6F">
      <w:pPr>
        <w:numPr>
          <w:ilvl w:val="0"/>
          <w:numId w:val="19"/>
        </w:numPr>
        <w:spacing w:after="0" w:line="360" w:lineRule="auto"/>
        <w:ind w:left="720"/>
        <w:rPr>
          <w:rFonts w:eastAsia="Calibri" w:cs="Times New Roman"/>
          <w:szCs w:val="24"/>
        </w:rPr>
      </w:pPr>
      <w:r w:rsidRPr="00AF4042">
        <w:rPr>
          <w:rFonts w:eastAsia="Calibri" w:cs="Times New Roman"/>
          <w:szCs w:val="24"/>
        </w:rPr>
        <w:t xml:space="preserve">Fairness; </w:t>
      </w:r>
    </w:p>
    <w:p w14:paraId="7A4BDB3F" w14:textId="77777777" w:rsidR="0085475B" w:rsidRPr="00AF4042" w:rsidRDefault="0085475B" w:rsidP="00D25A6F">
      <w:pPr>
        <w:numPr>
          <w:ilvl w:val="0"/>
          <w:numId w:val="19"/>
        </w:numPr>
        <w:spacing w:after="0" w:line="360" w:lineRule="auto"/>
        <w:ind w:left="720"/>
        <w:rPr>
          <w:rFonts w:eastAsia="Calibri" w:cs="Times New Roman"/>
          <w:szCs w:val="24"/>
        </w:rPr>
      </w:pPr>
      <w:r w:rsidRPr="00AF4042">
        <w:rPr>
          <w:rFonts w:eastAsia="Calibri" w:cs="Times New Roman"/>
          <w:szCs w:val="24"/>
        </w:rPr>
        <w:t xml:space="preserve">Efficiency and effectiveness; </w:t>
      </w:r>
    </w:p>
    <w:p w14:paraId="4B26F6CC" w14:textId="77777777" w:rsidR="0085475B" w:rsidRPr="00AF4042" w:rsidRDefault="0085475B" w:rsidP="00D25A6F">
      <w:pPr>
        <w:numPr>
          <w:ilvl w:val="0"/>
          <w:numId w:val="19"/>
        </w:numPr>
        <w:spacing w:after="0" w:line="360" w:lineRule="auto"/>
        <w:ind w:left="720"/>
        <w:rPr>
          <w:rFonts w:eastAsia="Calibri" w:cs="Times New Roman"/>
          <w:szCs w:val="24"/>
        </w:rPr>
      </w:pPr>
      <w:r w:rsidRPr="00AF4042">
        <w:rPr>
          <w:rFonts w:eastAsia="Calibri" w:cs="Times New Roman"/>
          <w:szCs w:val="24"/>
        </w:rPr>
        <w:t xml:space="preserve">Objectivity; </w:t>
      </w:r>
    </w:p>
    <w:p w14:paraId="30D6D424" w14:textId="77777777" w:rsidR="0085475B" w:rsidRPr="00AF4042" w:rsidRDefault="0085475B" w:rsidP="00D25A6F">
      <w:pPr>
        <w:numPr>
          <w:ilvl w:val="0"/>
          <w:numId w:val="19"/>
        </w:numPr>
        <w:spacing w:after="0" w:line="360" w:lineRule="auto"/>
        <w:ind w:left="720"/>
        <w:rPr>
          <w:rFonts w:eastAsia="Calibri" w:cs="Times New Roman"/>
          <w:szCs w:val="24"/>
        </w:rPr>
      </w:pPr>
      <w:r w:rsidRPr="00AF4042">
        <w:rPr>
          <w:rFonts w:eastAsia="Calibri" w:cs="Times New Roman"/>
          <w:szCs w:val="24"/>
        </w:rPr>
        <w:t>Equality;</w:t>
      </w:r>
    </w:p>
    <w:p w14:paraId="3C952F5D" w14:textId="77777777" w:rsidR="004D6A1B" w:rsidRPr="00AF4042" w:rsidRDefault="004D6A1B" w:rsidP="00D25A6F">
      <w:pPr>
        <w:numPr>
          <w:ilvl w:val="0"/>
          <w:numId w:val="19"/>
        </w:numPr>
        <w:spacing w:after="0" w:line="360" w:lineRule="auto"/>
        <w:ind w:left="720"/>
        <w:rPr>
          <w:rFonts w:eastAsia="Calibri" w:cs="Times New Roman"/>
          <w:szCs w:val="24"/>
        </w:rPr>
      </w:pPr>
      <w:r w:rsidRPr="00AF4042">
        <w:rPr>
          <w:rFonts w:eastAsia="Calibri" w:cs="Times New Roman"/>
          <w:szCs w:val="24"/>
        </w:rPr>
        <w:lastRenderedPageBreak/>
        <w:t>Professionalism</w:t>
      </w:r>
      <w:r w:rsidR="00484009" w:rsidRPr="00AF4042">
        <w:rPr>
          <w:rFonts w:eastAsia="Calibri" w:cs="Times New Roman"/>
          <w:szCs w:val="24"/>
        </w:rPr>
        <w:t>;</w:t>
      </w:r>
    </w:p>
    <w:p w14:paraId="4246C4CC" w14:textId="77777777" w:rsidR="004D6A1B" w:rsidRPr="00AF4042" w:rsidRDefault="004D6A1B" w:rsidP="00D25A6F">
      <w:pPr>
        <w:numPr>
          <w:ilvl w:val="0"/>
          <w:numId w:val="19"/>
        </w:numPr>
        <w:spacing w:after="0" w:line="360" w:lineRule="auto"/>
        <w:ind w:left="720"/>
        <w:rPr>
          <w:rFonts w:eastAsia="Calibri" w:cs="Times New Roman"/>
          <w:szCs w:val="24"/>
        </w:rPr>
      </w:pPr>
      <w:r w:rsidRPr="00AF4042">
        <w:rPr>
          <w:rFonts w:eastAsia="Calibri" w:cs="Times New Roman"/>
          <w:szCs w:val="24"/>
        </w:rPr>
        <w:t>Acco</w:t>
      </w:r>
      <w:r w:rsidR="0007124F" w:rsidRPr="00AF4042">
        <w:rPr>
          <w:rFonts w:eastAsia="Calibri" w:cs="Times New Roman"/>
          <w:szCs w:val="24"/>
        </w:rPr>
        <w:t>u</w:t>
      </w:r>
      <w:r w:rsidRPr="00AF4042">
        <w:rPr>
          <w:rFonts w:eastAsia="Calibri" w:cs="Times New Roman"/>
          <w:szCs w:val="24"/>
        </w:rPr>
        <w:t>ntability</w:t>
      </w:r>
      <w:r w:rsidR="00484009" w:rsidRPr="00AF4042">
        <w:rPr>
          <w:rFonts w:eastAsia="Calibri" w:cs="Times New Roman"/>
          <w:szCs w:val="24"/>
        </w:rPr>
        <w:t>; and</w:t>
      </w:r>
    </w:p>
    <w:p w14:paraId="2FF8A0EC" w14:textId="77777777" w:rsidR="004D6A1B" w:rsidRPr="00AF4042" w:rsidRDefault="004D6A1B" w:rsidP="00D25A6F">
      <w:pPr>
        <w:numPr>
          <w:ilvl w:val="0"/>
          <w:numId w:val="19"/>
        </w:numPr>
        <w:spacing w:after="0" w:line="360" w:lineRule="auto"/>
        <w:ind w:left="720"/>
        <w:rPr>
          <w:rFonts w:eastAsia="Calibri" w:cs="Times New Roman"/>
          <w:szCs w:val="24"/>
        </w:rPr>
      </w:pPr>
      <w:r w:rsidRPr="00AF4042">
        <w:rPr>
          <w:rFonts w:eastAsia="Calibri" w:cs="Times New Roman"/>
          <w:szCs w:val="24"/>
        </w:rPr>
        <w:t>Teamwork</w:t>
      </w:r>
      <w:r w:rsidR="00484009" w:rsidRPr="00AF4042">
        <w:rPr>
          <w:rFonts w:eastAsia="Calibri" w:cs="Times New Roman"/>
          <w:szCs w:val="24"/>
        </w:rPr>
        <w:t>.</w:t>
      </w:r>
    </w:p>
    <w:p w14:paraId="70425D44" w14:textId="77777777" w:rsidR="0085475B" w:rsidRPr="00AF4042" w:rsidRDefault="0085475B" w:rsidP="00AF4042">
      <w:pPr>
        <w:spacing w:after="0" w:line="360" w:lineRule="auto"/>
        <w:jc w:val="both"/>
        <w:rPr>
          <w:rFonts w:eastAsia="Calibri" w:cs="Times New Roman"/>
          <w:szCs w:val="24"/>
        </w:rPr>
      </w:pPr>
    </w:p>
    <w:p w14:paraId="3D00EA3F" w14:textId="4CA24772" w:rsidR="0085475B" w:rsidRPr="00AF4042" w:rsidRDefault="0085475B" w:rsidP="00D25A6F">
      <w:pPr>
        <w:pStyle w:val="Heading2"/>
        <w:numPr>
          <w:ilvl w:val="1"/>
          <w:numId w:val="44"/>
        </w:numPr>
        <w:rPr>
          <w:rFonts w:eastAsia="Times New Roman"/>
          <w:lang w:eastAsia="en-ZW"/>
        </w:rPr>
      </w:pPr>
      <w:bookmarkStart w:id="1450" w:name="_Toc466044048"/>
      <w:bookmarkStart w:id="1451" w:name="_Toc481056622"/>
      <w:bookmarkStart w:id="1452" w:name="_Toc113607601"/>
      <w:bookmarkStart w:id="1453" w:name="_Toc114059016"/>
      <w:r w:rsidRPr="00AF4042">
        <w:rPr>
          <w:rFonts w:eastAsia="Times New Roman"/>
          <w:lang w:eastAsia="en-ZW"/>
        </w:rPr>
        <w:t xml:space="preserve">Performance </w:t>
      </w:r>
      <w:bookmarkEnd w:id="1450"/>
      <w:bookmarkEnd w:id="1451"/>
      <w:r w:rsidR="004D6A1B" w:rsidRPr="00254D8F">
        <w:t>Indicators</w:t>
      </w:r>
      <w:bookmarkEnd w:id="1452"/>
      <w:bookmarkEnd w:id="1453"/>
    </w:p>
    <w:p w14:paraId="67274621" w14:textId="77777777" w:rsidR="001E54FC" w:rsidRPr="00AF4042" w:rsidRDefault="001E54FC" w:rsidP="00AF4042">
      <w:pPr>
        <w:spacing w:after="0" w:line="360" w:lineRule="auto"/>
        <w:rPr>
          <w:rFonts w:cs="Times New Roman"/>
          <w:lang w:eastAsia="en-ZW"/>
        </w:rPr>
      </w:pPr>
    </w:p>
    <w:p w14:paraId="68BA589F" w14:textId="77777777" w:rsidR="0085475B" w:rsidRPr="00AF4042" w:rsidRDefault="0085475B" w:rsidP="00AF4042">
      <w:pPr>
        <w:spacing w:after="0" w:line="360" w:lineRule="auto"/>
        <w:jc w:val="both"/>
        <w:rPr>
          <w:rFonts w:eastAsia="Calibri" w:cs="Times New Roman"/>
          <w:szCs w:val="24"/>
          <w:lang w:eastAsia="en-ZW"/>
        </w:rPr>
      </w:pPr>
      <w:r w:rsidRPr="00AF4042">
        <w:rPr>
          <w:rFonts w:eastAsia="Calibri" w:cs="Times New Roman"/>
          <w:szCs w:val="24"/>
          <w:lang w:eastAsia="en-ZW"/>
        </w:rPr>
        <w:t xml:space="preserve">The performance in the Bank shall be measured based on the approved </w:t>
      </w:r>
      <w:r w:rsidR="005D73C9" w:rsidRPr="00AF4042">
        <w:rPr>
          <w:rFonts w:eastAsia="Calibri" w:cs="Times New Roman"/>
          <w:szCs w:val="24"/>
          <w:lang w:eastAsia="en-ZW"/>
        </w:rPr>
        <w:t xml:space="preserve">Key </w:t>
      </w:r>
      <w:r w:rsidR="004D6A1B" w:rsidRPr="00AF4042">
        <w:rPr>
          <w:rFonts w:eastAsia="Calibri" w:cs="Times New Roman"/>
          <w:szCs w:val="24"/>
          <w:lang w:eastAsia="en-ZW"/>
        </w:rPr>
        <w:t>Performance Indicators</w:t>
      </w:r>
      <w:r w:rsidR="005D73C9" w:rsidRPr="00AF4042">
        <w:rPr>
          <w:rFonts w:eastAsia="Calibri" w:cs="Times New Roman"/>
          <w:szCs w:val="24"/>
          <w:lang w:eastAsia="en-ZW"/>
        </w:rPr>
        <w:t xml:space="preserve"> (KPI</w:t>
      </w:r>
      <w:r w:rsidR="00484009" w:rsidRPr="00AF4042">
        <w:rPr>
          <w:rFonts w:eastAsia="Calibri" w:cs="Times New Roman"/>
          <w:szCs w:val="24"/>
          <w:lang w:eastAsia="en-ZW"/>
        </w:rPr>
        <w:t>s</w:t>
      </w:r>
      <w:r w:rsidR="005D73C9" w:rsidRPr="00AF4042">
        <w:rPr>
          <w:rFonts w:eastAsia="Calibri" w:cs="Times New Roman"/>
          <w:szCs w:val="24"/>
          <w:lang w:eastAsia="en-ZW"/>
        </w:rPr>
        <w:t>).</w:t>
      </w:r>
    </w:p>
    <w:p w14:paraId="443EC014" w14:textId="620C7309" w:rsidR="001E54FC" w:rsidRPr="00AF4042" w:rsidRDefault="001E54FC" w:rsidP="00AF4042">
      <w:pPr>
        <w:spacing w:after="0" w:line="360" w:lineRule="auto"/>
        <w:rPr>
          <w:rFonts w:eastAsia="Calibri" w:cs="Times New Roman"/>
          <w:szCs w:val="24"/>
          <w:lang w:eastAsia="en-ZW"/>
        </w:rPr>
      </w:pPr>
    </w:p>
    <w:p w14:paraId="365B956F" w14:textId="16E2862C" w:rsidR="00DD3605" w:rsidRPr="00AF4042" w:rsidRDefault="00DD3605" w:rsidP="00D25A6F">
      <w:pPr>
        <w:pStyle w:val="Heading2"/>
        <w:numPr>
          <w:ilvl w:val="1"/>
          <w:numId w:val="44"/>
        </w:numPr>
        <w:rPr>
          <w:lang w:val="en-US"/>
        </w:rPr>
      </w:pPr>
      <w:bookmarkStart w:id="1454" w:name="_Toc113607602"/>
      <w:bookmarkStart w:id="1455" w:name="_Toc114059017"/>
      <w:r w:rsidRPr="00AF4042">
        <w:rPr>
          <w:lang w:val="en-US"/>
        </w:rPr>
        <w:t>Performance Incentive Policy</w:t>
      </w:r>
      <w:bookmarkEnd w:id="1454"/>
      <w:bookmarkEnd w:id="1455"/>
    </w:p>
    <w:p w14:paraId="728098D1" w14:textId="77777777" w:rsidR="001E54FC" w:rsidRPr="00AF4042" w:rsidRDefault="001E54FC" w:rsidP="00AF4042">
      <w:pPr>
        <w:spacing w:after="0" w:line="360" w:lineRule="auto"/>
        <w:rPr>
          <w:rFonts w:cs="Times New Roman"/>
          <w:lang w:val="en-US"/>
        </w:rPr>
      </w:pPr>
    </w:p>
    <w:p w14:paraId="4A736D6E" w14:textId="77777777" w:rsidR="00DD3605" w:rsidRPr="00AF4042" w:rsidRDefault="00DD3605" w:rsidP="00AF4042">
      <w:pPr>
        <w:spacing w:after="0" w:line="360" w:lineRule="auto"/>
        <w:jc w:val="both"/>
        <w:rPr>
          <w:rFonts w:eastAsia="Times New Roman" w:cs="Times New Roman"/>
          <w:szCs w:val="24"/>
        </w:rPr>
      </w:pPr>
      <w:r w:rsidRPr="00AF4042">
        <w:rPr>
          <w:rFonts w:eastAsia="Times New Roman" w:cs="Times New Roman"/>
          <w:szCs w:val="24"/>
        </w:rPr>
        <w:t>The Performance Incentive Scheme is the means by which the Bank aims to encourage and enable its staff to give their best. This is intended to ensure teamwork and foster productivity at all levels.</w:t>
      </w:r>
    </w:p>
    <w:p w14:paraId="4939F731" w14:textId="77777777" w:rsidR="00DD3605" w:rsidRPr="00AF4042" w:rsidRDefault="00DD3605" w:rsidP="00AF4042">
      <w:pPr>
        <w:spacing w:after="0" w:line="360" w:lineRule="auto"/>
        <w:jc w:val="both"/>
        <w:rPr>
          <w:rFonts w:eastAsia="Calibri" w:cs="Times New Roman"/>
          <w:szCs w:val="24"/>
        </w:rPr>
      </w:pPr>
    </w:p>
    <w:p w14:paraId="4FCCF1A9" w14:textId="252C2ACB" w:rsidR="0085475B" w:rsidRPr="00AF4042" w:rsidRDefault="0085475B" w:rsidP="00D25A6F">
      <w:pPr>
        <w:pStyle w:val="Heading3"/>
        <w:numPr>
          <w:ilvl w:val="2"/>
          <w:numId w:val="44"/>
        </w:numPr>
        <w:spacing w:line="360" w:lineRule="auto"/>
        <w:rPr>
          <w:b w:val="0"/>
        </w:rPr>
      </w:pPr>
      <w:bookmarkStart w:id="1456" w:name="_Toc466044049"/>
      <w:bookmarkStart w:id="1457" w:name="_Toc481056623"/>
      <w:bookmarkStart w:id="1458" w:name="_Toc531270366"/>
      <w:bookmarkStart w:id="1459" w:name="_Toc113607603"/>
      <w:bookmarkStart w:id="1460" w:name="_Toc114059018"/>
      <w:r w:rsidRPr="00AF4042">
        <w:t>Performance Based Bonus</w:t>
      </w:r>
      <w:bookmarkEnd w:id="1456"/>
      <w:bookmarkEnd w:id="1457"/>
      <w:bookmarkEnd w:id="1458"/>
      <w:bookmarkEnd w:id="1459"/>
      <w:bookmarkEnd w:id="1460"/>
    </w:p>
    <w:p w14:paraId="045FB897" w14:textId="77777777" w:rsidR="001E54FC" w:rsidRPr="00AF4042" w:rsidRDefault="001E54FC" w:rsidP="00AF4042">
      <w:pPr>
        <w:spacing w:after="0" w:line="360" w:lineRule="auto"/>
        <w:rPr>
          <w:rFonts w:cs="Times New Roman"/>
          <w:lang w:val="en-US"/>
        </w:rPr>
      </w:pPr>
    </w:p>
    <w:p w14:paraId="67392450" w14:textId="77777777" w:rsidR="0085475B" w:rsidRPr="00AF4042" w:rsidRDefault="0085475B" w:rsidP="00AF4042">
      <w:pPr>
        <w:widowControl w:val="0"/>
        <w:overflowPunct w:val="0"/>
        <w:autoSpaceDE w:val="0"/>
        <w:autoSpaceDN w:val="0"/>
        <w:adjustRightInd w:val="0"/>
        <w:spacing w:after="0" w:line="360" w:lineRule="auto"/>
        <w:ind w:right="280"/>
        <w:jc w:val="both"/>
        <w:rPr>
          <w:rFonts w:cs="Times New Roman"/>
          <w:szCs w:val="24"/>
        </w:rPr>
      </w:pPr>
      <w:r w:rsidRPr="00AF4042">
        <w:rPr>
          <w:rFonts w:eastAsia="Times New Roman" w:cs="Times New Roman"/>
          <w:szCs w:val="24"/>
          <w:lang w:eastAsia="en-ZW"/>
        </w:rPr>
        <w:t>The payment of bonuses shall be linked to the performance appraisal for the year for all staff</w:t>
      </w:r>
      <w:r w:rsidR="00484009" w:rsidRPr="00AF4042">
        <w:rPr>
          <w:rFonts w:eastAsia="Times New Roman" w:cs="Times New Roman"/>
          <w:szCs w:val="24"/>
          <w:lang w:eastAsia="en-ZW"/>
        </w:rPr>
        <w:t xml:space="preserve"> in PL and ML</w:t>
      </w:r>
      <w:r w:rsidRPr="00AF4042">
        <w:rPr>
          <w:rFonts w:eastAsia="Times New Roman" w:cs="Times New Roman"/>
          <w:szCs w:val="24"/>
          <w:lang w:eastAsia="en-ZW"/>
        </w:rPr>
        <w:t xml:space="preserve">. The payment of bonuses </w:t>
      </w:r>
      <w:r w:rsidR="00484009" w:rsidRPr="00AF4042">
        <w:rPr>
          <w:rFonts w:eastAsia="Times New Roman" w:cs="Times New Roman"/>
          <w:szCs w:val="24"/>
          <w:lang w:eastAsia="en-ZW"/>
        </w:rPr>
        <w:t xml:space="preserve">for PL and ML </w:t>
      </w:r>
      <w:r w:rsidRPr="00AF4042">
        <w:rPr>
          <w:rFonts w:eastAsia="Times New Roman" w:cs="Times New Roman"/>
          <w:szCs w:val="24"/>
          <w:lang w:eastAsia="en-ZW"/>
        </w:rPr>
        <w:t>shall depend on the profitability of the Bank during that financial year.</w:t>
      </w:r>
      <w:r w:rsidR="00480CE9" w:rsidRPr="00AF4042">
        <w:rPr>
          <w:rFonts w:cs="Times New Roman"/>
          <w:szCs w:val="24"/>
        </w:rPr>
        <w:t xml:space="preserve"> PL and ML</w:t>
      </w:r>
      <w:r w:rsidR="004D6A1B" w:rsidRPr="00AF4042">
        <w:rPr>
          <w:rFonts w:cs="Times New Roman"/>
          <w:szCs w:val="24"/>
        </w:rPr>
        <w:t xml:space="preserve"> </w:t>
      </w:r>
      <w:r w:rsidR="00480CE9" w:rsidRPr="00AF4042">
        <w:rPr>
          <w:rFonts w:cs="Times New Roman"/>
          <w:szCs w:val="24"/>
        </w:rPr>
        <w:t>staff are eligible to a performance bonus ranging between 0-</w:t>
      </w:r>
      <w:r w:rsidR="004D6A1B" w:rsidRPr="00AF4042">
        <w:rPr>
          <w:rFonts w:cs="Times New Roman"/>
          <w:szCs w:val="24"/>
        </w:rPr>
        <w:t>1</w:t>
      </w:r>
      <w:r w:rsidR="00480CE9" w:rsidRPr="00AF4042">
        <w:rPr>
          <w:rFonts w:cs="Times New Roman"/>
          <w:szCs w:val="24"/>
        </w:rPr>
        <w:t>0% of their annual salary and actual quantum to be paid in any given financial year shall be subject to performance as assessed by Management</w:t>
      </w:r>
    </w:p>
    <w:p w14:paraId="1632F864" w14:textId="77777777" w:rsidR="00480CE9" w:rsidRPr="00AF4042" w:rsidRDefault="00480CE9" w:rsidP="00AF4042">
      <w:pPr>
        <w:widowControl w:val="0"/>
        <w:overflowPunct w:val="0"/>
        <w:autoSpaceDE w:val="0"/>
        <w:autoSpaceDN w:val="0"/>
        <w:adjustRightInd w:val="0"/>
        <w:spacing w:after="0" w:line="360" w:lineRule="auto"/>
        <w:ind w:right="280"/>
        <w:jc w:val="both"/>
        <w:rPr>
          <w:rFonts w:cs="Times New Roman"/>
          <w:szCs w:val="24"/>
        </w:rPr>
      </w:pPr>
    </w:p>
    <w:p w14:paraId="3C6FDA50" w14:textId="77777777" w:rsidR="00480CE9" w:rsidRPr="00AF4042" w:rsidRDefault="001E54FC" w:rsidP="00AF4042">
      <w:pPr>
        <w:widowControl w:val="0"/>
        <w:overflowPunct w:val="0"/>
        <w:autoSpaceDE w:val="0"/>
        <w:autoSpaceDN w:val="0"/>
        <w:adjustRightInd w:val="0"/>
        <w:spacing w:after="0" w:line="360" w:lineRule="auto"/>
        <w:ind w:right="280"/>
        <w:jc w:val="both"/>
        <w:rPr>
          <w:rFonts w:cs="Times New Roman"/>
          <w:b/>
          <w:szCs w:val="24"/>
        </w:rPr>
      </w:pPr>
      <w:r w:rsidRPr="00AF4042">
        <w:rPr>
          <w:rFonts w:cs="Times New Roman"/>
          <w:b/>
          <w:szCs w:val="24"/>
        </w:rPr>
        <w:t xml:space="preserve">Table 2: </w:t>
      </w:r>
      <w:r w:rsidR="00480CE9" w:rsidRPr="00AF4042">
        <w:rPr>
          <w:rFonts w:cs="Times New Roman"/>
          <w:b/>
          <w:szCs w:val="24"/>
        </w:rPr>
        <w:t>Bonus Range</w:t>
      </w:r>
    </w:p>
    <w:tbl>
      <w:tblPr>
        <w:tblStyle w:val="TableGrid"/>
        <w:tblW w:w="0" w:type="auto"/>
        <w:tblLook w:val="04A0" w:firstRow="1" w:lastRow="0" w:firstColumn="1" w:lastColumn="0" w:noHBand="0" w:noVBand="1"/>
      </w:tblPr>
      <w:tblGrid>
        <w:gridCol w:w="4508"/>
        <w:gridCol w:w="4508"/>
      </w:tblGrid>
      <w:tr w:rsidR="008F72E5" w:rsidRPr="00AF4042" w14:paraId="5DE074B5" w14:textId="77777777" w:rsidTr="00480CE9">
        <w:tc>
          <w:tcPr>
            <w:tcW w:w="4508" w:type="dxa"/>
          </w:tcPr>
          <w:p w14:paraId="2A16FB91" w14:textId="77777777" w:rsidR="00480CE9" w:rsidRPr="00AF4042" w:rsidRDefault="00480CE9" w:rsidP="00AF4042">
            <w:pPr>
              <w:widowControl w:val="0"/>
              <w:overflowPunct w:val="0"/>
              <w:autoSpaceDE w:val="0"/>
              <w:autoSpaceDN w:val="0"/>
              <w:adjustRightInd w:val="0"/>
              <w:spacing w:line="360" w:lineRule="auto"/>
              <w:ind w:right="280"/>
              <w:jc w:val="both"/>
              <w:rPr>
                <w:rFonts w:eastAsia="Times New Roman" w:cs="Times New Roman"/>
                <w:b/>
                <w:szCs w:val="24"/>
                <w:lang w:eastAsia="en-ZW"/>
              </w:rPr>
            </w:pPr>
            <w:r w:rsidRPr="00AF4042">
              <w:rPr>
                <w:rFonts w:eastAsia="Times New Roman" w:cs="Times New Roman"/>
                <w:b/>
                <w:szCs w:val="24"/>
                <w:lang w:eastAsia="en-ZW"/>
              </w:rPr>
              <w:t>LEVEL</w:t>
            </w:r>
          </w:p>
        </w:tc>
        <w:tc>
          <w:tcPr>
            <w:tcW w:w="4508" w:type="dxa"/>
          </w:tcPr>
          <w:p w14:paraId="4EBDAE9C" w14:textId="77777777" w:rsidR="00480CE9" w:rsidRPr="00AF4042" w:rsidRDefault="00480CE9" w:rsidP="00AF4042">
            <w:pPr>
              <w:widowControl w:val="0"/>
              <w:overflowPunct w:val="0"/>
              <w:autoSpaceDE w:val="0"/>
              <w:autoSpaceDN w:val="0"/>
              <w:adjustRightInd w:val="0"/>
              <w:spacing w:line="360" w:lineRule="auto"/>
              <w:ind w:right="280"/>
              <w:jc w:val="both"/>
              <w:rPr>
                <w:rFonts w:eastAsia="Times New Roman" w:cs="Times New Roman"/>
                <w:b/>
                <w:szCs w:val="24"/>
                <w:lang w:eastAsia="en-ZW"/>
              </w:rPr>
            </w:pPr>
            <w:r w:rsidRPr="00AF4042">
              <w:rPr>
                <w:rFonts w:eastAsia="Times New Roman" w:cs="Times New Roman"/>
                <w:b/>
                <w:szCs w:val="24"/>
                <w:lang w:eastAsia="en-ZW"/>
              </w:rPr>
              <w:t>BONUS RANGE</w:t>
            </w:r>
          </w:p>
        </w:tc>
      </w:tr>
      <w:tr w:rsidR="008F72E5" w:rsidRPr="00AF4042" w14:paraId="1C205184" w14:textId="77777777" w:rsidTr="00480CE9">
        <w:tc>
          <w:tcPr>
            <w:tcW w:w="4508" w:type="dxa"/>
          </w:tcPr>
          <w:p w14:paraId="06EA1C06" w14:textId="77777777" w:rsidR="00480CE9" w:rsidRPr="00AF4042" w:rsidRDefault="00480CE9" w:rsidP="00AF4042">
            <w:pPr>
              <w:widowControl w:val="0"/>
              <w:overflowPunct w:val="0"/>
              <w:autoSpaceDE w:val="0"/>
              <w:autoSpaceDN w:val="0"/>
              <w:adjustRightInd w:val="0"/>
              <w:spacing w:line="360" w:lineRule="auto"/>
              <w:ind w:right="280"/>
              <w:jc w:val="both"/>
              <w:rPr>
                <w:rFonts w:eastAsia="Times New Roman" w:cs="Times New Roman"/>
                <w:szCs w:val="24"/>
                <w:lang w:eastAsia="en-ZW"/>
              </w:rPr>
            </w:pPr>
            <w:r w:rsidRPr="00AF4042">
              <w:rPr>
                <w:rFonts w:eastAsia="Times New Roman" w:cs="Times New Roman"/>
                <w:szCs w:val="24"/>
                <w:lang w:eastAsia="en-ZW"/>
              </w:rPr>
              <w:t>ML</w:t>
            </w:r>
            <w:r w:rsidR="00D15310" w:rsidRPr="00AF4042">
              <w:rPr>
                <w:rFonts w:eastAsia="Times New Roman" w:cs="Times New Roman"/>
                <w:szCs w:val="24"/>
                <w:lang w:eastAsia="en-ZW"/>
              </w:rPr>
              <w:t xml:space="preserve"> 1-5</w:t>
            </w:r>
          </w:p>
        </w:tc>
        <w:tc>
          <w:tcPr>
            <w:tcW w:w="4508" w:type="dxa"/>
          </w:tcPr>
          <w:p w14:paraId="5E41C49B" w14:textId="77777777" w:rsidR="00480CE9" w:rsidRPr="00AF4042" w:rsidRDefault="00480CE9" w:rsidP="00AF4042">
            <w:pPr>
              <w:widowControl w:val="0"/>
              <w:overflowPunct w:val="0"/>
              <w:autoSpaceDE w:val="0"/>
              <w:autoSpaceDN w:val="0"/>
              <w:adjustRightInd w:val="0"/>
              <w:spacing w:line="360" w:lineRule="auto"/>
              <w:ind w:right="280"/>
              <w:jc w:val="both"/>
              <w:rPr>
                <w:rFonts w:eastAsia="Times New Roman" w:cs="Times New Roman"/>
                <w:szCs w:val="24"/>
                <w:lang w:eastAsia="en-ZW"/>
              </w:rPr>
            </w:pPr>
            <w:r w:rsidRPr="00AF4042">
              <w:rPr>
                <w:rFonts w:eastAsia="Times New Roman" w:cs="Times New Roman"/>
                <w:szCs w:val="24"/>
                <w:lang w:eastAsia="en-ZW"/>
              </w:rPr>
              <w:t>0-</w:t>
            </w:r>
            <w:r w:rsidR="004D6A1B" w:rsidRPr="00AF4042">
              <w:rPr>
                <w:rFonts w:eastAsia="Times New Roman" w:cs="Times New Roman"/>
                <w:szCs w:val="24"/>
                <w:lang w:eastAsia="en-ZW"/>
              </w:rPr>
              <w:t>1</w:t>
            </w:r>
            <w:r w:rsidRPr="00AF4042">
              <w:rPr>
                <w:rFonts w:eastAsia="Times New Roman" w:cs="Times New Roman"/>
                <w:szCs w:val="24"/>
                <w:lang w:eastAsia="en-ZW"/>
              </w:rPr>
              <w:t>0% of annual salary</w:t>
            </w:r>
          </w:p>
        </w:tc>
      </w:tr>
      <w:tr w:rsidR="00480CE9" w:rsidRPr="00AF4042" w14:paraId="76C17DAF" w14:textId="77777777" w:rsidTr="00480CE9">
        <w:tc>
          <w:tcPr>
            <w:tcW w:w="4508" w:type="dxa"/>
          </w:tcPr>
          <w:p w14:paraId="1EE3FB50" w14:textId="77777777" w:rsidR="00480CE9" w:rsidRPr="00AF4042" w:rsidRDefault="00480CE9" w:rsidP="00AF4042">
            <w:pPr>
              <w:widowControl w:val="0"/>
              <w:overflowPunct w:val="0"/>
              <w:autoSpaceDE w:val="0"/>
              <w:autoSpaceDN w:val="0"/>
              <w:adjustRightInd w:val="0"/>
              <w:spacing w:line="360" w:lineRule="auto"/>
              <w:ind w:right="280"/>
              <w:jc w:val="both"/>
              <w:rPr>
                <w:rFonts w:eastAsia="Times New Roman" w:cs="Times New Roman"/>
                <w:szCs w:val="24"/>
                <w:lang w:eastAsia="en-ZW"/>
              </w:rPr>
            </w:pPr>
            <w:r w:rsidRPr="00AF4042">
              <w:rPr>
                <w:rFonts w:eastAsia="Times New Roman" w:cs="Times New Roman"/>
                <w:szCs w:val="24"/>
                <w:lang w:eastAsia="en-ZW"/>
              </w:rPr>
              <w:t>PL 1-</w:t>
            </w:r>
            <w:r w:rsidR="004D6A1B" w:rsidRPr="00AF4042">
              <w:rPr>
                <w:rFonts w:eastAsia="Times New Roman" w:cs="Times New Roman"/>
                <w:szCs w:val="24"/>
                <w:lang w:eastAsia="en-ZW"/>
              </w:rPr>
              <w:t>5</w:t>
            </w:r>
          </w:p>
        </w:tc>
        <w:tc>
          <w:tcPr>
            <w:tcW w:w="4508" w:type="dxa"/>
          </w:tcPr>
          <w:p w14:paraId="2B2CF50B" w14:textId="77777777" w:rsidR="00480CE9" w:rsidRPr="00AF4042" w:rsidRDefault="001E54FC" w:rsidP="00AF4042">
            <w:pPr>
              <w:widowControl w:val="0"/>
              <w:overflowPunct w:val="0"/>
              <w:autoSpaceDE w:val="0"/>
              <w:autoSpaceDN w:val="0"/>
              <w:adjustRightInd w:val="0"/>
              <w:spacing w:line="360" w:lineRule="auto"/>
              <w:ind w:right="280"/>
              <w:jc w:val="both"/>
              <w:rPr>
                <w:rFonts w:eastAsia="Times New Roman" w:cs="Times New Roman"/>
                <w:szCs w:val="24"/>
                <w:lang w:eastAsia="en-ZW"/>
              </w:rPr>
            </w:pPr>
            <w:r w:rsidRPr="00AF4042">
              <w:rPr>
                <w:rFonts w:eastAsia="Times New Roman" w:cs="Times New Roman"/>
                <w:szCs w:val="24"/>
                <w:lang w:eastAsia="en-ZW"/>
              </w:rPr>
              <w:t>0-</w:t>
            </w:r>
            <w:r w:rsidR="000F4211" w:rsidRPr="00AF4042">
              <w:rPr>
                <w:rFonts w:eastAsia="Times New Roman" w:cs="Times New Roman"/>
                <w:szCs w:val="24"/>
                <w:lang w:eastAsia="en-ZW"/>
              </w:rPr>
              <w:t>10</w:t>
            </w:r>
            <w:r w:rsidR="00480CE9" w:rsidRPr="00AF4042">
              <w:rPr>
                <w:rFonts w:eastAsia="Times New Roman" w:cs="Times New Roman"/>
                <w:szCs w:val="24"/>
                <w:lang w:eastAsia="en-ZW"/>
              </w:rPr>
              <w:t>% of annual salary</w:t>
            </w:r>
          </w:p>
        </w:tc>
      </w:tr>
    </w:tbl>
    <w:p w14:paraId="77FFA8D8" w14:textId="77777777" w:rsidR="00480CE9" w:rsidRPr="00AF4042" w:rsidRDefault="00480CE9" w:rsidP="00AF4042">
      <w:pPr>
        <w:widowControl w:val="0"/>
        <w:overflowPunct w:val="0"/>
        <w:autoSpaceDE w:val="0"/>
        <w:autoSpaceDN w:val="0"/>
        <w:adjustRightInd w:val="0"/>
        <w:spacing w:after="0" w:line="360" w:lineRule="auto"/>
        <w:ind w:right="280"/>
        <w:jc w:val="both"/>
        <w:rPr>
          <w:rFonts w:eastAsia="Times New Roman" w:cs="Times New Roman"/>
          <w:szCs w:val="24"/>
          <w:lang w:eastAsia="en-ZW"/>
        </w:rPr>
      </w:pPr>
    </w:p>
    <w:p w14:paraId="25FD537E" w14:textId="77777777" w:rsidR="00524FC9" w:rsidRPr="00AF4042" w:rsidRDefault="0085475B" w:rsidP="00AF4042">
      <w:pPr>
        <w:tabs>
          <w:tab w:val="left" w:pos="1560"/>
        </w:tabs>
        <w:spacing w:line="360" w:lineRule="auto"/>
        <w:rPr>
          <w:rFonts w:cs="Times New Roman"/>
          <w:szCs w:val="24"/>
          <w:lang w:val="en-US"/>
        </w:rPr>
      </w:pPr>
      <w:r w:rsidRPr="00AF4042">
        <w:rPr>
          <w:rFonts w:cs="Times New Roman"/>
          <w:szCs w:val="24"/>
          <w:lang w:val="en-US"/>
        </w:rPr>
        <w:tab/>
      </w:r>
    </w:p>
    <w:p w14:paraId="0278C758" w14:textId="77777777" w:rsidR="0067057E" w:rsidRPr="00AF4042" w:rsidRDefault="0067057E" w:rsidP="00AF4042">
      <w:pPr>
        <w:tabs>
          <w:tab w:val="left" w:pos="2895"/>
        </w:tabs>
        <w:spacing w:line="360" w:lineRule="auto"/>
        <w:rPr>
          <w:rFonts w:cs="Times New Roman"/>
          <w:b/>
          <w:szCs w:val="24"/>
        </w:rPr>
      </w:pPr>
    </w:p>
    <w:p w14:paraId="6E8421C7" w14:textId="77777777" w:rsidR="007D13CC" w:rsidRPr="00AF4042" w:rsidRDefault="007D13CC" w:rsidP="00AF4042">
      <w:pPr>
        <w:spacing w:line="360" w:lineRule="auto"/>
        <w:rPr>
          <w:rFonts w:cs="Times New Roman"/>
          <w:b/>
          <w:szCs w:val="24"/>
        </w:rPr>
      </w:pPr>
      <w:r w:rsidRPr="00AF4042">
        <w:rPr>
          <w:rFonts w:cs="Times New Roman"/>
          <w:b/>
          <w:szCs w:val="24"/>
        </w:rPr>
        <w:br w:type="page"/>
      </w:r>
    </w:p>
    <w:p w14:paraId="5E10D2F1" w14:textId="6839D295" w:rsidR="00CC293F" w:rsidRPr="00AF4042" w:rsidRDefault="00CC293F" w:rsidP="00254D8F">
      <w:pPr>
        <w:pStyle w:val="Heading1"/>
      </w:pPr>
      <w:bookmarkStart w:id="1461" w:name="_Toc113607604"/>
      <w:bookmarkStart w:id="1462" w:name="_Toc114059019"/>
      <w:r w:rsidRPr="00AF4042">
        <w:lastRenderedPageBreak/>
        <w:t xml:space="preserve">CHAPTER </w:t>
      </w:r>
      <w:r w:rsidR="004A33CD">
        <w:t>SEVEN</w:t>
      </w:r>
      <w:r w:rsidRPr="00AF4042">
        <w:t xml:space="preserve">: TRAINING AND </w:t>
      </w:r>
      <w:ins w:id="1463" w:author="Kuhudzai Kudzaishe" w:date="2022-09-15T11:54:00Z">
        <w:r w:rsidR="001E4767">
          <w:t xml:space="preserve">TALENT </w:t>
        </w:r>
      </w:ins>
      <w:r w:rsidRPr="00AF4042">
        <w:t>DEVELOPMENT</w:t>
      </w:r>
      <w:bookmarkEnd w:id="1461"/>
      <w:bookmarkEnd w:id="1462"/>
    </w:p>
    <w:p w14:paraId="46795DDD" w14:textId="77777777" w:rsidR="0080158B" w:rsidRPr="00AF4042" w:rsidRDefault="0080158B" w:rsidP="00AF4042">
      <w:pPr>
        <w:spacing w:after="0" w:line="360" w:lineRule="auto"/>
        <w:jc w:val="both"/>
        <w:rPr>
          <w:rFonts w:cs="Times New Roman"/>
          <w:szCs w:val="24"/>
        </w:rPr>
      </w:pPr>
    </w:p>
    <w:p w14:paraId="3912B9DB" w14:textId="08F9EF57" w:rsidR="00243077" w:rsidRPr="00AF4042" w:rsidRDefault="00243077" w:rsidP="00AF4042">
      <w:pPr>
        <w:spacing w:line="360" w:lineRule="auto"/>
        <w:jc w:val="both"/>
        <w:rPr>
          <w:rFonts w:cs="Times New Roman"/>
          <w:szCs w:val="24"/>
        </w:rPr>
      </w:pPr>
      <w:r w:rsidRPr="00AF4042">
        <w:rPr>
          <w:rFonts w:cs="Times New Roman"/>
          <w:szCs w:val="24"/>
        </w:rPr>
        <w:t xml:space="preserve">The </w:t>
      </w:r>
      <w:r w:rsidR="00945A86" w:rsidRPr="00AF4042">
        <w:rPr>
          <w:rFonts w:cs="Times New Roman"/>
          <w:szCs w:val="24"/>
        </w:rPr>
        <w:t xml:space="preserve">section of this </w:t>
      </w:r>
      <w:r w:rsidRPr="00AF4042">
        <w:rPr>
          <w:rFonts w:cs="Times New Roman"/>
          <w:szCs w:val="24"/>
        </w:rPr>
        <w:t xml:space="preserve">policy </w:t>
      </w:r>
      <w:r w:rsidR="00945A86" w:rsidRPr="00AF4042">
        <w:rPr>
          <w:rFonts w:cs="Times New Roman"/>
          <w:szCs w:val="24"/>
        </w:rPr>
        <w:t>is to ensure adequacy in human resource competences to achieve higher levels of staff productivity and sufficient skills in the organization</w:t>
      </w:r>
      <w:r w:rsidRPr="00AF4042">
        <w:rPr>
          <w:rFonts w:cs="Times New Roman"/>
          <w:szCs w:val="24"/>
        </w:rPr>
        <w:t xml:space="preserve">. The purpose of the policy is to guide the Bank’s approach towards improvement of the skill, knowledge or usefulness of its </w:t>
      </w:r>
      <w:r w:rsidR="003147D5">
        <w:rPr>
          <w:rFonts w:cs="Times New Roman"/>
          <w:szCs w:val="24"/>
        </w:rPr>
        <w:t>staff members</w:t>
      </w:r>
      <w:r w:rsidRPr="00AF4042">
        <w:rPr>
          <w:rFonts w:cs="Times New Roman"/>
          <w:szCs w:val="24"/>
        </w:rPr>
        <w:t xml:space="preserve">, and in that connection to provide or assist other persons in providing facilities for training, education and research. The policy covers all </w:t>
      </w:r>
      <w:r w:rsidR="003147D5">
        <w:rPr>
          <w:rFonts w:cs="Times New Roman"/>
          <w:szCs w:val="24"/>
        </w:rPr>
        <w:t>staff members</w:t>
      </w:r>
      <w:r w:rsidRPr="00AF4042">
        <w:rPr>
          <w:rFonts w:cs="Times New Roman"/>
          <w:szCs w:val="24"/>
        </w:rPr>
        <w:t xml:space="preserve"> of the Bank and other stakeholders. </w:t>
      </w:r>
    </w:p>
    <w:p w14:paraId="1E70E6D8" w14:textId="27662D44" w:rsidR="00243077" w:rsidRPr="00AF4042" w:rsidRDefault="0080158B" w:rsidP="00AF4042">
      <w:pPr>
        <w:spacing w:after="0" w:line="360" w:lineRule="auto"/>
        <w:jc w:val="both"/>
        <w:rPr>
          <w:rFonts w:eastAsia="Calibri" w:cs="Times New Roman"/>
          <w:szCs w:val="24"/>
        </w:rPr>
      </w:pPr>
      <w:r w:rsidRPr="00AF4042">
        <w:rPr>
          <w:rFonts w:eastAsia="Calibri" w:cs="Times New Roman"/>
          <w:szCs w:val="24"/>
        </w:rPr>
        <w:t xml:space="preserve">The Infrastructure Development Bank of Zimbabwe believes that its </w:t>
      </w:r>
      <w:r w:rsidR="003147D5">
        <w:rPr>
          <w:rFonts w:eastAsia="Calibri" w:cs="Times New Roman"/>
          <w:szCs w:val="24"/>
        </w:rPr>
        <w:t>staff members</w:t>
      </w:r>
      <w:r w:rsidRPr="00AF4042">
        <w:rPr>
          <w:rFonts w:eastAsia="Calibri" w:cs="Times New Roman"/>
          <w:szCs w:val="24"/>
        </w:rPr>
        <w:t xml:space="preserve"> form the cornerstone of its competitiveness in the marketplace. The Bank therefore recognizes and accepts the need for Education, Training, Learning and </w:t>
      </w:r>
      <w:r w:rsidR="00243077" w:rsidRPr="00AF4042">
        <w:rPr>
          <w:rFonts w:cs="Times New Roman"/>
          <w:szCs w:val="24"/>
        </w:rPr>
        <w:t xml:space="preserve">It </w:t>
      </w:r>
      <w:r w:rsidRPr="00AF4042">
        <w:rPr>
          <w:rFonts w:cs="Times New Roman"/>
          <w:szCs w:val="24"/>
        </w:rPr>
        <w:t xml:space="preserve">is always mandatory for all </w:t>
      </w:r>
      <w:r w:rsidR="003147D5">
        <w:rPr>
          <w:rFonts w:cs="Times New Roman"/>
          <w:szCs w:val="24"/>
        </w:rPr>
        <w:t>staff members</w:t>
      </w:r>
      <w:r w:rsidRPr="00AF4042">
        <w:rPr>
          <w:rFonts w:cs="Times New Roman"/>
          <w:szCs w:val="24"/>
        </w:rPr>
        <w:t xml:space="preserve"> of the Bank to abide by the policy.</w:t>
      </w:r>
      <w:r w:rsidR="00243077" w:rsidRPr="00AF4042">
        <w:rPr>
          <w:rFonts w:cs="Times New Roman"/>
          <w:szCs w:val="24"/>
        </w:rPr>
        <w:t xml:space="preserve"> Any exceptions to this Policy shall require Board approval.</w:t>
      </w:r>
      <w:r w:rsidRPr="00AF4042">
        <w:rPr>
          <w:rFonts w:cs="Times New Roman"/>
          <w:szCs w:val="24"/>
        </w:rPr>
        <w:t xml:space="preserve"> </w:t>
      </w:r>
      <w:r w:rsidRPr="00AF4042">
        <w:rPr>
          <w:rFonts w:eastAsia="Times New Roman" w:cs="Times New Roman"/>
          <w:szCs w:val="24"/>
          <w:lang w:val="en-US"/>
        </w:rPr>
        <w:t xml:space="preserve">Training and development shall be provided </w:t>
      </w:r>
      <w:r w:rsidR="00CA7D60" w:rsidRPr="00AF4042">
        <w:rPr>
          <w:rFonts w:eastAsia="Times New Roman" w:cs="Times New Roman"/>
          <w:szCs w:val="24"/>
          <w:lang w:val="en-US"/>
        </w:rPr>
        <w:t>based on</w:t>
      </w:r>
      <w:r w:rsidR="0088312E" w:rsidRPr="00AF4042">
        <w:rPr>
          <w:rFonts w:eastAsia="Times New Roman" w:cs="Times New Roman"/>
          <w:szCs w:val="24"/>
          <w:lang w:val="en-US"/>
        </w:rPr>
        <w:t xml:space="preserve"> identified institutional needs.</w:t>
      </w:r>
      <w:r w:rsidR="00050B8F" w:rsidRPr="00AF4042">
        <w:rPr>
          <w:rFonts w:eastAsia="Times New Roman" w:cs="Times New Roman"/>
          <w:szCs w:val="24"/>
          <w:lang w:val="en-US"/>
        </w:rPr>
        <w:t xml:space="preserve"> </w:t>
      </w:r>
    </w:p>
    <w:p w14:paraId="6C54AF9A" w14:textId="77777777" w:rsidR="001E1B8F" w:rsidRPr="00AF4042" w:rsidRDefault="001E1B8F" w:rsidP="00AF4042">
      <w:pPr>
        <w:spacing w:before="100" w:beforeAutospacing="1" w:after="0" w:line="360" w:lineRule="auto"/>
        <w:contextualSpacing/>
        <w:jc w:val="both"/>
        <w:rPr>
          <w:rFonts w:eastAsia="Calibri" w:cs="Times New Roman"/>
          <w:b/>
          <w:szCs w:val="24"/>
          <w:lang w:val="en-ZA"/>
        </w:rPr>
      </w:pPr>
      <w:bookmarkStart w:id="1464" w:name="_Toc463779951"/>
      <w:bookmarkStart w:id="1465" w:name="_Toc466022037"/>
      <w:bookmarkStart w:id="1466" w:name="_Toc466043903"/>
      <w:bookmarkStart w:id="1467" w:name="_Toc481056479"/>
    </w:p>
    <w:p w14:paraId="44C204AF" w14:textId="77777777" w:rsidR="00C417BF" w:rsidRPr="00C417BF" w:rsidRDefault="00C417BF" w:rsidP="00D25A6F">
      <w:pPr>
        <w:pStyle w:val="ListParagraph"/>
        <w:keepNext/>
        <w:keepLines/>
        <w:numPr>
          <w:ilvl w:val="0"/>
          <w:numId w:val="44"/>
        </w:numPr>
        <w:spacing w:before="40" w:after="0"/>
        <w:contextualSpacing w:val="0"/>
        <w:outlineLvl w:val="1"/>
        <w:rPr>
          <w:rFonts w:eastAsia="Calibri" w:cstheme="majorBidi"/>
          <w:b/>
          <w:vanish/>
          <w:szCs w:val="26"/>
          <w:lang w:val="en-ZA"/>
        </w:rPr>
      </w:pPr>
      <w:bookmarkStart w:id="1468" w:name="_Toc113982220"/>
      <w:bookmarkStart w:id="1469" w:name="_Toc113982600"/>
      <w:bookmarkStart w:id="1470" w:name="_Toc113982769"/>
      <w:bookmarkStart w:id="1471" w:name="_Toc113982937"/>
      <w:bookmarkStart w:id="1472" w:name="_Toc113983653"/>
      <w:bookmarkStart w:id="1473" w:name="_Toc113983817"/>
      <w:bookmarkStart w:id="1474" w:name="_Toc113983982"/>
      <w:bookmarkStart w:id="1475" w:name="_Toc113984148"/>
      <w:bookmarkStart w:id="1476" w:name="_Toc114059020"/>
      <w:bookmarkStart w:id="1477" w:name="_Toc113607605"/>
      <w:bookmarkEnd w:id="1468"/>
      <w:bookmarkEnd w:id="1469"/>
      <w:bookmarkEnd w:id="1470"/>
      <w:bookmarkEnd w:id="1471"/>
      <w:bookmarkEnd w:id="1472"/>
      <w:bookmarkEnd w:id="1473"/>
      <w:bookmarkEnd w:id="1474"/>
      <w:bookmarkEnd w:id="1475"/>
      <w:bookmarkEnd w:id="1476"/>
    </w:p>
    <w:p w14:paraId="75663F1A" w14:textId="7AF20477" w:rsidR="00CA7D60" w:rsidRPr="00254D8F" w:rsidRDefault="001E1B8F" w:rsidP="00D25A6F">
      <w:pPr>
        <w:pStyle w:val="Heading2"/>
        <w:numPr>
          <w:ilvl w:val="1"/>
          <w:numId w:val="44"/>
        </w:numPr>
        <w:rPr>
          <w:rFonts w:eastAsia="Calibri"/>
          <w:lang w:val="en-ZA"/>
        </w:rPr>
      </w:pPr>
      <w:bookmarkStart w:id="1478" w:name="_Toc114059021"/>
      <w:r w:rsidRPr="00AF4042">
        <w:rPr>
          <w:rFonts w:eastAsia="Calibri"/>
          <w:lang w:val="en-ZA"/>
        </w:rPr>
        <w:t xml:space="preserve">Specific </w:t>
      </w:r>
      <w:r w:rsidR="00243077" w:rsidRPr="00254D8F">
        <w:t>Objectives</w:t>
      </w:r>
      <w:bookmarkEnd w:id="1477"/>
      <w:bookmarkEnd w:id="1478"/>
    </w:p>
    <w:p w14:paraId="6E8FC593" w14:textId="77777777" w:rsidR="00243077" w:rsidRPr="00AF4042" w:rsidRDefault="00243077" w:rsidP="00AF4042">
      <w:pPr>
        <w:widowControl w:val="0"/>
        <w:autoSpaceDE w:val="0"/>
        <w:autoSpaceDN w:val="0"/>
        <w:adjustRightInd w:val="0"/>
        <w:spacing w:after="0" w:line="360" w:lineRule="auto"/>
        <w:ind w:left="360"/>
        <w:jc w:val="both"/>
        <w:rPr>
          <w:rFonts w:eastAsia="Calibri" w:cs="Times New Roman"/>
          <w:szCs w:val="24"/>
        </w:rPr>
      </w:pPr>
      <w:r w:rsidRPr="00AF4042">
        <w:rPr>
          <w:rFonts w:eastAsia="Calibri" w:cs="Times New Roman"/>
          <w:szCs w:val="24"/>
        </w:rPr>
        <w:t>The objectives of the policy are:</w:t>
      </w:r>
    </w:p>
    <w:p w14:paraId="1C9B7F6E" w14:textId="77777777" w:rsidR="00243077" w:rsidRPr="00AF4042" w:rsidRDefault="00243077" w:rsidP="00D25A6F">
      <w:pPr>
        <w:widowControl w:val="0"/>
        <w:numPr>
          <w:ilvl w:val="0"/>
          <w:numId w:val="20"/>
        </w:numPr>
        <w:overflowPunct w:val="0"/>
        <w:autoSpaceDE w:val="0"/>
        <w:autoSpaceDN w:val="0"/>
        <w:adjustRightInd w:val="0"/>
        <w:spacing w:after="0" w:line="360" w:lineRule="auto"/>
        <w:ind w:left="720"/>
        <w:contextualSpacing/>
        <w:jc w:val="both"/>
        <w:rPr>
          <w:rFonts w:eastAsia="Calibri" w:cs="Times New Roman"/>
          <w:szCs w:val="24"/>
        </w:rPr>
      </w:pPr>
      <w:r w:rsidRPr="00AF4042">
        <w:rPr>
          <w:rFonts w:eastAsia="Calibri" w:cs="Times New Roman"/>
          <w:szCs w:val="24"/>
        </w:rPr>
        <w:t xml:space="preserve">To </w:t>
      </w:r>
      <w:r w:rsidR="00285C9A" w:rsidRPr="00AF4042">
        <w:rPr>
          <w:rFonts w:eastAsia="Calibri" w:cs="Times New Roman"/>
          <w:szCs w:val="24"/>
        </w:rPr>
        <w:t>identify and develop</w:t>
      </w:r>
      <w:r w:rsidRPr="00AF4042">
        <w:rPr>
          <w:rFonts w:eastAsia="Calibri" w:cs="Times New Roman"/>
          <w:szCs w:val="24"/>
        </w:rPr>
        <w:t xml:space="preserve"> </w:t>
      </w:r>
      <w:r w:rsidR="00285C9A" w:rsidRPr="00AF4042">
        <w:rPr>
          <w:rFonts w:eastAsia="Calibri" w:cs="Times New Roman"/>
          <w:szCs w:val="24"/>
        </w:rPr>
        <w:t xml:space="preserve">training </w:t>
      </w:r>
      <w:r w:rsidRPr="00AF4042">
        <w:rPr>
          <w:rFonts w:eastAsia="Calibri" w:cs="Times New Roman"/>
          <w:szCs w:val="24"/>
        </w:rPr>
        <w:t>interventions and programmes that align the Bank to a continually changing environment</w:t>
      </w:r>
      <w:r w:rsidR="007F797B" w:rsidRPr="00AF4042">
        <w:rPr>
          <w:rFonts w:eastAsia="Calibri" w:cs="Times New Roman"/>
          <w:szCs w:val="24"/>
        </w:rPr>
        <w:t xml:space="preserve"> and developmental challenges</w:t>
      </w:r>
    </w:p>
    <w:p w14:paraId="14746F83" w14:textId="4BBA07D8" w:rsidR="0080158B" w:rsidRPr="00AF4042" w:rsidRDefault="00243077" w:rsidP="00D25A6F">
      <w:pPr>
        <w:widowControl w:val="0"/>
        <w:numPr>
          <w:ilvl w:val="0"/>
          <w:numId w:val="20"/>
        </w:numPr>
        <w:overflowPunct w:val="0"/>
        <w:autoSpaceDE w:val="0"/>
        <w:autoSpaceDN w:val="0"/>
        <w:adjustRightInd w:val="0"/>
        <w:spacing w:after="0" w:line="360" w:lineRule="auto"/>
        <w:ind w:left="720"/>
        <w:contextualSpacing/>
        <w:jc w:val="both"/>
        <w:rPr>
          <w:rFonts w:eastAsia="Calibri" w:cs="Times New Roman"/>
          <w:szCs w:val="24"/>
        </w:rPr>
      </w:pPr>
      <w:r w:rsidRPr="00AF4042">
        <w:rPr>
          <w:rFonts w:eastAsia="Calibri" w:cs="Times New Roman"/>
          <w:szCs w:val="24"/>
        </w:rPr>
        <w:t xml:space="preserve">To support </w:t>
      </w:r>
      <w:r w:rsidR="003147D5">
        <w:rPr>
          <w:rFonts w:eastAsia="Calibri" w:cs="Times New Roman"/>
          <w:szCs w:val="24"/>
        </w:rPr>
        <w:t>staff members</w:t>
      </w:r>
      <w:r w:rsidRPr="00AF4042">
        <w:rPr>
          <w:rFonts w:eastAsia="Calibri" w:cs="Times New Roman"/>
          <w:szCs w:val="24"/>
        </w:rPr>
        <w:t xml:space="preserve"> of the Bank to acquire the skills and knowledge needed to effectively discharge the Bank’s mandate. </w:t>
      </w:r>
    </w:p>
    <w:p w14:paraId="51E6B22E" w14:textId="77777777" w:rsidR="002106F9" w:rsidRPr="00AF4042" w:rsidRDefault="00243077" w:rsidP="00D25A6F">
      <w:pPr>
        <w:widowControl w:val="0"/>
        <w:numPr>
          <w:ilvl w:val="0"/>
          <w:numId w:val="20"/>
        </w:numPr>
        <w:overflowPunct w:val="0"/>
        <w:autoSpaceDE w:val="0"/>
        <w:autoSpaceDN w:val="0"/>
        <w:adjustRightInd w:val="0"/>
        <w:spacing w:after="0" w:line="360" w:lineRule="auto"/>
        <w:ind w:left="720"/>
        <w:contextualSpacing/>
        <w:jc w:val="both"/>
        <w:rPr>
          <w:rFonts w:eastAsia="Times New Roman" w:cs="Times New Roman"/>
          <w:szCs w:val="24"/>
        </w:rPr>
      </w:pPr>
      <w:r w:rsidRPr="00AF4042">
        <w:rPr>
          <w:rFonts w:eastAsia="Calibri" w:cs="Times New Roman"/>
          <w:szCs w:val="24"/>
        </w:rPr>
        <w:t>To generate and share knowledge with other stakeholders interested in infrastructure development.</w:t>
      </w:r>
    </w:p>
    <w:p w14:paraId="1A4E7464" w14:textId="77777777" w:rsidR="007F797B" w:rsidRPr="00AF4042" w:rsidRDefault="007F797B" w:rsidP="00D25A6F">
      <w:pPr>
        <w:widowControl w:val="0"/>
        <w:numPr>
          <w:ilvl w:val="0"/>
          <w:numId w:val="20"/>
        </w:numPr>
        <w:overflowPunct w:val="0"/>
        <w:autoSpaceDE w:val="0"/>
        <w:autoSpaceDN w:val="0"/>
        <w:adjustRightInd w:val="0"/>
        <w:spacing w:after="0" w:line="360" w:lineRule="auto"/>
        <w:ind w:left="720"/>
        <w:contextualSpacing/>
        <w:jc w:val="both"/>
        <w:rPr>
          <w:rFonts w:eastAsia="Times New Roman" w:cs="Times New Roman"/>
          <w:szCs w:val="24"/>
        </w:rPr>
      </w:pPr>
      <w:r w:rsidRPr="00AF4042">
        <w:rPr>
          <w:rFonts w:eastAsia="Calibri" w:cs="Times New Roman"/>
          <w:szCs w:val="24"/>
        </w:rPr>
        <w:t>To keep abreast with international</w:t>
      </w:r>
      <w:r w:rsidRPr="00AF4042">
        <w:rPr>
          <w:rFonts w:eastAsia="Times New Roman" w:cs="Times New Roman"/>
          <w:szCs w:val="24"/>
        </w:rPr>
        <w:t xml:space="preserve"> best practices</w:t>
      </w:r>
    </w:p>
    <w:p w14:paraId="4ED3E676" w14:textId="77777777" w:rsidR="00F6467F" w:rsidRPr="00AF4042" w:rsidRDefault="00F6467F" w:rsidP="00AF4042">
      <w:pPr>
        <w:widowControl w:val="0"/>
        <w:overflowPunct w:val="0"/>
        <w:autoSpaceDE w:val="0"/>
        <w:autoSpaceDN w:val="0"/>
        <w:adjustRightInd w:val="0"/>
        <w:spacing w:after="0" w:line="360" w:lineRule="auto"/>
        <w:ind w:left="720"/>
        <w:contextualSpacing/>
        <w:jc w:val="both"/>
        <w:rPr>
          <w:rFonts w:eastAsia="Calibri" w:cs="Times New Roman"/>
          <w:szCs w:val="24"/>
        </w:rPr>
      </w:pPr>
    </w:p>
    <w:p w14:paraId="6CB3EE64" w14:textId="2DA5CF71" w:rsidR="00B9550D" w:rsidRPr="00254D8F" w:rsidRDefault="00243077" w:rsidP="00D25A6F">
      <w:pPr>
        <w:pStyle w:val="Heading2"/>
        <w:numPr>
          <w:ilvl w:val="1"/>
          <w:numId w:val="44"/>
        </w:numPr>
      </w:pPr>
      <w:bookmarkStart w:id="1479" w:name="_Toc113607606"/>
      <w:bookmarkStart w:id="1480" w:name="_Toc114059022"/>
      <w:r w:rsidRPr="00254D8F">
        <w:t>Principles</w:t>
      </w:r>
      <w:r w:rsidRPr="00AF4042">
        <w:t xml:space="preserve"> and Values</w:t>
      </w:r>
      <w:bookmarkEnd w:id="1464"/>
      <w:bookmarkEnd w:id="1465"/>
      <w:bookmarkEnd w:id="1466"/>
      <w:bookmarkEnd w:id="1467"/>
      <w:bookmarkEnd w:id="1479"/>
      <w:bookmarkEnd w:id="1480"/>
    </w:p>
    <w:p w14:paraId="4DCD511D" w14:textId="77777777" w:rsidR="00243077" w:rsidRPr="00AF4042" w:rsidRDefault="00243077" w:rsidP="00254D8F">
      <w:pPr>
        <w:spacing w:after="0" w:line="360" w:lineRule="auto"/>
        <w:jc w:val="both"/>
        <w:rPr>
          <w:rFonts w:eastAsia="Times New Roman" w:cs="Times New Roman"/>
          <w:szCs w:val="24"/>
        </w:rPr>
      </w:pPr>
      <w:bookmarkStart w:id="1481" w:name="_Hlk522638860"/>
      <w:r w:rsidRPr="00AF4042">
        <w:rPr>
          <w:rFonts w:eastAsia="Times New Roman" w:cs="Times New Roman"/>
          <w:szCs w:val="24"/>
        </w:rPr>
        <w:t>The Bank’s Training and Development policy will be based on the following principles:</w:t>
      </w:r>
    </w:p>
    <w:p w14:paraId="58AD96D5" w14:textId="77777777" w:rsidR="00243077" w:rsidRPr="00AF4042" w:rsidRDefault="00243077" w:rsidP="00D25A6F">
      <w:pPr>
        <w:numPr>
          <w:ilvl w:val="0"/>
          <w:numId w:val="19"/>
        </w:numPr>
        <w:spacing w:after="0" w:line="360" w:lineRule="auto"/>
        <w:ind w:left="1080"/>
        <w:jc w:val="both"/>
        <w:rPr>
          <w:rFonts w:eastAsia="Times New Roman" w:cs="Times New Roman"/>
          <w:szCs w:val="24"/>
        </w:rPr>
      </w:pPr>
      <w:r w:rsidRPr="00AF4042">
        <w:rPr>
          <w:rFonts w:eastAsia="Times New Roman" w:cs="Times New Roman"/>
          <w:szCs w:val="24"/>
        </w:rPr>
        <w:t xml:space="preserve">Transparency </w:t>
      </w:r>
    </w:p>
    <w:p w14:paraId="1680464B" w14:textId="77777777" w:rsidR="00243077" w:rsidRPr="00AF4042" w:rsidRDefault="00243077" w:rsidP="00D25A6F">
      <w:pPr>
        <w:numPr>
          <w:ilvl w:val="0"/>
          <w:numId w:val="19"/>
        </w:numPr>
        <w:spacing w:after="0" w:line="360" w:lineRule="auto"/>
        <w:ind w:left="1080"/>
        <w:jc w:val="both"/>
        <w:rPr>
          <w:rFonts w:eastAsia="Times New Roman" w:cs="Times New Roman"/>
          <w:szCs w:val="24"/>
        </w:rPr>
      </w:pPr>
      <w:r w:rsidRPr="00AF4042">
        <w:rPr>
          <w:rFonts w:eastAsia="Times New Roman" w:cs="Times New Roman"/>
          <w:szCs w:val="24"/>
        </w:rPr>
        <w:t xml:space="preserve">Fairness </w:t>
      </w:r>
    </w:p>
    <w:p w14:paraId="521567B6" w14:textId="77777777" w:rsidR="00243077" w:rsidRPr="00AF4042" w:rsidRDefault="00243077" w:rsidP="00D25A6F">
      <w:pPr>
        <w:numPr>
          <w:ilvl w:val="0"/>
          <w:numId w:val="19"/>
        </w:numPr>
        <w:spacing w:after="0" w:line="360" w:lineRule="auto"/>
        <w:ind w:left="1080"/>
        <w:jc w:val="both"/>
        <w:rPr>
          <w:rFonts w:eastAsia="Times New Roman" w:cs="Times New Roman"/>
          <w:szCs w:val="24"/>
        </w:rPr>
      </w:pPr>
      <w:r w:rsidRPr="00AF4042">
        <w:rPr>
          <w:rFonts w:eastAsia="Times New Roman" w:cs="Times New Roman"/>
          <w:szCs w:val="24"/>
        </w:rPr>
        <w:t xml:space="preserve">Effectiveness </w:t>
      </w:r>
    </w:p>
    <w:p w14:paraId="1A38A15D" w14:textId="77777777" w:rsidR="00243077" w:rsidRPr="00AF4042" w:rsidRDefault="00243077" w:rsidP="00D25A6F">
      <w:pPr>
        <w:numPr>
          <w:ilvl w:val="0"/>
          <w:numId w:val="19"/>
        </w:numPr>
        <w:spacing w:after="0" w:line="360" w:lineRule="auto"/>
        <w:ind w:left="1080"/>
        <w:jc w:val="both"/>
        <w:rPr>
          <w:rFonts w:eastAsia="Times New Roman" w:cs="Times New Roman"/>
          <w:szCs w:val="24"/>
        </w:rPr>
      </w:pPr>
      <w:r w:rsidRPr="00AF4042">
        <w:rPr>
          <w:rFonts w:eastAsia="Times New Roman" w:cs="Times New Roman"/>
          <w:szCs w:val="24"/>
        </w:rPr>
        <w:t>Objectivity</w:t>
      </w:r>
    </w:p>
    <w:p w14:paraId="09932403" w14:textId="77777777" w:rsidR="00243077" w:rsidRPr="00AF4042" w:rsidRDefault="0007124F" w:rsidP="00D25A6F">
      <w:pPr>
        <w:numPr>
          <w:ilvl w:val="0"/>
          <w:numId w:val="19"/>
        </w:numPr>
        <w:spacing w:after="0" w:line="360" w:lineRule="auto"/>
        <w:ind w:left="1080"/>
        <w:jc w:val="both"/>
        <w:rPr>
          <w:rFonts w:eastAsia="Times New Roman" w:cs="Times New Roman"/>
          <w:szCs w:val="24"/>
        </w:rPr>
      </w:pPr>
      <w:r w:rsidRPr="00AF4042">
        <w:rPr>
          <w:rFonts w:eastAsia="Times New Roman" w:cs="Times New Roman"/>
          <w:szCs w:val="24"/>
        </w:rPr>
        <w:t>Equality</w:t>
      </w:r>
    </w:p>
    <w:p w14:paraId="6CD9358B" w14:textId="320277EB" w:rsidR="0080158B" w:rsidRPr="00AF4042" w:rsidRDefault="00285C9A" w:rsidP="00D25A6F">
      <w:pPr>
        <w:numPr>
          <w:ilvl w:val="0"/>
          <w:numId w:val="19"/>
        </w:numPr>
        <w:spacing w:after="0" w:line="360" w:lineRule="auto"/>
        <w:ind w:left="1080"/>
        <w:jc w:val="both"/>
        <w:rPr>
          <w:rFonts w:eastAsia="Times New Roman" w:cs="Times New Roman"/>
          <w:szCs w:val="24"/>
        </w:rPr>
      </w:pPr>
      <w:r w:rsidRPr="00AF4042">
        <w:rPr>
          <w:rFonts w:eastAsia="Times New Roman" w:cs="Times New Roman"/>
          <w:szCs w:val="24"/>
        </w:rPr>
        <w:t>Teamwork</w:t>
      </w:r>
      <w:bookmarkEnd w:id="1481"/>
    </w:p>
    <w:p w14:paraId="23BF3463" w14:textId="1DF67624" w:rsidR="00B92A18" w:rsidRPr="00AF4042" w:rsidRDefault="00B92A18" w:rsidP="00AF4042">
      <w:pPr>
        <w:spacing w:after="0" w:line="360" w:lineRule="auto"/>
        <w:jc w:val="both"/>
        <w:rPr>
          <w:rFonts w:eastAsia="Times New Roman" w:cs="Times New Roman"/>
          <w:szCs w:val="24"/>
        </w:rPr>
      </w:pPr>
    </w:p>
    <w:p w14:paraId="74EF1E77" w14:textId="438A6615" w:rsidR="00B92A18" w:rsidRPr="00C417BF" w:rsidRDefault="00B92A18" w:rsidP="00D25A6F">
      <w:pPr>
        <w:pStyle w:val="ListParagraph"/>
        <w:numPr>
          <w:ilvl w:val="2"/>
          <w:numId w:val="44"/>
        </w:numPr>
        <w:spacing w:line="360" w:lineRule="auto"/>
        <w:jc w:val="both"/>
        <w:rPr>
          <w:rFonts w:eastAsia="Calibri" w:cs="Times New Roman"/>
          <w:b/>
        </w:rPr>
      </w:pPr>
      <w:r w:rsidRPr="00C417BF">
        <w:rPr>
          <w:rFonts w:eastAsia="Calibri" w:cs="Times New Roman"/>
          <w:b/>
        </w:rPr>
        <w:lastRenderedPageBreak/>
        <w:t xml:space="preserve">Principles </w:t>
      </w:r>
    </w:p>
    <w:p w14:paraId="1470A4F5" w14:textId="77777777" w:rsidR="00B92A18" w:rsidRPr="00AF4042" w:rsidRDefault="00B92A18" w:rsidP="00D25A6F">
      <w:pPr>
        <w:numPr>
          <w:ilvl w:val="1"/>
          <w:numId w:val="62"/>
        </w:numPr>
        <w:spacing w:after="0" w:line="360" w:lineRule="auto"/>
        <w:contextualSpacing/>
        <w:jc w:val="both"/>
        <w:rPr>
          <w:rFonts w:eastAsia="Calibri" w:cs="Times New Roman"/>
          <w:lang w:val="en-US"/>
        </w:rPr>
      </w:pPr>
      <w:r w:rsidRPr="00AF4042">
        <w:rPr>
          <w:rFonts w:eastAsia="Calibri" w:cs="Times New Roman"/>
          <w:lang w:val="en-US"/>
        </w:rPr>
        <w:t xml:space="preserve">The Bank acknowledges that it would base its learning and development policy on principles informed by scientific evidence regarding what works and what does not work when it comes to Training and Development. </w:t>
      </w:r>
    </w:p>
    <w:p w14:paraId="407509DE" w14:textId="77777777"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Training needs analysis is the key to a successful and impactful learning and development intervention. For this reason, no training will be sanctioned without scientifically-derived training needs.</w:t>
      </w:r>
    </w:p>
    <w:p w14:paraId="650872B2" w14:textId="4A933D4C"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The training and development intervention will not rely on </w:t>
      </w:r>
      <w:r w:rsidR="003147D5">
        <w:rPr>
          <w:rFonts w:eastAsia="Calibri" w:cs="Times New Roman"/>
          <w:lang w:val="en-US"/>
        </w:rPr>
        <w:t>staff members</w:t>
      </w:r>
      <w:r w:rsidRPr="00AF4042">
        <w:rPr>
          <w:rFonts w:eastAsia="Calibri" w:cs="Times New Roman"/>
          <w:lang w:val="en-US"/>
        </w:rPr>
        <w:t xml:space="preserve"> indicating what training they need. Instead, as shown in this policy, all training needs will be scientifically derived.</w:t>
      </w:r>
    </w:p>
    <w:p w14:paraId="102509D5" w14:textId="7F3DEAB7"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According to research, if </w:t>
      </w:r>
      <w:r w:rsidR="003147D5">
        <w:rPr>
          <w:rFonts w:eastAsia="Calibri" w:cs="Times New Roman"/>
          <w:lang w:val="en-US"/>
        </w:rPr>
        <w:t>staff members</w:t>
      </w:r>
      <w:r w:rsidRPr="00AF4042">
        <w:rPr>
          <w:rFonts w:eastAsia="Calibri" w:cs="Times New Roman"/>
          <w:lang w:val="en-US"/>
        </w:rPr>
        <w:t xml:space="preserve"> are not enabled to practice what they have learned, they will forget 90 percent of what they have learned within 12 months. As a result, no </w:t>
      </w:r>
      <w:r w:rsidR="003147D5">
        <w:rPr>
          <w:rFonts w:eastAsia="Calibri" w:cs="Times New Roman"/>
          <w:lang w:val="en-US"/>
        </w:rPr>
        <w:t>staff member</w:t>
      </w:r>
      <w:r w:rsidRPr="00AF4042">
        <w:rPr>
          <w:rFonts w:eastAsia="Calibri" w:cs="Times New Roman"/>
          <w:lang w:val="en-US"/>
        </w:rPr>
        <w:t xml:space="preserve"> should be sent to training if they are not immediately given the opportunity to practice the new skills on the job.</w:t>
      </w:r>
    </w:p>
    <w:p w14:paraId="77F6EAD2" w14:textId="77777777"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All the training and development interventions will be managed on a ratio of 80/20, with 80% being on-the-job training and 20% being offsite training. </w:t>
      </w:r>
    </w:p>
    <w:p w14:paraId="569B6E34" w14:textId="77777777"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A training needs analysis will be based on the combination of the following tools/approaches:</w:t>
      </w:r>
    </w:p>
    <w:p w14:paraId="23DF9ABB" w14:textId="51908A60" w:rsidR="00B92A18" w:rsidRPr="00AF4042" w:rsidRDefault="00B92A18" w:rsidP="00D25A6F">
      <w:pPr>
        <w:numPr>
          <w:ilvl w:val="2"/>
          <w:numId w:val="62"/>
        </w:numPr>
        <w:spacing w:after="0" w:line="360" w:lineRule="auto"/>
        <w:jc w:val="both"/>
        <w:rPr>
          <w:rFonts w:eastAsia="Calibri" w:cs="Times New Roman"/>
          <w:lang w:val="en-US"/>
        </w:rPr>
      </w:pPr>
      <w:r w:rsidRPr="00AF4042">
        <w:rPr>
          <w:rFonts w:eastAsia="Calibri" w:cs="Times New Roman"/>
          <w:lang w:val="en-US"/>
        </w:rPr>
        <w:t xml:space="preserve">If </w:t>
      </w:r>
      <w:r w:rsidR="003147D5">
        <w:rPr>
          <w:rFonts w:eastAsia="Calibri" w:cs="Times New Roman"/>
          <w:lang w:val="en-US"/>
        </w:rPr>
        <w:t>a staff member</w:t>
      </w:r>
      <w:r w:rsidRPr="00AF4042">
        <w:rPr>
          <w:rFonts w:eastAsia="Calibri" w:cs="Times New Roman"/>
          <w:lang w:val="en-US"/>
        </w:rPr>
        <w:t xml:space="preserve"> is performing below the standard, the manager must indicate if the performance gaps can be addressed through training.</w:t>
      </w:r>
    </w:p>
    <w:p w14:paraId="543FC99B" w14:textId="3833430C" w:rsidR="00B92A18" w:rsidRPr="00AF4042" w:rsidRDefault="00B92A18" w:rsidP="00D25A6F">
      <w:pPr>
        <w:numPr>
          <w:ilvl w:val="2"/>
          <w:numId w:val="62"/>
        </w:numPr>
        <w:spacing w:after="0" w:line="360" w:lineRule="auto"/>
        <w:jc w:val="both"/>
        <w:rPr>
          <w:rFonts w:eastAsia="Calibri" w:cs="Times New Roman"/>
          <w:lang w:val="en-US"/>
        </w:rPr>
      </w:pPr>
      <w:r w:rsidRPr="00AF4042">
        <w:rPr>
          <w:rFonts w:eastAsia="Calibri" w:cs="Times New Roman"/>
          <w:lang w:val="en-US"/>
        </w:rPr>
        <w:t xml:space="preserve">Where </w:t>
      </w:r>
      <w:r w:rsidR="003147D5">
        <w:rPr>
          <w:rFonts w:eastAsia="Calibri" w:cs="Times New Roman"/>
          <w:lang w:val="en-US"/>
        </w:rPr>
        <w:t>a staff member</w:t>
      </w:r>
      <w:r w:rsidRPr="00AF4042">
        <w:rPr>
          <w:rFonts w:eastAsia="Calibri" w:cs="Times New Roman"/>
          <w:lang w:val="en-US"/>
        </w:rPr>
        <w:t xml:space="preserve"> consistently underperforms regardless of the training interventions, the manager must check if the performance is emanating from:</w:t>
      </w:r>
    </w:p>
    <w:p w14:paraId="2E2618B3" w14:textId="77777777" w:rsidR="00B92A18" w:rsidRPr="00AF4042" w:rsidRDefault="00B92A18" w:rsidP="00D25A6F">
      <w:pPr>
        <w:numPr>
          <w:ilvl w:val="4"/>
          <w:numId w:val="62"/>
        </w:numPr>
        <w:spacing w:after="0" w:line="360" w:lineRule="auto"/>
        <w:jc w:val="both"/>
        <w:rPr>
          <w:rFonts w:eastAsia="Calibri" w:cs="Times New Roman"/>
          <w:lang w:val="en-US"/>
        </w:rPr>
      </w:pPr>
      <w:r w:rsidRPr="00AF4042">
        <w:rPr>
          <w:rFonts w:eastAsia="Calibri" w:cs="Times New Roman"/>
          <w:lang w:val="en-US"/>
        </w:rPr>
        <w:t xml:space="preserve">Lack of job knowledge - this can be corrected provided the person has the right cognitive ability for the role. </w:t>
      </w:r>
    </w:p>
    <w:p w14:paraId="068E5942" w14:textId="77777777" w:rsidR="00B92A18" w:rsidRPr="00AF4042" w:rsidRDefault="00B92A18" w:rsidP="00D25A6F">
      <w:pPr>
        <w:numPr>
          <w:ilvl w:val="4"/>
          <w:numId w:val="62"/>
        </w:numPr>
        <w:spacing w:after="0" w:line="360" w:lineRule="auto"/>
        <w:jc w:val="both"/>
        <w:rPr>
          <w:rFonts w:eastAsia="Calibri" w:cs="Times New Roman"/>
          <w:lang w:val="en-US"/>
        </w:rPr>
      </w:pPr>
      <w:r w:rsidRPr="00AF4042">
        <w:rPr>
          <w:rFonts w:eastAsia="Calibri" w:cs="Times New Roman"/>
          <w:lang w:val="en-US"/>
        </w:rPr>
        <w:t xml:space="preserve"> Lack of cognitive ability – this cannot be corrected; therefore, the candidate may have to be moved to a role with less cognitive skills demands. </w:t>
      </w:r>
    </w:p>
    <w:p w14:paraId="1E02DE5E" w14:textId="77777777" w:rsidR="00B92A18" w:rsidRPr="00AF4042" w:rsidRDefault="00B92A18" w:rsidP="00D25A6F">
      <w:pPr>
        <w:numPr>
          <w:ilvl w:val="4"/>
          <w:numId w:val="62"/>
        </w:numPr>
        <w:spacing w:after="0" w:line="360" w:lineRule="auto"/>
        <w:jc w:val="both"/>
        <w:rPr>
          <w:rFonts w:eastAsia="Calibri" w:cs="Times New Roman"/>
          <w:lang w:val="en-US"/>
        </w:rPr>
      </w:pPr>
      <w:r w:rsidRPr="00AF4042">
        <w:rPr>
          <w:rFonts w:eastAsia="Calibri" w:cs="Times New Roman"/>
          <w:lang w:val="en-US"/>
        </w:rPr>
        <w:t>Personality defects – this cannot be corrected. If the impact of personality problems is huge, the individual may have to be managed out of the organization.</w:t>
      </w:r>
    </w:p>
    <w:p w14:paraId="6F198820" w14:textId="2E1FEB98" w:rsidR="00B92A18" w:rsidRPr="00AF4042" w:rsidRDefault="00B92A18" w:rsidP="00D25A6F">
      <w:pPr>
        <w:numPr>
          <w:ilvl w:val="4"/>
          <w:numId w:val="62"/>
        </w:numPr>
        <w:spacing w:after="0" w:line="360" w:lineRule="auto"/>
        <w:jc w:val="both"/>
        <w:rPr>
          <w:rFonts w:eastAsia="Calibri" w:cs="Times New Roman"/>
          <w:lang w:val="en-US"/>
        </w:rPr>
      </w:pPr>
      <w:r w:rsidRPr="00AF4042">
        <w:rPr>
          <w:rFonts w:eastAsia="Calibri" w:cs="Times New Roman"/>
          <w:lang w:val="en-US"/>
        </w:rPr>
        <w:lastRenderedPageBreak/>
        <w:t xml:space="preserve">Lack of motivation – the manager, will need to engage the </w:t>
      </w:r>
      <w:r w:rsidR="003147D5">
        <w:rPr>
          <w:rFonts w:eastAsia="Calibri" w:cs="Times New Roman"/>
          <w:lang w:val="en-US"/>
        </w:rPr>
        <w:t>staff member</w:t>
      </w:r>
      <w:r w:rsidRPr="00AF4042">
        <w:rPr>
          <w:rFonts w:eastAsia="Calibri" w:cs="Times New Roman"/>
          <w:lang w:val="en-US"/>
        </w:rPr>
        <w:t xml:space="preserve"> to find out the best ways to make them apply themselves to the job for better results. </w:t>
      </w:r>
    </w:p>
    <w:p w14:paraId="41881482" w14:textId="7CF9CAE2"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Whether company-wide or targeted at a group of </w:t>
      </w:r>
      <w:r w:rsidR="003147D5">
        <w:rPr>
          <w:rFonts w:eastAsia="Calibri" w:cs="Times New Roman"/>
          <w:lang w:val="en-US"/>
        </w:rPr>
        <w:t>staff members</w:t>
      </w:r>
      <w:r w:rsidRPr="00AF4042">
        <w:rPr>
          <w:rFonts w:eastAsia="Calibri" w:cs="Times New Roman"/>
          <w:lang w:val="en-US"/>
        </w:rPr>
        <w:t xml:space="preserve"> or individuals, training needs analysis must be scientifically driven, focusing on job knowledge, cognitive ability, personality, and other job-related factors that individuals may not possess to enable them to deliver. </w:t>
      </w:r>
    </w:p>
    <w:p w14:paraId="1C8793D3" w14:textId="77777777"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The company will invest in staff development by availing training and development opportunities.</w:t>
      </w:r>
    </w:p>
    <w:p w14:paraId="183EBBE7" w14:textId="31577672"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Departments must create time for </w:t>
      </w:r>
      <w:r w:rsidR="003147D5">
        <w:rPr>
          <w:rFonts w:eastAsia="Calibri" w:cs="Times New Roman"/>
          <w:lang w:val="en-US"/>
        </w:rPr>
        <w:t>staff members</w:t>
      </w:r>
      <w:r w:rsidRPr="00AF4042">
        <w:rPr>
          <w:rFonts w:eastAsia="Calibri" w:cs="Times New Roman"/>
          <w:lang w:val="en-US"/>
        </w:rPr>
        <w:t xml:space="preserve"> to take advantage of development opportunities. </w:t>
      </w:r>
    </w:p>
    <w:p w14:paraId="39BB53E0" w14:textId="3D5D0944" w:rsidR="00B92A18" w:rsidRPr="00AF4042" w:rsidRDefault="003147D5" w:rsidP="00D25A6F">
      <w:pPr>
        <w:numPr>
          <w:ilvl w:val="1"/>
          <w:numId w:val="62"/>
        </w:numPr>
        <w:spacing w:after="0" w:line="360" w:lineRule="auto"/>
        <w:jc w:val="both"/>
        <w:rPr>
          <w:rFonts w:eastAsia="Calibri" w:cs="Times New Roman"/>
          <w:lang w:val="en-US"/>
        </w:rPr>
      </w:pPr>
      <w:r>
        <w:rPr>
          <w:rFonts w:eastAsia="Calibri" w:cs="Times New Roman"/>
          <w:lang w:val="en-US"/>
        </w:rPr>
        <w:t>Staff members</w:t>
      </w:r>
      <w:r w:rsidR="00B92A18" w:rsidRPr="00AF4042">
        <w:rPr>
          <w:rFonts w:eastAsia="Calibri" w:cs="Times New Roman"/>
          <w:lang w:val="en-US"/>
        </w:rPr>
        <w:t xml:space="preserve"> must give their commitment to the development process.</w:t>
      </w:r>
    </w:p>
    <w:p w14:paraId="628D92BD" w14:textId="77777777"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The policy focuses on developing an adequate pool of human resources with the necessary knowledge, skills, experience, and attitude to achieve present and future business goals. </w:t>
      </w:r>
    </w:p>
    <w:p w14:paraId="6C4338BF" w14:textId="5E2A28F9"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The company may arrange for staff to attend external training courses directly relevant to the job in certain positions. The company will pay the costs of these courses as they will benefit both the </w:t>
      </w:r>
      <w:r w:rsidR="003147D5">
        <w:rPr>
          <w:rFonts w:eastAsia="Calibri" w:cs="Times New Roman"/>
          <w:lang w:val="en-US"/>
        </w:rPr>
        <w:t>staff member</w:t>
      </w:r>
      <w:r w:rsidRPr="00AF4042">
        <w:rPr>
          <w:rFonts w:eastAsia="Calibri" w:cs="Times New Roman"/>
          <w:lang w:val="en-US"/>
        </w:rPr>
        <w:t xml:space="preserve"> and the company.</w:t>
      </w:r>
    </w:p>
    <w:p w14:paraId="69E4DA4A" w14:textId="6F1E2229"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The company seeks to aid its </w:t>
      </w:r>
      <w:r w:rsidR="003147D5">
        <w:rPr>
          <w:rFonts w:eastAsia="Calibri" w:cs="Times New Roman"/>
          <w:lang w:val="en-US"/>
        </w:rPr>
        <w:t>staff members</w:t>
      </w:r>
      <w:r w:rsidRPr="00AF4042">
        <w:rPr>
          <w:rFonts w:eastAsia="Calibri" w:cs="Times New Roman"/>
          <w:lang w:val="en-US"/>
        </w:rPr>
        <w:t xml:space="preserve"> in achieving their personal and career development goals, thus providing staff with various opportunities to learn and develop and taking up the costs within an allocated budget to achieve these goals.</w:t>
      </w:r>
    </w:p>
    <w:p w14:paraId="0B974019" w14:textId="47097DFF" w:rsidR="00B92A18" w:rsidRPr="00AF4042"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 xml:space="preserve">In a situation where the </w:t>
      </w:r>
      <w:r w:rsidR="003147D5">
        <w:rPr>
          <w:rFonts w:eastAsia="Calibri" w:cs="Times New Roman"/>
          <w:lang w:val="en-US"/>
        </w:rPr>
        <w:t>staff member</w:t>
      </w:r>
      <w:r w:rsidRPr="00AF4042">
        <w:rPr>
          <w:rFonts w:eastAsia="Calibri" w:cs="Times New Roman"/>
          <w:lang w:val="en-US"/>
        </w:rPr>
        <w:t xml:space="preserve"> leaves the company less than one year after attending a costly training program, the company reserves the right to require the </w:t>
      </w:r>
      <w:r w:rsidR="003147D5">
        <w:rPr>
          <w:rFonts w:eastAsia="Calibri" w:cs="Times New Roman"/>
          <w:lang w:val="en-US"/>
        </w:rPr>
        <w:t>staff member</w:t>
      </w:r>
      <w:r w:rsidRPr="00AF4042">
        <w:rPr>
          <w:rFonts w:eastAsia="Calibri" w:cs="Times New Roman"/>
          <w:lang w:val="en-US"/>
        </w:rPr>
        <w:t xml:space="preserve"> to repay all or part of the training costs.</w:t>
      </w:r>
    </w:p>
    <w:p w14:paraId="4482B22F" w14:textId="1D465DCB" w:rsidR="00B92A18" w:rsidRPr="00AF4042" w:rsidRDefault="00B92A18" w:rsidP="00D25A6F">
      <w:pPr>
        <w:numPr>
          <w:ilvl w:val="1"/>
          <w:numId w:val="62"/>
        </w:numPr>
        <w:spacing w:after="0" w:line="360" w:lineRule="auto"/>
        <w:contextualSpacing/>
        <w:jc w:val="both"/>
        <w:rPr>
          <w:rFonts w:eastAsia="Calibri" w:cs="Times New Roman"/>
        </w:rPr>
      </w:pPr>
      <w:r w:rsidRPr="00AF4042">
        <w:rPr>
          <w:rFonts w:eastAsia="Calibri" w:cs="Times New Roman"/>
          <w:lang w:val="en-US"/>
        </w:rPr>
        <w:t xml:space="preserve">Suppose </w:t>
      </w:r>
      <w:r w:rsidR="003147D5">
        <w:rPr>
          <w:rFonts w:eastAsia="Calibri" w:cs="Times New Roman"/>
          <w:lang w:val="en-US"/>
        </w:rPr>
        <w:t>a staff member</w:t>
      </w:r>
      <w:r w:rsidRPr="00AF4042">
        <w:rPr>
          <w:rFonts w:eastAsia="Calibri" w:cs="Times New Roman"/>
          <w:lang w:val="en-US"/>
        </w:rPr>
        <w:t xml:space="preserve"> participates in Bank training outside of the country and leaves within a year. In that case, the company reserves the right to demand the </w:t>
      </w:r>
      <w:r w:rsidR="003147D5">
        <w:rPr>
          <w:rFonts w:eastAsia="Calibri" w:cs="Times New Roman"/>
          <w:lang w:val="en-US"/>
        </w:rPr>
        <w:t>staff member</w:t>
      </w:r>
      <w:r w:rsidRPr="00AF4042">
        <w:rPr>
          <w:rFonts w:eastAsia="Calibri" w:cs="Times New Roman"/>
          <w:lang w:val="en-US"/>
        </w:rPr>
        <w:t xml:space="preserve"> reimburse all or a portion of the training expenditures.</w:t>
      </w:r>
    </w:p>
    <w:p w14:paraId="64FA8A44" w14:textId="2482110A" w:rsidR="00B92A18" w:rsidRPr="00AF4042" w:rsidRDefault="00B92A18" w:rsidP="00D25A6F">
      <w:pPr>
        <w:numPr>
          <w:ilvl w:val="1"/>
          <w:numId w:val="62"/>
        </w:numPr>
        <w:spacing w:after="0" w:line="360" w:lineRule="auto"/>
        <w:contextualSpacing/>
        <w:jc w:val="both"/>
        <w:rPr>
          <w:rFonts w:eastAsia="Calibri" w:cs="Times New Roman"/>
        </w:rPr>
      </w:pPr>
      <w:r w:rsidRPr="00AF4042">
        <w:rPr>
          <w:rFonts w:eastAsia="Calibri" w:cs="Times New Roman"/>
        </w:rPr>
        <w:t xml:space="preserve">The policy aims to develop </w:t>
      </w:r>
      <w:r w:rsidR="003147D5">
        <w:rPr>
          <w:rFonts w:eastAsia="Calibri" w:cs="Times New Roman"/>
        </w:rPr>
        <w:t>staff members</w:t>
      </w:r>
      <w:r w:rsidRPr="00AF4042">
        <w:rPr>
          <w:rFonts w:eastAsia="Calibri" w:cs="Times New Roman"/>
        </w:rPr>
        <w:t xml:space="preserve"> so that they can perform their current work roles better and then be able to grow into their next work roles.</w:t>
      </w:r>
    </w:p>
    <w:p w14:paraId="7A9740B2" w14:textId="77777777" w:rsidR="00B92A18" w:rsidRPr="00AF4042" w:rsidRDefault="00B92A18" w:rsidP="00D25A6F">
      <w:pPr>
        <w:numPr>
          <w:ilvl w:val="1"/>
          <w:numId w:val="62"/>
        </w:numPr>
        <w:spacing w:after="0" w:line="360" w:lineRule="auto"/>
        <w:contextualSpacing/>
        <w:jc w:val="both"/>
        <w:rPr>
          <w:rFonts w:eastAsia="Calibri" w:cs="Times New Roman"/>
        </w:rPr>
      </w:pPr>
      <w:r w:rsidRPr="00AF4042">
        <w:rPr>
          <w:rFonts w:eastAsia="Calibri" w:cs="Times New Roman"/>
        </w:rPr>
        <w:t>To support and accelerate skills development and limit the impact of skills shortages.</w:t>
      </w:r>
    </w:p>
    <w:p w14:paraId="1799DF62" w14:textId="77777777" w:rsidR="00B92A18" w:rsidRPr="00AF4042" w:rsidRDefault="00B92A18" w:rsidP="00D25A6F">
      <w:pPr>
        <w:numPr>
          <w:ilvl w:val="1"/>
          <w:numId w:val="62"/>
        </w:numPr>
        <w:spacing w:after="0" w:line="360" w:lineRule="auto"/>
        <w:contextualSpacing/>
        <w:jc w:val="both"/>
        <w:rPr>
          <w:rFonts w:eastAsia="Calibri" w:cs="Times New Roman"/>
        </w:rPr>
      </w:pPr>
      <w:r w:rsidRPr="00AF4042">
        <w:rPr>
          <w:rFonts w:eastAsia="Calibri" w:cs="Times New Roman"/>
        </w:rPr>
        <w:lastRenderedPageBreak/>
        <w:t>To create a learning culture and environment that enables optimal individual, team, and organizational learning and growth in both competencies and behaviour.</w:t>
      </w:r>
    </w:p>
    <w:p w14:paraId="131F0372" w14:textId="372BBA1B" w:rsidR="00B92A18" w:rsidRPr="00254D8F" w:rsidRDefault="00B92A18" w:rsidP="00D25A6F">
      <w:pPr>
        <w:numPr>
          <w:ilvl w:val="1"/>
          <w:numId w:val="62"/>
        </w:numPr>
        <w:spacing w:after="0" w:line="360" w:lineRule="auto"/>
        <w:jc w:val="both"/>
        <w:rPr>
          <w:rFonts w:eastAsia="Calibri" w:cs="Times New Roman"/>
          <w:lang w:val="en-US"/>
        </w:rPr>
      </w:pPr>
      <w:r w:rsidRPr="00AF4042">
        <w:rPr>
          <w:rFonts w:eastAsia="Calibri" w:cs="Times New Roman"/>
          <w:lang w:val="en-US"/>
        </w:rPr>
        <w:t>Training and development resources should be prioritized in line with roles that have the most significant impact on organizational performance.</w:t>
      </w:r>
    </w:p>
    <w:p w14:paraId="63E80703" w14:textId="77777777" w:rsidR="00B9550D" w:rsidRPr="00AF4042" w:rsidRDefault="00B9550D" w:rsidP="00AF4042">
      <w:pPr>
        <w:spacing w:after="0" w:line="360" w:lineRule="auto"/>
        <w:jc w:val="both"/>
        <w:rPr>
          <w:rFonts w:eastAsia="Times New Roman" w:cs="Times New Roman"/>
          <w:szCs w:val="24"/>
        </w:rPr>
      </w:pPr>
    </w:p>
    <w:p w14:paraId="5761DF1F" w14:textId="59982519" w:rsidR="0080158B" w:rsidRPr="00AF4042" w:rsidRDefault="00243077" w:rsidP="00D25A6F">
      <w:pPr>
        <w:pStyle w:val="Heading2"/>
        <w:numPr>
          <w:ilvl w:val="1"/>
          <w:numId w:val="44"/>
        </w:numPr>
        <w:rPr>
          <w:rFonts w:eastAsia="Times New Roman"/>
          <w:lang w:val="en-US" w:eastAsia="en-ZW"/>
        </w:rPr>
      </w:pPr>
      <w:bookmarkStart w:id="1482" w:name="_Toc113607607"/>
      <w:bookmarkStart w:id="1483" w:name="_Toc114059023"/>
      <w:r w:rsidRPr="00AF4042">
        <w:rPr>
          <w:rFonts w:eastAsia="Times New Roman"/>
          <w:lang w:val="en-US" w:eastAsia="en-ZW"/>
        </w:rPr>
        <w:t>Training Intervention</w:t>
      </w:r>
      <w:bookmarkEnd w:id="1482"/>
      <w:bookmarkEnd w:id="1483"/>
    </w:p>
    <w:p w14:paraId="60B98AB7" w14:textId="77777777" w:rsidR="00B9550D" w:rsidRPr="00AF4042" w:rsidRDefault="00B9550D" w:rsidP="00AF4042">
      <w:pPr>
        <w:keepNext/>
        <w:keepLines/>
        <w:spacing w:before="40" w:after="0" w:line="360" w:lineRule="auto"/>
        <w:jc w:val="both"/>
        <w:outlineLvl w:val="3"/>
        <w:rPr>
          <w:rFonts w:eastAsia="Times New Roman" w:cs="Times New Roman"/>
          <w:iCs/>
          <w:szCs w:val="24"/>
          <w:lang w:val="en-US" w:eastAsia="en-ZW"/>
        </w:rPr>
      </w:pPr>
    </w:p>
    <w:p w14:paraId="52EE03C8" w14:textId="6E0AF783" w:rsidR="00B9550D" w:rsidRDefault="00243077" w:rsidP="00254D8F">
      <w:pPr>
        <w:keepNext/>
        <w:keepLines/>
        <w:spacing w:before="40" w:after="0" w:line="360" w:lineRule="auto"/>
        <w:jc w:val="both"/>
        <w:outlineLvl w:val="3"/>
        <w:rPr>
          <w:rFonts w:eastAsia="Times New Roman" w:cs="Times New Roman"/>
          <w:iCs/>
          <w:szCs w:val="24"/>
          <w:lang w:val="en-US" w:eastAsia="en-ZW"/>
        </w:rPr>
      </w:pPr>
      <w:r w:rsidRPr="00AF4042">
        <w:rPr>
          <w:rFonts w:eastAsia="Times New Roman" w:cs="Times New Roman"/>
          <w:iCs/>
          <w:szCs w:val="24"/>
          <w:lang w:val="en-US" w:eastAsia="en-ZW"/>
        </w:rPr>
        <w:t xml:space="preserve">All trainings and staff development </w:t>
      </w:r>
      <w:r w:rsidR="00F6467F" w:rsidRPr="00AF4042">
        <w:rPr>
          <w:rFonts w:eastAsia="Times New Roman" w:cs="Times New Roman"/>
          <w:iCs/>
          <w:szCs w:val="24"/>
          <w:lang w:val="en-US" w:eastAsia="en-ZW"/>
        </w:rPr>
        <w:t>programs</w:t>
      </w:r>
      <w:r w:rsidRPr="00AF4042">
        <w:rPr>
          <w:rFonts w:eastAsia="Times New Roman" w:cs="Times New Roman"/>
          <w:iCs/>
          <w:szCs w:val="24"/>
          <w:lang w:val="en-US" w:eastAsia="en-ZW"/>
        </w:rPr>
        <w:t xml:space="preserve">, whether funded by the Bank or not, must be </w:t>
      </w:r>
      <w:r w:rsidR="007F797B" w:rsidRPr="00AF4042">
        <w:rPr>
          <w:rFonts w:eastAsia="Times New Roman" w:cs="Times New Roman"/>
          <w:iCs/>
          <w:szCs w:val="24"/>
          <w:lang w:val="en-US" w:eastAsia="en-ZW"/>
        </w:rPr>
        <w:t>consistent</w:t>
      </w:r>
      <w:r w:rsidRPr="00AF4042">
        <w:rPr>
          <w:rFonts w:eastAsia="Times New Roman" w:cs="Times New Roman"/>
          <w:iCs/>
          <w:szCs w:val="24"/>
          <w:lang w:val="en-US" w:eastAsia="en-ZW"/>
        </w:rPr>
        <w:t xml:space="preserve"> with the Bank’s mandate. Training will consider the Bank’s </w:t>
      </w:r>
      <w:r w:rsidR="00285C9A" w:rsidRPr="00AF4042">
        <w:rPr>
          <w:rFonts w:eastAsia="Times New Roman" w:cs="Times New Roman"/>
          <w:iCs/>
          <w:szCs w:val="24"/>
          <w:lang w:val="en-US" w:eastAsia="en-ZW"/>
        </w:rPr>
        <w:t>Career Development of staff</w:t>
      </w:r>
      <w:r w:rsidRPr="00AF4042">
        <w:rPr>
          <w:rFonts w:eastAsia="Times New Roman" w:cs="Times New Roman"/>
          <w:iCs/>
          <w:szCs w:val="24"/>
          <w:lang w:val="en-US" w:eastAsia="en-ZW"/>
        </w:rPr>
        <w:t xml:space="preserve"> and identified gaps.</w:t>
      </w:r>
      <w:bookmarkStart w:id="1484" w:name="page6"/>
      <w:bookmarkEnd w:id="1484"/>
      <w:r w:rsidRPr="00AF4042">
        <w:rPr>
          <w:rFonts w:eastAsia="Times New Roman" w:cs="Times New Roman"/>
          <w:iCs/>
          <w:szCs w:val="24"/>
          <w:lang w:val="en-US" w:eastAsia="en-ZW"/>
        </w:rPr>
        <w:t xml:space="preserve"> The Bank shall support continuous staff development through paying subscriptions to professional bodies and participation costs in professional events. </w:t>
      </w:r>
    </w:p>
    <w:p w14:paraId="35C6584C" w14:textId="77777777" w:rsidR="00254D8F" w:rsidRPr="00254D8F" w:rsidRDefault="00254D8F" w:rsidP="00254D8F">
      <w:pPr>
        <w:keepNext/>
        <w:keepLines/>
        <w:spacing w:before="40" w:after="0" w:line="360" w:lineRule="auto"/>
        <w:jc w:val="both"/>
        <w:outlineLvl w:val="3"/>
        <w:rPr>
          <w:rFonts w:eastAsia="Times New Roman" w:cs="Times New Roman"/>
          <w:iCs/>
          <w:szCs w:val="24"/>
          <w:lang w:val="en-US" w:eastAsia="en-ZW"/>
        </w:rPr>
      </w:pPr>
    </w:p>
    <w:p w14:paraId="1013E587" w14:textId="312B4512" w:rsidR="009859DB" w:rsidRPr="00AF4042" w:rsidRDefault="009859DB" w:rsidP="00D25A6F">
      <w:pPr>
        <w:pStyle w:val="Heading2"/>
        <w:numPr>
          <w:ilvl w:val="2"/>
          <w:numId w:val="44"/>
        </w:numPr>
      </w:pPr>
      <w:bookmarkStart w:id="1485" w:name="_Toc113607609"/>
      <w:bookmarkStart w:id="1486" w:name="_Toc114059024"/>
      <w:r w:rsidRPr="00AF4042">
        <w:t>Professional Associations</w:t>
      </w:r>
      <w:bookmarkEnd w:id="1485"/>
      <w:bookmarkEnd w:id="1486"/>
      <w:r w:rsidRPr="00AF4042">
        <w:t xml:space="preserve"> </w:t>
      </w:r>
    </w:p>
    <w:p w14:paraId="665925A9" w14:textId="77777777" w:rsidR="00B9550D" w:rsidRPr="00AF4042" w:rsidRDefault="00B9550D" w:rsidP="00AF4042">
      <w:pPr>
        <w:spacing w:after="0" w:line="360" w:lineRule="auto"/>
        <w:rPr>
          <w:rFonts w:cs="Times New Roman"/>
        </w:rPr>
      </w:pPr>
    </w:p>
    <w:p w14:paraId="0506B863" w14:textId="6EB0B337" w:rsidR="009859DB" w:rsidRPr="00AF4042" w:rsidRDefault="009859DB" w:rsidP="00AF4042">
      <w:pPr>
        <w:spacing w:line="360" w:lineRule="auto"/>
        <w:jc w:val="both"/>
        <w:rPr>
          <w:rFonts w:eastAsiaTheme="majorEastAsia" w:cs="Times New Roman"/>
          <w:szCs w:val="24"/>
        </w:rPr>
      </w:pPr>
      <w:r w:rsidRPr="00AF4042">
        <w:rPr>
          <w:rFonts w:eastAsiaTheme="majorEastAsia" w:cs="Times New Roman"/>
          <w:szCs w:val="24"/>
        </w:rPr>
        <w:t xml:space="preserve">The Bank will pay for </w:t>
      </w:r>
      <w:r w:rsidR="003147D5">
        <w:rPr>
          <w:rFonts w:eastAsiaTheme="majorEastAsia" w:cs="Times New Roman"/>
          <w:szCs w:val="24"/>
        </w:rPr>
        <w:t>staff members</w:t>
      </w:r>
      <w:r w:rsidRPr="00AF4042">
        <w:rPr>
          <w:rFonts w:eastAsiaTheme="majorEastAsia" w:cs="Times New Roman"/>
          <w:szCs w:val="24"/>
        </w:rPr>
        <w:t xml:space="preserve">’ membership to relevant professional bodies. This provides a platform for networking and continuity in learning and exchange of market best practices. The Bank shall pay </w:t>
      </w:r>
      <w:r w:rsidR="0044017E" w:rsidRPr="00AF4042">
        <w:rPr>
          <w:rFonts w:eastAsiaTheme="majorEastAsia" w:cs="Times New Roman"/>
          <w:szCs w:val="24"/>
        </w:rPr>
        <w:t>100</w:t>
      </w:r>
      <w:r w:rsidRPr="00AF4042">
        <w:rPr>
          <w:rFonts w:eastAsiaTheme="majorEastAsia" w:cs="Times New Roman"/>
          <w:szCs w:val="24"/>
        </w:rPr>
        <w:t xml:space="preserve">% of staff membership to </w:t>
      </w:r>
      <w:r w:rsidR="0044017E" w:rsidRPr="00AF4042">
        <w:rPr>
          <w:rFonts w:eastAsiaTheme="majorEastAsia" w:cs="Times New Roman"/>
          <w:szCs w:val="24"/>
        </w:rPr>
        <w:t>one (</w:t>
      </w:r>
      <w:r w:rsidRPr="00AF4042">
        <w:rPr>
          <w:rFonts w:eastAsiaTheme="majorEastAsia" w:cs="Times New Roman"/>
          <w:szCs w:val="24"/>
        </w:rPr>
        <w:t>1</w:t>
      </w:r>
      <w:r w:rsidR="0044017E" w:rsidRPr="00AF4042">
        <w:rPr>
          <w:rFonts w:eastAsiaTheme="majorEastAsia" w:cs="Times New Roman"/>
          <w:szCs w:val="24"/>
        </w:rPr>
        <w:t>)</w:t>
      </w:r>
      <w:r w:rsidRPr="00AF4042">
        <w:rPr>
          <w:rFonts w:eastAsiaTheme="majorEastAsia" w:cs="Times New Roman"/>
          <w:szCs w:val="24"/>
        </w:rPr>
        <w:t xml:space="preserve"> professional body of their choice which is relevant to the Bank business</w:t>
      </w:r>
    </w:p>
    <w:p w14:paraId="1F7703AF" w14:textId="05942B54" w:rsidR="00507DC3" w:rsidRPr="00AF4042" w:rsidRDefault="00AF4042" w:rsidP="00D25A6F">
      <w:pPr>
        <w:pStyle w:val="Heading2"/>
        <w:numPr>
          <w:ilvl w:val="1"/>
          <w:numId w:val="44"/>
        </w:numPr>
        <w:rPr>
          <w:rFonts w:eastAsia="Times New Roman"/>
          <w:lang w:val="en-AU"/>
        </w:rPr>
      </w:pPr>
      <w:bookmarkStart w:id="1487" w:name="_Toc104209948"/>
      <w:bookmarkStart w:id="1488" w:name="_Toc113607610"/>
      <w:bookmarkStart w:id="1489" w:name="_Toc114059025"/>
      <w:r>
        <w:rPr>
          <w:rFonts w:eastAsia="Times New Roman"/>
          <w:lang w:val="en-AU"/>
        </w:rPr>
        <w:t>Talent Development and Management</w:t>
      </w:r>
      <w:r w:rsidRPr="00AF4042">
        <w:rPr>
          <w:rFonts w:eastAsia="Times New Roman"/>
          <w:lang w:val="en-AU"/>
        </w:rPr>
        <w:t xml:space="preserve"> </w:t>
      </w:r>
      <w:bookmarkEnd w:id="1487"/>
      <w:r w:rsidRPr="00AF4042">
        <w:rPr>
          <w:rFonts w:eastAsia="Times New Roman"/>
          <w:lang w:val="en-AU"/>
        </w:rPr>
        <w:t xml:space="preserve"> </w:t>
      </w:r>
      <w:bookmarkStart w:id="1490" w:name="_Toc427764853"/>
      <w:commentRangeStart w:id="1491"/>
      <w:commentRangeEnd w:id="1491"/>
      <w:r w:rsidR="00507DC3" w:rsidRPr="00AF4042">
        <w:rPr>
          <w:rFonts w:eastAsia="Calibri"/>
          <w:sz w:val="16"/>
          <w:szCs w:val="16"/>
          <w:lang w:val="en-AU"/>
        </w:rPr>
        <w:commentReference w:id="1491"/>
      </w:r>
      <w:bookmarkEnd w:id="1488"/>
      <w:bookmarkEnd w:id="1489"/>
    </w:p>
    <w:p w14:paraId="33D506AC" w14:textId="77777777" w:rsidR="00507DC3" w:rsidRPr="00AF4042" w:rsidRDefault="00507DC3" w:rsidP="00AF4042">
      <w:pPr>
        <w:spacing w:after="200" w:line="360" w:lineRule="auto"/>
        <w:contextualSpacing/>
        <w:jc w:val="both"/>
        <w:outlineLvl w:val="0"/>
        <w:rPr>
          <w:rFonts w:eastAsia="Times New Roman" w:cs="Times New Roman"/>
          <w:b/>
          <w:bCs/>
          <w:lang w:val="en-AU"/>
        </w:rPr>
      </w:pPr>
    </w:p>
    <w:p w14:paraId="0E6DD3DF" w14:textId="7F184448" w:rsidR="00507DC3" w:rsidRPr="00C417BF" w:rsidRDefault="00C417BF" w:rsidP="00D25A6F">
      <w:pPr>
        <w:pStyle w:val="ListParagraph"/>
        <w:numPr>
          <w:ilvl w:val="2"/>
          <w:numId w:val="44"/>
        </w:numPr>
        <w:rPr>
          <w:b/>
        </w:rPr>
      </w:pPr>
      <w:bookmarkStart w:id="1492" w:name="_Toc104209949"/>
      <w:bookmarkStart w:id="1493" w:name="_Toc113607611"/>
      <w:r w:rsidRPr="00C417BF">
        <w:rPr>
          <w:b/>
        </w:rPr>
        <w:t>Purpose</w:t>
      </w:r>
      <w:bookmarkEnd w:id="1492"/>
      <w:bookmarkEnd w:id="1493"/>
      <w:r w:rsidRPr="00C417BF">
        <w:rPr>
          <w:b/>
        </w:rPr>
        <w:t xml:space="preserve"> </w:t>
      </w:r>
    </w:p>
    <w:bookmarkEnd w:id="1490"/>
    <w:p w14:paraId="2665CE42" w14:textId="080E2DA5" w:rsidR="00507DC3" w:rsidRPr="00AF4042" w:rsidRDefault="00507DC3" w:rsidP="00AF4042">
      <w:pPr>
        <w:spacing w:after="200" w:line="360" w:lineRule="auto"/>
        <w:contextualSpacing/>
        <w:jc w:val="both"/>
        <w:rPr>
          <w:rFonts w:eastAsia="Calibri" w:cs="Times New Roman"/>
          <w:lang w:val="en-AU"/>
        </w:rPr>
      </w:pPr>
      <w:r w:rsidRPr="00AF4042">
        <w:rPr>
          <w:rFonts w:eastAsia="Calibri" w:cs="Times New Roman"/>
          <w:lang w:val="en-AU"/>
        </w:rPr>
        <w:t xml:space="preserve">Talent management is a systematic and deliberate process for attracting, identifying, developing, engaging, retaining, and deploying </w:t>
      </w:r>
      <w:r w:rsidR="003147D5">
        <w:rPr>
          <w:rFonts w:eastAsia="Calibri" w:cs="Times New Roman"/>
          <w:lang w:val="en-AU"/>
        </w:rPr>
        <w:t>staff members</w:t>
      </w:r>
      <w:r w:rsidRPr="00AF4042">
        <w:rPr>
          <w:rFonts w:eastAsia="Calibri" w:cs="Times New Roman"/>
          <w:lang w:val="en-AU"/>
        </w:rPr>
        <w:t xml:space="preserve"> of higher value to the Bank. This policy specifically targets </w:t>
      </w:r>
      <w:r w:rsidR="003147D5">
        <w:rPr>
          <w:rFonts w:eastAsia="Calibri" w:cs="Times New Roman"/>
          <w:lang w:val="en-AU"/>
        </w:rPr>
        <w:t>staff members</w:t>
      </w:r>
      <w:r w:rsidRPr="00AF4042">
        <w:rPr>
          <w:rFonts w:eastAsia="Calibri" w:cs="Times New Roman"/>
          <w:lang w:val="en-AU"/>
        </w:rPr>
        <w:t xml:space="preserve"> with high potential for future higher-level responsibilities. The Bank recognizes that placing the finest people in the most critical positions does not happen by accident; it necessitates a methodical examination of how the organization generates value and how top talent might contribute.</w:t>
      </w:r>
    </w:p>
    <w:p w14:paraId="2AA66EF4" w14:textId="77777777" w:rsidR="00507DC3" w:rsidRPr="00AF4042" w:rsidRDefault="00507DC3" w:rsidP="00AF4042">
      <w:pPr>
        <w:spacing w:after="200" w:line="360" w:lineRule="auto"/>
        <w:contextualSpacing/>
        <w:jc w:val="both"/>
        <w:rPr>
          <w:rFonts w:eastAsia="Calibri" w:cs="Times New Roman"/>
          <w:b/>
          <w:lang w:val="en-AU"/>
        </w:rPr>
      </w:pPr>
    </w:p>
    <w:p w14:paraId="4DFB4A3A" w14:textId="4C2C89BF" w:rsidR="00507DC3" w:rsidRPr="00C417BF" w:rsidRDefault="00C417BF" w:rsidP="00D25A6F">
      <w:pPr>
        <w:pStyle w:val="ListParagraph"/>
        <w:numPr>
          <w:ilvl w:val="2"/>
          <w:numId w:val="44"/>
        </w:numPr>
        <w:rPr>
          <w:b/>
        </w:rPr>
      </w:pPr>
      <w:bookmarkStart w:id="1494" w:name="_Toc104209950"/>
      <w:bookmarkStart w:id="1495" w:name="_Toc113607612"/>
      <w:r w:rsidRPr="00C417BF">
        <w:rPr>
          <w:b/>
        </w:rPr>
        <w:t>Scope</w:t>
      </w:r>
      <w:bookmarkEnd w:id="1494"/>
      <w:bookmarkEnd w:id="1495"/>
      <w:r w:rsidR="00507DC3" w:rsidRPr="00C417BF">
        <w:rPr>
          <w:b/>
        </w:rPr>
        <w:t xml:space="preserve"> </w:t>
      </w:r>
    </w:p>
    <w:p w14:paraId="3C5B66C4" w14:textId="6264C24E" w:rsidR="00507DC3" w:rsidRPr="00AF4042" w:rsidRDefault="00507DC3" w:rsidP="00AF4042">
      <w:pPr>
        <w:spacing w:after="200" w:line="360" w:lineRule="auto"/>
        <w:contextualSpacing/>
        <w:jc w:val="both"/>
        <w:rPr>
          <w:rFonts w:eastAsia="Calibri" w:cs="Times New Roman"/>
          <w:lang w:val="en-AU"/>
        </w:rPr>
      </w:pPr>
      <w:r w:rsidRPr="00AF4042">
        <w:rPr>
          <w:rFonts w:eastAsia="Calibri" w:cs="Times New Roman"/>
          <w:lang w:val="en-AU"/>
        </w:rPr>
        <w:t xml:space="preserve">This policy focuses on </w:t>
      </w:r>
      <w:r w:rsidR="003147D5">
        <w:rPr>
          <w:rFonts w:eastAsia="Calibri" w:cs="Times New Roman"/>
          <w:lang w:val="en-AU"/>
        </w:rPr>
        <w:t>staff members</w:t>
      </w:r>
      <w:r w:rsidRPr="00AF4042">
        <w:rPr>
          <w:rFonts w:eastAsia="Calibri" w:cs="Times New Roman"/>
          <w:lang w:val="en-AU"/>
        </w:rPr>
        <w:t xml:space="preserve"> who can increase the company's performance today and in the future. This framework recognizes high potential individuals. This refers to a person's </w:t>
      </w:r>
      <w:r w:rsidRPr="00AF4042">
        <w:rPr>
          <w:rFonts w:eastAsia="Calibri" w:cs="Times New Roman"/>
          <w:lang w:val="en-AU"/>
        </w:rPr>
        <w:lastRenderedPageBreak/>
        <w:t>ability to take on difficult, ambiguous, and high-impact positions in the future. These roles don't have to be held by senior executives; they may be located everywhere in the business as long as they contribute to value creation in line with the organization's present and future strategy.</w:t>
      </w:r>
    </w:p>
    <w:p w14:paraId="198242EC" w14:textId="77777777" w:rsidR="00507DC3" w:rsidRPr="00AF4042" w:rsidRDefault="00507DC3" w:rsidP="00AF4042">
      <w:pPr>
        <w:spacing w:after="200" w:line="360" w:lineRule="auto"/>
        <w:contextualSpacing/>
        <w:jc w:val="both"/>
        <w:rPr>
          <w:rFonts w:eastAsia="Calibri" w:cs="Times New Roman"/>
          <w:lang w:val="en-AU"/>
        </w:rPr>
      </w:pPr>
    </w:p>
    <w:p w14:paraId="354E29C8" w14:textId="77777777" w:rsidR="00507DC3" w:rsidRPr="00AF4042" w:rsidRDefault="00507DC3" w:rsidP="00AF4042">
      <w:pPr>
        <w:spacing w:after="0" w:line="360" w:lineRule="auto"/>
        <w:jc w:val="both"/>
        <w:rPr>
          <w:rFonts w:eastAsia="Calibri" w:cs="Times New Roman"/>
          <w:lang w:val="en-AU"/>
        </w:rPr>
      </w:pPr>
      <w:r w:rsidRPr="00AF4042">
        <w:rPr>
          <w:rFonts w:eastAsia="Calibri" w:cs="Times New Roman"/>
          <w:lang w:val="en-AU"/>
        </w:rPr>
        <w:t>We think that developing and reallocating people to high-value activities is as vital as devoting resources to high-value ventures.</w:t>
      </w:r>
    </w:p>
    <w:p w14:paraId="12A5B387" w14:textId="77777777" w:rsidR="00507DC3" w:rsidRPr="00AF4042" w:rsidRDefault="00507DC3" w:rsidP="00AF4042">
      <w:pPr>
        <w:spacing w:after="0" w:line="360" w:lineRule="auto"/>
        <w:jc w:val="both"/>
        <w:rPr>
          <w:rFonts w:eastAsia="Calibri" w:cs="Times New Roman"/>
          <w:lang w:val="en-AU"/>
        </w:rPr>
      </w:pPr>
    </w:p>
    <w:p w14:paraId="79E4FBA9" w14:textId="281A5FC2" w:rsidR="00507DC3" w:rsidRPr="00C417BF" w:rsidRDefault="00C417BF" w:rsidP="00D25A6F">
      <w:pPr>
        <w:pStyle w:val="ListParagraph"/>
        <w:numPr>
          <w:ilvl w:val="2"/>
          <w:numId w:val="44"/>
        </w:numPr>
        <w:rPr>
          <w:rFonts w:cs="Times New Roman"/>
          <w:b/>
        </w:rPr>
      </w:pPr>
      <w:bookmarkStart w:id="1496" w:name="_Toc104209951"/>
      <w:bookmarkStart w:id="1497" w:name="_Toc113607613"/>
      <w:r w:rsidRPr="00C417BF">
        <w:rPr>
          <w:rFonts w:cs="Times New Roman"/>
          <w:b/>
        </w:rPr>
        <w:t>Policy Principles</w:t>
      </w:r>
      <w:bookmarkEnd w:id="1496"/>
      <w:bookmarkEnd w:id="1497"/>
      <w:r w:rsidRPr="00C417BF">
        <w:rPr>
          <w:rFonts w:cs="Times New Roman"/>
          <w:b/>
        </w:rPr>
        <w:t xml:space="preserve"> </w:t>
      </w:r>
    </w:p>
    <w:p w14:paraId="60977662" w14:textId="364995F4" w:rsidR="00507DC3" w:rsidRPr="00AF4042" w:rsidRDefault="00507DC3" w:rsidP="00D25A6F">
      <w:pPr>
        <w:numPr>
          <w:ilvl w:val="1"/>
          <w:numId w:val="129"/>
        </w:numPr>
        <w:spacing w:after="200" w:line="360" w:lineRule="auto"/>
        <w:contextualSpacing/>
        <w:jc w:val="both"/>
        <w:rPr>
          <w:rFonts w:eastAsia="Calibri" w:cs="Times New Roman"/>
          <w:lang w:val="en-AU"/>
        </w:rPr>
      </w:pPr>
      <w:r w:rsidRPr="00AF4042">
        <w:rPr>
          <w:rFonts w:eastAsia="Calibri" w:cs="Times New Roman"/>
          <w:lang w:val="en-AU"/>
        </w:rPr>
        <w:t xml:space="preserve">The Bank believes in the capacity of every </w:t>
      </w:r>
      <w:r w:rsidR="003147D5">
        <w:rPr>
          <w:rFonts w:eastAsia="Calibri" w:cs="Times New Roman"/>
          <w:lang w:val="en-AU"/>
        </w:rPr>
        <w:t>staff member</w:t>
      </w:r>
      <w:r w:rsidRPr="00AF4042">
        <w:rPr>
          <w:rFonts w:eastAsia="Calibri" w:cs="Times New Roman"/>
          <w:lang w:val="en-AU"/>
        </w:rPr>
        <w:t xml:space="preserve"> but recognizes that some people possess exceptional ability and potential and proportionally contribute or will contribute more to the success of the business(High Potentials – HiPos).</w:t>
      </w:r>
    </w:p>
    <w:p w14:paraId="2DA56E56" w14:textId="7762D841" w:rsidR="00507DC3" w:rsidRPr="00AF4042" w:rsidRDefault="00507DC3" w:rsidP="00D25A6F">
      <w:pPr>
        <w:numPr>
          <w:ilvl w:val="1"/>
          <w:numId w:val="129"/>
        </w:numPr>
        <w:spacing w:after="200" w:line="360" w:lineRule="auto"/>
        <w:contextualSpacing/>
        <w:jc w:val="both"/>
        <w:rPr>
          <w:rFonts w:eastAsia="Calibri" w:cs="Times New Roman"/>
          <w:lang w:val="en-AU"/>
        </w:rPr>
      </w:pPr>
      <w:r w:rsidRPr="00AF4042">
        <w:rPr>
          <w:rFonts w:eastAsia="Calibri" w:cs="Times New Roman"/>
          <w:lang w:val="en-AU"/>
        </w:rPr>
        <w:t xml:space="preserve">For this reason, the Bank will put in motion a systematic and scientific approach to identifying such individuals and nurture them. </w:t>
      </w:r>
    </w:p>
    <w:p w14:paraId="3E869FD3" w14:textId="77777777" w:rsidR="00507DC3" w:rsidRPr="00AF4042" w:rsidRDefault="00507DC3" w:rsidP="00D25A6F">
      <w:pPr>
        <w:numPr>
          <w:ilvl w:val="1"/>
          <w:numId w:val="129"/>
        </w:numPr>
        <w:spacing w:after="200" w:line="360" w:lineRule="auto"/>
        <w:contextualSpacing/>
        <w:jc w:val="both"/>
        <w:rPr>
          <w:rFonts w:eastAsia="Calibri" w:cs="Times New Roman"/>
          <w:lang w:val="en-AU"/>
        </w:rPr>
      </w:pPr>
      <w:r w:rsidRPr="00AF4042">
        <w:rPr>
          <w:rFonts w:eastAsia="Calibri" w:cs="Times New Roman"/>
          <w:lang w:val="en-AU"/>
        </w:rPr>
        <w:t>For the Bank, a systematic and structured approach to talent management is essential for the Bank to be agile and respond to changing business conditions.</w:t>
      </w:r>
    </w:p>
    <w:p w14:paraId="4DAE3F89" w14:textId="2A5357BE" w:rsidR="00507DC3" w:rsidRPr="00AF4042" w:rsidRDefault="00507DC3" w:rsidP="00D25A6F">
      <w:pPr>
        <w:numPr>
          <w:ilvl w:val="1"/>
          <w:numId w:val="129"/>
        </w:numPr>
        <w:spacing w:after="200" w:line="360" w:lineRule="auto"/>
        <w:contextualSpacing/>
        <w:jc w:val="both"/>
        <w:rPr>
          <w:rFonts w:eastAsia="Calibri" w:cs="Times New Roman"/>
          <w:lang w:val="en-AU"/>
        </w:rPr>
      </w:pPr>
      <w:r w:rsidRPr="00AF4042">
        <w:rPr>
          <w:rFonts w:eastAsia="Calibri" w:cs="Times New Roman"/>
          <w:lang w:val="en-AU"/>
        </w:rPr>
        <w:t xml:space="preserve">The Bank will benefit immensely from engaging the best and brightest individuals through targeted career development, which will position them for critical roles. </w:t>
      </w:r>
    </w:p>
    <w:p w14:paraId="3D4BBEA0" w14:textId="42C11132" w:rsidR="00B206C2" w:rsidRPr="00C417BF" w:rsidRDefault="00B206C2" w:rsidP="00D25A6F">
      <w:pPr>
        <w:pStyle w:val="ListParagraph"/>
        <w:numPr>
          <w:ilvl w:val="2"/>
          <w:numId w:val="44"/>
        </w:numPr>
        <w:rPr>
          <w:b/>
        </w:rPr>
      </w:pPr>
      <w:bookmarkStart w:id="1498" w:name="_Toc427764864"/>
      <w:bookmarkStart w:id="1499" w:name="_Toc104209956"/>
      <w:r w:rsidRPr="00C417BF">
        <w:rPr>
          <w:b/>
        </w:rPr>
        <w:t>Talent Development</w:t>
      </w:r>
      <w:bookmarkEnd w:id="1498"/>
      <w:r w:rsidRPr="00C417BF">
        <w:rPr>
          <w:b/>
        </w:rPr>
        <w:t xml:space="preserve"> </w:t>
      </w:r>
      <w:commentRangeStart w:id="1500"/>
      <w:commentRangeStart w:id="1501"/>
      <w:commentRangeStart w:id="1502"/>
      <w:commentRangeStart w:id="1503"/>
      <w:r w:rsidRPr="00C417BF">
        <w:rPr>
          <w:b/>
        </w:rPr>
        <w:t>Principles</w:t>
      </w:r>
      <w:bookmarkEnd w:id="1499"/>
      <w:commentRangeEnd w:id="1500"/>
      <w:r w:rsidRPr="00AF4042">
        <w:rPr>
          <w:rStyle w:val="CommentReference"/>
          <w:rFonts w:cs="Times New Roman"/>
          <w:b/>
        </w:rPr>
        <w:commentReference w:id="1500"/>
      </w:r>
      <w:commentRangeEnd w:id="1501"/>
      <w:r w:rsidR="00660EBD">
        <w:rPr>
          <w:rStyle w:val="CommentReference"/>
        </w:rPr>
        <w:commentReference w:id="1501"/>
      </w:r>
      <w:commentRangeEnd w:id="1502"/>
      <w:r w:rsidR="00B352CC">
        <w:rPr>
          <w:rStyle w:val="CommentReference"/>
        </w:rPr>
        <w:commentReference w:id="1502"/>
      </w:r>
      <w:commentRangeEnd w:id="1503"/>
      <w:r w:rsidR="00DC1F18">
        <w:rPr>
          <w:rStyle w:val="CommentReference"/>
        </w:rPr>
        <w:commentReference w:id="1503"/>
      </w:r>
      <w:r w:rsidRPr="00C417BF">
        <w:rPr>
          <w:b/>
        </w:rPr>
        <w:t xml:space="preserve">  </w:t>
      </w:r>
    </w:p>
    <w:p w14:paraId="05D3C003" w14:textId="7F39B562" w:rsidR="00402FF1" w:rsidRPr="00C417BF" w:rsidRDefault="00B206C2" w:rsidP="00D25A6F">
      <w:pPr>
        <w:pStyle w:val="ListParagraph"/>
        <w:numPr>
          <w:ilvl w:val="0"/>
          <w:numId w:val="130"/>
        </w:numPr>
        <w:spacing w:after="200" w:line="360" w:lineRule="auto"/>
        <w:jc w:val="both"/>
        <w:rPr>
          <w:rFonts w:cs="Times New Roman"/>
          <w:highlight w:val="yellow"/>
        </w:rPr>
      </w:pPr>
      <w:r w:rsidRPr="00C417BF">
        <w:rPr>
          <w:rFonts w:cs="Times New Roman"/>
          <w:highlight w:val="yellow"/>
        </w:rPr>
        <w:t>Talented individuals may not yet have the full capability for positions with more complexity, ambiguity, and size</w:t>
      </w:r>
      <w:r w:rsidR="00B352CC" w:rsidRPr="00C417BF">
        <w:rPr>
          <w:rFonts w:cs="Times New Roman"/>
          <w:highlight w:val="yellow"/>
        </w:rPr>
        <w:t xml:space="preserve"> and</w:t>
      </w:r>
      <w:r w:rsidRPr="00C417BF">
        <w:rPr>
          <w:rFonts w:cs="Times New Roman"/>
          <w:highlight w:val="yellow"/>
        </w:rPr>
        <w:t xml:space="preserve"> may need b</w:t>
      </w:r>
      <w:r w:rsidR="00402FF1" w:rsidRPr="00C417BF">
        <w:rPr>
          <w:rFonts w:cs="Times New Roman"/>
          <w:highlight w:val="yellow"/>
        </w:rPr>
        <w:t>etter leadership and management.</w:t>
      </w:r>
    </w:p>
    <w:p w14:paraId="407099C0" w14:textId="77777777" w:rsidR="00402FF1" w:rsidRPr="00C417BF" w:rsidRDefault="00B206C2" w:rsidP="00D25A6F">
      <w:pPr>
        <w:pStyle w:val="ListParagraph"/>
        <w:numPr>
          <w:ilvl w:val="0"/>
          <w:numId w:val="130"/>
        </w:numPr>
        <w:spacing w:after="200" w:line="360" w:lineRule="auto"/>
        <w:jc w:val="both"/>
        <w:rPr>
          <w:rFonts w:cs="Times New Roman"/>
          <w:highlight w:val="yellow"/>
        </w:rPr>
      </w:pPr>
      <w:r w:rsidRPr="00C417BF">
        <w:rPr>
          <w:rFonts w:cs="Times New Roman"/>
          <w:highlight w:val="yellow"/>
        </w:rPr>
        <w:t>Working with a high-potential individual to identify areas for targeted development and the best development choice is an important part of talent management.</w:t>
      </w:r>
    </w:p>
    <w:p w14:paraId="5A59ED56" w14:textId="637B957C" w:rsidR="00B206C2" w:rsidRPr="00C417BF" w:rsidRDefault="00B352CC" w:rsidP="00D25A6F">
      <w:pPr>
        <w:pStyle w:val="ListParagraph"/>
        <w:numPr>
          <w:ilvl w:val="0"/>
          <w:numId w:val="130"/>
        </w:numPr>
        <w:spacing w:after="200" w:line="360" w:lineRule="auto"/>
        <w:jc w:val="both"/>
        <w:rPr>
          <w:rFonts w:eastAsia="Calibri" w:cs="Times New Roman"/>
          <w:lang w:val="en-AU"/>
        </w:rPr>
      </w:pPr>
      <w:r w:rsidRPr="00C417BF">
        <w:rPr>
          <w:rFonts w:cs="Times New Roman"/>
          <w:highlight w:val="yellow"/>
        </w:rPr>
        <w:t xml:space="preserve">The speed of </w:t>
      </w:r>
      <w:r w:rsidR="00B206C2" w:rsidRPr="00C417BF">
        <w:rPr>
          <w:rFonts w:cs="Times New Roman"/>
          <w:highlight w:val="yellow"/>
        </w:rPr>
        <w:t xml:space="preserve">advancement must be measured against the depth and breadth of expertise needed for a senior and difficult post. Stretching someone may help them prepare for a future position. </w:t>
      </w:r>
    </w:p>
    <w:p w14:paraId="3B9B71D3" w14:textId="697C5C40" w:rsidR="00CC293F" w:rsidRPr="00AF4042" w:rsidRDefault="00377800" w:rsidP="00AF4042">
      <w:pPr>
        <w:pStyle w:val="Heading1"/>
      </w:pPr>
      <w:r w:rsidRPr="00AF4042">
        <w:br w:type="page"/>
      </w:r>
      <w:bookmarkStart w:id="1504" w:name="_Toc114059026"/>
      <w:r w:rsidR="00CC293F" w:rsidRPr="00AF4042">
        <w:lastRenderedPageBreak/>
        <w:t xml:space="preserve">CHAPTER </w:t>
      </w:r>
      <w:r w:rsidR="004A33CD">
        <w:t>EIGHT</w:t>
      </w:r>
      <w:r w:rsidR="00CC293F" w:rsidRPr="00AF4042">
        <w:t xml:space="preserve">: </w:t>
      </w:r>
      <w:r w:rsidR="000737DE" w:rsidRPr="00AF4042">
        <w:t xml:space="preserve">SPORTS, </w:t>
      </w:r>
      <w:r w:rsidR="00CC293F" w:rsidRPr="00AF4042">
        <w:t>CORPORATE WELLNESS AND WELFARE</w:t>
      </w:r>
      <w:bookmarkEnd w:id="1504"/>
    </w:p>
    <w:p w14:paraId="556A89B0" w14:textId="77777777" w:rsidR="007D13CC" w:rsidRPr="00AF4042" w:rsidRDefault="007D13CC" w:rsidP="00AF4042">
      <w:pPr>
        <w:spacing w:after="0" w:line="360" w:lineRule="auto"/>
        <w:jc w:val="both"/>
        <w:rPr>
          <w:rFonts w:eastAsia="Calibri" w:cs="Times New Roman"/>
          <w:szCs w:val="24"/>
        </w:rPr>
      </w:pPr>
    </w:p>
    <w:p w14:paraId="7330FD33" w14:textId="6C45C581" w:rsidR="00A55A80" w:rsidRPr="00AF4042" w:rsidRDefault="00CC293F" w:rsidP="00AF4042">
      <w:pPr>
        <w:spacing w:after="0" w:line="360" w:lineRule="auto"/>
        <w:jc w:val="both"/>
        <w:rPr>
          <w:rFonts w:eastAsia="Calibri" w:cs="Times New Roman"/>
          <w:szCs w:val="24"/>
          <w:lang w:val="en-US"/>
        </w:rPr>
      </w:pPr>
      <w:r w:rsidRPr="00AF4042">
        <w:rPr>
          <w:rFonts w:eastAsia="Calibri" w:cs="Times New Roman"/>
          <w:szCs w:val="24"/>
        </w:rPr>
        <w:t xml:space="preserve">The purpose of the Employment Policy is to ensure that the Infrastructure Development Bank of Zimbabwe (IDBZ) articulates policy guidelines in respect of the </w:t>
      </w:r>
      <w:r w:rsidR="00AF25F0" w:rsidRPr="00AF4042">
        <w:rPr>
          <w:rFonts w:cs="Times New Roman"/>
          <w:szCs w:val="24"/>
        </w:rPr>
        <w:t>Corporate Wellness</w:t>
      </w:r>
      <w:r w:rsidR="00EC664A" w:rsidRPr="00AF4042">
        <w:rPr>
          <w:rFonts w:cs="Times New Roman"/>
          <w:szCs w:val="24"/>
        </w:rPr>
        <w:t>. T</w:t>
      </w:r>
      <w:r w:rsidR="00243077" w:rsidRPr="00AF4042">
        <w:rPr>
          <w:rFonts w:eastAsia="Calibri" w:cs="Times New Roman"/>
          <w:szCs w:val="24"/>
        </w:rPr>
        <w:t>h</w:t>
      </w:r>
      <w:r w:rsidR="00EC664A" w:rsidRPr="00AF4042">
        <w:rPr>
          <w:rFonts w:eastAsia="Calibri" w:cs="Times New Roman"/>
          <w:szCs w:val="24"/>
        </w:rPr>
        <w:t xml:space="preserve">is section </w:t>
      </w:r>
      <w:r w:rsidR="00243077" w:rsidRPr="00AF4042">
        <w:rPr>
          <w:rFonts w:eastAsia="Calibri" w:cs="Times New Roman"/>
          <w:szCs w:val="24"/>
        </w:rPr>
        <w:t xml:space="preserve">describes the Bank’s wellness initiatives that are aimed at promoting </w:t>
      </w:r>
      <w:r w:rsidR="003147D5">
        <w:rPr>
          <w:rFonts w:eastAsia="Calibri" w:cs="Times New Roman"/>
          <w:szCs w:val="24"/>
        </w:rPr>
        <w:t>staff member</w:t>
      </w:r>
      <w:r w:rsidR="00243077" w:rsidRPr="00AF4042">
        <w:rPr>
          <w:rFonts w:eastAsia="Calibri" w:cs="Times New Roman"/>
          <w:szCs w:val="24"/>
        </w:rPr>
        <w:t xml:space="preserve"> health and preventing the contraction and spreading of diseases within the workplace</w:t>
      </w:r>
      <w:r w:rsidR="00243077" w:rsidRPr="00AF4042">
        <w:rPr>
          <w:rFonts w:eastAsia="Calibri" w:cs="Times New Roman"/>
          <w:szCs w:val="24"/>
          <w:lang w:val="en-US"/>
        </w:rPr>
        <w:t>.</w:t>
      </w:r>
      <w:r w:rsidR="00930A6D" w:rsidRPr="00AF4042">
        <w:rPr>
          <w:rFonts w:eastAsia="Calibri" w:cs="Times New Roman"/>
          <w:szCs w:val="24"/>
          <w:lang w:val="en-US"/>
        </w:rPr>
        <w:t xml:space="preserve"> It is meant in promoting </w:t>
      </w:r>
      <w:r w:rsidR="003147D5">
        <w:rPr>
          <w:rFonts w:eastAsia="Calibri" w:cs="Times New Roman"/>
          <w:szCs w:val="24"/>
          <w:lang w:val="en-US"/>
        </w:rPr>
        <w:t>a staff member</w:t>
      </w:r>
      <w:r w:rsidR="00930A6D" w:rsidRPr="00AF4042">
        <w:rPr>
          <w:rFonts w:eastAsia="Calibri" w:cs="Times New Roman"/>
          <w:szCs w:val="24"/>
          <w:lang w:val="en-US"/>
        </w:rPr>
        <w:t xml:space="preserve"> friendly </w:t>
      </w:r>
      <w:r w:rsidR="002106F9" w:rsidRPr="00AF4042">
        <w:rPr>
          <w:rFonts w:eastAsia="Calibri" w:cs="Times New Roman"/>
          <w:szCs w:val="24"/>
          <w:lang w:val="en-US"/>
        </w:rPr>
        <w:t>B</w:t>
      </w:r>
      <w:r w:rsidR="00930A6D" w:rsidRPr="00AF4042">
        <w:rPr>
          <w:rFonts w:eastAsia="Calibri" w:cs="Times New Roman"/>
          <w:szCs w:val="24"/>
          <w:lang w:val="en-US"/>
        </w:rPr>
        <w:t xml:space="preserve">ank that promotes the wellbeing of </w:t>
      </w:r>
      <w:r w:rsidR="003147D5">
        <w:rPr>
          <w:rFonts w:eastAsia="Calibri" w:cs="Times New Roman"/>
          <w:szCs w:val="24"/>
          <w:lang w:val="en-US"/>
        </w:rPr>
        <w:t>staff members</w:t>
      </w:r>
      <w:r w:rsidR="00930A6D" w:rsidRPr="00AF4042">
        <w:rPr>
          <w:rFonts w:eastAsia="Calibri" w:cs="Times New Roman"/>
          <w:szCs w:val="24"/>
          <w:lang w:val="en-US"/>
        </w:rPr>
        <w:t xml:space="preserve"> through practices that will not result in </w:t>
      </w:r>
      <w:r w:rsidR="00D2534D" w:rsidRPr="00AF4042">
        <w:rPr>
          <w:rFonts w:eastAsia="Calibri" w:cs="Times New Roman"/>
          <w:szCs w:val="24"/>
          <w:lang w:val="en-US"/>
        </w:rPr>
        <w:t xml:space="preserve">dangerous </w:t>
      </w:r>
      <w:r w:rsidR="00930A6D" w:rsidRPr="00AF4042">
        <w:rPr>
          <w:rFonts w:eastAsia="Calibri" w:cs="Times New Roman"/>
          <w:szCs w:val="24"/>
          <w:lang w:val="en-US"/>
        </w:rPr>
        <w:t xml:space="preserve">physical, mental and emotional injury or distress. </w:t>
      </w:r>
      <w:r w:rsidR="00243077" w:rsidRPr="00AF4042">
        <w:rPr>
          <w:rFonts w:cs="Times New Roman"/>
          <w:szCs w:val="24"/>
        </w:rPr>
        <w:t xml:space="preserve">The policy covers all </w:t>
      </w:r>
      <w:r w:rsidR="003147D5">
        <w:rPr>
          <w:rFonts w:cs="Times New Roman"/>
          <w:szCs w:val="24"/>
        </w:rPr>
        <w:t>staff members</w:t>
      </w:r>
      <w:r w:rsidR="00243077" w:rsidRPr="00AF4042">
        <w:rPr>
          <w:rFonts w:cs="Times New Roman"/>
          <w:szCs w:val="24"/>
        </w:rPr>
        <w:t xml:space="preserve"> of the Bank</w:t>
      </w:r>
      <w:r w:rsidR="00930A6D" w:rsidRPr="00AF4042">
        <w:rPr>
          <w:rFonts w:cs="Times New Roman"/>
          <w:szCs w:val="24"/>
        </w:rPr>
        <w:t xml:space="preserve">, contractors who make interface with the </w:t>
      </w:r>
      <w:r w:rsidR="002106F9" w:rsidRPr="00AF4042">
        <w:rPr>
          <w:rFonts w:cs="Times New Roman"/>
          <w:szCs w:val="24"/>
        </w:rPr>
        <w:t>B</w:t>
      </w:r>
      <w:r w:rsidR="00930A6D" w:rsidRPr="00AF4042">
        <w:rPr>
          <w:rFonts w:cs="Times New Roman"/>
          <w:szCs w:val="24"/>
        </w:rPr>
        <w:t>ank,</w:t>
      </w:r>
      <w:r w:rsidR="00243077" w:rsidRPr="00AF4042">
        <w:rPr>
          <w:rFonts w:cs="Times New Roman"/>
          <w:szCs w:val="24"/>
        </w:rPr>
        <w:t xml:space="preserve"> service providers</w:t>
      </w:r>
      <w:r w:rsidR="00930A6D" w:rsidRPr="00AF4042">
        <w:rPr>
          <w:rFonts w:cs="Times New Roman"/>
          <w:szCs w:val="24"/>
        </w:rPr>
        <w:t xml:space="preserve"> and other stakeholders</w:t>
      </w:r>
      <w:r w:rsidR="00243077" w:rsidRPr="00AF4042">
        <w:rPr>
          <w:rFonts w:cs="Times New Roman"/>
          <w:szCs w:val="24"/>
        </w:rPr>
        <w:t>.</w:t>
      </w:r>
      <w:r w:rsidR="00930A6D" w:rsidRPr="00AF4042">
        <w:rPr>
          <w:rFonts w:cs="Times New Roman"/>
          <w:szCs w:val="24"/>
        </w:rPr>
        <w:t xml:space="preserve"> </w:t>
      </w:r>
      <w:r w:rsidR="00243077" w:rsidRPr="00AF4042">
        <w:rPr>
          <w:rFonts w:cs="Times New Roman"/>
          <w:szCs w:val="24"/>
        </w:rPr>
        <w:t xml:space="preserve">It is mandatory for all </w:t>
      </w:r>
      <w:r w:rsidR="003147D5">
        <w:rPr>
          <w:rFonts w:cs="Times New Roman"/>
          <w:szCs w:val="24"/>
        </w:rPr>
        <w:t>staff members</w:t>
      </w:r>
      <w:r w:rsidR="00243077" w:rsidRPr="00AF4042">
        <w:rPr>
          <w:rFonts w:cs="Times New Roman"/>
          <w:szCs w:val="24"/>
        </w:rPr>
        <w:t xml:space="preserve"> of the Bank to abide by th</w:t>
      </w:r>
      <w:r w:rsidR="00930A6D" w:rsidRPr="00AF4042">
        <w:rPr>
          <w:rFonts w:cs="Times New Roman"/>
          <w:szCs w:val="24"/>
        </w:rPr>
        <w:t>is</w:t>
      </w:r>
      <w:r w:rsidR="00243077" w:rsidRPr="00AF4042">
        <w:rPr>
          <w:rFonts w:cs="Times New Roman"/>
          <w:szCs w:val="24"/>
        </w:rPr>
        <w:t xml:space="preserve"> policy.</w:t>
      </w:r>
      <w:r w:rsidR="00930A6D" w:rsidRPr="00AF4042">
        <w:rPr>
          <w:rFonts w:eastAsia="Times New Roman" w:cs="Times New Roman"/>
          <w:b/>
          <w:bCs/>
          <w:iCs/>
          <w:szCs w:val="24"/>
          <w:lang w:eastAsia="en-ZW"/>
        </w:rPr>
        <w:t xml:space="preserve"> </w:t>
      </w:r>
      <w:r w:rsidR="00A55A80" w:rsidRPr="00AF4042">
        <w:rPr>
          <w:rFonts w:eastAsia="Palatino Linotype" w:cs="Times New Roman"/>
          <w:szCs w:val="24"/>
          <w:lang w:eastAsia="en-ZW"/>
        </w:rPr>
        <w:t>A healthy workforce results in a more productive workforce, fewer accidents, lower health care demands, and greater overall savings by reducing</w:t>
      </w:r>
      <w:r w:rsidR="00930A6D" w:rsidRPr="00AF4042">
        <w:rPr>
          <w:rFonts w:eastAsia="Palatino Linotype" w:cs="Times New Roman"/>
          <w:szCs w:val="24"/>
          <w:lang w:eastAsia="en-ZW"/>
        </w:rPr>
        <w:t xml:space="preserve"> and</w:t>
      </w:r>
      <w:r w:rsidR="00A55A80" w:rsidRPr="00AF4042">
        <w:rPr>
          <w:rFonts w:eastAsia="Palatino Linotype" w:cs="Times New Roman"/>
          <w:szCs w:val="24"/>
          <w:lang w:eastAsia="en-ZW"/>
        </w:rPr>
        <w:t xml:space="preserve"> the incidence of disease, injury and disability. </w:t>
      </w:r>
      <w:r w:rsidR="00930A6D" w:rsidRPr="00AF4042">
        <w:rPr>
          <w:rFonts w:eastAsia="Palatino Linotype" w:cs="Times New Roman"/>
          <w:szCs w:val="24"/>
          <w:lang w:eastAsia="en-ZW"/>
        </w:rPr>
        <w:t xml:space="preserve">The section is also meant to have a sensitive work environment that supports </w:t>
      </w:r>
      <w:r w:rsidR="003147D5">
        <w:rPr>
          <w:rFonts w:eastAsia="Palatino Linotype" w:cs="Times New Roman"/>
          <w:szCs w:val="24"/>
          <w:lang w:eastAsia="en-ZW"/>
        </w:rPr>
        <w:t>staff members</w:t>
      </w:r>
      <w:r w:rsidR="00930A6D" w:rsidRPr="00AF4042">
        <w:rPr>
          <w:rFonts w:eastAsia="Palatino Linotype" w:cs="Times New Roman"/>
          <w:szCs w:val="24"/>
          <w:lang w:eastAsia="en-ZW"/>
        </w:rPr>
        <w:t xml:space="preserve"> with visible and invisible disabilities as well as chronic illnesses to have </w:t>
      </w:r>
      <w:r w:rsidR="00E956F7" w:rsidRPr="00AF4042">
        <w:rPr>
          <w:rFonts w:eastAsia="Palatino Linotype" w:cs="Times New Roman"/>
          <w:szCs w:val="24"/>
          <w:lang w:eastAsia="en-ZW"/>
        </w:rPr>
        <w:t xml:space="preserve">a </w:t>
      </w:r>
      <w:r w:rsidR="00930A6D" w:rsidRPr="00AF4042">
        <w:rPr>
          <w:rFonts w:eastAsia="Palatino Linotype" w:cs="Times New Roman"/>
          <w:szCs w:val="24"/>
          <w:lang w:eastAsia="en-ZW"/>
        </w:rPr>
        <w:t>work life of dignity and which promotes quality well-being.</w:t>
      </w:r>
    </w:p>
    <w:p w14:paraId="396E8CAE" w14:textId="77777777" w:rsidR="00A55A80" w:rsidRPr="00AF4042" w:rsidRDefault="00A55A80" w:rsidP="00AF4042">
      <w:pPr>
        <w:spacing w:after="0" w:line="360" w:lineRule="auto"/>
        <w:rPr>
          <w:rFonts w:eastAsia="Times New Roman" w:cs="Times New Roman"/>
          <w:szCs w:val="24"/>
        </w:rPr>
      </w:pPr>
    </w:p>
    <w:p w14:paraId="115804B1" w14:textId="77777777" w:rsidR="00C417BF" w:rsidRPr="00C417BF" w:rsidRDefault="00C417BF" w:rsidP="00D25A6F">
      <w:pPr>
        <w:pStyle w:val="ListParagraph"/>
        <w:keepNext/>
        <w:keepLines/>
        <w:numPr>
          <w:ilvl w:val="0"/>
          <w:numId w:val="44"/>
        </w:numPr>
        <w:spacing w:before="40" w:after="0"/>
        <w:contextualSpacing w:val="0"/>
        <w:outlineLvl w:val="1"/>
        <w:rPr>
          <w:rFonts w:eastAsia="Times New Roman" w:cstheme="majorBidi"/>
          <w:b/>
          <w:vanish/>
          <w:szCs w:val="26"/>
          <w:lang w:eastAsia="en-ZW"/>
        </w:rPr>
      </w:pPr>
      <w:bookmarkStart w:id="1505" w:name="_Toc113982227"/>
      <w:bookmarkStart w:id="1506" w:name="_Toc113982607"/>
      <w:bookmarkStart w:id="1507" w:name="_Toc113982776"/>
      <w:bookmarkStart w:id="1508" w:name="_Toc113982944"/>
      <w:bookmarkStart w:id="1509" w:name="_Toc113983660"/>
      <w:bookmarkStart w:id="1510" w:name="_Toc113983824"/>
      <w:bookmarkStart w:id="1511" w:name="_Toc113983989"/>
      <w:bookmarkStart w:id="1512" w:name="_Toc113984155"/>
      <w:bookmarkStart w:id="1513" w:name="_Toc114059027"/>
      <w:bookmarkStart w:id="1514" w:name="_Toc113607614"/>
      <w:bookmarkEnd w:id="1505"/>
      <w:bookmarkEnd w:id="1506"/>
      <w:bookmarkEnd w:id="1507"/>
      <w:bookmarkEnd w:id="1508"/>
      <w:bookmarkEnd w:id="1509"/>
      <w:bookmarkEnd w:id="1510"/>
      <w:bookmarkEnd w:id="1511"/>
      <w:bookmarkEnd w:id="1512"/>
      <w:bookmarkEnd w:id="1513"/>
    </w:p>
    <w:p w14:paraId="69F2F919" w14:textId="1710A1A2" w:rsidR="00B9550D" w:rsidRPr="00C417BF" w:rsidRDefault="000F5C6F" w:rsidP="00D25A6F">
      <w:pPr>
        <w:pStyle w:val="ListParagraph"/>
        <w:numPr>
          <w:ilvl w:val="0"/>
          <w:numId w:val="135"/>
        </w:numPr>
        <w:rPr>
          <w:b/>
          <w:lang w:eastAsia="en-ZW"/>
        </w:rPr>
      </w:pPr>
      <w:r w:rsidRPr="00C417BF">
        <w:rPr>
          <w:b/>
          <w:lang w:eastAsia="en-ZW"/>
        </w:rPr>
        <w:t xml:space="preserve">Specific </w:t>
      </w:r>
      <w:r w:rsidR="00A55A80" w:rsidRPr="00C417BF">
        <w:rPr>
          <w:b/>
        </w:rPr>
        <w:t>Objectives</w:t>
      </w:r>
      <w:bookmarkEnd w:id="1514"/>
    </w:p>
    <w:p w14:paraId="294B1F4E" w14:textId="77777777" w:rsidR="00A55A80" w:rsidRPr="00AF4042" w:rsidRDefault="00A55A80" w:rsidP="00AF4042">
      <w:pPr>
        <w:shd w:val="clear" w:color="auto" w:fill="FFFFFF"/>
        <w:spacing w:after="150" w:line="360" w:lineRule="auto"/>
        <w:rPr>
          <w:rFonts w:eastAsia="Times New Roman" w:cs="Times New Roman"/>
          <w:szCs w:val="24"/>
          <w:lang w:eastAsia="en-ZW"/>
        </w:rPr>
      </w:pPr>
      <w:r w:rsidRPr="00AF4042">
        <w:rPr>
          <w:rFonts w:eastAsia="Times New Roman" w:cs="Times New Roman"/>
          <w:szCs w:val="24"/>
          <w:lang w:eastAsia="en-ZW"/>
        </w:rPr>
        <w:t>The objectives of this policy are:</w:t>
      </w:r>
    </w:p>
    <w:p w14:paraId="41FCCA67"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To build and maintain a workplace environment and culture that supports healthy lifestyle choices</w:t>
      </w:r>
      <w:r w:rsidR="00D2534D" w:rsidRPr="00AF4042">
        <w:rPr>
          <w:rFonts w:eastAsia="Times New Roman" w:cs="Times New Roman"/>
          <w:szCs w:val="24"/>
          <w:lang w:eastAsia="en-ZW"/>
        </w:rPr>
        <w:t>;</w:t>
      </w:r>
    </w:p>
    <w:p w14:paraId="19EDADCF"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To increase worker knowledge and awareness of health and wellbeing issues and healthy lifestyle behaviours</w:t>
      </w:r>
      <w:r w:rsidR="00D2534D" w:rsidRPr="00AF4042">
        <w:rPr>
          <w:rFonts w:eastAsia="Times New Roman" w:cs="Times New Roman"/>
          <w:szCs w:val="24"/>
          <w:lang w:eastAsia="en-ZW"/>
        </w:rPr>
        <w:t>;</w:t>
      </w:r>
    </w:p>
    <w:p w14:paraId="4E319040"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To facilitate workers active participation in a range of initiatives that support health and wellbeing; </w:t>
      </w:r>
    </w:p>
    <w:p w14:paraId="5E77CDFA" w14:textId="5EDBB39E" w:rsidR="00930A6D" w:rsidRPr="00AF4042" w:rsidRDefault="00930A6D"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To support </w:t>
      </w:r>
      <w:r w:rsidR="003147D5">
        <w:rPr>
          <w:rFonts w:eastAsia="Times New Roman" w:cs="Times New Roman"/>
          <w:szCs w:val="24"/>
          <w:lang w:eastAsia="en-ZW"/>
        </w:rPr>
        <w:t>staff members</w:t>
      </w:r>
      <w:r w:rsidRPr="00AF4042">
        <w:rPr>
          <w:rFonts w:eastAsia="Times New Roman" w:cs="Times New Roman"/>
          <w:szCs w:val="24"/>
          <w:lang w:eastAsia="en-ZW"/>
        </w:rPr>
        <w:t xml:space="preserve"> with visible and invisible disabilities as well as chronic illnesses to have positive health outcomes and a sensitive work environment</w:t>
      </w:r>
      <w:r w:rsidR="00D2534D" w:rsidRPr="00AF4042">
        <w:rPr>
          <w:rFonts w:eastAsia="Times New Roman" w:cs="Times New Roman"/>
          <w:szCs w:val="24"/>
          <w:lang w:eastAsia="en-ZW"/>
        </w:rPr>
        <w:t>;</w:t>
      </w:r>
    </w:p>
    <w:p w14:paraId="3525CAC9"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Provision of facilities that promote corporate wellness</w:t>
      </w:r>
      <w:r w:rsidR="00D2534D" w:rsidRPr="00AF4042">
        <w:rPr>
          <w:rFonts w:eastAsia="Times New Roman" w:cs="Times New Roman"/>
          <w:szCs w:val="24"/>
          <w:lang w:eastAsia="en-ZW"/>
        </w:rPr>
        <w:t xml:space="preserve"> and promote social interaction among staff; and</w:t>
      </w:r>
    </w:p>
    <w:p w14:paraId="05E14821" w14:textId="77777777" w:rsidR="00E27A7D" w:rsidRPr="00AF4042" w:rsidRDefault="00D2534D"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Promote g</w:t>
      </w:r>
      <w:r w:rsidR="00F97E50" w:rsidRPr="00AF4042">
        <w:rPr>
          <w:rFonts w:eastAsia="Times New Roman" w:cs="Times New Roman"/>
          <w:szCs w:val="24"/>
          <w:lang w:eastAsia="en-ZW"/>
        </w:rPr>
        <w:t>reater awareness to public hygiene</w:t>
      </w:r>
      <w:r w:rsidR="002106F9" w:rsidRPr="00AF4042">
        <w:rPr>
          <w:rFonts w:eastAsia="Times New Roman" w:cs="Times New Roman"/>
          <w:szCs w:val="24"/>
          <w:lang w:eastAsia="en-ZW"/>
        </w:rPr>
        <w:t>.</w:t>
      </w:r>
    </w:p>
    <w:p w14:paraId="2E98DBED" w14:textId="77777777" w:rsidR="002106F9" w:rsidRPr="00AF4042" w:rsidRDefault="002106F9" w:rsidP="00AF4042">
      <w:pPr>
        <w:shd w:val="clear" w:color="auto" w:fill="FFFFFF"/>
        <w:spacing w:after="0" w:line="360" w:lineRule="auto"/>
        <w:ind w:left="357"/>
        <w:jc w:val="both"/>
        <w:rPr>
          <w:rFonts w:eastAsia="Times New Roman" w:cs="Times New Roman"/>
          <w:szCs w:val="24"/>
          <w:lang w:eastAsia="en-ZW"/>
        </w:rPr>
      </w:pPr>
    </w:p>
    <w:p w14:paraId="3939E6F1" w14:textId="0DD8EE84" w:rsidR="00D01E6E" w:rsidRPr="00C417BF" w:rsidRDefault="00A55A80" w:rsidP="00D25A6F">
      <w:pPr>
        <w:pStyle w:val="ListParagraph"/>
        <w:numPr>
          <w:ilvl w:val="0"/>
          <w:numId w:val="131"/>
        </w:numPr>
        <w:rPr>
          <w:rFonts w:eastAsia="Times New Roman"/>
          <w:b/>
          <w:lang w:eastAsia="en-ZW"/>
        </w:rPr>
      </w:pPr>
      <w:bookmarkStart w:id="1515" w:name="_Toc113607615"/>
      <w:r w:rsidRPr="00C417BF">
        <w:rPr>
          <w:b/>
        </w:rPr>
        <w:t>Principle</w:t>
      </w:r>
      <w:r w:rsidR="00B9550D" w:rsidRPr="00C417BF">
        <w:rPr>
          <w:b/>
        </w:rPr>
        <w:t>s</w:t>
      </w:r>
      <w:bookmarkEnd w:id="1515"/>
    </w:p>
    <w:p w14:paraId="7D5D8F34" w14:textId="77777777" w:rsidR="00B9550D" w:rsidRPr="00AF4042" w:rsidRDefault="00B9550D" w:rsidP="00AF4042">
      <w:pPr>
        <w:spacing w:after="0" w:line="360" w:lineRule="auto"/>
        <w:rPr>
          <w:rFonts w:cs="Times New Roman"/>
          <w:lang w:eastAsia="en-ZW"/>
        </w:rPr>
      </w:pPr>
    </w:p>
    <w:p w14:paraId="094BAE10" w14:textId="77777777" w:rsidR="00A55A80" w:rsidRPr="00AF4042" w:rsidRDefault="00A55A80"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lastRenderedPageBreak/>
        <w:t>The Bank’s Wellness and Welfare policy will be based on the following principles:</w:t>
      </w:r>
    </w:p>
    <w:p w14:paraId="37614C24"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Trust;</w:t>
      </w:r>
    </w:p>
    <w:p w14:paraId="2AB2E0FD"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Confidentiality;</w:t>
      </w:r>
    </w:p>
    <w:p w14:paraId="2B6E1092"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Gender sensitivity;</w:t>
      </w:r>
    </w:p>
    <w:p w14:paraId="387E6F88"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Inclusivity; </w:t>
      </w:r>
    </w:p>
    <w:p w14:paraId="65897A9D" w14:textId="77777777" w:rsidR="00A55A80" w:rsidRPr="00AF4042" w:rsidRDefault="00A55A80"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Equality</w:t>
      </w:r>
      <w:r w:rsidR="00D2534D" w:rsidRPr="00AF4042">
        <w:rPr>
          <w:rFonts w:eastAsia="Times New Roman" w:cs="Times New Roman"/>
          <w:szCs w:val="24"/>
          <w:lang w:eastAsia="en-ZW"/>
        </w:rPr>
        <w:t>;</w:t>
      </w:r>
    </w:p>
    <w:p w14:paraId="6631BA71" w14:textId="77777777" w:rsidR="00386BB7" w:rsidRPr="00AF4042" w:rsidRDefault="00386BB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Professionalism</w:t>
      </w:r>
      <w:r w:rsidR="00D2534D" w:rsidRPr="00AF4042">
        <w:rPr>
          <w:rFonts w:eastAsia="Times New Roman" w:cs="Times New Roman"/>
          <w:szCs w:val="24"/>
          <w:lang w:eastAsia="en-ZW"/>
        </w:rPr>
        <w:t>; and</w:t>
      </w:r>
    </w:p>
    <w:p w14:paraId="1CCA5FFD" w14:textId="77777777" w:rsidR="00386BB7" w:rsidRPr="00AF4042" w:rsidRDefault="00386BB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Integrity</w:t>
      </w:r>
      <w:r w:rsidR="00D2534D" w:rsidRPr="00AF4042">
        <w:rPr>
          <w:rFonts w:eastAsia="Times New Roman" w:cs="Times New Roman"/>
          <w:szCs w:val="24"/>
          <w:lang w:eastAsia="en-ZW"/>
        </w:rPr>
        <w:t>.</w:t>
      </w:r>
    </w:p>
    <w:p w14:paraId="64A05E74" w14:textId="15CD32D3" w:rsidR="002106F9" w:rsidRPr="00AF4042" w:rsidRDefault="002106F9" w:rsidP="00AF4042">
      <w:pPr>
        <w:spacing w:after="0" w:line="360" w:lineRule="auto"/>
        <w:contextualSpacing/>
        <w:jc w:val="both"/>
        <w:rPr>
          <w:rFonts w:cs="Times New Roman"/>
          <w:b/>
          <w:szCs w:val="24"/>
        </w:rPr>
      </w:pPr>
    </w:p>
    <w:p w14:paraId="77546FD7" w14:textId="3BF03E09" w:rsidR="00243077" w:rsidRPr="00C417BF" w:rsidRDefault="00243077" w:rsidP="00D25A6F">
      <w:pPr>
        <w:pStyle w:val="ListParagraph"/>
        <w:numPr>
          <w:ilvl w:val="0"/>
          <w:numId w:val="128"/>
        </w:numPr>
        <w:rPr>
          <w:b/>
        </w:rPr>
      </w:pPr>
      <w:r w:rsidRPr="00C417BF">
        <w:rPr>
          <w:b/>
        </w:rPr>
        <w:t>Roles and responsibilitie</w:t>
      </w:r>
      <w:r w:rsidR="00B9550D" w:rsidRPr="00C417BF">
        <w:rPr>
          <w:b/>
        </w:rPr>
        <w:t>s</w:t>
      </w:r>
    </w:p>
    <w:p w14:paraId="7D5373ED" w14:textId="77777777" w:rsidR="00B9550D" w:rsidRPr="00AF4042" w:rsidRDefault="00B9550D" w:rsidP="00AF4042">
      <w:pPr>
        <w:spacing w:after="0" w:line="360" w:lineRule="auto"/>
        <w:contextualSpacing/>
        <w:jc w:val="both"/>
        <w:rPr>
          <w:rFonts w:cs="Times New Roman"/>
          <w:b/>
          <w:szCs w:val="24"/>
        </w:rPr>
      </w:pPr>
    </w:p>
    <w:p w14:paraId="05934FCD" w14:textId="77777777" w:rsidR="00243077" w:rsidRPr="00AF4042" w:rsidRDefault="00243077" w:rsidP="00D25A6F">
      <w:pPr>
        <w:numPr>
          <w:ilvl w:val="0"/>
          <w:numId w:val="33"/>
        </w:numPr>
        <w:spacing w:after="0" w:line="360" w:lineRule="auto"/>
        <w:jc w:val="both"/>
        <w:rPr>
          <w:rFonts w:eastAsia="Times New Roman" w:cs="Times New Roman"/>
          <w:szCs w:val="24"/>
          <w:lang w:val="en-US"/>
        </w:rPr>
      </w:pPr>
      <w:r w:rsidRPr="00AF4042">
        <w:rPr>
          <w:rFonts w:eastAsia="Times New Roman" w:cs="Times New Roman"/>
          <w:szCs w:val="24"/>
          <w:lang w:val="en-US"/>
        </w:rPr>
        <w:t xml:space="preserve">All </w:t>
      </w:r>
      <w:r w:rsidR="00386BB7" w:rsidRPr="00AF4042">
        <w:rPr>
          <w:rFonts w:eastAsia="Times New Roman" w:cs="Times New Roman"/>
          <w:szCs w:val="24"/>
          <w:lang w:val="en-US"/>
        </w:rPr>
        <w:t xml:space="preserve">staff members </w:t>
      </w:r>
      <w:r w:rsidRPr="00AF4042">
        <w:rPr>
          <w:rFonts w:eastAsia="Times New Roman" w:cs="Times New Roman"/>
          <w:szCs w:val="24"/>
          <w:lang w:val="en-US"/>
        </w:rPr>
        <w:t xml:space="preserve">have a responsibility regarding their own health and wellbeing at work and to cooperate as far as possible with any initiatives extended by the Bank. </w:t>
      </w:r>
    </w:p>
    <w:p w14:paraId="7F6912F5" w14:textId="1E3989C4" w:rsidR="00A55A80" w:rsidRPr="00AF4042" w:rsidRDefault="00243077" w:rsidP="00D25A6F">
      <w:pPr>
        <w:numPr>
          <w:ilvl w:val="0"/>
          <w:numId w:val="33"/>
        </w:numPr>
        <w:spacing w:after="0" w:line="360" w:lineRule="auto"/>
        <w:jc w:val="both"/>
        <w:rPr>
          <w:rFonts w:eastAsia="Times New Roman" w:cs="Times New Roman"/>
          <w:szCs w:val="24"/>
          <w:lang w:val="en-US"/>
        </w:rPr>
      </w:pPr>
      <w:r w:rsidRPr="00AF4042">
        <w:rPr>
          <w:rFonts w:eastAsia="Times New Roman" w:cs="Times New Roman"/>
          <w:szCs w:val="24"/>
          <w:lang w:val="en-US"/>
        </w:rPr>
        <w:t xml:space="preserve">Managers and supervisors should respond to </w:t>
      </w:r>
      <w:r w:rsidR="003147D5">
        <w:rPr>
          <w:rFonts w:eastAsia="Times New Roman" w:cs="Times New Roman"/>
          <w:szCs w:val="24"/>
          <w:lang w:val="en-US"/>
        </w:rPr>
        <w:t>staff members</w:t>
      </w:r>
      <w:r w:rsidRPr="00AF4042">
        <w:rPr>
          <w:rFonts w:eastAsia="Times New Roman" w:cs="Times New Roman"/>
          <w:szCs w:val="24"/>
          <w:lang w:val="en-US"/>
        </w:rPr>
        <w:t xml:space="preserve"> in a supportive manner, in an atmosphere of trust and confidentiality.</w:t>
      </w:r>
    </w:p>
    <w:p w14:paraId="7D0936A3" w14:textId="25F9AE0A" w:rsidR="00243077" w:rsidRPr="00AF4042" w:rsidRDefault="003147D5" w:rsidP="00D25A6F">
      <w:pPr>
        <w:numPr>
          <w:ilvl w:val="0"/>
          <w:numId w:val="33"/>
        </w:numPr>
        <w:spacing w:after="0" w:line="360" w:lineRule="auto"/>
        <w:jc w:val="both"/>
        <w:rPr>
          <w:rFonts w:eastAsia="Times New Roman" w:cs="Times New Roman"/>
          <w:szCs w:val="24"/>
          <w:lang w:val="en-US"/>
        </w:rPr>
      </w:pPr>
      <w:r>
        <w:rPr>
          <w:rFonts w:eastAsia="Times New Roman" w:cs="Times New Roman"/>
          <w:szCs w:val="24"/>
          <w:lang w:val="en-US"/>
        </w:rPr>
        <w:t>Staff members</w:t>
      </w:r>
      <w:r w:rsidR="0038138C" w:rsidRPr="00AF4042">
        <w:rPr>
          <w:rFonts w:eastAsia="Times New Roman" w:cs="Times New Roman"/>
          <w:szCs w:val="24"/>
          <w:lang w:val="en-US"/>
        </w:rPr>
        <w:t xml:space="preserve">’ files </w:t>
      </w:r>
      <w:r w:rsidR="00243077" w:rsidRPr="00AF4042">
        <w:rPr>
          <w:rFonts w:eastAsia="Times New Roman" w:cs="Times New Roman"/>
          <w:szCs w:val="24"/>
          <w:lang w:val="en-US"/>
        </w:rPr>
        <w:t xml:space="preserve">shall be treated in a fair, sensitive and confidential manner </w:t>
      </w:r>
      <w:r w:rsidR="0038138C" w:rsidRPr="00AF4042">
        <w:rPr>
          <w:rFonts w:eastAsia="Times New Roman" w:cs="Times New Roman"/>
          <w:szCs w:val="24"/>
          <w:lang w:val="en-US"/>
        </w:rPr>
        <w:t>always</w:t>
      </w:r>
      <w:r w:rsidR="00243077" w:rsidRPr="00AF4042">
        <w:rPr>
          <w:rFonts w:eastAsia="Times New Roman" w:cs="Times New Roman"/>
          <w:szCs w:val="24"/>
          <w:lang w:val="en-US"/>
        </w:rPr>
        <w:t xml:space="preserve">. </w:t>
      </w:r>
    </w:p>
    <w:p w14:paraId="6582124F" w14:textId="77777777" w:rsidR="006A772B" w:rsidRPr="00AF4042" w:rsidRDefault="006A772B" w:rsidP="00AF4042">
      <w:pPr>
        <w:spacing w:after="0" w:line="360" w:lineRule="auto"/>
        <w:contextualSpacing/>
        <w:jc w:val="both"/>
        <w:rPr>
          <w:rFonts w:cs="Times New Roman"/>
          <w:b/>
          <w:szCs w:val="24"/>
        </w:rPr>
      </w:pPr>
    </w:p>
    <w:p w14:paraId="4A054DB8" w14:textId="3741D443" w:rsidR="00243077" w:rsidRPr="00C417BF" w:rsidRDefault="00243077" w:rsidP="00D25A6F">
      <w:pPr>
        <w:pStyle w:val="ListParagraph"/>
        <w:numPr>
          <w:ilvl w:val="0"/>
          <w:numId w:val="128"/>
        </w:numPr>
        <w:rPr>
          <w:b/>
          <w:lang w:eastAsia="en-ZW"/>
        </w:rPr>
      </w:pPr>
      <w:bookmarkStart w:id="1516" w:name="_Toc113607616"/>
      <w:bookmarkStart w:id="1517" w:name="_Toc509844611"/>
      <w:r w:rsidRPr="00C417BF">
        <w:rPr>
          <w:b/>
          <w:lang w:eastAsia="en-ZW"/>
        </w:rPr>
        <w:t>Bank Commitments</w:t>
      </w:r>
      <w:bookmarkEnd w:id="1516"/>
    </w:p>
    <w:p w14:paraId="488370B2" w14:textId="77777777" w:rsidR="00B9550D" w:rsidRPr="00AF4042" w:rsidRDefault="00B9550D" w:rsidP="00AF4042">
      <w:pPr>
        <w:shd w:val="clear" w:color="auto" w:fill="FFFFFF"/>
        <w:spacing w:after="0" w:line="360" w:lineRule="auto"/>
        <w:rPr>
          <w:rFonts w:eastAsia="Times New Roman" w:cs="Times New Roman"/>
          <w:szCs w:val="24"/>
          <w:lang w:eastAsia="en-ZW"/>
        </w:rPr>
      </w:pPr>
    </w:p>
    <w:p w14:paraId="7587493B" w14:textId="77777777" w:rsidR="00243077" w:rsidRPr="00AF4042" w:rsidRDefault="00243077" w:rsidP="00AF4042">
      <w:pPr>
        <w:shd w:val="clear" w:color="auto" w:fill="FFFFFF"/>
        <w:spacing w:after="0" w:line="360" w:lineRule="auto"/>
        <w:rPr>
          <w:rFonts w:eastAsia="Times New Roman" w:cs="Times New Roman"/>
          <w:szCs w:val="24"/>
          <w:lang w:eastAsia="en-ZW"/>
        </w:rPr>
      </w:pPr>
      <w:r w:rsidRPr="00AF4042">
        <w:rPr>
          <w:rFonts w:eastAsia="Times New Roman" w:cs="Times New Roman"/>
          <w:szCs w:val="24"/>
          <w:lang w:eastAsia="en-ZW"/>
        </w:rPr>
        <w:t>The Bank is committed to the following: </w:t>
      </w:r>
    </w:p>
    <w:p w14:paraId="62116434" w14:textId="043C9DFC"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Promoting and supporting the physical and psychological health, safety and well-being of its </w:t>
      </w:r>
      <w:r w:rsidR="003147D5">
        <w:rPr>
          <w:rFonts w:eastAsia="Times New Roman" w:cs="Times New Roman"/>
          <w:szCs w:val="24"/>
          <w:lang w:eastAsia="en-ZW"/>
        </w:rPr>
        <w:t>staff members</w:t>
      </w:r>
      <w:r w:rsidRPr="00AF4042">
        <w:rPr>
          <w:rFonts w:eastAsia="Times New Roman" w:cs="Times New Roman"/>
          <w:szCs w:val="24"/>
          <w:lang w:eastAsia="en-ZW"/>
        </w:rPr>
        <w:t xml:space="preserve"> by developing and providing programs, tools and resources intended to foster a healthy work environment. Programs and tools, such as Wellness Matters, will continuously evolve while focusing on: lifestyle, work environment, work–life balance and management practices. </w:t>
      </w:r>
    </w:p>
    <w:p w14:paraId="503DFDD3" w14:textId="40CAA156"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Facilitating and encouraging </w:t>
      </w:r>
      <w:r w:rsidR="003147D5">
        <w:rPr>
          <w:rFonts w:eastAsia="Times New Roman" w:cs="Times New Roman"/>
          <w:szCs w:val="24"/>
          <w:lang w:eastAsia="en-ZW"/>
        </w:rPr>
        <w:t>staff member</w:t>
      </w:r>
      <w:r w:rsidRPr="00AF4042">
        <w:rPr>
          <w:rFonts w:eastAsia="Times New Roman" w:cs="Times New Roman"/>
          <w:szCs w:val="24"/>
          <w:lang w:eastAsia="en-ZW"/>
        </w:rPr>
        <w:t xml:space="preserve"> participation in healthy workplace initiatives. </w:t>
      </w:r>
    </w:p>
    <w:p w14:paraId="753F66CF" w14:textId="77777777"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Building and maintaining a workplace environment and culture that encourages respect and reduces social stigma around chronic diseases.</w:t>
      </w:r>
    </w:p>
    <w:p w14:paraId="1C580744" w14:textId="305F39EC"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Fostering a collaborative atmosphere between supervisors and </w:t>
      </w:r>
      <w:r w:rsidR="003147D5">
        <w:rPr>
          <w:rFonts w:eastAsia="Times New Roman" w:cs="Times New Roman"/>
          <w:szCs w:val="24"/>
          <w:lang w:eastAsia="en-ZW"/>
        </w:rPr>
        <w:t>staff members</w:t>
      </w:r>
      <w:r w:rsidRPr="00AF4042">
        <w:rPr>
          <w:rFonts w:eastAsia="Times New Roman" w:cs="Times New Roman"/>
          <w:szCs w:val="24"/>
          <w:lang w:eastAsia="en-ZW"/>
        </w:rPr>
        <w:t xml:space="preserve"> regarding how tasks and objectives are accomplished.</w:t>
      </w:r>
    </w:p>
    <w:p w14:paraId="781B7D1D" w14:textId="5CDD2441"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Increasing </w:t>
      </w:r>
      <w:r w:rsidR="003147D5">
        <w:rPr>
          <w:rFonts w:eastAsia="Times New Roman" w:cs="Times New Roman"/>
          <w:szCs w:val="24"/>
          <w:lang w:eastAsia="en-ZW"/>
        </w:rPr>
        <w:t>staff member</w:t>
      </w:r>
      <w:r w:rsidRPr="00AF4042">
        <w:rPr>
          <w:rFonts w:eastAsia="Times New Roman" w:cs="Times New Roman"/>
          <w:szCs w:val="24"/>
          <w:lang w:eastAsia="en-ZW"/>
        </w:rPr>
        <w:t xml:space="preserve"> knowledge and awareness of physical and psychological health and well-being issues and behaviours.</w:t>
      </w:r>
    </w:p>
    <w:p w14:paraId="519BB154" w14:textId="70FA6878"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lastRenderedPageBreak/>
        <w:t xml:space="preserve">Encouraging the participation of all </w:t>
      </w:r>
      <w:r w:rsidR="003147D5">
        <w:rPr>
          <w:rFonts w:eastAsia="Times New Roman" w:cs="Times New Roman"/>
          <w:szCs w:val="24"/>
          <w:lang w:eastAsia="en-ZW"/>
        </w:rPr>
        <w:t>staff members</w:t>
      </w:r>
      <w:r w:rsidRPr="00AF4042">
        <w:rPr>
          <w:rFonts w:eastAsia="Times New Roman" w:cs="Times New Roman"/>
          <w:szCs w:val="24"/>
          <w:lang w:eastAsia="en-ZW"/>
        </w:rPr>
        <w:t xml:space="preserve"> and all levels of management to support a positive work environment.</w:t>
      </w:r>
    </w:p>
    <w:p w14:paraId="5CEEBDA7" w14:textId="77777777"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Improving the nutritional offering in locations (cafeterias, bistros, vending machines) and encouraging healthier catering services for on-site meetings or events.</w:t>
      </w:r>
    </w:p>
    <w:p w14:paraId="4DEE9D36" w14:textId="3AA7B422"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 xml:space="preserve">Promoting emotional intelligence, self-esteem, optimism, sense of cohesion and resilience of </w:t>
      </w:r>
      <w:r w:rsidR="003147D5">
        <w:rPr>
          <w:rFonts w:eastAsia="Times New Roman" w:cs="Times New Roman"/>
          <w:szCs w:val="24"/>
          <w:lang w:eastAsia="en-ZW"/>
        </w:rPr>
        <w:t>staff members</w:t>
      </w:r>
      <w:r w:rsidRPr="00AF4042">
        <w:rPr>
          <w:rFonts w:eastAsia="Times New Roman" w:cs="Times New Roman"/>
          <w:szCs w:val="24"/>
          <w:lang w:eastAsia="en-ZW"/>
        </w:rPr>
        <w:t>.</w:t>
      </w:r>
    </w:p>
    <w:p w14:paraId="56120FE2" w14:textId="41B12305" w:rsidR="00243077" w:rsidRPr="00AF4042" w:rsidRDefault="00243077" w:rsidP="00D25A6F">
      <w:pPr>
        <w:numPr>
          <w:ilvl w:val="0"/>
          <w:numId w:val="25"/>
        </w:numPr>
        <w:shd w:val="clear" w:color="auto" w:fill="FFFFFF"/>
        <w:spacing w:after="0" w:line="360" w:lineRule="auto"/>
        <w:ind w:left="357" w:hanging="357"/>
        <w:jc w:val="both"/>
        <w:rPr>
          <w:rFonts w:eastAsia="Times New Roman" w:cs="Times New Roman"/>
          <w:szCs w:val="24"/>
          <w:lang w:eastAsia="en-ZW"/>
        </w:rPr>
      </w:pPr>
      <w:r w:rsidRPr="00AF4042">
        <w:rPr>
          <w:rFonts w:eastAsia="Times New Roman" w:cs="Times New Roman"/>
          <w:szCs w:val="24"/>
          <w:lang w:eastAsia="en-ZW"/>
        </w:rPr>
        <w:t>Promoting the ability</w:t>
      </w:r>
      <w:r w:rsidR="00A7445D" w:rsidRPr="00AF4042">
        <w:rPr>
          <w:rFonts w:eastAsia="Times New Roman" w:cs="Times New Roman"/>
          <w:szCs w:val="24"/>
          <w:lang w:eastAsia="en-ZW"/>
        </w:rPr>
        <w:t xml:space="preserve"> </w:t>
      </w:r>
      <w:r w:rsidR="002C4395" w:rsidRPr="00AF4042">
        <w:rPr>
          <w:rFonts w:eastAsia="Times New Roman" w:cs="Times New Roman"/>
          <w:szCs w:val="24"/>
          <w:lang w:eastAsia="en-ZW"/>
        </w:rPr>
        <w:t>of and</w:t>
      </w:r>
      <w:r w:rsidR="00A7445D" w:rsidRPr="00AF4042">
        <w:rPr>
          <w:rFonts w:eastAsia="Times New Roman" w:cs="Times New Roman"/>
          <w:szCs w:val="24"/>
          <w:lang w:eastAsia="en-ZW"/>
        </w:rPr>
        <w:t xml:space="preserve"> creating an enabling environment for</w:t>
      </w:r>
      <w:r w:rsidRPr="00AF4042">
        <w:rPr>
          <w:rFonts w:eastAsia="Times New Roman" w:cs="Times New Roman"/>
          <w:szCs w:val="24"/>
          <w:lang w:eastAsia="en-ZW"/>
        </w:rPr>
        <w:t xml:space="preserve"> </w:t>
      </w:r>
      <w:r w:rsidR="003147D5">
        <w:rPr>
          <w:rFonts w:eastAsia="Times New Roman" w:cs="Times New Roman"/>
          <w:szCs w:val="24"/>
          <w:lang w:eastAsia="en-ZW"/>
        </w:rPr>
        <w:t>staff members</w:t>
      </w:r>
      <w:r w:rsidRPr="00AF4042">
        <w:rPr>
          <w:rFonts w:eastAsia="Times New Roman" w:cs="Times New Roman"/>
          <w:szCs w:val="24"/>
          <w:lang w:eastAsia="en-ZW"/>
        </w:rPr>
        <w:t xml:space="preserve"> to interact successfully </w:t>
      </w:r>
      <w:r w:rsidR="00A7445D" w:rsidRPr="00AF4042">
        <w:rPr>
          <w:rFonts w:eastAsia="Times New Roman" w:cs="Times New Roman"/>
          <w:szCs w:val="24"/>
          <w:lang w:eastAsia="en-ZW"/>
        </w:rPr>
        <w:t xml:space="preserve">with stakeholders </w:t>
      </w:r>
      <w:r w:rsidRPr="00AF4042">
        <w:rPr>
          <w:rFonts w:eastAsia="Times New Roman" w:cs="Times New Roman"/>
          <w:szCs w:val="24"/>
          <w:lang w:eastAsia="en-ZW"/>
        </w:rPr>
        <w:t>and to live up to the expectations and demands of personal roles, by learning good communication and financial skills, creating support networks with colleagues, friends and family, and showing respect for others and self.</w:t>
      </w:r>
      <w:bookmarkEnd w:id="1517"/>
    </w:p>
    <w:p w14:paraId="0DF84731" w14:textId="77777777" w:rsidR="00243077" w:rsidRPr="00AF4042" w:rsidRDefault="00243077" w:rsidP="00AF4042">
      <w:pPr>
        <w:spacing w:after="0" w:line="360" w:lineRule="auto"/>
        <w:jc w:val="both"/>
        <w:rPr>
          <w:rFonts w:eastAsia="Times New Roman" w:cs="Times New Roman"/>
          <w:szCs w:val="24"/>
          <w:lang w:eastAsia="en-ZW"/>
        </w:rPr>
      </w:pPr>
    </w:p>
    <w:p w14:paraId="29E321E1" w14:textId="5EE338B5" w:rsidR="00F006C7" w:rsidRPr="00254D8F" w:rsidRDefault="00F006C7" w:rsidP="00D25A6F">
      <w:pPr>
        <w:pStyle w:val="Heading2"/>
        <w:numPr>
          <w:ilvl w:val="1"/>
          <w:numId w:val="44"/>
        </w:numPr>
      </w:pPr>
      <w:bookmarkStart w:id="1518" w:name="_Toc113607617"/>
      <w:bookmarkStart w:id="1519" w:name="_Toc114059028"/>
      <w:bookmarkStart w:id="1520" w:name="_Toc510096257"/>
      <w:r w:rsidRPr="00AF4042">
        <w:t xml:space="preserve">Workplace </w:t>
      </w:r>
      <w:r w:rsidRPr="00254D8F">
        <w:t>Sports</w:t>
      </w:r>
      <w:r w:rsidR="00FE4022" w:rsidRPr="00AF4042">
        <w:t xml:space="preserve"> and Recreation</w:t>
      </w:r>
      <w:bookmarkEnd w:id="1518"/>
      <w:bookmarkEnd w:id="1519"/>
    </w:p>
    <w:p w14:paraId="099776C1" w14:textId="369D7F41" w:rsidR="00F006C7" w:rsidRPr="00AF4042" w:rsidRDefault="00F006C7"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The Bank seeks to invest in workplace sport</w:t>
      </w:r>
      <w:r w:rsidR="00D2534D" w:rsidRPr="00AF4042">
        <w:rPr>
          <w:rFonts w:eastAsia="Times New Roman" w:cs="Times New Roman"/>
          <w:szCs w:val="24"/>
          <w:lang w:eastAsia="en-ZW"/>
        </w:rPr>
        <w:t>s and</w:t>
      </w:r>
      <w:r w:rsidRPr="00AF4042">
        <w:rPr>
          <w:rFonts w:eastAsia="Times New Roman" w:cs="Times New Roman"/>
          <w:szCs w:val="24"/>
          <w:lang w:eastAsia="en-ZW"/>
        </w:rPr>
        <w:t xml:space="preserve"> </w:t>
      </w:r>
      <w:r w:rsidR="00386BB7" w:rsidRPr="00AF4042">
        <w:rPr>
          <w:rFonts w:eastAsia="Times New Roman" w:cs="Times New Roman"/>
          <w:szCs w:val="24"/>
          <w:lang w:eastAsia="en-ZW"/>
        </w:rPr>
        <w:t>facilit</w:t>
      </w:r>
      <w:r w:rsidR="00D2534D" w:rsidRPr="00AF4042">
        <w:rPr>
          <w:rFonts w:eastAsia="Times New Roman" w:cs="Times New Roman"/>
          <w:szCs w:val="24"/>
          <w:lang w:eastAsia="en-ZW"/>
        </w:rPr>
        <w:t>ies</w:t>
      </w:r>
      <w:r w:rsidR="00386BB7" w:rsidRPr="00AF4042">
        <w:rPr>
          <w:rFonts w:eastAsia="Times New Roman" w:cs="Times New Roman"/>
          <w:szCs w:val="24"/>
          <w:lang w:eastAsia="en-ZW"/>
        </w:rPr>
        <w:t xml:space="preserve"> </w:t>
      </w:r>
      <w:r w:rsidRPr="00AF4042">
        <w:rPr>
          <w:rFonts w:eastAsia="Times New Roman" w:cs="Times New Roman"/>
          <w:szCs w:val="24"/>
          <w:lang w:eastAsia="en-ZW"/>
        </w:rPr>
        <w:t xml:space="preserve">as a useful </w:t>
      </w:r>
      <w:r w:rsidR="00FE4022" w:rsidRPr="00AF4042">
        <w:rPr>
          <w:rFonts w:eastAsia="Times New Roman" w:cs="Times New Roman"/>
          <w:szCs w:val="24"/>
          <w:lang w:eastAsia="en-ZW"/>
        </w:rPr>
        <w:t>asset</w:t>
      </w:r>
      <w:r w:rsidRPr="00AF4042">
        <w:rPr>
          <w:rFonts w:eastAsia="Times New Roman" w:cs="Times New Roman"/>
          <w:szCs w:val="24"/>
          <w:lang w:eastAsia="en-ZW"/>
        </w:rPr>
        <w:t xml:space="preserve"> in health, vitality and productivity of </w:t>
      </w:r>
      <w:r w:rsidR="003147D5">
        <w:rPr>
          <w:rFonts w:eastAsia="Times New Roman" w:cs="Times New Roman"/>
          <w:szCs w:val="24"/>
          <w:lang w:eastAsia="en-ZW"/>
        </w:rPr>
        <w:t>staff members</w:t>
      </w:r>
      <w:r w:rsidRPr="00AF4042">
        <w:rPr>
          <w:rFonts w:eastAsia="Times New Roman" w:cs="Times New Roman"/>
          <w:szCs w:val="24"/>
          <w:lang w:eastAsia="en-ZW"/>
        </w:rPr>
        <w:t xml:space="preserve">. This initiative seeks to support overall improvement in the quality of life, physical, mental and moral wellbeing of the </w:t>
      </w:r>
      <w:r w:rsidR="003147D5">
        <w:rPr>
          <w:rFonts w:eastAsia="Times New Roman" w:cs="Times New Roman"/>
          <w:szCs w:val="24"/>
          <w:lang w:eastAsia="en-ZW"/>
        </w:rPr>
        <w:t>staff members</w:t>
      </w:r>
      <w:r w:rsidRPr="00AF4042">
        <w:rPr>
          <w:rFonts w:eastAsia="Times New Roman" w:cs="Times New Roman"/>
          <w:szCs w:val="24"/>
          <w:lang w:eastAsia="en-ZW"/>
        </w:rPr>
        <w:t xml:space="preserve"> of lDBZ. The Bank will subscribe all </w:t>
      </w:r>
      <w:r w:rsidR="003147D5">
        <w:rPr>
          <w:rFonts w:eastAsia="Times New Roman" w:cs="Times New Roman"/>
          <w:szCs w:val="24"/>
          <w:lang w:eastAsia="en-ZW"/>
        </w:rPr>
        <w:t>staff members</w:t>
      </w:r>
      <w:r w:rsidRPr="00AF4042">
        <w:rPr>
          <w:rFonts w:eastAsia="Times New Roman" w:cs="Times New Roman"/>
          <w:szCs w:val="24"/>
          <w:lang w:eastAsia="en-ZW"/>
        </w:rPr>
        <w:t xml:space="preserve"> to a sporting club to facilitate enhancement of physical coordination, fitness, and self-esteem as well as provide lessons about teamwork and self-discipline.</w:t>
      </w:r>
    </w:p>
    <w:p w14:paraId="12B37E91" w14:textId="77777777" w:rsidR="00FE4022" w:rsidRPr="00AF4042" w:rsidRDefault="00FE4022" w:rsidP="00AF4042">
      <w:pPr>
        <w:shd w:val="clear" w:color="auto" w:fill="FFFFFF"/>
        <w:spacing w:after="0" w:line="360" w:lineRule="auto"/>
        <w:jc w:val="both"/>
        <w:rPr>
          <w:rFonts w:eastAsia="Times New Roman" w:cs="Times New Roman"/>
          <w:szCs w:val="24"/>
          <w:lang w:eastAsia="en-ZW"/>
        </w:rPr>
      </w:pPr>
    </w:p>
    <w:p w14:paraId="0B0B39DA" w14:textId="335A2625" w:rsidR="00F006C7" w:rsidRPr="00AF4042" w:rsidRDefault="00F006C7"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w:t>
      </w:r>
      <w:r w:rsidR="00190800" w:rsidRPr="00AF4042">
        <w:rPr>
          <w:rFonts w:eastAsia="Times New Roman" w:cs="Times New Roman"/>
          <w:szCs w:val="24"/>
          <w:lang w:eastAsia="en-ZW"/>
        </w:rPr>
        <w:t>Bank will ensure that safety clothing is provided for different games and ensure that injuries are prevented by following sports rules.</w:t>
      </w:r>
      <w:r w:rsidR="00FE4022" w:rsidRPr="00AF4042">
        <w:rPr>
          <w:rFonts w:eastAsia="Times New Roman" w:cs="Times New Roman"/>
          <w:szCs w:val="24"/>
          <w:lang w:eastAsia="en-ZW"/>
        </w:rPr>
        <w:t xml:space="preserve"> In the case of an injury sustained during sports and recreation, the forms should </w:t>
      </w:r>
      <w:r w:rsidR="004065BE" w:rsidRPr="00AF4042">
        <w:rPr>
          <w:rFonts w:eastAsia="Times New Roman" w:cs="Times New Roman"/>
          <w:szCs w:val="24"/>
          <w:lang w:eastAsia="en-ZW"/>
        </w:rPr>
        <w:t xml:space="preserve">be </w:t>
      </w:r>
      <w:r w:rsidR="00FE4022" w:rsidRPr="00AF4042">
        <w:rPr>
          <w:rFonts w:eastAsia="Times New Roman" w:cs="Times New Roman"/>
          <w:szCs w:val="24"/>
          <w:lang w:eastAsia="en-ZW"/>
        </w:rPr>
        <w:t xml:space="preserve">sent to </w:t>
      </w:r>
      <w:r w:rsidR="00BF3307" w:rsidRPr="00AF4042">
        <w:rPr>
          <w:rFonts w:eastAsia="Times New Roman" w:cs="Times New Roman"/>
          <w:szCs w:val="24"/>
          <w:lang w:eastAsia="en-ZW"/>
        </w:rPr>
        <w:t>CSHD</w:t>
      </w:r>
      <w:r w:rsidR="00FE4022" w:rsidRPr="00AF4042">
        <w:rPr>
          <w:rFonts w:eastAsia="Times New Roman" w:cs="Times New Roman"/>
          <w:szCs w:val="24"/>
          <w:lang w:eastAsia="en-ZW"/>
        </w:rPr>
        <w:t xml:space="preserve"> for consideration and compensation. </w:t>
      </w:r>
      <w:r w:rsidR="003147D5">
        <w:rPr>
          <w:rFonts w:eastAsia="Times New Roman" w:cs="Times New Roman"/>
          <w:szCs w:val="24"/>
          <w:lang w:eastAsia="en-ZW"/>
        </w:rPr>
        <w:t>Staff members</w:t>
      </w:r>
      <w:r w:rsidR="00FE4022" w:rsidRPr="00AF4042">
        <w:rPr>
          <w:rFonts w:eastAsia="Times New Roman" w:cs="Times New Roman"/>
          <w:szCs w:val="24"/>
          <w:lang w:eastAsia="en-ZW"/>
        </w:rPr>
        <w:t xml:space="preserve"> must note that the Bank has no jurisdiction over injuries, hence, they must abide on the decision of the Human Resources.  Participation in sports or any recreational activities shall be </w:t>
      </w:r>
      <w:r w:rsidR="004065BE" w:rsidRPr="00AF4042">
        <w:rPr>
          <w:rFonts w:eastAsia="Times New Roman" w:cs="Times New Roman"/>
          <w:szCs w:val="24"/>
          <w:lang w:eastAsia="en-ZW"/>
        </w:rPr>
        <w:t>voluntary,</w:t>
      </w:r>
      <w:r w:rsidR="00FE4022" w:rsidRPr="00AF4042">
        <w:rPr>
          <w:rFonts w:eastAsia="Times New Roman" w:cs="Times New Roman"/>
          <w:szCs w:val="24"/>
          <w:lang w:eastAsia="en-ZW"/>
        </w:rPr>
        <w:t xml:space="preserve"> and the Bank will not be liable for any damages arising from the sports </w:t>
      </w:r>
      <w:r w:rsidR="004065BE" w:rsidRPr="00AF4042">
        <w:rPr>
          <w:rFonts w:eastAsia="Times New Roman" w:cs="Times New Roman"/>
          <w:szCs w:val="24"/>
          <w:lang w:eastAsia="en-ZW"/>
        </w:rPr>
        <w:t>e.g. damages arising from travelling</w:t>
      </w:r>
      <w:r w:rsidR="00FE4022" w:rsidRPr="00AF4042">
        <w:rPr>
          <w:rFonts w:eastAsia="Times New Roman" w:cs="Times New Roman"/>
          <w:szCs w:val="24"/>
          <w:lang w:eastAsia="en-ZW"/>
        </w:rPr>
        <w:t xml:space="preserve"> or accommodation.</w:t>
      </w:r>
    </w:p>
    <w:p w14:paraId="6A79717C" w14:textId="08DDC41D"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3EB94C4A" w14:textId="4E72FFE7" w:rsidR="00EC66CC" w:rsidRPr="00AF4042" w:rsidRDefault="00254D8F" w:rsidP="00D25A6F">
      <w:pPr>
        <w:pStyle w:val="Heading2"/>
        <w:numPr>
          <w:ilvl w:val="1"/>
          <w:numId w:val="44"/>
        </w:numPr>
        <w:rPr>
          <w:rFonts w:eastAsia="Times New Roman"/>
          <w:lang w:eastAsia="en-ZW"/>
        </w:rPr>
      </w:pPr>
      <w:bookmarkStart w:id="1521" w:name="_Toc114059029"/>
      <w:r>
        <w:rPr>
          <w:rFonts w:eastAsia="Times New Roman"/>
          <w:lang w:eastAsia="en-ZW"/>
        </w:rPr>
        <w:t>Occupational Health a</w:t>
      </w:r>
      <w:r w:rsidRPr="00AF4042">
        <w:rPr>
          <w:rFonts w:eastAsia="Times New Roman"/>
          <w:lang w:eastAsia="en-ZW"/>
        </w:rPr>
        <w:t>nd Safety</w:t>
      </w:r>
      <w:bookmarkEnd w:id="1521"/>
      <w:r w:rsidRPr="00AF4042">
        <w:rPr>
          <w:rFonts w:eastAsia="Times New Roman"/>
          <w:lang w:eastAsia="en-ZW"/>
        </w:rPr>
        <w:t xml:space="preserve"> </w:t>
      </w:r>
    </w:p>
    <w:p w14:paraId="00F7B0AF"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05EFE821" w14:textId="3DB880AE"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purpose of this policy is to ensure the safety and health of all IDBZ </w:t>
      </w:r>
      <w:r w:rsidR="003147D5">
        <w:rPr>
          <w:rFonts w:eastAsia="Times New Roman" w:cs="Times New Roman"/>
          <w:szCs w:val="24"/>
          <w:lang w:eastAsia="en-ZW"/>
        </w:rPr>
        <w:t>staff members</w:t>
      </w:r>
      <w:r w:rsidRPr="00AF4042">
        <w:rPr>
          <w:rFonts w:eastAsia="Times New Roman" w:cs="Times New Roman"/>
          <w:szCs w:val="24"/>
          <w:lang w:eastAsia="en-ZW"/>
        </w:rPr>
        <w:t xml:space="preserve"> and its clients by enforcing compliance, providing training and education, and establishing partnerships with workers as per the Occupational Health and Safety </w:t>
      </w:r>
      <w:r w:rsidRPr="00B352CC">
        <w:rPr>
          <w:rFonts w:eastAsia="Times New Roman" w:cs="Times New Roman"/>
          <w:szCs w:val="24"/>
          <w:highlight w:val="yellow"/>
          <w:lang w:eastAsia="en-ZW"/>
        </w:rPr>
        <w:t xml:space="preserve">Act No. 85 of </w:t>
      </w:r>
      <w:commentRangeStart w:id="1522"/>
      <w:commentRangeStart w:id="1523"/>
      <w:commentRangeStart w:id="1524"/>
      <w:commentRangeStart w:id="1525"/>
      <w:r w:rsidRPr="00B352CC">
        <w:rPr>
          <w:rFonts w:eastAsia="Times New Roman" w:cs="Times New Roman"/>
          <w:szCs w:val="24"/>
          <w:highlight w:val="yellow"/>
          <w:lang w:eastAsia="en-ZW"/>
        </w:rPr>
        <w:t>1993</w:t>
      </w:r>
      <w:commentRangeEnd w:id="1522"/>
      <w:r w:rsidR="004D524B" w:rsidRPr="00B352CC">
        <w:rPr>
          <w:rStyle w:val="CommentReference"/>
          <w:rFonts w:cs="Times New Roman"/>
          <w:highlight w:val="yellow"/>
        </w:rPr>
        <w:commentReference w:id="1522"/>
      </w:r>
      <w:commentRangeEnd w:id="1523"/>
      <w:r w:rsidR="00FA438B" w:rsidRPr="00B352CC">
        <w:rPr>
          <w:rStyle w:val="CommentReference"/>
          <w:rFonts w:cs="Times New Roman"/>
          <w:highlight w:val="yellow"/>
        </w:rPr>
        <w:commentReference w:id="1523"/>
      </w:r>
      <w:commentRangeEnd w:id="1524"/>
      <w:r w:rsidR="00B352CC" w:rsidRPr="00B352CC">
        <w:rPr>
          <w:rStyle w:val="CommentReference"/>
          <w:highlight w:val="yellow"/>
        </w:rPr>
        <w:commentReference w:id="1524"/>
      </w:r>
      <w:commentRangeEnd w:id="1525"/>
      <w:r w:rsidR="00DC1F18">
        <w:rPr>
          <w:rStyle w:val="CommentReference"/>
        </w:rPr>
        <w:commentReference w:id="1525"/>
      </w:r>
      <w:r w:rsidRPr="00B352CC">
        <w:rPr>
          <w:rFonts w:eastAsia="Times New Roman" w:cs="Times New Roman"/>
          <w:szCs w:val="24"/>
          <w:highlight w:val="yellow"/>
          <w:lang w:eastAsia="en-ZW"/>
        </w:rPr>
        <w:t xml:space="preserve"> .</w:t>
      </w:r>
      <w:r w:rsidRPr="00AF4042">
        <w:rPr>
          <w:rFonts w:eastAsia="Times New Roman" w:cs="Times New Roman"/>
          <w:szCs w:val="24"/>
          <w:lang w:eastAsia="en-ZW"/>
        </w:rPr>
        <w:t xml:space="preserve">This </w:t>
      </w:r>
      <w:r w:rsidRPr="00AF4042">
        <w:rPr>
          <w:rFonts w:eastAsia="Times New Roman" w:cs="Times New Roman"/>
          <w:szCs w:val="24"/>
          <w:lang w:eastAsia="en-ZW"/>
        </w:rPr>
        <w:lastRenderedPageBreak/>
        <w:t>policy includes the Clean Air policy, Health and safety guidelines and the Life</w:t>
      </w:r>
      <w:r w:rsidR="00C417BF">
        <w:rPr>
          <w:rFonts w:eastAsia="Times New Roman" w:cs="Times New Roman"/>
          <w:szCs w:val="24"/>
          <w:lang w:eastAsia="en-ZW"/>
        </w:rPr>
        <w:t>-threatening conditions policy.</w:t>
      </w:r>
    </w:p>
    <w:p w14:paraId="5FA9000B" w14:textId="010B6BCA"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It is expected of every employer to comply with the health and safety provisions of the Occupational Health and Safety regulations and this benefits </w:t>
      </w:r>
      <w:r w:rsidR="003147D5">
        <w:rPr>
          <w:rFonts w:eastAsia="Times New Roman" w:cs="Times New Roman"/>
          <w:szCs w:val="24"/>
          <w:lang w:eastAsia="en-ZW"/>
        </w:rPr>
        <w:t>staff members</w:t>
      </w:r>
      <w:r w:rsidRPr="00AF4042">
        <w:rPr>
          <w:rFonts w:eastAsia="Times New Roman" w:cs="Times New Roman"/>
          <w:szCs w:val="24"/>
          <w:lang w:eastAsia="en-ZW"/>
        </w:rPr>
        <w:t xml:space="preserve"> by creating a safe working environment thereby enhancing productivity through the reduction of accidents, health hazards and lost operation time. The bank has a more holistic understanding of occupational, health and safety standards which includes mental, emotional and invisible conditions that could arise at the workplace.</w:t>
      </w:r>
    </w:p>
    <w:p w14:paraId="71739FD4"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7BC76F30" w14:textId="0A48CCBA"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IDBZ recognises the importance of providing a safe and risk-free environment for all </w:t>
      </w:r>
      <w:r w:rsidR="003147D5">
        <w:rPr>
          <w:rFonts w:eastAsia="Times New Roman" w:cs="Times New Roman"/>
          <w:szCs w:val="24"/>
          <w:lang w:eastAsia="en-ZW"/>
        </w:rPr>
        <w:t>staff members</w:t>
      </w:r>
      <w:r w:rsidRPr="00AF4042">
        <w:rPr>
          <w:rFonts w:eastAsia="Times New Roman" w:cs="Times New Roman"/>
          <w:szCs w:val="24"/>
          <w:lang w:eastAsia="en-ZW"/>
        </w:rPr>
        <w:t xml:space="preserve">, clients, investors and other stakeholders and is committed in ensuring that all its </w:t>
      </w:r>
      <w:r w:rsidR="003147D5">
        <w:rPr>
          <w:rFonts w:eastAsia="Times New Roman" w:cs="Times New Roman"/>
          <w:szCs w:val="24"/>
          <w:lang w:eastAsia="en-ZW"/>
        </w:rPr>
        <w:t>staff members</w:t>
      </w:r>
      <w:r w:rsidRPr="00AF4042">
        <w:rPr>
          <w:rFonts w:eastAsia="Times New Roman" w:cs="Times New Roman"/>
          <w:szCs w:val="24"/>
          <w:lang w:eastAsia="en-ZW"/>
        </w:rPr>
        <w:t xml:space="preserve"> are alerted; and always trained in the maintenance of safety.</w:t>
      </w:r>
    </w:p>
    <w:p w14:paraId="2D018949"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2A5F4ABC" w14:textId="7DD899D4" w:rsidR="00EC66CC" w:rsidRPr="00C417BF" w:rsidRDefault="00254D8F" w:rsidP="00D25A6F">
      <w:pPr>
        <w:pStyle w:val="ListParagraph"/>
        <w:numPr>
          <w:ilvl w:val="0"/>
          <w:numId w:val="128"/>
        </w:numPr>
        <w:shd w:val="clear" w:color="auto" w:fill="FFFFFF"/>
        <w:spacing w:after="0" w:line="360" w:lineRule="auto"/>
        <w:jc w:val="both"/>
        <w:rPr>
          <w:rFonts w:eastAsia="Times New Roman" w:cs="Times New Roman"/>
          <w:b/>
          <w:szCs w:val="24"/>
          <w:lang w:eastAsia="en-ZW"/>
        </w:rPr>
      </w:pPr>
      <w:r w:rsidRPr="00C417BF">
        <w:rPr>
          <w:rFonts w:eastAsia="Times New Roman" w:cs="Times New Roman"/>
          <w:b/>
          <w:szCs w:val="24"/>
          <w:lang w:eastAsia="en-ZW"/>
        </w:rPr>
        <w:t>Context</w:t>
      </w:r>
    </w:p>
    <w:p w14:paraId="24C2C944" w14:textId="3F7256FA"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This policy must be read in conjunction with the following Statutes and Policies</w:t>
      </w:r>
      <w:r w:rsidR="00C417BF">
        <w:rPr>
          <w:rFonts w:eastAsia="Times New Roman" w:cs="Times New Roman"/>
          <w:szCs w:val="24"/>
          <w:lang w:eastAsia="en-ZW"/>
        </w:rPr>
        <w:t>:</w:t>
      </w:r>
    </w:p>
    <w:p w14:paraId="5FB00DAB"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00093C68" w14:textId="778ECE32" w:rsidR="00EC66CC" w:rsidRPr="00C417BF" w:rsidRDefault="00EC66CC" w:rsidP="00D25A6F">
      <w:pPr>
        <w:pStyle w:val="ListParagraph"/>
        <w:numPr>
          <w:ilvl w:val="0"/>
          <w:numId w:val="132"/>
        </w:numPr>
        <w:shd w:val="clear" w:color="auto" w:fill="FFFFFF"/>
        <w:spacing w:after="0" w:line="360" w:lineRule="auto"/>
        <w:jc w:val="both"/>
        <w:rPr>
          <w:rFonts w:eastAsia="Times New Roman" w:cs="Times New Roman"/>
          <w:szCs w:val="24"/>
          <w:lang w:eastAsia="en-ZW"/>
        </w:rPr>
      </w:pPr>
      <w:r w:rsidRPr="00C417BF">
        <w:rPr>
          <w:rFonts w:eastAsia="Times New Roman" w:cs="Times New Roman"/>
          <w:szCs w:val="24"/>
          <w:lang w:eastAsia="en-ZW"/>
        </w:rPr>
        <w:t xml:space="preserve">Labour ACT (HIV/AIDS) Regulations 1998, SI 202 OF 1998 </w:t>
      </w:r>
    </w:p>
    <w:p w14:paraId="41DF4C3F" w14:textId="1EB465AF" w:rsidR="00EC66CC" w:rsidRPr="00C417BF" w:rsidRDefault="00EC66CC" w:rsidP="00D25A6F">
      <w:pPr>
        <w:pStyle w:val="ListParagraph"/>
        <w:numPr>
          <w:ilvl w:val="0"/>
          <w:numId w:val="132"/>
        </w:numPr>
        <w:shd w:val="clear" w:color="auto" w:fill="FFFFFF"/>
        <w:spacing w:after="0" w:line="360" w:lineRule="auto"/>
        <w:jc w:val="both"/>
        <w:rPr>
          <w:rFonts w:eastAsia="Times New Roman" w:cs="Times New Roman"/>
          <w:szCs w:val="24"/>
          <w:lang w:eastAsia="en-ZW"/>
        </w:rPr>
      </w:pPr>
      <w:r w:rsidRPr="00C417BF">
        <w:rPr>
          <w:rFonts w:eastAsia="Times New Roman" w:cs="Times New Roman"/>
          <w:szCs w:val="24"/>
          <w:lang w:eastAsia="en-ZW"/>
        </w:rPr>
        <w:t xml:space="preserve">Public Health (Control of Tobacco) Regulations 2002 SI 264 of 2002 </w:t>
      </w:r>
    </w:p>
    <w:p w14:paraId="17B2CAD7" w14:textId="24AD4B3A" w:rsidR="00EC66CC" w:rsidRPr="00C417BF" w:rsidRDefault="00EC66CC" w:rsidP="00D25A6F">
      <w:pPr>
        <w:pStyle w:val="ListParagraph"/>
        <w:numPr>
          <w:ilvl w:val="0"/>
          <w:numId w:val="132"/>
        </w:numPr>
        <w:shd w:val="clear" w:color="auto" w:fill="FFFFFF"/>
        <w:spacing w:after="0" w:line="360" w:lineRule="auto"/>
        <w:jc w:val="both"/>
        <w:rPr>
          <w:rFonts w:eastAsia="Times New Roman" w:cs="Times New Roman"/>
          <w:szCs w:val="24"/>
          <w:lang w:eastAsia="en-ZW"/>
        </w:rPr>
      </w:pPr>
      <w:r w:rsidRPr="00C417BF">
        <w:rPr>
          <w:rFonts w:eastAsia="Times New Roman" w:cs="Times New Roman"/>
          <w:szCs w:val="24"/>
          <w:lang w:eastAsia="en-ZW"/>
        </w:rPr>
        <w:t>NSSA (Accident Prevention and Workers Compensation) Scheme No</w:t>
      </w:r>
      <w:r w:rsidR="00C417BF" w:rsidRPr="00C417BF">
        <w:rPr>
          <w:rFonts w:eastAsia="Times New Roman" w:cs="Times New Roman"/>
          <w:szCs w:val="24"/>
          <w:lang w:eastAsia="en-ZW"/>
        </w:rPr>
        <w:t xml:space="preserve">tice, 1990, SI 68 of 1990 </w:t>
      </w:r>
      <w:r w:rsidRPr="00C417BF">
        <w:rPr>
          <w:rFonts w:eastAsia="Times New Roman" w:cs="Times New Roman"/>
          <w:szCs w:val="24"/>
          <w:lang w:eastAsia="en-ZW"/>
        </w:rPr>
        <w:t xml:space="preserve">HIV and AIDS Policy </w:t>
      </w:r>
    </w:p>
    <w:p w14:paraId="69C5125C" w14:textId="77777777" w:rsidR="00C417BF" w:rsidRPr="00C417BF" w:rsidRDefault="00EC66CC" w:rsidP="00D25A6F">
      <w:pPr>
        <w:pStyle w:val="ListParagraph"/>
        <w:numPr>
          <w:ilvl w:val="0"/>
          <w:numId w:val="132"/>
        </w:numPr>
        <w:shd w:val="clear" w:color="auto" w:fill="FFFFFF"/>
        <w:spacing w:after="0" w:line="360" w:lineRule="auto"/>
        <w:jc w:val="both"/>
        <w:rPr>
          <w:rFonts w:eastAsia="Times New Roman" w:cs="Times New Roman"/>
          <w:szCs w:val="24"/>
          <w:lang w:eastAsia="en-ZW"/>
        </w:rPr>
      </w:pPr>
      <w:r w:rsidRPr="00C417BF">
        <w:rPr>
          <w:rFonts w:eastAsia="Times New Roman" w:cs="Times New Roman"/>
          <w:szCs w:val="24"/>
          <w:lang w:eastAsia="en-ZW"/>
        </w:rPr>
        <w:t>ISO 9001 2</w:t>
      </w:r>
      <w:r w:rsidR="00C417BF" w:rsidRPr="00C417BF">
        <w:rPr>
          <w:rFonts w:eastAsia="Times New Roman" w:cs="Times New Roman"/>
          <w:szCs w:val="24"/>
          <w:lang w:eastAsia="en-ZW"/>
        </w:rPr>
        <w:t>015 “Quality Management System”</w:t>
      </w:r>
    </w:p>
    <w:p w14:paraId="772C4F8A" w14:textId="495C01FD" w:rsidR="00EC66CC" w:rsidRPr="00C417BF" w:rsidRDefault="00EC66CC" w:rsidP="00D25A6F">
      <w:pPr>
        <w:pStyle w:val="ListParagraph"/>
        <w:numPr>
          <w:ilvl w:val="0"/>
          <w:numId w:val="132"/>
        </w:numPr>
        <w:shd w:val="clear" w:color="auto" w:fill="FFFFFF"/>
        <w:spacing w:after="0" w:line="360" w:lineRule="auto"/>
        <w:jc w:val="both"/>
        <w:rPr>
          <w:rFonts w:eastAsia="Times New Roman" w:cs="Times New Roman"/>
          <w:szCs w:val="24"/>
          <w:lang w:eastAsia="en-ZW"/>
        </w:rPr>
      </w:pPr>
      <w:r w:rsidRPr="00C417BF">
        <w:rPr>
          <w:rFonts w:eastAsia="Times New Roman" w:cs="Times New Roman"/>
          <w:szCs w:val="24"/>
          <w:lang w:eastAsia="en-ZW"/>
        </w:rPr>
        <w:t xml:space="preserve">ISO 14001 2015 “Environmental Management” </w:t>
      </w:r>
    </w:p>
    <w:p w14:paraId="2EECBDD5" w14:textId="410307D9" w:rsidR="00EC66CC" w:rsidRPr="00C417BF" w:rsidRDefault="00EC66CC" w:rsidP="00D25A6F">
      <w:pPr>
        <w:pStyle w:val="ListParagraph"/>
        <w:numPr>
          <w:ilvl w:val="0"/>
          <w:numId w:val="132"/>
        </w:numPr>
        <w:shd w:val="clear" w:color="auto" w:fill="FFFFFF"/>
        <w:spacing w:after="0" w:line="360" w:lineRule="auto"/>
        <w:jc w:val="both"/>
        <w:rPr>
          <w:rFonts w:eastAsia="Times New Roman" w:cs="Times New Roman"/>
          <w:szCs w:val="24"/>
          <w:lang w:eastAsia="en-ZW"/>
        </w:rPr>
      </w:pPr>
      <w:r w:rsidRPr="00C417BF">
        <w:rPr>
          <w:rFonts w:eastAsia="Times New Roman" w:cs="Times New Roman"/>
          <w:szCs w:val="24"/>
          <w:lang w:eastAsia="en-ZW"/>
        </w:rPr>
        <w:t>Systems and OHSAS 18001 2007 “Occupational Health and Safety Assessment Seri</w:t>
      </w:r>
      <w:r w:rsidR="00254D8F" w:rsidRPr="00C417BF">
        <w:rPr>
          <w:rFonts w:eastAsia="Times New Roman" w:cs="Times New Roman"/>
          <w:szCs w:val="24"/>
          <w:lang w:eastAsia="en-ZW"/>
        </w:rPr>
        <w:t>es</w:t>
      </w:r>
    </w:p>
    <w:p w14:paraId="4B3B54AB"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6E356C5D" w14:textId="77777777" w:rsidR="00254D8F" w:rsidRPr="00C417BF" w:rsidRDefault="00254D8F" w:rsidP="00D25A6F">
      <w:pPr>
        <w:pStyle w:val="ListParagraph"/>
        <w:numPr>
          <w:ilvl w:val="0"/>
          <w:numId w:val="133"/>
        </w:numPr>
        <w:shd w:val="clear" w:color="auto" w:fill="FFFFFF"/>
        <w:spacing w:after="0" w:line="360" w:lineRule="auto"/>
        <w:jc w:val="both"/>
        <w:rPr>
          <w:rFonts w:eastAsia="Times New Roman" w:cs="Times New Roman"/>
          <w:b/>
          <w:szCs w:val="24"/>
          <w:lang w:eastAsia="en-ZW"/>
        </w:rPr>
      </w:pPr>
      <w:r w:rsidRPr="00C417BF">
        <w:rPr>
          <w:rFonts w:eastAsia="Times New Roman" w:cs="Times New Roman"/>
          <w:b/>
          <w:szCs w:val="24"/>
          <w:lang w:eastAsia="en-ZW"/>
        </w:rPr>
        <w:t xml:space="preserve">Objectives </w:t>
      </w:r>
    </w:p>
    <w:p w14:paraId="03747C6B" w14:textId="77777777" w:rsidR="00254D8F" w:rsidRPr="00254D8F" w:rsidRDefault="00254D8F" w:rsidP="00D25A6F">
      <w:pPr>
        <w:pStyle w:val="ListParagraph"/>
        <w:numPr>
          <w:ilvl w:val="0"/>
          <w:numId w:val="90"/>
        </w:numPr>
        <w:shd w:val="clear" w:color="auto" w:fill="FFFFFF"/>
        <w:spacing w:after="0" w:line="360" w:lineRule="auto"/>
        <w:jc w:val="both"/>
        <w:rPr>
          <w:rFonts w:eastAsia="Times New Roman" w:cs="Times New Roman"/>
          <w:b/>
          <w:szCs w:val="24"/>
          <w:lang w:eastAsia="en-ZW"/>
        </w:rPr>
      </w:pPr>
      <w:r w:rsidRPr="00254D8F">
        <w:rPr>
          <w:rFonts w:eastAsia="Times New Roman" w:cs="Times New Roman"/>
          <w:szCs w:val="24"/>
          <w:lang w:eastAsia="en-ZW"/>
        </w:rPr>
        <w:t>To provide a safe</w:t>
      </w:r>
      <w:r w:rsidR="00EC66CC" w:rsidRPr="00254D8F">
        <w:rPr>
          <w:rFonts w:eastAsia="Times New Roman" w:cs="Times New Roman"/>
          <w:szCs w:val="24"/>
          <w:lang w:eastAsia="en-ZW"/>
        </w:rPr>
        <w:t xml:space="preserve"> and healthy working environment for all staff in a gender and inclusionary manner</w:t>
      </w:r>
    </w:p>
    <w:p w14:paraId="0CEE423C" w14:textId="77777777" w:rsidR="00254D8F" w:rsidRPr="00254D8F" w:rsidRDefault="00EC66CC" w:rsidP="00D25A6F">
      <w:pPr>
        <w:pStyle w:val="ListParagraph"/>
        <w:numPr>
          <w:ilvl w:val="0"/>
          <w:numId w:val="90"/>
        </w:numPr>
        <w:shd w:val="clear" w:color="auto" w:fill="FFFFFF"/>
        <w:spacing w:after="0" w:line="360" w:lineRule="auto"/>
        <w:jc w:val="both"/>
        <w:rPr>
          <w:rFonts w:eastAsia="Times New Roman" w:cs="Times New Roman"/>
          <w:b/>
          <w:szCs w:val="24"/>
          <w:lang w:eastAsia="en-ZW"/>
        </w:rPr>
      </w:pPr>
      <w:r w:rsidRPr="00254D8F">
        <w:rPr>
          <w:rFonts w:eastAsia="Times New Roman" w:cs="Times New Roman"/>
          <w:szCs w:val="24"/>
          <w:lang w:eastAsia="en-ZW"/>
        </w:rPr>
        <w:t xml:space="preserve">To ensure that staff members are trained on safety awareness </w:t>
      </w:r>
    </w:p>
    <w:p w14:paraId="74C54E58" w14:textId="77777777" w:rsidR="00254D8F" w:rsidRPr="00254D8F" w:rsidRDefault="00EC66CC" w:rsidP="00D25A6F">
      <w:pPr>
        <w:pStyle w:val="ListParagraph"/>
        <w:numPr>
          <w:ilvl w:val="0"/>
          <w:numId w:val="90"/>
        </w:numPr>
        <w:shd w:val="clear" w:color="auto" w:fill="FFFFFF"/>
        <w:spacing w:after="0" w:line="360" w:lineRule="auto"/>
        <w:jc w:val="both"/>
        <w:rPr>
          <w:rFonts w:eastAsia="Times New Roman" w:cs="Times New Roman"/>
          <w:b/>
          <w:szCs w:val="24"/>
          <w:lang w:eastAsia="en-ZW"/>
        </w:rPr>
      </w:pPr>
      <w:r w:rsidRPr="00254D8F">
        <w:rPr>
          <w:rFonts w:eastAsia="Times New Roman" w:cs="Times New Roman"/>
          <w:szCs w:val="24"/>
          <w:lang w:eastAsia="en-ZW"/>
        </w:rPr>
        <w:t>To ensure that the IDBZ complies with all the relevant policies and legislation relating to workers’ health and safety</w:t>
      </w:r>
    </w:p>
    <w:p w14:paraId="6382D873" w14:textId="1F96BC5F" w:rsidR="00EC66CC" w:rsidRPr="00254D8F" w:rsidRDefault="00EC66CC" w:rsidP="00D25A6F">
      <w:pPr>
        <w:pStyle w:val="ListParagraph"/>
        <w:numPr>
          <w:ilvl w:val="0"/>
          <w:numId w:val="90"/>
        </w:numPr>
        <w:shd w:val="clear" w:color="auto" w:fill="FFFFFF"/>
        <w:spacing w:after="0" w:line="360" w:lineRule="auto"/>
        <w:jc w:val="both"/>
        <w:rPr>
          <w:rFonts w:eastAsia="Times New Roman" w:cs="Times New Roman"/>
          <w:b/>
          <w:szCs w:val="24"/>
          <w:lang w:eastAsia="en-ZW"/>
        </w:rPr>
      </w:pPr>
      <w:r w:rsidRPr="00254D8F">
        <w:rPr>
          <w:rFonts w:eastAsia="Times New Roman" w:cs="Times New Roman"/>
          <w:szCs w:val="24"/>
          <w:lang w:eastAsia="en-ZW"/>
        </w:rPr>
        <w:t xml:space="preserve">To avoid penalties  associated with failure to comply with occupational safety and health regulations. </w:t>
      </w:r>
    </w:p>
    <w:p w14:paraId="2DB6AC0A"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lastRenderedPageBreak/>
        <w:t xml:space="preserve"> </w:t>
      </w:r>
    </w:p>
    <w:p w14:paraId="35A2A203" w14:textId="6C3EEE77" w:rsidR="00EC66CC" w:rsidRPr="00C417BF" w:rsidRDefault="00254D8F" w:rsidP="00D25A6F">
      <w:pPr>
        <w:pStyle w:val="ListParagraph"/>
        <w:numPr>
          <w:ilvl w:val="0"/>
          <w:numId w:val="133"/>
        </w:numPr>
        <w:shd w:val="clear" w:color="auto" w:fill="FFFFFF"/>
        <w:spacing w:after="0" w:line="360" w:lineRule="auto"/>
        <w:jc w:val="both"/>
        <w:rPr>
          <w:rFonts w:eastAsia="Times New Roman" w:cs="Times New Roman"/>
          <w:szCs w:val="24"/>
          <w:lang w:eastAsia="en-ZW"/>
        </w:rPr>
      </w:pPr>
      <w:r w:rsidRPr="00C417BF">
        <w:rPr>
          <w:rFonts w:eastAsia="Times New Roman" w:cs="Times New Roman"/>
          <w:b/>
          <w:szCs w:val="24"/>
          <w:lang w:eastAsia="en-ZW"/>
        </w:rPr>
        <w:t xml:space="preserve">Principles </w:t>
      </w:r>
    </w:p>
    <w:p w14:paraId="3B2E0E81"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23B5FB63" w14:textId="2BD2F908"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The IDBZ shall develop and maintain a culture of continuous improvement focused on minimising the risk of damage to the safety, health, and welfare of both people and the environment and seek to continually improve the quality of its services and the effectiveness management systems in a gendered and socially inclusionary manner.</w:t>
      </w:r>
    </w:p>
    <w:p w14:paraId="1779CC39"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5C3F1C98" w14:textId="075BEEC3"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will always put the safety of all its </w:t>
      </w:r>
      <w:r w:rsidR="003147D5">
        <w:rPr>
          <w:rFonts w:eastAsia="Times New Roman" w:cs="Times New Roman"/>
          <w:szCs w:val="24"/>
          <w:lang w:eastAsia="en-ZW"/>
        </w:rPr>
        <w:t>staff members</w:t>
      </w:r>
      <w:r w:rsidRPr="00AF4042">
        <w:rPr>
          <w:rFonts w:eastAsia="Times New Roman" w:cs="Times New Roman"/>
          <w:szCs w:val="24"/>
          <w:lang w:eastAsia="en-ZW"/>
        </w:rPr>
        <w:t xml:space="preserve">, clients and other stakeholder first by ensuring that their work environment is sex, gender, environment and socially friendly.  </w:t>
      </w:r>
    </w:p>
    <w:p w14:paraId="14222C65"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53596381" w14:textId="51ECDAA0"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All Bank staff and visiting clients and or stakeholders shall, during project site visits, be provided with adequate personal protective equipment and/or  clothing appr</w:t>
      </w:r>
      <w:r w:rsidR="00254D8F">
        <w:rPr>
          <w:rFonts w:eastAsia="Times New Roman" w:cs="Times New Roman"/>
          <w:szCs w:val="24"/>
          <w:lang w:eastAsia="en-ZW"/>
        </w:rPr>
        <w:t xml:space="preserve">opriate for the  site visited. </w:t>
      </w:r>
      <w:r w:rsidRPr="00AF4042">
        <w:rPr>
          <w:rFonts w:eastAsia="Times New Roman" w:cs="Times New Roman"/>
          <w:szCs w:val="24"/>
          <w:lang w:eastAsia="en-ZW"/>
        </w:rPr>
        <w:t>The Bank will have a zero-tolerance culture on bullying, intimidation and physical and or sexual harassment which may lead to emotional, mental and invisible occupational hazards</w:t>
      </w:r>
    </w:p>
    <w:p w14:paraId="72E871FF" w14:textId="77777777" w:rsidR="00254D8F" w:rsidRDefault="00254D8F" w:rsidP="00AF4042">
      <w:pPr>
        <w:shd w:val="clear" w:color="auto" w:fill="FFFFFF"/>
        <w:spacing w:after="0" w:line="360" w:lineRule="auto"/>
        <w:jc w:val="both"/>
        <w:rPr>
          <w:rFonts w:eastAsia="Times New Roman" w:cs="Times New Roman"/>
          <w:szCs w:val="24"/>
          <w:lang w:eastAsia="en-ZW"/>
        </w:rPr>
      </w:pPr>
    </w:p>
    <w:p w14:paraId="38E7DDD5" w14:textId="1809C6EB"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The Bank will have, at all its branches, an occupational health and safety committee with jurisdiction on all matters potentially affecting the health and safety of staff and visitors to the Ban</w:t>
      </w:r>
      <w:r w:rsidR="00254D8F">
        <w:rPr>
          <w:rFonts w:eastAsia="Times New Roman" w:cs="Times New Roman"/>
          <w:szCs w:val="24"/>
          <w:lang w:eastAsia="en-ZW"/>
        </w:rPr>
        <w:t>k’s premises and project sites.</w:t>
      </w:r>
      <w:r w:rsidRPr="00AF4042">
        <w:rPr>
          <w:rFonts w:eastAsia="Times New Roman" w:cs="Times New Roman"/>
          <w:szCs w:val="24"/>
          <w:lang w:eastAsia="en-ZW"/>
        </w:rPr>
        <w:t xml:space="preserve"> Members of the committee shall be periodically trained on first aid and other occupational health and safety matters and will co-ordinate their activities </w:t>
      </w:r>
      <w:r w:rsidR="00254D8F" w:rsidRPr="00AF4042">
        <w:rPr>
          <w:rFonts w:eastAsia="Times New Roman" w:cs="Times New Roman"/>
          <w:szCs w:val="24"/>
          <w:lang w:eastAsia="en-ZW"/>
        </w:rPr>
        <w:t>with the</w:t>
      </w:r>
      <w:r w:rsidRPr="00AF4042">
        <w:rPr>
          <w:rFonts w:eastAsia="Times New Roman" w:cs="Times New Roman"/>
          <w:szCs w:val="24"/>
          <w:lang w:eastAsia="en-ZW"/>
        </w:rPr>
        <w:t xml:space="preserve"> Bank’s security staff. Training will also be done on emergency alertness to able to members to anticipate and manage disasters. </w:t>
      </w:r>
    </w:p>
    <w:p w14:paraId="3235FD6F" w14:textId="77777777" w:rsidR="00EC66CC" w:rsidRPr="00AF4042" w:rsidRDefault="00EC66CC" w:rsidP="00AF4042">
      <w:pPr>
        <w:shd w:val="clear" w:color="auto" w:fill="FFFFFF"/>
        <w:spacing w:after="0" w:line="360" w:lineRule="auto"/>
        <w:jc w:val="both"/>
        <w:rPr>
          <w:rFonts w:eastAsia="Times New Roman" w:cs="Times New Roman"/>
          <w:szCs w:val="24"/>
          <w:lang w:eastAsia="en-ZW"/>
        </w:rPr>
      </w:pPr>
    </w:p>
    <w:p w14:paraId="01B91547" w14:textId="5B199E33" w:rsidR="00EC66CC" w:rsidRPr="00AF4042" w:rsidRDefault="00EC66CC" w:rsidP="00AF4042">
      <w:pPr>
        <w:shd w:val="clear" w:color="auto" w:fill="FFFFFF"/>
        <w:spacing w:after="0" w:line="360" w:lineRule="auto"/>
        <w:jc w:val="both"/>
        <w:rPr>
          <w:rFonts w:eastAsia="Times New Roman" w:cs="Times New Roman"/>
          <w:szCs w:val="24"/>
          <w:lang w:eastAsia="en-ZW"/>
        </w:rPr>
      </w:pPr>
      <w:r w:rsidRPr="00AF4042">
        <w:rPr>
          <w:rFonts w:eastAsia="Times New Roman" w:cs="Times New Roman"/>
          <w:szCs w:val="24"/>
          <w:lang w:eastAsia="en-ZW"/>
        </w:rPr>
        <w:t>Gender impact assessments should be carried out on existing and future OSH directives, standard settin</w:t>
      </w:r>
      <w:r w:rsidR="00254D8F">
        <w:rPr>
          <w:rFonts w:eastAsia="Times New Roman" w:cs="Times New Roman"/>
          <w:szCs w:val="24"/>
          <w:lang w:eastAsia="en-ZW"/>
        </w:rPr>
        <w:t xml:space="preserve">g and compensation arrangements. </w:t>
      </w:r>
      <w:r w:rsidRPr="00AF4042">
        <w:rPr>
          <w:rFonts w:eastAsia="Times New Roman" w:cs="Times New Roman"/>
          <w:szCs w:val="24"/>
          <w:lang w:eastAsia="en-ZW"/>
        </w:rPr>
        <w:t>The training on emergency alertness shall be conducted at least two times a year by an accredited training company and shall be made mandatory for all staff</w:t>
      </w:r>
      <w:r w:rsidR="00040718">
        <w:rPr>
          <w:rFonts w:eastAsia="Times New Roman" w:cs="Times New Roman"/>
          <w:szCs w:val="24"/>
          <w:lang w:eastAsia="en-ZW"/>
        </w:rPr>
        <w:t>:</w:t>
      </w:r>
    </w:p>
    <w:p w14:paraId="4BD23BAE" w14:textId="77777777" w:rsidR="00040718" w:rsidRDefault="00254D8F" w:rsidP="00D25A6F">
      <w:pPr>
        <w:pStyle w:val="ListParagraph"/>
        <w:numPr>
          <w:ilvl w:val="0"/>
          <w:numId w:val="91"/>
        </w:numPr>
        <w:shd w:val="clear" w:color="auto" w:fill="FFFFFF"/>
        <w:spacing w:after="0" w:line="360" w:lineRule="auto"/>
        <w:jc w:val="both"/>
        <w:rPr>
          <w:rFonts w:eastAsia="Times New Roman" w:cs="Times New Roman"/>
          <w:szCs w:val="24"/>
          <w:lang w:eastAsia="en-ZW"/>
        </w:rPr>
      </w:pPr>
      <w:r w:rsidRPr="00040718">
        <w:rPr>
          <w:rFonts w:eastAsia="Times New Roman" w:cs="Times New Roman"/>
          <w:szCs w:val="24"/>
          <w:lang w:eastAsia="en-ZW"/>
        </w:rPr>
        <w:t>To c</w:t>
      </w:r>
      <w:r w:rsidR="00EC66CC" w:rsidRPr="00040718">
        <w:rPr>
          <w:rFonts w:eastAsia="Times New Roman" w:cs="Times New Roman"/>
          <w:szCs w:val="24"/>
          <w:lang w:eastAsia="en-ZW"/>
        </w:rPr>
        <w:t>ommunicate this policy and associated system, through formal and informal structures, designed to promote feedback and commitment from all relevant parties. This will include customers, staff, suppliers / contractors, th</w:t>
      </w:r>
      <w:r w:rsidR="00040718">
        <w:rPr>
          <w:rFonts w:eastAsia="Times New Roman" w:cs="Times New Roman"/>
          <w:szCs w:val="24"/>
          <w:lang w:eastAsia="en-ZW"/>
        </w:rPr>
        <w:t>e public and regulatory bodies.</w:t>
      </w:r>
    </w:p>
    <w:p w14:paraId="61B207CF" w14:textId="12F7A3D2" w:rsidR="00040718" w:rsidRDefault="00EC66CC" w:rsidP="00D25A6F">
      <w:pPr>
        <w:pStyle w:val="ListParagraph"/>
        <w:numPr>
          <w:ilvl w:val="0"/>
          <w:numId w:val="91"/>
        </w:numPr>
        <w:shd w:val="clear" w:color="auto" w:fill="FFFFFF"/>
        <w:spacing w:after="0" w:line="360" w:lineRule="auto"/>
        <w:jc w:val="both"/>
        <w:rPr>
          <w:rFonts w:eastAsia="Times New Roman" w:cs="Times New Roman"/>
          <w:szCs w:val="24"/>
          <w:lang w:eastAsia="en-ZW"/>
        </w:rPr>
      </w:pPr>
      <w:r w:rsidRPr="00040718">
        <w:rPr>
          <w:rFonts w:eastAsia="Times New Roman" w:cs="Times New Roman"/>
          <w:szCs w:val="24"/>
          <w:lang w:eastAsia="en-ZW"/>
        </w:rPr>
        <w:t xml:space="preserve">To Provide a forum for the strategic development of the </w:t>
      </w:r>
      <w:r w:rsidR="00040718" w:rsidRPr="00040718">
        <w:rPr>
          <w:rFonts w:eastAsia="Times New Roman" w:cs="Times New Roman"/>
          <w:szCs w:val="24"/>
          <w:lang w:eastAsia="en-ZW"/>
        </w:rPr>
        <w:t>SHEQ System</w:t>
      </w:r>
      <w:r w:rsidRPr="00040718">
        <w:rPr>
          <w:rFonts w:eastAsia="Times New Roman" w:cs="Times New Roman"/>
          <w:szCs w:val="24"/>
          <w:lang w:eastAsia="en-ZW"/>
        </w:rPr>
        <w:t xml:space="preserve">. </w:t>
      </w:r>
    </w:p>
    <w:p w14:paraId="131D1FF4" w14:textId="77777777" w:rsidR="00040718" w:rsidRDefault="00EC66CC" w:rsidP="00D25A6F">
      <w:pPr>
        <w:pStyle w:val="ListParagraph"/>
        <w:numPr>
          <w:ilvl w:val="0"/>
          <w:numId w:val="91"/>
        </w:numPr>
        <w:shd w:val="clear" w:color="auto" w:fill="FFFFFF"/>
        <w:spacing w:after="0" w:line="360" w:lineRule="auto"/>
        <w:jc w:val="both"/>
        <w:rPr>
          <w:rFonts w:eastAsia="Times New Roman" w:cs="Times New Roman"/>
          <w:szCs w:val="24"/>
          <w:lang w:eastAsia="en-ZW"/>
        </w:rPr>
      </w:pPr>
      <w:r w:rsidRPr="00040718">
        <w:rPr>
          <w:rFonts w:eastAsia="Times New Roman" w:cs="Times New Roman"/>
          <w:szCs w:val="24"/>
          <w:lang w:eastAsia="en-ZW"/>
        </w:rPr>
        <w:lastRenderedPageBreak/>
        <w:t xml:space="preserve">Ensure appropriate SHEQ training, including induction training, is delivered to staff across all levels of the business, and extends to any subcontractors that we may deploy from time to time. </w:t>
      </w:r>
    </w:p>
    <w:p w14:paraId="213BFBB6" w14:textId="77777777" w:rsidR="00040718" w:rsidRDefault="00EC66CC" w:rsidP="00D25A6F">
      <w:pPr>
        <w:pStyle w:val="ListParagraph"/>
        <w:numPr>
          <w:ilvl w:val="0"/>
          <w:numId w:val="91"/>
        </w:numPr>
        <w:shd w:val="clear" w:color="auto" w:fill="FFFFFF"/>
        <w:spacing w:after="0" w:line="360" w:lineRule="auto"/>
        <w:jc w:val="both"/>
        <w:rPr>
          <w:rFonts w:eastAsia="Times New Roman" w:cs="Times New Roman"/>
          <w:szCs w:val="24"/>
          <w:lang w:eastAsia="en-ZW"/>
        </w:rPr>
      </w:pPr>
      <w:r w:rsidRPr="00040718">
        <w:rPr>
          <w:rFonts w:eastAsia="Times New Roman" w:cs="Times New Roman"/>
          <w:szCs w:val="24"/>
          <w:lang w:eastAsia="en-ZW"/>
        </w:rPr>
        <w:t xml:space="preserve">To Provide the necessary quantity and quality of resource necessary for delivery of this Policy. </w:t>
      </w:r>
    </w:p>
    <w:p w14:paraId="30DE01FB" w14:textId="6D3F0C91" w:rsidR="00EC66CC" w:rsidRPr="00040718" w:rsidRDefault="00EC66CC" w:rsidP="00D25A6F">
      <w:pPr>
        <w:pStyle w:val="ListParagraph"/>
        <w:numPr>
          <w:ilvl w:val="0"/>
          <w:numId w:val="91"/>
        </w:numPr>
        <w:shd w:val="clear" w:color="auto" w:fill="FFFFFF"/>
        <w:spacing w:after="0" w:line="360" w:lineRule="auto"/>
        <w:jc w:val="both"/>
        <w:rPr>
          <w:rFonts w:eastAsia="Times New Roman" w:cs="Times New Roman"/>
          <w:szCs w:val="24"/>
          <w:lang w:eastAsia="en-ZW"/>
        </w:rPr>
      </w:pPr>
      <w:r w:rsidRPr="00040718">
        <w:rPr>
          <w:rFonts w:eastAsia="Times New Roman" w:cs="Times New Roman"/>
          <w:szCs w:val="24"/>
          <w:lang w:eastAsia="en-ZW"/>
        </w:rPr>
        <w:t xml:space="preserve">Ensure a copy of the latest issue of the SHEQ Policy Statement is displayed in our office and is issued to all </w:t>
      </w:r>
      <w:r w:rsidR="003147D5">
        <w:rPr>
          <w:rFonts w:eastAsia="Times New Roman" w:cs="Times New Roman"/>
          <w:szCs w:val="24"/>
          <w:lang w:eastAsia="en-ZW"/>
        </w:rPr>
        <w:t>staff members</w:t>
      </w:r>
      <w:r w:rsidRPr="00040718">
        <w:rPr>
          <w:rFonts w:eastAsia="Times New Roman" w:cs="Times New Roman"/>
          <w:szCs w:val="24"/>
          <w:lang w:eastAsia="en-ZW"/>
        </w:rPr>
        <w:t>.</w:t>
      </w:r>
    </w:p>
    <w:p w14:paraId="7EC2FDC6" w14:textId="77777777" w:rsidR="00BF3307" w:rsidRPr="00AF4042" w:rsidRDefault="00BF3307" w:rsidP="00AF4042">
      <w:pPr>
        <w:spacing w:line="360" w:lineRule="auto"/>
        <w:rPr>
          <w:rFonts w:cs="Times New Roman"/>
        </w:rPr>
      </w:pPr>
    </w:p>
    <w:p w14:paraId="70FD83E0"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26" w:name="_Toc113982611"/>
      <w:bookmarkStart w:id="1527" w:name="_Toc113982779"/>
      <w:bookmarkStart w:id="1528" w:name="_Toc113982947"/>
      <w:bookmarkStart w:id="1529" w:name="_Toc113983663"/>
      <w:bookmarkStart w:id="1530" w:name="_Toc113983827"/>
      <w:bookmarkStart w:id="1531" w:name="_Toc113983992"/>
      <w:bookmarkStart w:id="1532" w:name="_Toc113984158"/>
      <w:bookmarkStart w:id="1533" w:name="_Toc114059030"/>
      <w:bookmarkStart w:id="1534" w:name="_Toc113607618"/>
      <w:bookmarkEnd w:id="1526"/>
      <w:bookmarkEnd w:id="1527"/>
      <w:bookmarkEnd w:id="1528"/>
      <w:bookmarkEnd w:id="1529"/>
      <w:bookmarkEnd w:id="1530"/>
      <w:bookmarkEnd w:id="1531"/>
      <w:bookmarkEnd w:id="1532"/>
      <w:bookmarkEnd w:id="1533"/>
    </w:p>
    <w:p w14:paraId="00739D3E"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35" w:name="_Toc113982612"/>
      <w:bookmarkStart w:id="1536" w:name="_Toc113982780"/>
      <w:bookmarkStart w:id="1537" w:name="_Toc113982948"/>
      <w:bookmarkStart w:id="1538" w:name="_Toc113983664"/>
      <w:bookmarkStart w:id="1539" w:name="_Toc113983828"/>
      <w:bookmarkStart w:id="1540" w:name="_Toc113983993"/>
      <w:bookmarkStart w:id="1541" w:name="_Toc113984159"/>
      <w:bookmarkStart w:id="1542" w:name="_Toc114059031"/>
      <w:bookmarkEnd w:id="1535"/>
      <w:bookmarkEnd w:id="1536"/>
      <w:bookmarkEnd w:id="1537"/>
      <w:bookmarkEnd w:id="1538"/>
      <w:bookmarkEnd w:id="1539"/>
      <w:bookmarkEnd w:id="1540"/>
      <w:bookmarkEnd w:id="1541"/>
      <w:bookmarkEnd w:id="1542"/>
    </w:p>
    <w:p w14:paraId="0FAC6E52"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43" w:name="_Toc113982613"/>
      <w:bookmarkStart w:id="1544" w:name="_Toc113982781"/>
      <w:bookmarkStart w:id="1545" w:name="_Toc113982949"/>
      <w:bookmarkStart w:id="1546" w:name="_Toc113983665"/>
      <w:bookmarkStart w:id="1547" w:name="_Toc113983829"/>
      <w:bookmarkStart w:id="1548" w:name="_Toc113983994"/>
      <w:bookmarkStart w:id="1549" w:name="_Toc113984160"/>
      <w:bookmarkStart w:id="1550" w:name="_Toc114059032"/>
      <w:bookmarkEnd w:id="1543"/>
      <w:bookmarkEnd w:id="1544"/>
      <w:bookmarkEnd w:id="1545"/>
      <w:bookmarkEnd w:id="1546"/>
      <w:bookmarkEnd w:id="1547"/>
      <w:bookmarkEnd w:id="1548"/>
      <w:bookmarkEnd w:id="1549"/>
      <w:bookmarkEnd w:id="1550"/>
    </w:p>
    <w:p w14:paraId="586DB10F"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51" w:name="_Toc113982614"/>
      <w:bookmarkStart w:id="1552" w:name="_Toc113982782"/>
      <w:bookmarkStart w:id="1553" w:name="_Toc113982950"/>
      <w:bookmarkStart w:id="1554" w:name="_Toc113983666"/>
      <w:bookmarkStart w:id="1555" w:name="_Toc113983830"/>
      <w:bookmarkStart w:id="1556" w:name="_Toc113983995"/>
      <w:bookmarkStart w:id="1557" w:name="_Toc113984161"/>
      <w:bookmarkStart w:id="1558" w:name="_Toc114059033"/>
      <w:bookmarkEnd w:id="1551"/>
      <w:bookmarkEnd w:id="1552"/>
      <w:bookmarkEnd w:id="1553"/>
      <w:bookmarkEnd w:id="1554"/>
      <w:bookmarkEnd w:id="1555"/>
      <w:bookmarkEnd w:id="1556"/>
      <w:bookmarkEnd w:id="1557"/>
      <w:bookmarkEnd w:id="1558"/>
    </w:p>
    <w:p w14:paraId="2AA6020D"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59" w:name="_Toc113982615"/>
      <w:bookmarkStart w:id="1560" w:name="_Toc113982783"/>
      <w:bookmarkStart w:id="1561" w:name="_Toc113982951"/>
      <w:bookmarkStart w:id="1562" w:name="_Toc113983667"/>
      <w:bookmarkStart w:id="1563" w:name="_Toc113983831"/>
      <w:bookmarkStart w:id="1564" w:name="_Toc113983996"/>
      <w:bookmarkStart w:id="1565" w:name="_Toc113984162"/>
      <w:bookmarkStart w:id="1566" w:name="_Toc114059034"/>
      <w:bookmarkEnd w:id="1559"/>
      <w:bookmarkEnd w:id="1560"/>
      <w:bookmarkEnd w:id="1561"/>
      <w:bookmarkEnd w:id="1562"/>
      <w:bookmarkEnd w:id="1563"/>
      <w:bookmarkEnd w:id="1564"/>
      <w:bookmarkEnd w:id="1565"/>
      <w:bookmarkEnd w:id="1566"/>
    </w:p>
    <w:p w14:paraId="28045460"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67" w:name="_Toc113982616"/>
      <w:bookmarkStart w:id="1568" w:name="_Toc113982784"/>
      <w:bookmarkStart w:id="1569" w:name="_Toc113982952"/>
      <w:bookmarkStart w:id="1570" w:name="_Toc113983668"/>
      <w:bookmarkStart w:id="1571" w:name="_Toc113983832"/>
      <w:bookmarkStart w:id="1572" w:name="_Toc113983997"/>
      <w:bookmarkStart w:id="1573" w:name="_Toc113984163"/>
      <w:bookmarkStart w:id="1574" w:name="_Toc114059035"/>
      <w:bookmarkEnd w:id="1567"/>
      <w:bookmarkEnd w:id="1568"/>
      <w:bookmarkEnd w:id="1569"/>
      <w:bookmarkEnd w:id="1570"/>
      <w:bookmarkEnd w:id="1571"/>
      <w:bookmarkEnd w:id="1572"/>
      <w:bookmarkEnd w:id="1573"/>
      <w:bookmarkEnd w:id="1574"/>
    </w:p>
    <w:p w14:paraId="435A17F6"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75" w:name="_Toc113982617"/>
      <w:bookmarkStart w:id="1576" w:name="_Toc113982785"/>
      <w:bookmarkStart w:id="1577" w:name="_Toc113982953"/>
      <w:bookmarkStart w:id="1578" w:name="_Toc113983669"/>
      <w:bookmarkStart w:id="1579" w:name="_Toc113983833"/>
      <w:bookmarkStart w:id="1580" w:name="_Toc113983998"/>
      <w:bookmarkStart w:id="1581" w:name="_Toc113984164"/>
      <w:bookmarkStart w:id="1582" w:name="_Toc114059036"/>
      <w:bookmarkEnd w:id="1575"/>
      <w:bookmarkEnd w:id="1576"/>
      <w:bookmarkEnd w:id="1577"/>
      <w:bookmarkEnd w:id="1578"/>
      <w:bookmarkEnd w:id="1579"/>
      <w:bookmarkEnd w:id="1580"/>
      <w:bookmarkEnd w:id="1581"/>
      <w:bookmarkEnd w:id="1582"/>
    </w:p>
    <w:p w14:paraId="6B0DEC89" w14:textId="77777777" w:rsidR="00C417BF" w:rsidRPr="00C417BF" w:rsidRDefault="00C417BF" w:rsidP="00D25A6F">
      <w:pPr>
        <w:pStyle w:val="ListParagraph"/>
        <w:keepNext/>
        <w:keepLines/>
        <w:numPr>
          <w:ilvl w:val="0"/>
          <w:numId w:val="134"/>
        </w:numPr>
        <w:spacing w:before="40" w:after="0"/>
        <w:contextualSpacing w:val="0"/>
        <w:outlineLvl w:val="1"/>
        <w:rPr>
          <w:rFonts w:eastAsiaTheme="majorEastAsia" w:cstheme="majorBidi"/>
          <w:b/>
          <w:vanish/>
          <w:szCs w:val="26"/>
        </w:rPr>
      </w:pPr>
      <w:bookmarkStart w:id="1583" w:name="_Toc113982618"/>
      <w:bookmarkStart w:id="1584" w:name="_Toc113982786"/>
      <w:bookmarkStart w:id="1585" w:name="_Toc113982954"/>
      <w:bookmarkStart w:id="1586" w:name="_Toc113983670"/>
      <w:bookmarkStart w:id="1587" w:name="_Toc113983834"/>
      <w:bookmarkStart w:id="1588" w:name="_Toc113983999"/>
      <w:bookmarkStart w:id="1589" w:name="_Toc113984165"/>
      <w:bookmarkStart w:id="1590" w:name="_Toc114059037"/>
      <w:bookmarkEnd w:id="1583"/>
      <w:bookmarkEnd w:id="1584"/>
      <w:bookmarkEnd w:id="1585"/>
      <w:bookmarkEnd w:id="1586"/>
      <w:bookmarkEnd w:id="1587"/>
      <w:bookmarkEnd w:id="1588"/>
      <w:bookmarkEnd w:id="1589"/>
      <w:bookmarkEnd w:id="1590"/>
    </w:p>
    <w:p w14:paraId="57ABCF30" w14:textId="77777777" w:rsidR="00C417BF" w:rsidRPr="00C417BF" w:rsidRDefault="00C417BF" w:rsidP="00D25A6F">
      <w:pPr>
        <w:pStyle w:val="ListParagraph"/>
        <w:keepNext/>
        <w:keepLines/>
        <w:numPr>
          <w:ilvl w:val="1"/>
          <w:numId w:val="134"/>
        </w:numPr>
        <w:spacing w:before="40" w:after="0"/>
        <w:contextualSpacing w:val="0"/>
        <w:outlineLvl w:val="1"/>
        <w:rPr>
          <w:rFonts w:eastAsiaTheme="majorEastAsia" w:cstheme="majorBidi"/>
          <w:b/>
          <w:vanish/>
          <w:szCs w:val="26"/>
        </w:rPr>
      </w:pPr>
      <w:bookmarkStart w:id="1591" w:name="_Toc113982619"/>
      <w:bookmarkStart w:id="1592" w:name="_Toc113982787"/>
      <w:bookmarkStart w:id="1593" w:name="_Toc113982955"/>
      <w:bookmarkStart w:id="1594" w:name="_Toc113983671"/>
      <w:bookmarkStart w:id="1595" w:name="_Toc113983835"/>
      <w:bookmarkStart w:id="1596" w:name="_Toc113984000"/>
      <w:bookmarkStart w:id="1597" w:name="_Toc113984166"/>
      <w:bookmarkStart w:id="1598" w:name="_Toc114059038"/>
      <w:bookmarkEnd w:id="1591"/>
      <w:bookmarkEnd w:id="1592"/>
      <w:bookmarkEnd w:id="1593"/>
      <w:bookmarkEnd w:id="1594"/>
      <w:bookmarkEnd w:id="1595"/>
      <w:bookmarkEnd w:id="1596"/>
      <w:bookmarkEnd w:id="1597"/>
      <w:bookmarkEnd w:id="1598"/>
    </w:p>
    <w:p w14:paraId="0C353EE3" w14:textId="77777777" w:rsidR="00C417BF" w:rsidRPr="00C417BF" w:rsidRDefault="00C417BF" w:rsidP="00D25A6F">
      <w:pPr>
        <w:pStyle w:val="ListParagraph"/>
        <w:keepNext/>
        <w:keepLines/>
        <w:numPr>
          <w:ilvl w:val="1"/>
          <w:numId w:val="134"/>
        </w:numPr>
        <w:spacing w:before="40" w:after="0"/>
        <w:contextualSpacing w:val="0"/>
        <w:outlineLvl w:val="1"/>
        <w:rPr>
          <w:rFonts w:eastAsiaTheme="majorEastAsia" w:cstheme="majorBidi"/>
          <w:b/>
          <w:vanish/>
          <w:szCs w:val="26"/>
        </w:rPr>
      </w:pPr>
      <w:bookmarkStart w:id="1599" w:name="_Toc113982620"/>
      <w:bookmarkStart w:id="1600" w:name="_Toc113982788"/>
      <w:bookmarkStart w:id="1601" w:name="_Toc113982956"/>
      <w:bookmarkStart w:id="1602" w:name="_Toc113983672"/>
      <w:bookmarkStart w:id="1603" w:name="_Toc113983836"/>
      <w:bookmarkStart w:id="1604" w:name="_Toc113984001"/>
      <w:bookmarkStart w:id="1605" w:name="_Toc113984167"/>
      <w:bookmarkStart w:id="1606" w:name="_Toc114059039"/>
      <w:bookmarkEnd w:id="1599"/>
      <w:bookmarkEnd w:id="1600"/>
      <w:bookmarkEnd w:id="1601"/>
      <w:bookmarkEnd w:id="1602"/>
      <w:bookmarkEnd w:id="1603"/>
      <w:bookmarkEnd w:id="1604"/>
      <w:bookmarkEnd w:id="1605"/>
      <w:bookmarkEnd w:id="1606"/>
    </w:p>
    <w:p w14:paraId="3021BA30" w14:textId="4F10BC56" w:rsidR="00D01E6E" w:rsidRPr="00AF4042" w:rsidRDefault="00F97E50" w:rsidP="00D25A6F">
      <w:pPr>
        <w:pStyle w:val="Heading2"/>
        <w:numPr>
          <w:ilvl w:val="1"/>
          <w:numId w:val="134"/>
        </w:numPr>
        <w:rPr>
          <w:rFonts w:eastAsia="Times New Roman"/>
          <w:lang w:eastAsia="en-ZW"/>
        </w:rPr>
      </w:pPr>
      <w:bookmarkStart w:id="1607" w:name="_Toc114059040"/>
      <w:r w:rsidRPr="00AF4042">
        <w:t xml:space="preserve">Medical </w:t>
      </w:r>
      <w:r w:rsidRPr="00040718">
        <w:t>Conditions</w:t>
      </w:r>
      <w:r w:rsidR="004065BE" w:rsidRPr="00AF4042">
        <w:t xml:space="preserve"> and Disability</w:t>
      </w:r>
      <w:bookmarkEnd w:id="1520"/>
      <w:bookmarkEnd w:id="1534"/>
      <w:bookmarkEnd w:id="1607"/>
    </w:p>
    <w:p w14:paraId="18F087C6" w14:textId="77777777" w:rsidR="00AF5B82" w:rsidRPr="00AF4042" w:rsidRDefault="00AF5B82" w:rsidP="00AF4042">
      <w:pPr>
        <w:spacing w:after="0" w:line="360" w:lineRule="auto"/>
        <w:jc w:val="both"/>
        <w:rPr>
          <w:rFonts w:eastAsia="Times New Roman" w:cs="Times New Roman"/>
          <w:szCs w:val="24"/>
          <w:lang w:eastAsia="en-ZW"/>
        </w:rPr>
      </w:pPr>
    </w:p>
    <w:p w14:paraId="5E958394" w14:textId="77777777" w:rsidR="004065BE" w:rsidRPr="00AF4042" w:rsidRDefault="00AF5B82"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The Bank Recognises that there are certain chronic diseases or illnesses that staff may have due to their biological nature or because of the different gendered vulnerabilities. </w:t>
      </w:r>
      <w:r w:rsidR="00064052" w:rsidRPr="00AF4042">
        <w:rPr>
          <w:rFonts w:eastAsia="Times New Roman" w:cs="Times New Roman"/>
          <w:szCs w:val="24"/>
          <w:lang w:eastAsia="en-ZW"/>
        </w:rPr>
        <w:t xml:space="preserve"> It also recognises that gender dynamics may expose staff members both male and female by making them more vulnerable when they have such chronic illnesses. </w:t>
      </w:r>
      <w:r w:rsidRPr="00AF4042">
        <w:rPr>
          <w:rFonts w:eastAsia="Times New Roman" w:cs="Times New Roman"/>
          <w:szCs w:val="24"/>
          <w:lang w:eastAsia="en-ZW"/>
        </w:rPr>
        <w:t xml:space="preserve">The Bank hence commits to have gender sensitivity in its approach to corporate wellness. </w:t>
      </w:r>
    </w:p>
    <w:p w14:paraId="28E5BE00" w14:textId="77777777" w:rsidR="004065BE" w:rsidRPr="00AF4042" w:rsidRDefault="004065BE" w:rsidP="00AF4042">
      <w:pPr>
        <w:spacing w:after="0" w:line="360" w:lineRule="auto"/>
        <w:jc w:val="both"/>
        <w:rPr>
          <w:rFonts w:eastAsia="Times New Roman" w:cs="Times New Roman"/>
          <w:szCs w:val="24"/>
          <w:lang w:eastAsia="en-ZW"/>
        </w:rPr>
      </w:pPr>
    </w:p>
    <w:p w14:paraId="10B6DBCC" w14:textId="149D12DA" w:rsidR="004065BE" w:rsidRPr="00AF4042" w:rsidRDefault="001525AA" w:rsidP="00AF4042">
      <w:pPr>
        <w:shd w:val="clear" w:color="auto" w:fill="FFFFFF"/>
        <w:spacing w:after="150" w:line="360" w:lineRule="auto"/>
        <w:jc w:val="both"/>
        <w:rPr>
          <w:rFonts w:eastAsia="Times New Roman" w:cs="Times New Roman"/>
          <w:szCs w:val="24"/>
          <w:lang w:eastAsia="en-ZW"/>
        </w:rPr>
      </w:pPr>
      <w:r w:rsidRPr="00AF4042">
        <w:rPr>
          <w:rFonts w:eastAsia="Times New Roman" w:cs="Times New Roman"/>
          <w:szCs w:val="24"/>
          <w:lang w:eastAsia="en-ZW"/>
        </w:rPr>
        <w:t>I</w:t>
      </w:r>
      <w:r w:rsidR="004065BE" w:rsidRPr="00AF4042">
        <w:rPr>
          <w:rFonts w:eastAsia="Times New Roman" w:cs="Times New Roman"/>
          <w:szCs w:val="24"/>
          <w:lang w:eastAsia="en-ZW"/>
        </w:rPr>
        <w:t>t is against the law to discriminate against anyone in the workplace because they have, or are assumed to have, a disability.</w:t>
      </w:r>
      <w:r w:rsidRPr="00AF4042">
        <w:rPr>
          <w:rFonts w:eastAsia="Times New Roman" w:cs="Times New Roman"/>
          <w:szCs w:val="24"/>
          <w:lang w:eastAsia="en-ZW"/>
        </w:rPr>
        <w:t xml:space="preserve"> </w:t>
      </w:r>
      <w:r w:rsidR="003147D5">
        <w:rPr>
          <w:rFonts w:eastAsia="Times New Roman" w:cs="Times New Roman"/>
          <w:szCs w:val="24"/>
          <w:lang w:eastAsia="en-ZW"/>
        </w:rPr>
        <w:t>Staff members</w:t>
      </w:r>
      <w:r w:rsidR="004065BE" w:rsidRPr="00AF4042">
        <w:rPr>
          <w:rFonts w:eastAsia="Times New Roman" w:cs="Times New Roman"/>
          <w:szCs w:val="24"/>
          <w:lang w:eastAsia="en-ZW"/>
        </w:rPr>
        <w:t xml:space="preserve"> are protected from discrimination at all stages of employment including </w:t>
      </w:r>
      <w:hyperlink r:id="rId13" w:tgtFrame="_blank" w:history="1">
        <w:r w:rsidR="004065BE" w:rsidRPr="00AF4042">
          <w:rPr>
            <w:rFonts w:eastAsia="Times New Roman" w:cs="Times New Roman"/>
            <w:szCs w:val="24"/>
            <w:lang w:eastAsia="en-ZW"/>
          </w:rPr>
          <w:t>recruitment</w:t>
        </w:r>
      </w:hyperlink>
      <w:r w:rsidR="004065BE" w:rsidRPr="00AF4042">
        <w:rPr>
          <w:rFonts w:eastAsia="Times New Roman" w:cs="Times New Roman"/>
          <w:szCs w:val="24"/>
          <w:lang w:eastAsia="en-ZW"/>
        </w:rPr>
        <w:t>, </w:t>
      </w:r>
      <w:hyperlink r:id="rId14" w:tgtFrame="_blank" w:history="1">
        <w:r w:rsidR="004065BE" w:rsidRPr="00AF4042">
          <w:rPr>
            <w:rFonts w:eastAsia="Times New Roman" w:cs="Times New Roman"/>
            <w:szCs w:val="24"/>
            <w:lang w:eastAsia="en-ZW"/>
          </w:rPr>
          <w:t>workplace terms and conditions</w:t>
        </w:r>
      </w:hyperlink>
      <w:r w:rsidR="004065BE" w:rsidRPr="00AF4042">
        <w:rPr>
          <w:rFonts w:eastAsia="Times New Roman" w:cs="Times New Roman"/>
          <w:szCs w:val="24"/>
          <w:lang w:eastAsia="en-ZW"/>
        </w:rPr>
        <w:t> and </w:t>
      </w:r>
      <w:hyperlink r:id="rId15" w:tgtFrame="_blank" w:history="1">
        <w:r w:rsidR="004065BE" w:rsidRPr="00AF4042">
          <w:rPr>
            <w:rFonts w:eastAsia="Times New Roman" w:cs="Times New Roman"/>
            <w:szCs w:val="24"/>
            <w:lang w:eastAsia="en-ZW"/>
          </w:rPr>
          <w:t>dismissal</w:t>
        </w:r>
      </w:hyperlink>
      <w:r w:rsidR="004065BE" w:rsidRPr="00AF4042">
        <w:rPr>
          <w:rFonts w:eastAsia="Times New Roman" w:cs="Times New Roman"/>
          <w:szCs w:val="24"/>
          <w:lang w:eastAsia="en-ZW"/>
        </w:rPr>
        <w:t>. </w:t>
      </w:r>
    </w:p>
    <w:p w14:paraId="521AD3C3" w14:textId="77777777" w:rsidR="004065BE" w:rsidRPr="00AF4042" w:rsidRDefault="004065BE" w:rsidP="00AF4042">
      <w:pPr>
        <w:shd w:val="clear" w:color="auto" w:fill="FFFFFF"/>
        <w:spacing w:after="150" w:line="360" w:lineRule="auto"/>
        <w:jc w:val="both"/>
        <w:rPr>
          <w:rFonts w:eastAsia="Times New Roman" w:cs="Times New Roman"/>
          <w:szCs w:val="24"/>
          <w:lang w:eastAsia="en-ZW"/>
        </w:rPr>
      </w:pPr>
      <w:r w:rsidRPr="00AF4042">
        <w:rPr>
          <w:rFonts w:eastAsia="Times New Roman" w:cs="Times New Roman"/>
          <w:szCs w:val="24"/>
          <w:lang w:eastAsia="en-ZW"/>
        </w:rPr>
        <w:t xml:space="preserve">Disability </w:t>
      </w:r>
      <w:r w:rsidR="001525AA" w:rsidRPr="00AF4042">
        <w:rPr>
          <w:rFonts w:eastAsia="Times New Roman" w:cs="Times New Roman"/>
          <w:szCs w:val="24"/>
          <w:lang w:eastAsia="en-ZW"/>
        </w:rPr>
        <w:t xml:space="preserve">may </w:t>
      </w:r>
      <w:r w:rsidRPr="00AF4042">
        <w:rPr>
          <w:rFonts w:eastAsia="Times New Roman" w:cs="Times New Roman"/>
          <w:szCs w:val="24"/>
          <w:lang w:eastAsia="en-ZW"/>
        </w:rPr>
        <w:t>include:</w:t>
      </w:r>
    </w:p>
    <w:p w14:paraId="6A3AB196" w14:textId="77777777" w:rsidR="004065BE" w:rsidRPr="00AF4042" w:rsidRDefault="004065BE" w:rsidP="00D25A6F">
      <w:pPr>
        <w:numPr>
          <w:ilvl w:val="0"/>
          <w:numId w:val="54"/>
        </w:numPr>
        <w:shd w:val="clear" w:color="auto" w:fill="FFFFFF"/>
        <w:spacing w:before="100" w:beforeAutospacing="1" w:after="100" w:afterAutospacing="1" w:line="360" w:lineRule="auto"/>
        <w:jc w:val="both"/>
        <w:rPr>
          <w:rFonts w:eastAsia="Times New Roman" w:cs="Times New Roman"/>
          <w:szCs w:val="24"/>
          <w:lang w:eastAsia="en-ZW"/>
        </w:rPr>
      </w:pPr>
      <w:r w:rsidRPr="00AF4042">
        <w:rPr>
          <w:rFonts w:eastAsia="Times New Roman" w:cs="Times New Roman"/>
          <w:szCs w:val="24"/>
          <w:lang w:eastAsia="en-ZW"/>
        </w:rPr>
        <w:t>total or partial loss of body function or a body part </w:t>
      </w:r>
    </w:p>
    <w:p w14:paraId="0223204E" w14:textId="77777777" w:rsidR="004065BE" w:rsidRPr="00AF4042" w:rsidRDefault="004065BE" w:rsidP="00D25A6F">
      <w:pPr>
        <w:numPr>
          <w:ilvl w:val="0"/>
          <w:numId w:val="54"/>
        </w:numPr>
        <w:shd w:val="clear" w:color="auto" w:fill="FFFFFF"/>
        <w:spacing w:before="100" w:beforeAutospacing="1" w:after="100" w:afterAutospacing="1" w:line="360" w:lineRule="auto"/>
        <w:jc w:val="both"/>
        <w:rPr>
          <w:rFonts w:eastAsia="Times New Roman" w:cs="Times New Roman"/>
          <w:szCs w:val="24"/>
          <w:lang w:eastAsia="en-ZW"/>
        </w:rPr>
      </w:pPr>
      <w:r w:rsidRPr="00AF4042">
        <w:rPr>
          <w:rFonts w:eastAsia="Times New Roman" w:cs="Times New Roman"/>
          <w:szCs w:val="24"/>
          <w:lang w:eastAsia="en-ZW"/>
        </w:rPr>
        <w:t>mental or psychological diseases or disorders </w:t>
      </w:r>
    </w:p>
    <w:p w14:paraId="189AF61A" w14:textId="77777777" w:rsidR="004065BE" w:rsidRPr="00AF4042" w:rsidRDefault="004065BE" w:rsidP="00D25A6F">
      <w:pPr>
        <w:numPr>
          <w:ilvl w:val="0"/>
          <w:numId w:val="54"/>
        </w:numPr>
        <w:shd w:val="clear" w:color="auto" w:fill="FFFFFF"/>
        <w:spacing w:before="100" w:beforeAutospacing="1" w:after="100" w:afterAutospacing="1" w:line="360" w:lineRule="auto"/>
        <w:jc w:val="both"/>
        <w:rPr>
          <w:rFonts w:eastAsia="Times New Roman" w:cs="Times New Roman"/>
          <w:szCs w:val="24"/>
          <w:lang w:eastAsia="en-ZW"/>
        </w:rPr>
      </w:pPr>
      <w:r w:rsidRPr="00AF4042">
        <w:rPr>
          <w:rFonts w:eastAsia="Times New Roman" w:cs="Times New Roman"/>
          <w:szCs w:val="24"/>
          <w:lang w:eastAsia="en-ZW"/>
        </w:rPr>
        <w:t>conditions or disorders that may result in a person learning more slowly.</w:t>
      </w:r>
    </w:p>
    <w:p w14:paraId="0BE00BE8" w14:textId="49302BCC" w:rsidR="004065BE" w:rsidRPr="00AF4042" w:rsidRDefault="004065BE" w:rsidP="00AF4042">
      <w:pPr>
        <w:shd w:val="clear" w:color="auto" w:fill="FFFFFF"/>
        <w:spacing w:after="150" w:line="360" w:lineRule="auto"/>
        <w:jc w:val="both"/>
        <w:rPr>
          <w:rFonts w:eastAsia="Times New Roman" w:cs="Times New Roman"/>
          <w:szCs w:val="24"/>
          <w:lang w:eastAsia="en-ZW"/>
        </w:rPr>
      </w:pPr>
      <w:r w:rsidRPr="00AF4042">
        <w:rPr>
          <w:rFonts w:eastAsia="Times New Roman" w:cs="Times New Roman"/>
          <w:szCs w:val="24"/>
          <w:lang w:eastAsia="en-ZW"/>
        </w:rPr>
        <w:t xml:space="preserve">While </w:t>
      </w:r>
      <w:r w:rsidR="003147D5">
        <w:rPr>
          <w:rFonts w:eastAsia="Times New Roman" w:cs="Times New Roman"/>
          <w:szCs w:val="24"/>
          <w:lang w:eastAsia="en-ZW"/>
        </w:rPr>
        <w:t>staff members</w:t>
      </w:r>
      <w:r w:rsidRPr="00AF4042">
        <w:rPr>
          <w:rFonts w:eastAsia="Times New Roman" w:cs="Times New Roman"/>
          <w:szCs w:val="24"/>
          <w:lang w:eastAsia="en-ZW"/>
        </w:rPr>
        <w:t xml:space="preserve"> have no legal obligation to disclose their disability to an employer, disclosure may be practical in certain situations, such as where reasonable adjustments can be made to support them. </w:t>
      </w:r>
    </w:p>
    <w:p w14:paraId="2D358033" w14:textId="77777777" w:rsidR="004065BE" w:rsidRPr="00AF4042" w:rsidRDefault="004065BE" w:rsidP="00AF4042">
      <w:pPr>
        <w:spacing w:after="0" w:line="360" w:lineRule="auto"/>
        <w:jc w:val="both"/>
        <w:rPr>
          <w:rFonts w:eastAsia="Times New Roman" w:cs="Times New Roman"/>
          <w:szCs w:val="24"/>
          <w:lang w:eastAsia="en-ZW"/>
        </w:rPr>
      </w:pPr>
    </w:p>
    <w:p w14:paraId="7883F1DA" w14:textId="056FF4B7" w:rsidR="00243077" w:rsidRPr="00AF4042" w:rsidRDefault="00243077"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The Bank shall make provisions for</w:t>
      </w:r>
      <w:r w:rsidR="00064052" w:rsidRPr="00AF4042">
        <w:rPr>
          <w:rFonts w:eastAsia="Times New Roman" w:cs="Times New Roman"/>
          <w:szCs w:val="24"/>
          <w:lang w:eastAsia="en-ZW"/>
        </w:rPr>
        <w:t xml:space="preserve"> the latter as well as</w:t>
      </w:r>
      <w:r w:rsidRPr="00AF4042">
        <w:rPr>
          <w:rFonts w:eastAsia="Times New Roman" w:cs="Times New Roman"/>
          <w:szCs w:val="24"/>
          <w:lang w:eastAsia="en-ZW"/>
        </w:rPr>
        <w:t xml:space="preserve"> </w:t>
      </w:r>
      <w:r w:rsidR="003147D5">
        <w:rPr>
          <w:rFonts w:eastAsia="Times New Roman" w:cs="Times New Roman"/>
          <w:szCs w:val="24"/>
          <w:lang w:eastAsia="en-ZW"/>
        </w:rPr>
        <w:t>staff members</w:t>
      </w:r>
      <w:r w:rsidRPr="00AF4042">
        <w:rPr>
          <w:rFonts w:eastAsia="Times New Roman" w:cs="Times New Roman"/>
          <w:szCs w:val="24"/>
          <w:lang w:eastAsia="en-ZW"/>
        </w:rPr>
        <w:t xml:space="preserve"> with physical</w:t>
      </w:r>
      <w:r w:rsidR="00AF5B82" w:rsidRPr="00AF4042">
        <w:rPr>
          <w:rFonts w:eastAsia="Times New Roman" w:cs="Times New Roman"/>
          <w:szCs w:val="24"/>
          <w:lang w:eastAsia="en-ZW"/>
        </w:rPr>
        <w:t>, visual and hearing impairments</w:t>
      </w:r>
      <w:r w:rsidRPr="00AF4042">
        <w:rPr>
          <w:rFonts w:eastAsia="Times New Roman" w:cs="Times New Roman"/>
          <w:szCs w:val="24"/>
          <w:lang w:eastAsia="en-ZW"/>
        </w:rPr>
        <w:t xml:space="preserve">, to help them have equal access to the Corporate Wellness Programme (CWP). </w:t>
      </w:r>
      <w:r w:rsidR="00AF5B82" w:rsidRPr="00AF4042">
        <w:rPr>
          <w:rFonts w:eastAsia="Times New Roman" w:cs="Times New Roman"/>
          <w:szCs w:val="24"/>
          <w:lang w:eastAsia="en-ZW"/>
        </w:rPr>
        <w:t xml:space="preserve">The Bank will assist in motivating where necessary for </w:t>
      </w:r>
      <w:r w:rsidR="002F2187" w:rsidRPr="00AF4042">
        <w:rPr>
          <w:rFonts w:eastAsia="Times New Roman" w:cs="Times New Roman"/>
          <w:szCs w:val="24"/>
          <w:lang w:eastAsia="en-ZW"/>
        </w:rPr>
        <w:t xml:space="preserve">special </w:t>
      </w:r>
      <w:r w:rsidR="00AF5B82" w:rsidRPr="00AF4042">
        <w:rPr>
          <w:rFonts w:eastAsia="Times New Roman" w:cs="Times New Roman"/>
          <w:szCs w:val="24"/>
          <w:lang w:eastAsia="en-ZW"/>
        </w:rPr>
        <w:t xml:space="preserve">treatment in line with </w:t>
      </w:r>
      <w:r w:rsidR="00AF5B82" w:rsidRPr="00AF4042">
        <w:rPr>
          <w:rFonts w:eastAsia="Times New Roman" w:cs="Times New Roman"/>
          <w:szCs w:val="24"/>
          <w:lang w:eastAsia="en-ZW"/>
        </w:rPr>
        <w:lastRenderedPageBreak/>
        <w:t>their life assurance and medical aid policies. The CEO at his/</w:t>
      </w:r>
      <w:r w:rsidR="00064052" w:rsidRPr="00AF4042">
        <w:rPr>
          <w:rFonts w:eastAsia="Times New Roman" w:cs="Times New Roman"/>
          <w:szCs w:val="24"/>
          <w:lang w:eastAsia="en-ZW"/>
        </w:rPr>
        <w:t>her</w:t>
      </w:r>
      <w:r w:rsidR="00AF5B82" w:rsidRPr="00AF4042">
        <w:rPr>
          <w:rFonts w:eastAsia="Times New Roman" w:cs="Times New Roman"/>
          <w:szCs w:val="24"/>
          <w:lang w:eastAsia="en-ZW"/>
        </w:rPr>
        <w:t xml:space="preserve"> discretion may go over and above the provisions of this section to assist a staff member or inhouse </w:t>
      </w:r>
      <w:r w:rsidR="00064052" w:rsidRPr="00AF4042">
        <w:rPr>
          <w:rFonts w:eastAsia="Times New Roman" w:cs="Times New Roman"/>
          <w:szCs w:val="24"/>
          <w:lang w:eastAsia="en-ZW"/>
        </w:rPr>
        <w:t xml:space="preserve">consultant who is unwell. </w:t>
      </w:r>
      <w:bookmarkStart w:id="1608" w:name="_Toc510096260"/>
    </w:p>
    <w:p w14:paraId="78E2236A" w14:textId="77777777" w:rsidR="0040387C" w:rsidRPr="00AF4042" w:rsidRDefault="0040387C" w:rsidP="00AF4042">
      <w:pPr>
        <w:spacing w:after="0" w:line="360" w:lineRule="auto"/>
        <w:jc w:val="both"/>
        <w:rPr>
          <w:rFonts w:eastAsia="Times New Roman" w:cs="Times New Roman"/>
          <w:szCs w:val="24"/>
          <w:lang w:eastAsia="en-ZW"/>
        </w:rPr>
      </w:pPr>
    </w:p>
    <w:p w14:paraId="16759704" w14:textId="77777777" w:rsidR="00064052" w:rsidRPr="00AF4042" w:rsidRDefault="0040387C"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The Bank will provide an enabling work environment for staff who have HIV/AIDS or terminal or seriously debilitating illnesses, so the latter can continue working for as long as they are medically able to do so. This environment will be created through job redesign, job sharing, part-time arrangements, ﬂexible hours or other suitable methods</w:t>
      </w:r>
      <w:r w:rsidR="002F2187" w:rsidRPr="00AF4042">
        <w:rPr>
          <w:rFonts w:eastAsia="Times New Roman" w:cs="Times New Roman"/>
          <w:szCs w:val="24"/>
          <w:lang w:eastAsia="en-ZW"/>
        </w:rPr>
        <w:t>.</w:t>
      </w:r>
    </w:p>
    <w:p w14:paraId="382F3185" w14:textId="77777777" w:rsidR="0040387C" w:rsidRPr="00AF4042" w:rsidRDefault="0040387C" w:rsidP="00AF4042">
      <w:pPr>
        <w:spacing w:after="0" w:line="360" w:lineRule="auto"/>
        <w:jc w:val="both"/>
        <w:rPr>
          <w:rFonts w:eastAsia="Times New Roman" w:cs="Times New Roman"/>
          <w:szCs w:val="24"/>
          <w:lang w:eastAsia="en-ZW"/>
        </w:rPr>
      </w:pPr>
    </w:p>
    <w:p w14:paraId="78FFAB91" w14:textId="77777777" w:rsidR="00C417BF" w:rsidRPr="00C417BF" w:rsidRDefault="00C417BF" w:rsidP="00D25A6F">
      <w:pPr>
        <w:pStyle w:val="ListParagraph"/>
        <w:keepNext/>
        <w:keepLines/>
        <w:numPr>
          <w:ilvl w:val="1"/>
          <w:numId w:val="44"/>
        </w:numPr>
        <w:spacing w:before="40" w:after="0"/>
        <w:contextualSpacing w:val="0"/>
        <w:outlineLvl w:val="1"/>
        <w:rPr>
          <w:rFonts w:eastAsiaTheme="majorEastAsia" w:cstheme="majorBidi"/>
          <w:b/>
          <w:vanish/>
          <w:szCs w:val="26"/>
        </w:rPr>
      </w:pPr>
      <w:bookmarkStart w:id="1609" w:name="_Toc113982622"/>
      <w:bookmarkStart w:id="1610" w:name="_Toc113982790"/>
      <w:bookmarkStart w:id="1611" w:name="_Toc113982958"/>
      <w:bookmarkStart w:id="1612" w:name="_Toc113983674"/>
      <w:bookmarkStart w:id="1613" w:name="_Toc113983838"/>
      <w:bookmarkStart w:id="1614" w:name="_Toc113984003"/>
      <w:bookmarkStart w:id="1615" w:name="_Toc113984169"/>
      <w:bookmarkStart w:id="1616" w:name="_Toc114059041"/>
      <w:bookmarkStart w:id="1617" w:name="_Toc113607619"/>
      <w:bookmarkEnd w:id="1608"/>
      <w:bookmarkEnd w:id="1609"/>
      <w:bookmarkEnd w:id="1610"/>
      <w:bookmarkEnd w:id="1611"/>
      <w:bookmarkEnd w:id="1612"/>
      <w:bookmarkEnd w:id="1613"/>
      <w:bookmarkEnd w:id="1614"/>
      <w:bookmarkEnd w:id="1615"/>
      <w:bookmarkEnd w:id="1616"/>
    </w:p>
    <w:p w14:paraId="058B9695" w14:textId="2D5A3713" w:rsidR="00F52BF3" w:rsidRPr="00AF4042" w:rsidRDefault="00243077" w:rsidP="00D25A6F">
      <w:pPr>
        <w:pStyle w:val="Heading2"/>
        <w:numPr>
          <w:ilvl w:val="1"/>
          <w:numId w:val="44"/>
        </w:numPr>
      </w:pPr>
      <w:bookmarkStart w:id="1618" w:name="_Toc114059042"/>
      <w:r w:rsidRPr="00AF4042">
        <w:t xml:space="preserve">HIV AND AIDS </w:t>
      </w:r>
      <w:r w:rsidR="00F52BF3" w:rsidRPr="00AF4042">
        <w:t>in the Workplace</w:t>
      </w:r>
      <w:bookmarkEnd w:id="1617"/>
      <w:bookmarkEnd w:id="1618"/>
    </w:p>
    <w:p w14:paraId="571C8EBF" w14:textId="77777777" w:rsidR="00F52BF3" w:rsidRPr="00AF4042" w:rsidRDefault="00F52BF3" w:rsidP="00AF4042">
      <w:pPr>
        <w:spacing w:after="240" w:line="360" w:lineRule="auto"/>
        <w:contextualSpacing/>
        <w:jc w:val="both"/>
        <w:rPr>
          <w:rFonts w:cs="Times New Roman"/>
          <w:szCs w:val="24"/>
        </w:rPr>
      </w:pPr>
    </w:p>
    <w:p w14:paraId="7D9D0D33" w14:textId="77777777" w:rsidR="00243077" w:rsidRPr="00AF4042" w:rsidRDefault="00243077" w:rsidP="00AF4042">
      <w:pPr>
        <w:spacing w:after="240" w:line="360" w:lineRule="auto"/>
        <w:contextualSpacing/>
        <w:jc w:val="both"/>
        <w:rPr>
          <w:rFonts w:eastAsia="Calibri" w:cs="Times New Roman"/>
          <w:szCs w:val="24"/>
        </w:rPr>
      </w:pPr>
      <w:r w:rsidRPr="00AF4042">
        <w:rPr>
          <w:rFonts w:eastAsia="Calibri" w:cs="Times New Roman"/>
          <w:szCs w:val="24"/>
        </w:rPr>
        <w:t>Th</w:t>
      </w:r>
      <w:r w:rsidR="00F52BF3" w:rsidRPr="00AF4042">
        <w:rPr>
          <w:rFonts w:eastAsia="Calibri" w:cs="Times New Roman"/>
          <w:szCs w:val="24"/>
        </w:rPr>
        <w:t>is</w:t>
      </w:r>
      <w:r w:rsidRPr="00AF4042">
        <w:rPr>
          <w:rFonts w:eastAsia="Calibri" w:cs="Times New Roman"/>
          <w:szCs w:val="24"/>
        </w:rPr>
        <w:t xml:space="preserve"> </w:t>
      </w:r>
      <w:r w:rsidR="0040387C" w:rsidRPr="00AF4042">
        <w:rPr>
          <w:rFonts w:eastAsia="Calibri" w:cs="Times New Roman"/>
          <w:szCs w:val="24"/>
        </w:rPr>
        <w:t xml:space="preserve">section is part of a broader HIV/AIDS in the </w:t>
      </w:r>
      <w:r w:rsidR="00D2534D" w:rsidRPr="00AF4042">
        <w:rPr>
          <w:rFonts w:eastAsia="Calibri" w:cs="Times New Roman"/>
          <w:szCs w:val="24"/>
        </w:rPr>
        <w:t>W</w:t>
      </w:r>
      <w:r w:rsidR="0040387C" w:rsidRPr="00AF4042">
        <w:rPr>
          <w:rFonts w:eastAsia="Calibri" w:cs="Times New Roman"/>
          <w:szCs w:val="24"/>
        </w:rPr>
        <w:t xml:space="preserve">orkplace </w:t>
      </w:r>
      <w:r w:rsidRPr="00AF4042">
        <w:rPr>
          <w:rFonts w:eastAsia="Calibri" w:cs="Times New Roman"/>
          <w:szCs w:val="24"/>
        </w:rPr>
        <w:t>Policy</w:t>
      </w:r>
      <w:r w:rsidR="0040387C" w:rsidRPr="00AF4042">
        <w:rPr>
          <w:rFonts w:eastAsia="Calibri" w:cs="Times New Roman"/>
          <w:szCs w:val="24"/>
        </w:rPr>
        <w:t xml:space="preserve"> which</w:t>
      </w:r>
      <w:r w:rsidRPr="00AF4042">
        <w:rPr>
          <w:rFonts w:eastAsia="Calibri" w:cs="Times New Roman"/>
          <w:szCs w:val="24"/>
        </w:rPr>
        <w:t xml:space="preserve"> ensures compliance with the </w:t>
      </w:r>
      <w:r w:rsidR="0040387C" w:rsidRPr="00AF4042">
        <w:rPr>
          <w:rFonts w:eastAsia="Calibri" w:cs="Times New Roman"/>
          <w:szCs w:val="24"/>
        </w:rPr>
        <w:t xml:space="preserve">National Policy on HIV/AIDS in Zimbabwe. </w:t>
      </w:r>
    </w:p>
    <w:p w14:paraId="0D10593D" w14:textId="77777777" w:rsidR="00D02746" w:rsidRPr="00AF4042" w:rsidRDefault="00D02746" w:rsidP="00AF4042">
      <w:pPr>
        <w:spacing w:after="240" w:line="360" w:lineRule="auto"/>
        <w:contextualSpacing/>
        <w:jc w:val="both"/>
        <w:rPr>
          <w:rFonts w:eastAsia="Calibri" w:cs="Times New Roman"/>
          <w:szCs w:val="24"/>
          <w:lang w:val="en-US"/>
        </w:rPr>
      </w:pPr>
    </w:p>
    <w:p w14:paraId="473C2871" w14:textId="77777777" w:rsidR="0040387C" w:rsidRPr="00AF4042" w:rsidRDefault="00243077" w:rsidP="00AF4042">
      <w:pPr>
        <w:spacing w:after="0" w:line="360" w:lineRule="auto"/>
        <w:jc w:val="both"/>
        <w:rPr>
          <w:rFonts w:eastAsia="Calibri" w:cs="Times New Roman"/>
          <w:szCs w:val="24"/>
        </w:rPr>
      </w:pPr>
      <w:r w:rsidRPr="00AF4042">
        <w:rPr>
          <w:rFonts w:eastAsia="Calibri" w:cs="Times New Roman"/>
          <w:szCs w:val="24"/>
        </w:rPr>
        <w:t xml:space="preserve">It is expected of every employer to </w:t>
      </w:r>
      <w:r w:rsidR="0040387C" w:rsidRPr="00AF4042">
        <w:rPr>
          <w:rFonts w:eastAsia="Calibri" w:cs="Times New Roman"/>
          <w:szCs w:val="24"/>
        </w:rPr>
        <w:t xml:space="preserve">ensure that all staff are made aware through ongoing sensitisation and training on HIV/AIDS to remove stereotypes, destroy stigma and have a supportive environment for those either infected and or affected by the virus and or disease. All staff are encouraged to understand that while HIV has no cure, it is not a cause for stigma and that it is a disciplinary offence to discriminate anyone based on their status. </w:t>
      </w:r>
    </w:p>
    <w:p w14:paraId="69E84220" w14:textId="77777777" w:rsidR="004065BE" w:rsidRPr="00AF4042" w:rsidRDefault="004065BE" w:rsidP="00AF4042">
      <w:pPr>
        <w:spacing w:after="0" w:line="360" w:lineRule="auto"/>
        <w:jc w:val="both"/>
        <w:rPr>
          <w:rFonts w:eastAsia="Calibri" w:cs="Times New Roman"/>
          <w:szCs w:val="24"/>
        </w:rPr>
      </w:pPr>
    </w:p>
    <w:p w14:paraId="0E3DC5FB" w14:textId="53558C6F" w:rsidR="00243077" w:rsidRPr="00AF4042" w:rsidRDefault="00243077" w:rsidP="00AF4042">
      <w:pPr>
        <w:spacing w:after="0" w:line="360" w:lineRule="auto"/>
        <w:jc w:val="both"/>
        <w:rPr>
          <w:rFonts w:eastAsia="Calibri" w:cs="Times New Roman"/>
          <w:szCs w:val="24"/>
        </w:rPr>
      </w:pPr>
      <w:r w:rsidRPr="00AF4042">
        <w:rPr>
          <w:rFonts w:eastAsia="Calibri" w:cs="Times New Roman"/>
          <w:szCs w:val="24"/>
        </w:rPr>
        <w:t xml:space="preserve">The Bank recognises the importance of providing a safe and risk-free workplace for all </w:t>
      </w:r>
      <w:r w:rsidR="003147D5">
        <w:rPr>
          <w:rFonts w:eastAsia="Calibri" w:cs="Times New Roman"/>
          <w:szCs w:val="24"/>
        </w:rPr>
        <w:t>staff members</w:t>
      </w:r>
      <w:r w:rsidRPr="00AF4042">
        <w:rPr>
          <w:rFonts w:eastAsia="Calibri" w:cs="Times New Roman"/>
          <w:szCs w:val="24"/>
        </w:rPr>
        <w:t xml:space="preserve"> and is committed </w:t>
      </w:r>
      <w:r w:rsidR="00D2534D" w:rsidRPr="00AF4042">
        <w:rPr>
          <w:rFonts w:eastAsia="Calibri" w:cs="Times New Roman"/>
          <w:szCs w:val="24"/>
        </w:rPr>
        <w:t>to</w:t>
      </w:r>
      <w:r w:rsidRPr="00AF4042">
        <w:rPr>
          <w:rFonts w:eastAsia="Calibri" w:cs="Times New Roman"/>
          <w:szCs w:val="24"/>
        </w:rPr>
        <w:t xml:space="preserve"> ensuring that all its </w:t>
      </w:r>
      <w:r w:rsidR="003147D5">
        <w:rPr>
          <w:rFonts w:eastAsia="Calibri" w:cs="Times New Roman"/>
          <w:szCs w:val="24"/>
        </w:rPr>
        <w:t>staff members</w:t>
      </w:r>
      <w:r w:rsidRPr="00AF4042">
        <w:rPr>
          <w:rFonts w:eastAsia="Calibri" w:cs="Times New Roman"/>
          <w:szCs w:val="24"/>
        </w:rPr>
        <w:t xml:space="preserve"> are alerted and trained in the maintenance of</w:t>
      </w:r>
      <w:r w:rsidR="003D1CCA" w:rsidRPr="00AF4042">
        <w:rPr>
          <w:rFonts w:eastAsia="Calibri" w:cs="Times New Roman"/>
          <w:szCs w:val="24"/>
        </w:rPr>
        <w:t xml:space="preserve"> reducing infection and re-infections. The Bank therefore will ensure that there are male and female condoms that are available in all its toilets as well as informative pamphlets on HIV, its causes, symptoms and managements as well as referral systems. </w:t>
      </w:r>
    </w:p>
    <w:p w14:paraId="72E0E76D" w14:textId="77777777" w:rsidR="009E7F23" w:rsidRPr="00AF4042" w:rsidRDefault="009E7F23" w:rsidP="00AF4042">
      <w:pPr>
        <w:spacing w:after="0" w:line="360" w:lineRule="auto"/>
        <w:jc w:val="both"/>
        <w:rPr>
          <w:rFonts w:eastAsia="Calibri" w:cs="Times New Roman"/>
          <w:szCs w:val="24"/>
        </w:rPr>
      </w:pPr>
    </w:p>
    <w:p w14:paraId="391B381C" w14:textId="631C2DDF" w:rsidR="009E7F23" w:rsidRPr="00AF4042" w:rsidRDefault="009E7F23" w:rsidP="00AF4042">
      <w:pPr>
        <w:spacing w:after="0" w:line="360" w:lineRule="auto"/>
        <w:jc w:val="both"/>
        <w:rPr>
          <w:rFonts w:eastAsia="Calibri" w:cs="Times New Roman"/>
          <w:szCs w:val="24"/>
        </w:rPr>
      </w:pPr>
      <w:r w:rsidRPr="00AF4042">
        <w:rPr>
          <w:rFonts w:eastAsia="Calibri" w:cs="Times New Roman"/>
          <w:szCs w:val="24"/>
        </w:rPr>
        <w:t xml:space="preserve">The Bank shall provide all </w:t>
      </w:r>
      <w:r w:rsidR="003147D5">
        <w:rPr>
          <w:rFonts w:eastAsia="Calibri" w:cs="Times New Roman"/>
          <w:szCs w:val="24"/>
        </w:rPr>
        <w:t>staff members</w:t>
      </w:r>
      <w:r w:rsidRPr="00AF4042">
        <w:rPr>
          <w:rFonts w:eastAsia="Calibri" w:cs="Times New Roman"/>
          <w:szCs w:val="24"/>
        </w:rPr>
        <w:t xml:space="preserve"> a place and time during normal working hours for education and information relating to- </w:t>
      </w:r>
    </w:p>
    <w:p w14:paraId="64445938" w14:textId="77777777" w:rsidR="009E7F23" w:rsidRPr="00AF4042" w:rsidRDefault="009E7F23" w:rsidP="00AF4042">
      <w:pPr>
        <w:spacing w:after="0" w:line="360" w:lineRule="auto"/>
        <w:jc w:val="both"/>
        <w:rPr>
          <w:rFonts w:eastAsia="Calibri" w:cs="Times New Roman"/>
          <w:szCs w:val="24"/>
        </w:rPr>
      </w:pPr>
      <w:r w:rsidRPr="00AF4042">
        <w:rPr>
          <w:rFonts w:eastAsia="Calibri" w:cs="Times New Roman"/>
          <w:szCs w:val="24"/>
        </w:rPr>
        <w:t xml:space="preserve"> (a) the promotion of safe sex and risk-reducing measures in relation to sexually transmitted diseases; </w:t>
      </w:r>
    </w:p>
    <w:p w14:paraId="2D1FAB63" w14:textId="77777777" w:rsidR="009E7F23" w:rsidRPr="00AF4042" w:rsidRDefault="009E7F23" w:rsidP="00AF4042">
      <w:pPr>
        <w:spacing w:after="0" w:line="360" w:lineRule="auto"/>
        <w:jc w:val="both"/>
        <w:rPr>
          <w:rFonts w:eastAsia="Calibri" w:cs="Times New Roman"/>
          <w:szCs w:val="24"/>
        </w:rPr>
      </w:pPr>
      <w:r w:rsidRPr="00AF4042">
        <w:rPr>
          <w:rFonts w:eastAsia="Calibri" w:cs="Times New Roman"/>
          <w:szCs w:val="24"/>
        </w:rPr>
        <w:t xml:space="preserve"> (b) the acquiring and transmission of HIV; </w:t>
      </w:r>
    </w:p>
    <w:p w14:paraId="32FEB9FA" w14:textId="77777777" w:rsidR="009E7F23" w:rsidRPr="00AF4042" w:rsidRDefault="009E7F23" w:rsidP="00AF4042">
      <w:pPr>
        <w:spacing w:after="0" w:line="360" w:lineRule="auto"/>
        <w:jc w:val="both"/>
        <w:rPr>
          <w:rFonts w:eastAsia="Calibri" w:cs="Times New Roman"/>
          <w:szCs w:val="24"/>
        </w:rPr>
      </w:pPr>
      <w:r w:rsidRPr="00AF4042">
        <w:rPr>
          <w:rFonts w:eastAsia="Calibri" w:cs="Times New Roman"/>
          <w:szCs w:val="24"/>
        </w:rPr>
        <w:t xml:space="preserve"> (c) the prevention of the spread of HIV and AIDS; </w:t>
      </w:r>
      <w:r w:rsidR="002106F9" w:rsidRPr="00AF4042">
        <w:rPr>
          <w:rFonts w:eastAsia="Calibri" w:cs="Times New Roman"/>
          <w:szCs w:val="24"/>
        </w:rPr>
        <w:t>and</w:t>
      </w:r>
    </w:p>
    <w:p w14:paraId="71316A75" w14:textId="77777777" w:rsidR="009E7F23" w:rsidRPr="00AF4042" w:rsidRDefault="009E7F23" w:rsidP="00AF4042">
      <w:pPr>
        <w:spacing w:after="0" w:line="360" w:lineRule="auto"/>
        <w:jc w:val="both"/>
        <w:rPr>
          <w:rFonts w:eastAsia="Calibri" w:cs="Times New Roman"/>
          <w:szCs w:val="24"/>
        </w:rPr>
      </w:pPr>
      <w:r w:rsidRPr="00AF4042">
        <w:rPr>
          <w:rFonts w:eastAsia="Calibri" w:cs="Times New Roman"/>
          <w:szCs w:val="24"/>
        </w:rPr>
        <w:t xml:space="preserve"> (d) counselling facilities for HIV and AIDS patients.  </w:t>
      </w:r>
    </w:p>
    <w:p w14:paraId="0FCE0504" w14:textId="4028D626" w:rsidR="009E7F23" w:rsidRPr="00AF4042" w:rsidRDefault="009E7F23" w:rsidP="00AF4042">
      <w:pPr>
        <w:spacing w:after="0" w:line="360" w:lineRule="auto"/>
        <w:jc w:val="both"/>
        <w:rPr>
          <w:rFonts w:eastAsia="Calibri" w:cs="Times New Roman"/>
          <w:szCs w:val="24"/>
        </w:rPr>
      </w:pPr>
      <w:r w:rsidRPr="00AF4042">
        <w:rPr>
          <w:rFonts w:eastAsia="Calibri" w:cs="Times New Roman"/>
          <w:szCs w:val="24"/>
        </w:rPr>
        <w:lastRenderedPageBreak/>
        <w:t xml:space="preserve">This Education and information shall be provided by persons who have proven sound knowledge and expertise in matters relating to HIV and AIDS and who are able to communicate information with consistency and accuracy. The design of the education programmes shall be in accordance with guidelines approved by the relevant employer and </w:t>
      </w:r>
      <w:r w:rsidR="003147D5">
        <w:rPr>
          <w:rFonts w:eastAsia="Calibri" w:cs="Times New Roman"/>
          <w:szCs w:val="24"/>
        </w:rPr>
        <w:t>staff member</w:t>
      </w:r>
      <w:r w:rsidRPr="00AF4042">
        <w:rPr>
          <w:rFonts w:eastAsia="Calibri" w:cs="Times New Roman"/>
          <w:szCs w:val="24"/>
        </w:rPr>
        <w:t xml:space="preserve"> organizations, in consultation with the Ministry of Health and Child Welfare and any other organization with expertise in HIV and AIDS-related matters. The provision of the education shall be at least twice a year.</w:t>
      </w:r>
    </w:p>
    <w:p w14:paraId="6DA31D54" w14:textId="77777777" w:rsidR="003D1CCA" w:rsidRPr="00AF4042" w:rsidRDefault="003D1CCA" w:rsidP="00AF4042">
      <w:pPr>
        <w:spacing w:after="0" w:line="360" w:lineRule="auto"/>
        <w:jc w:val="both"/>
        <w:rPr>
          <w:rFonts w:eastAsia="Calibri" w:cs="Times New Roman"/>
          <w:b/>
          <w:szCs w:val="24"/>
        </w:rPr>
      </w:pPr>
    </w:p>
    <w:p w14:paraId="25A9062B" w14:textId="0E362175" w:rsidR="003D1CCA" w:rsidRPr="00C417BF" w:rsidRDefault="003D1CCA" w:rsidP="00D25A6F">
      <w:pPr>
        <w:pStyle w:val="ListParagraph"/>
        <w:numPr>
          <w:ilvl w:val="0"/>
          <w:numId w:val="136"/>
        </w:numPr>
        <w:rPr>
          <w:b/>
        </w:rPr>
      </w:pPr>
      <w:bookmarkStart w:id="1619" w:name="_Toc510096261"/>
      <w:bookmarkStart w:id="1620" w:name="_Toc113607620"/>
      <w:r w:rsidRPr="00C417BF">
        <w:rPr>
          <w:b/>
        </w:rPr>
        <w:t>Rights and Responsibilities</w:t>
      </w:r>
      <w:bookmarkEnd w:id="1619"/>
      <w:bookmarkEnd w:id="1620"/>
    </w:p>
    <w:p w14:paraId="605E73C4" w14:textId="77777777" w:rsidR="00B9550D" w:rsidRPr="00AF4042" w:rsidRDefault="00B9550D" w:rsidP="00AF4042">
      <w:pPr>
        <w:spacing w:after="0" w:line="360" w:lineRule="auto"/>
        <w:rPr>
          <w:rFonts w:cs="Times New Roman"/>
        </w:rPr>
      </w:pPr>
    </w:p>
    <w:p w14:paraId="228BFF5F" w14:textId="0D9161A9" w:rsidR="003D1CCA" w:rsidRPr="00AF4042" w:rsidRDefault="003D1CCA" w:rsidP="00AF4042">
      <w:pPr>
        <w:spacing w:after="0" w:line="360" w:lineRule="auto"/>
        <w:jc w:val="both"/>
        <w:rPr>
          <w:rFonts w:eastAsia="Times New Roman" w:cs="Times New Roman"/>
          <w:szCs w:val="24"/>
          <w:lang w:eastAsia="en-ZW"/>
        </w:rPr>
      </w:pPr>
      <w:r w:rsidRPr="00AF4042">
        <w:rPr>
          <w:rFonts w:eastAsia="Times New Roman" w:cs="Times New Roman"/>
          <w:szCs w:val="24"/>
          <w:lang w:eastAsia="en-ZW"/>
        </w:rPr>
        <w:t xml:space="preserve">A healthy and safe workplace is a shared responsibility between the Bank and its </w:t>
      </w:r>
      <w:r w:rsidR="003147D5">
        <w:rPr>
          <w:rFonts w:eastAsia="Times New Roman" w:cs="Times New Roman"/>
          <w:szCs w:val="24"/>
          <w:lang w:eastAsia="en-ZW"/>
        </w:rPr>
        <w:t>staff members</w:t>
      </w:r>
      <w:r w:rsidRPr="00AF4042">
        <w:rPr>
          <w:rFonts w:eastAsia="Times New Roman" w:cs="Times New Roman"/>
          <w:szCs w:val="24"/>
          <w:lang w:eastAsia="en-ZW"/>
        </w:rPr>
        <w:t>.</w:t>
      </w:r>
    </w:p>
    <w:p w14:paraId="6FD098D4" w14:textId="77777777" w:rsidR="0038138C" w:rsidRPr="00AF4042" w:rsidRDefault="0038138C" w:rsidP="00AF4042">
      <w:pPr>
        <w:pStyle w:val="Heading3"/>
        <w:spacing w:line="360" w:lineRule="auto"/>
        <w:rPr>
          <w:rFonts w:eastAsiaTheme="majorEastAsia"/>
          <w:b w:val="0"/>
        </w:rPr>
      </w:pPr>
      <w:bookmarkStart w:id="1621" w:name="_Toc510096262"/>
    </w:p>
    <w:p w14:paraId="3083FB7F" w14:textId="77777777" w:rsidR="003D1CCA" w:rsidRPr="00C417BF" w:rsidRDefault="003D1CCA" w:rsidP="00D25A6F">
      <w:pPr>
        <w:pStyle w:val="ListParagraph"/>
        <w:numPr>
          <w:ilvl w:val="0"/>
          <w:numId w:val="137"/>
        </w:numPr>
        <w:rPr>
          <w:b/>
        </w:rPr>
      </w:pPr>
      <w:bookmarkStart w:id="1622" w:name="_Toc531270384"/>
      <w:bookmarkStart w:id="1623" w:name="_Toc113607621"/>
      <w:r w:rsidRPr="00C417BF">
        <w:rPr>
          <w:b/>
        </w:rPr>
        <w:t>The Bank</w:t>
      </w:r>
      <w:bookmarkEnd w:id="1622"/>
      <w:bookmarkEnd w:id="1623"/>
    </w:p>
    <w:p w14:paraId="525401FD" w14:textId="77777777" w:rsidR="003D1CCA" w:rsidRPr="00AF4042" w:rsidRDefault="003D1CCA" w:rsidP="00AF4042">
      <w:pPr>
        <w:spacing w:after="0" w:line="360" w:lineRule="auto"/>
        <w:rPr>
          <w:rFonts w:eastAsia="Times New Roman" w:cs="Times New Roman"/>
          <w:szCs w:val="24"/>
        </w:rPr>
      </w:pPr>
      <w:r w:rsidRPr="00AF4042">
        <w:rPr>
          <w:rFonts w:eastAsia="Times New Roman" w:cs="Times New Roman"/>
          <w:szCs w:val="24"/>
        </w:rPr>
        <w:t>The Bank has the responsibility to ensure:</w:t>
      </w:r>
    </w:p>
    <w:p w14:paraId="7BDD325B" w14:textId="772059A1" w:rsidR="003D1CCA" w:rsidRPr="00AF4042" w:rsidRDefault="003D1CCA"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 xml:space="preserve">That the working environment and working conditions of </w:t>
      </w:r>
      <w:r w:rsidR="003147D5">
        <w:rPr>
          <w:rFonts w:eastAsia="Calibri" w:cs="Times New Roman"/>
          <w:szCs w:val="24"/>
          <w:lang w:val="en-US"/>
        </w:rPr>
        <w:t>staff members</w:t>
      </w:r>
      <w:r w:rsidRPr="00AF4042">
        <w:rPr>
          <w:rFonts w:eastAsia="Calibri" w:cs="Times New Roman"/>
          <w:szCs w:val="24"/>
          <w:lang w:val="en-US"/>
        </w:rPr>
        <w:t xml:space="preserve"> are conducive to wellness;</w:t>
      </w:r>
    </w:p>
    <w:p w14:paraId="6FE1B907" w14:textId="4B175DB4" w:rsidR="003D1CCA" w:rsidRPr="00AF4042" w:rsidRDefault="003D1CCA"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 xml:space="preserve">That basic wellness services are made accessible to </w:t>
      </w:r>
      <w:r w:rsidR="003147D5">
        <w:rPr>
          <w:rFonts w:eastAsia="Calibri" w:cs="Times New Roman"/>
          <w:szCs w:val="24"/>
          <w:lang w:val="en-US"/>
        </w:rPr>
        <w:t>staff members</w:t>
      </w:r>
      <w:r w:rsidRPr="00AF4042">
        <w:rPr>
          <w:rFonts w:eastAsia="Calibri" w:cs="Times New Roman"/>
          <w:szCs w:val="24"/>
          <w:lang w:val="en-US"/>
        </w:rPr>
        <w:t>, and are conducted in an ethical manner;</w:t>
      </w:r>
    </w:p>
    <w:p w14:paraId="41843801" w14:textId="7A16F2A5" w:rsidR="003D1CCA" w:rsidRPr="00AF4042" w:rsidRDefault="003D1CCA"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 xml:space="preserve">Protection of </w:t>
      </w:r>
      <w:r w:rsidR="003147D5">
        <w:rPr>
          <w:rFonts w:eastAsia="Calibri" w:cs="Times New Roman"/>
          <w:szCs w:val="24"/>
          <w:lang w:val="en-US"/>
        </w:rPr>
        <w:t>staff members</w:t>
      </w:r>
      <w:r w:rsidRPr="00AF4042">
        <w:rPr>
          <w:rFonts w:eastAsia="Calibri" w:cs="Times New Roman"/>
          <w:szCs w:val="24"/>
          <w:lang w:val="en-US"/>
        </w:rPr>
        <w:t>’ rights to confidentiality, autonomy, sensitivity, timeous intervention, equality, openness and transparency;</w:t>
      </w:r>
    </w:p>
    <w:p w14:paraId="08655EF3" w14:textId="6BC3549A" w:rsidR="003D1CCA" w:rsidRPr="00AF4042" w:rsidRDefault="003D1CCA"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 xml:space="preserve">That </w:t>
      </w:r>
      <w:r w:rsidR="003147D5">
        <w:rPr>
          <w:rFonts w:eastAsia="Calibri" w:cs="Times New Roman"/>
          <w:szCs w:val="24"/>
          <w:lang w:val="en-US"/>
        </w:rPr>
        <w:t>staff members</w:t>
      </w:r>
      <w:r w:rsidRPr="00AF4042">
        <w:rPr>
          <w:rFonts w:eastAsia="Calibri" w:cs="Times New Roman"/>
          <w:szCs w:val="24"/>
          <w:lang w:val="en-US"/>
        </w:rPr>
        <w:t xml:space="preserve"> are informed of conditions in the workplace that may be harmful to their health and wellness; </w:t>
      </w:r>
    </w:p>
    <w:p w14:paraId="33F848ED" w14:textId="4EE2E2FF" w:rsidR="003D1CCA" w:rsidRPr="00AF4042" w:rsidRDefault="003D1CCA"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 xml:space="preserve">That </w:t>
      </w:r>
      <w:r w:rsidR="003147D5">
        <w:rPr>
          <w:rFonts w:eastAsia="Calibri" w:cs="Times New Roman"/>
          <w:szCs w:val="24"/>
          <w:lang w:val="en-US"/>
        </w:rPr>
        <w:t>staff members</w:t>
      </w:r>
      <w:r w:rsidRPr="00AF4042">
        <w:rPr>
          <w:rFonts w:eastAsia="Calibri" w:cs="Times New Roman"/>
          <w:szCs w:val="24"/>
          <w:lang w:val="en-US"/>
        </w:rPr>
        <w:t xml:space="preserve"> are not arbitrarily and unfairly discriminated against</w:t>
      </w:r>
      <w:r w:rsidR="002106F9" w:rsidRPr="00AF4042">
        <w:rPr>
          <w:rFonts w:eastAsia="Calibri" w:cs="Times New Roman"/>
          <w:szCs w:val="24"/>
          <w:lang w:val="en-US"/>
        </w:rPr>
        <w:t>;</w:t>
      </w:r>
    </w:p>
    <w:p w14:paraId="57126BDC" w14:textId="22C3DC91" w:rsidR="003D1CCA" w:rsidRPr="00AF4042" w:rsidRDefault="003D1CCA"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 xml:space="preserve"> Provision of counselling services to </w:t>
      </w:r>
      <w:r w:rsidR="003147D5">
        <w:rPr>
          <w:rFonts w:eastAsia="Calibri" w:cs="Times New Roman"/>
          <w:szCs w:val="24"/>
          <w:lang w:val="en-US"/>
        </w:rPr>
        <w:t>staff members</w:t>
      </w:r>
      <w:r w:rsidRPr="00AF4042">
        <w:rPr>
          <w:rFonts w:eastAsia="Calibri" w:cs="Times New Roman"/>
          <w:szCs w:val="24"/>
          <w:lang w:val="en-US"/>
        </w:rPr>
        <w:t xml:space="preserve"> particularly those facing stress within </w:t>
      </w:r>
      <w:r w:rsidR="0038138C" w:rsidRPr="00AF4042">
        <w:rPr>
          <w:rFonts w:eastAsia="Calibri" w:cs="Times New Roman"/>
          <w:szCs w:val="24"/>
          <w:lang w:val="en-US"/>
        </w:rPr>
        <w:t>or</w:t>
      </w:r>
      <w:r w:rsidRPr="00AF4042">
        <w:rPr>
          <w:rFonts w:eastAsia="Calibri" w:cs="Times New Roman"/>
          <w:szCs w:val="24"/>
          <w:lang w:val="en-US"/>
        </w:rPr>
        <w:t xml:space="preserve"> outside the work plac</w:t>
      </w:r>
      <w:r w:rsidR="002106F9" w:rsidRPr="00AF4042">
        <w:rPr>
          <w:rFonts w:eastAsia="Calibri" w:cs="Times New Roman"/>
          <w:szCs w:val="24"/>
          <w:lang w:val="en-US"/>
        </w:rPr>
        <w:t>e; and</w:t>
      </w:r>
    </w:p>
    <w:p w14:paraId="78C0C6DD" w14:textId="77777777" w:rsidR="008D1ED0" w:rsidRPr="00AF4042" w:rsidRDefault="008D1ED0" w:rsidP="00D25A6F">
      <w:pPr>
        <w:numPr>
          <w:ilvl w:val="0"/>
          <w:numId w:val="25"/>
        </w:numPr>
        <w:spacing w:after="200" w:line="360" w:lineRule="auto"/>
        <w:contextualSpacing/>
        <w:rPr>
          <w:rFonts w:eastAsia="Calibri" w:cs="Times New Roman"/>
          <w:szCs w:val="24"/>
          <w:lang w:val="en-US"/>
        </w:rPr>
      </w:pPr>
      <w:r w:rsidRPr="00AF4042">
        <w:rPr>
          <w:rFonts w:eastAsia="Calibri" w:cs="Times New Roman"/>
          <w:szCs w:val="24"/>
          <w:lang w:val="en-US"/>
        </w:rPr>
        <w:t>Provide condoms in the toilets</w:t>
      </w:r>
      <w:r w:rsidR="002106F9" w:rsidRPr="00AF4042">
        <w:rPr>
          <w:rFonts w:eastAsia="Calibri" w:cs="Times New Roman"/>
          <w:szCs w:val="24"/>
          <w:lang w:val="en-US"/>
        </w:rPr>
        <w:t>.</w:t>
      </w:r>
    </w:p>
    <w:p w14:paraId="1699F45D" w14:textId="77777777" w:rsidR="003D1CCA" w:rsidRPr="00C417BF" w:rsidRDefault="00AF0114" w:rsidP="00D25A6F">
      <w:pPr>
        <w:pStyle w:val="ListParagraph"/>
        <w:numPr>
          <w:ilvl w:val="0"/>
          <w:numId w:val="137"/>
        </w:numPr>
        <w:rPr>
          <w:b/>
        </w:rPr>
      </w:pPr>
      <w:bookmarkStart w:id="1624" w:name="_Toc531270385"/>
      <w:bookmarkStart w:id="1625" w:name="_Toc113607622"/>
      <w:bookmarkEnd w:id="1621"/>
      <w:r w:rsidRPr="00C417BF">
        <w:rPr>
          <w:b/>
        </w:rPr>
        <w:t>Staff</w:t>
      </w:r>
      <w:bookmarkEnd w:id="1624"/>
      <w:bookmarkEnd w:id="1625"/>
    </w:p>
    <w:p w14:paraId="2B4052CD" w14:textId="77777777" w:rsidR="003D1CCA" w:rsidRPr="00AF4042" w:rsidRDefault="00AF0114" w:rsidP="00AF4042">
      <w:pPr>
        <w:spacing w:after="200" w:line="360" w:lineRule="auto"/>
        <w:contextualSpacing/>
        <w:jc w:val="both"/>
        <w:rPr>
          <w:rFonts w:eastAsia="Calibri" w:cs="Times New Roman"/>
          <w:szCs w:val="24"/>
          <w:lang w:val="en-US"/>
        </w:rPr>
      </w:pPr>
      <w:r w:rsidRPr="00AF4042">
        <w:rPr>
          <w:rFonts w:eastAsia="Calibri" w:cs="Times New Roman"/>
          <w:szCs w:val="24"/>
          <w:lang w:val="en-US"/>
        </w:rPr>
        <w:t xml:space="preserve">Staff </w:t>
      </w:r>
      <w:r w:rsidR="003D1CCA" w:rsidRPr="00AF4042">
        <w:rPr>
          <w:rFonts w:eastAsia="Calibri" w:cs="Times New Roman"/>
          <w:szCs w:val="24"/>
          <w:lang w:val="en-US"/>
        </w:rPr>
        <w:t>have the right to expect that:</w:t>
      </w:r>
    </w:p>
    <w:p w14:paraId="5DB55318" w14:textId="77777777" w:rsidR="003D1CCA" w:rsidRPr="00AF4042" w:rsidRDefault="00CA7D60"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t>T</w:t>
      </w:r>
      <w:r w:rsidR="003D1CCA" w:rsidRPr="00AF4042">
        <w:rPr>
          <w:rFonts w:eastAsia="Calibri" w:cs="Times New Roman"/>
          <w:szCs w:val="24"/>
          <w:lang w:val="en-US"/>
        </w:rPr>
        <w:t>he environment in which they work is healthy, safe and conducive to wellness;</w:t>
      </w:r>
    </w:p>
    <w:p w14:paraId="1041AAA5" w14:textId="77777777" w:rsidR="003D1CCA" w:rsidRPr="00AF4042" w:rsidRDefault="00CA7D60"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t>B</w:t>
      </w:r>
      <w:r w:rsidR="003D1CCA" w:rsidRPr="00AF4042">
        <w:rPr>
          <w:rFonts w:eastAsia="Calibri" w:cs="Times New Roman"/>
          <w:szCs w:val="24"/>
          <w:lang w:val="en-US"/>
        </w:rPr>
        <w:t>asic wellness services will be made accessible to them and conducted in an ethical manner;</w:t>
      </w:r>
    </w:p>
    <w:p w14:paraId="423C3723" w14:textId="77777777" w:rsidR="003D1CCA" w:rsidRPr="00AF4042" w:rsidRDefault="00CA7D60"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lastRenderedPageBreak/>
        <w:t>T</w:t>
      </w:r>
      <w:r w:rsidR="003D1CCA" w:rsidRPr="00AF4042">
        <w:rPr>
          <w:rFonts w:eastAsia="Calibri" w:cs="Times New Roman"/>
          <w:szCs w:val="24"/>
          <w:lang w:val="en-US"/>
        </w:rPr>
        <w:t>heir rights to confidentiality, autonomy, sensitivity, timeous intervention, equality, openness and transparency will be protected;</w:t>
      </w:r>
    </w:p>
    <w:p w14:paraId="1B1C003A" w14:textId="77777777" w:rsidR="00A7445D" w:rsidRPr="00AF4042" w:rsidRDefault="00CA7D60"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t>T</w:t>
      </w:r>
      <w:r w:rsidR="003D1CCA" w:rsidRPr="00AF4042">
        <w:rPr>
          <w:rFonts w:eastAsia="Calibri" w:cs="Times New Roman"/>
          <w:szCs w:val="24"/>
          <w:lang w:val="en-US"/>
        </w:rPr>
        <w:t xml:space="preserve">hey will not be arbitrarily and unfairly discriminated against as a result of their participation or non-participation in the CWP; </w:t>
      </w:r>
      <w:r w:rsidRPr="00AF4042">
        <w:rPr>
          <w:rFonts w:eastAsia="Calibri" w:cs="Times New Roman"/>
          <w:szCs w:val="24"/>
          <w:lang w:val="en-US"/>
        </w:rPr>
        <w:t>and</w:t>
      </w:r>
    </w:p>
    <w:p w14:paraId="1C4161A0" w14:textId="77777777" w:rsidR="003D1CCA" w:rsidRPr="00AF4042" w:rsidRDefault="00CA7D60"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t>T</w:t>
      </w:r>
      <w:r w:rsidR="003D1CCA" w:rsidRPr="00AF4042">
        <w:rPr>
          <w:rFonts w:eastAsia="Calibri" w:cs="Times New Roman"/>
          <w:szCs w:val="24"/>
          <w:lang w:val="en-US"/>
        </w:rPr>
        <w:t>heir privacy is maintained and respected</w:t>
      </w:r>
      <w:r w:rsidRPr="00AF4042">
        <w:rPr>
          <w:rFonts w:eastAsia="Calibri" w:cs="Times New Roman"/>
          <w:szCs w:val="24"/>
          <w:lang w:val="en-US"/>
        </w:rPr>
        <w:t>.</w:t>
      </w:r>
    </w:p>
    <w:p w14:paraId="134B0594" w14:textId="77777777" w:rsidR="003D1CCA" w:rsidRPr="00AF4042" w:rsidRDefault="003D1CCA" w:rsidP="00AF4042">
      <w:pPr>
        <w:spacing w:after="200" w:line="360" w:lineRule="auto"/>
        <w:ind w:left="360"/>
        <w:contextualSpacing/>
        <w:jc w:val="both"/>
        <w:rPr>
          <w:rFonts w:eastAsia="Calibri" w:cs="Times New Roman"/>
          <w:szCs w:val="24"/>
          <w:lang w:val="en-US"/>
        </w:rPr>
      </w:pPr>
    </w:p>
    <w:p w14:paraId="4021B90F" w14:textId="1A7C71B7" w:rsidR="003D1CCA" w:rsidRPr="00AF4042" w:rsidRDefault="003D1CCA" w:rsidP="00AF4042">
      <w:pPr>
        <w:spacing w:after="200" w:line="360" w:lineRule="auto"/>
        <w:contextualSpacing/>
        <w:jc w:val="both"/>
        <w:rPr>
          <w:rFonts w:eastAsia="Calibri" w:cs="Times New Roman"/>
          <w:b/>
          <w:szCs w:val="24"/>
          <w:lang w:val="en-US"/>
        </w:rPr>
      </w:pPr>
      <w:r w:rsidRPr="00AF4042">
        <w:rPr>
          <w:rFonts w:eastAsia="Calibri" w:cs="Times New Roman"/>
          <w:b/>
          <w:szCs w:val="24"/>
          <w:lang w:val="en-US"/>
        </w:rPr>
        <w:t xml:space="preserve">The </w:t>
      </w:r>
      <w:r w:rsidR="003147D5">
        <w:rPr>
          <w:rFonts w:eastAsia="Calibri" w:cs="Times New Roman"/>
          <w:b/>
          <w:szCs w:val="24"/>
          <w:lang w:val="en-US"/>
        </w:rPr>
        <w:t>staff members</w:t>
      </w:r>
      <w:r w:rsidRPr="00AF4042">
        <w:rPr>
          <w:rFonts w:eastAsia="Calibri" w:cs="Times New Roman"/>
          <w:b/>
          <w:szCs w:val="24"/>
          <w:lang w:val="en-US"/>
        </w:rPr>
        <w:t xml:space="preserve"> shall be responsible for:</w:t>
      </w:r>
    </w:p>
    <w:p w14:paraId="68C55A6D" w14:textId="77777777" w:rsidR="003D1CCA" w:rsidRPr="00AF4042" w:rsidRDefault="00CA7D60" w:rsidP="00D25A6F">
      <w:pPr>
        <w:numPr>
          <w:ilvl w:val="0"/>
          <w:numId w:val="26"/>
        </w:numPr>
        <w:spacing w:after="200" w:line="360" w:lineRule="auto"/>
        <w:contextualSpacing/>
        <w:jc w:val="both"/>
        <w:rPr>
          <w:rFonts w:eastAsia="Calibri" w:cs="Times New Roman"/>
          <w:szCs w:val="24"/>
          <w:lang w:val="en-US"/>
        </w:rPr>
      </w:pPr>
      <w:r w:rsidRPr="00AF4042">
        <w:rPr>
          <w:rFonts w:eastAsia="Calibri" w:cs="Times New Roman"/>
          <w:szCs w:val="24"/>
          <w:lang w:val="en-US"/>
        </w:rPr>
        <w:t>F</w:t>
      </w:r>
      <w:r w:rsidR="003D1CCA" w:rsidRPr="00AF4042">
        <w:rPr>
          <w:rFonts w:eastAsia="Calibri" w:cs="Times New Roman"/>
          <w:szCs w:val="24"/>
          <w:lang w:val="en-US"/>
        </w:rPr>
        <w:t>amiliarising themselves with the IDBZ CWP</w:t>
      </w:r>
      <w:r w:rsidR="00B9550D" w:rsidRPr="00AF4042">
        <w:rPr>
          <w:rFonts w:eastAsia="Calibri" w:cs="Times New Roman"/>
          <w:szCs w:val="24"/>
          <w:lang w:val="en-US"/>
        </w:rPr>
        <w:t>;</w:t>
      </w:r>
    </w:p>
    <w:p w14:paraId="762AE99A" w14:textId="6AD35E65" w:rsidR="003D1CCA" w:rsidRPr="00AF4042" w:rsidRDefault="003D1CCA" w:rsidP="00D25A6F">
      <w:pPr>
        <w:numPr>
          <w:ilvl w:val="0"/>
          <w:numId w:val="26"/>
        </w:numPr>
        <w:spacing w:after="200" w:line="360" w:lineRule="auto"/>
        <w:contextualSpacing/>
        <w:jc w:val="both"/>
        <w:rPr>
          <w:rFonts w:eastAsia="Calibri" w:cs="Times New Roman"/>
          <w:szCs w:val="24"/>
          <w:lang w:val="en-US"/>
        </w:rPr>
      </w:pPr>
      <w:r w:rsidRPr="00AF4042">
        <w:rPr>
          <w:rFonts w:eastAsia="Calibri" w:cs="Times New Roman"/>
          <w:szCs w:val="24"/>
          <w:lang w:val="en-US"/>
        </w:rPr>
        <w:t xml:space="preserve"> </w:t>
      </w:r>
      <w:r w:rsidR="00CA7D60" w:rsidRPr="00AF4042">
        <w:rPr>
          <w:rFonts w:eastAsia="Calibri" w:cs="Times New Roman"/>
          <w:szCs w:val="24"/>
          <w:lang w:val="en-US"/>
        </w:rPr>
        <w:t>C</w:t>
      </w:r>
      <w:r w:rsidRPr="00AF4042">
        <w:rPr>
          <w:rFonts w:eastAsia="Calibri" w:cs="Times New Roman"/>
          <w:szCs w:val="24"/>
          <w:lang w:val="en-US"/>
        </w:rPr>
        <w:t xml:space="preserve">onducting their work in a manner that protects their health and wellness and those of other </w:t>
      </w:r>
      <w:r w:rsidR="003147D5">
        <w:rPr>
          <w:rFonts w:eastAsia="Calibri" w:cs="Times New Roman"/>
          <w:szCs w:val="24"/>
          <w:lang w:val="en-US"/>
        </w:rPr>
        <w:t>staff members</w:t>
      </w:r>
      <w:r w:rsidRPr="00AF4042">
        <w:rPr>
          <w:rFonts w:eastAsia="Calibri" w:cs="Times New Roman"/>
          <w:szCs w:val="24"/>
          <w:lang w:val="en-US"/>
        </w:rPr>
        <w:t>;</w:t>
      </w:r>
    </w:p>
    <w:p w14:paraId="6750A943" w14:textId="503ABDB4" w:rsidR="003D1CCA" w:rsidRPr="00AF4042" w:rsidRDefault="003D1CCA" w:rsidP="00D25A6F">
      <w:pPr>
        <w:numPr>
          <w:ilvl w:val="0"/>
          <w:numId w:val="26"/>
        </w:numPr>
        <w:spacing w:after="200" w:line="360" w:lineRule="auto"/>
        <w:contextualSpacing/>
        <w:jc w:val="both"/>
        <w:rPr>
          <w:rFonts w:eastAsia="Calibri" w:cs="Times New Roman"/>
          <w:szCs w:val="24"/>
          <w:lang w:val="en-US"/>
        </w:rPr>
      </w:pPr>
      <w:r w:rsidRPr="00AF4042">
        <w:rPr>
          <w:rFonts w:eastAsia="Calibri" w:cs="Times New Roman"/>
          <w:szCs w:val="24"/>
          <w:lang w:val="en-US"/>
        </w:rPr>
        <w:t>Reporting and/or take action to correct any hazardous conditions or acts in the workplace to their immediate supervisor or the CS</w:t>
      </w:r>
      <w:ins w:id="1626" w:author="Kuhudzai Kudzaishe" w:date="2022-09-15T11:20:00Z">
        <w:r w:rsidR="009F3A90">
          <w:rPr>
            <w:rFonts w:eastAsia="Calibri" w:cs="Times New Roman"/>
            <w:szCs w:val="24"/>
            <w:lang w:val="en-US"/>
          </w:rPr>
          <w:t>HD</w:t>
        </w:r>
      </w:ins>
      <w:del w:id="1627" w:author="Kuhudzai Kudzaishe" w:date="2022-09-15T11:20:00Z">
        <w:r w:rsidRPr="00AF4042" w:rsidDel="009F3A90">
          <w:rPr>
            <w:rFonts w:eastAsia="Calibri" w:cs="Times New Roman"/>
            <w:szCs w:val="24"/>
            <w:lang w:val="en-US"/>
          </w:rPr>
          <w:delText>DR</w:delText>
        </w:r>
      </w:del>
      <w:r w:rsidRPr="00AF4042">
        <w:rPr>
          <w:rFonts w:eastAsia="Calibri" w:cs="Times New Roman"/>
          <w:szCs w:val="24"/>
          <w:lang w:val="en-US"/>
        </w:rPr>
        <w:t xml:space="preserve"> for prompt remediation;</w:t>
      </w:r>
    </w:p>
    <w:p w14:paraId="1C7A53F9" w14:textId="77777777" w:rsidR="003D1CCA" w:rsidRPr="00AF4042" w:rsidRDefault="003D1CCA" w:rsidP="00D25A6F">
      <w:pPr>
        <w:numPr>
          <w:ilvl w:val="0"/>
          <w:numId w:val="26"/>
        </w:numPr>
        <w:spacing w:after="200" w:line="360" w:lineRule="auto"/>
        <w:contextualSpacing/>
        <w:jc w:val="both"/>
        <w:rPr>
          <w:rFonts w:eastAsia="Calibri" w:cs="Times New Roman"/>
          <w:szCs w:val="24"/>
          <w:lang w:val="en-US"/>
        </w:rPr>
      </w:pPr>
      <w:r w:rsidRPr="00AF4042">
        <w:rPr>
          <w:rFonts w:eastAsia="Calibri" w:cs="Times New Roman"/>
          <w:szCs w:val="24"/>
          <w:lang w:val="en-US"/>
        </w:rPr>
        <w:t xml:space="preserve">Acquainting themselves with ways they can protect their health and wellness, both within and outside the workplace; </w:t>
      </w:r>
    </w:p>
    <w:p w14:paraId="1BF428C3" w14:textId="77777777" w:rsidR="00CA7D60" w:rsidRPr="00AF4042" w:rsidRDefault="003D1CCA"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t>Taking an initiative to seek professional intervention</w:t>
      </w:r>
      <w:r w:rsidR="00CA7D60" w:rsidRPr="00AF4042">
        <w:rPr>
          <w:rFonts w:eastAsia="Calibri" w:cs="Times New Roman"/>
          <w:szCs w:val="24"/>
          <w:lang w:val="en-US"/>
        </w:rPr>
        <w:t>; and</w:t>
      </w:r>
    </w:p>
    <w:p w14:paraId="00CC8840" w14:textId="77777777" w:rsidR="00CA7D60" w:rsidRPr="00AF4042" w:rsidRDefault="00CA7D60" w:rsidP="00D25A6F">
      <w:pPr>
        <w:numPr>
          <w:ilvl w:val="0"/>
          <w:numId w:val="27"/>
        </w:numPr>
        <w:spacing w:after="200" w:line="360" w:lineRule="auto"/>
        <w:contextualSpacing/>
        <w:jc w:val="both"/>
        <w:rPr>
          <w:rFonts w:eastAsia="Calibri" w:cs="Times New Roman"/>
          <w:szCs w:val="24"/>
          <w:lang w:val="en-US"/>
        </w:rPr>
      </w:pPr>
      <w:r w:rsidRPr="00AF4042">
        <w:rPr>
          <w:rFonts w:eastAsia="Calibri" w:cs="Times New Roman"/>
          <w:szCs w:val="24"/>
          <w:lang w:val="en-US"/>
        </w:rPr>
        <w:t>For a clean hygienic environment and their personal hygiene.</w:t>
      </w:r>
    </w:p>
    <w:p w14:paraId="4193B6B2" w14:textId="77777777" w:rsidR="00A55A80" w:rsidRPr="00AF4042" w:rsidRDefault="00A55A80" w:rsidP="00D25A6F">
      <w:pPr>
        <w:numPr>
          <w:ilvl w:val="0"/>
          <w:numId w:val="26"/>
        </w:numPr>
        <w:spacing w:after="200" w:line="360" w:lineRule="auto"/>
        <w:contextualSpacing/>
        <w:jc w:val="both"/>
        <w:rPr>
          <w:rFonts w:eastAsia="Calibri" w:cs="Times New Roman"/>
          <w:szCs w:val="24"/>
          <w:lang w:val="en-US"/>
        </w:rPr>
      </w:pPr>
      <w:r w:rsidRPr="00AF4042">
        <w:rPr>
          <w:rFonts w:eastAsia="Times New Roman" w:cs="Times New Roman"/>
          <w:b/>
          <w:szCs w:val="24"/>
          <w:lang w:val="en-US"/>
        </w:rPr>
        <w:br w:type="page"/>
      </w:r>
    </w:p>
    <w:p w14:paraId="5AD4B463" w14:textId="1FC56011" w:rsidR="006759E0" w:rsidRPr="00AF4042" w:rsidRDefault="006759E0" w:rsidP="00040718">
      <w:pPr>
        <w:pStyle w:val="Heading1"/>
        <w:rPr>
          <w:rFonts w:eastAsia="Times New Roman"/>
          <w:lang w:val="en-US"/>
        </w:rPr>
      </w:pPr>
      <w:bookmarkStart w:id="1628" w:name="_Toc113607623"/>
      <w:bookmarkStart w:id="1629" w:name="_Toc114059043"/>
      <w:r w:rsidRPr="00AF4042">
        <w:rPr>
          <w:rFonts w:eastAsia="Times New Roman"/>
          <w:lang w:val="en-US"/>
        </w:rPr>
        <w:lastRenderedPageBreak/>
        <w:t xml:space="preserve">CHAPTER </w:t>
      </w:r>
      <w:r w:rsidR="004A33CD">
        <w:rPr>
          <w:rFonts w:eastAsia="Times New Roman"/>
          <w:lang w:val="en-US"/>
        </w:rPr>
        <w:t>NINE</w:t>
      </w:r>
      <w:r w:rsidRPr="00AF4042">
        <w:rPr>
          <w:rFonts w:eastAsia="Times New Roman"/>
          <w:lang w:val="en-US"/>
        </w:rPr>
        <w:t>: GENDER</w:t>
      </w:r>
      <w:r w:rsidR="001525AA" w:rsidRPr="00AF4042">
        <w:rPr>
          <w:rFonts w:eastAsia="Times New Roman"/>
          <w:lang w:val="en-US"/>
        </w:rPr>
        <w:t xml:space="preserve">, </w:t>
      </w:r>
      <w:r w:rsidR="001525AA" w:rsidRPr="00040718">
        <w:t>DIVERSITY</w:t>
      </w:r>
      <w:r w:rsidRPr="00AF4042">
        <w:rPr>
          <w:rFonts w:eastAsia="Times New Roman"/>
          <w:lang w:val="en-US"/>
        </w:rPr>
        <w:t xml:space="preserve"> AND SOCIAL</w:t>
      </w:r>
      <w:r w:rsidR="00096130" w:rsidRPr="00AF4042">
        <w:rPr>
          <w:rFonts w:eastAsia="Times New Roman"/>
          <w:lang w:val="en-US"/>
        </w:rPr>
        <w:t xml:space="preserve"> </w:t>
      </w:r>
      <w:r w:rsidRPr="00AF4042">
        <w:rPr>
          <w:rFonts w:eastAsia="Times New Roman"/>
          <w:lang w:val="en-US"/>
        </w:rPr>
        <w:t>INCLUSION</w:t>
      </w:r>
      <w:bookmarkEnd w:id="1628"/>
      <w:bookmarkEnd w:id="1629"/>
      <w:r w:rsidRPr="00AF4042">
        <w:rPr>
          <w:rFonts w:eastAsia="Times New Roman"/>
          <w:lang w:val="en-US"/>
        </w:rPr>
        <w:t xml:space="preserve"> </w:t>
      </w:r>
    </w:p>
    <w:p w14:paraId="2D192A95" w14:textId="77777777" w:rsidR="00B11550" w:rsidRPr="00AF4042" w:rsidRDefault="00B11550" w:rsidP="00AF4042">
      <w:pPr>
        <w:tabs>
          <w:tab w:val="left" w:pos="0"/>
        </w:tabs>
        <w:spacing w:after="0" w:line="360" w:lineRule="auto"/>
        <w:contextualSpacing/>
        <w:jc w:val="both"/>
        <w:rPr>
          <w:rFonts w:eastAsia="Times New Roman" w:cs="Times New Roman"/>
          <w:b/>
          <w:szCs w:val="24"/>
          <w:lang w:eastAsia="en-ZW"/>
        </w:rPr>
      </w:pPr>
    </w:p>
    <w:p w14:paraId="39837032" w14:textId="77777777" w:rsidR="006759E0" w:rsidRPr="00AF4042" w:rsidRDefault="006759E0" w:rsidP="00AF4042">
      <w:pPr>
        <w:tabs>
          <w:tab w:val="left" w:pos="0"/>
        </w:tabs>
        <w:spacing w:after="0" w:line="360" w:lineRule="auto"/>
        <w:contextualSpacing/>
        <w:jc w:val="both"/>
        <w:rPr>
          <w:rFonts w:eastAsia="Calibri" w:cs="Times New Roman"/>
          <w:szCs w:val="24"/>
        </w:rPr>
      </w:pPr>
      <w:r w:rsidRPr="00AF4042">
        <w:rPr>
          <w:rFonts w:eastAsia="Calibri" w:cs="Times New Roman"/>
          <w:bCs/>
          <w:szCs w:val="24"/>
        </w:rPr>
        <w:t>In line with t</w:t>
      </w:r>
      <w:r w:rsidRPr="00AF4042">
        <w:rPr>
          <w:rFonts w:eastAsia="Calibri" w:cs="Times New Roman"/>
          <w:szCs w:val="24"/>
        </w:rPr>
        <w:t xml:space="preserve">he obligations set out by the Constitution of Zimbabwe </w:t>
      </w:r>
      <w:r w:rsidR="00511E98" w:rsidRPr="00AF4042">
        <w:rPr>
          <w:rFonts w:eastAsia="Calibri" w:cs="Times New Roman"/>
          <w:szCs w:val="24"/>
        </w:rPr>
        <w:t>Amendment No 20</w:t>
      </w:r>
      <w:r w:rsidR="001525AA" w:rsidRPr="00AF4042">
        <w:rPr>
          <w:rFonts w:eastAsia="Calibri" w:cs="Times New Roman"/>
          <w:szCs w:val="24"/>
        </w:rPr>
        <w:t xml:space="preserve"> of</w:t>
      </w:r>
      <w:r w:rsidR="00511E98" w:rsidRPr="00AF4042">
        <w:rPr>
          <w:rFonts w:eastAsia="Calibri" w:cs="Times New Roman"/>
          <w:szCs w:val="24"/>
        </w:rPr>
        <w:t xml:space="preserve"> </w:t>
      </w:r>
      <w:r w:rsidRPr="00AF4042">
        <w:rPr>
          <w:rFonts w:eastAsia="Calibri" w:cs="Times New Roman"/>
          <w:szCs w:val="24"/>
        </w:rPr>
        <w:t xml:space="preserve">2013; which are binding on every person, natural or juristic, including the State and all executive, legislative and judicial institutions and agencies of government at every level, gender equality and equality of all human beings are key founding values and principles for the Infrastructure Development Bank of Zimbabwe (the “Bank”). </w:t>
      </w:r>
      <w:r w:rsidR="008F6F50" w:rsidRPr="00AF4042">
        <w:rPr>
          <w:rFonts w:eastAsia="Calibri" w:cs="Times New Roman"/>
          <w:szCs w:val="24"/>
        </w:rPr>
        <w:t>T</w:t>
      </w:r>
      <w:r w:rsidRPr="00AF4042">
        <w:rPr>
          <w:rFonts w:eastAsia="Calibri" w:cs="Times New Roman"/>
          <w:szCs w:val="24"/>
        </w:rPr>
        <w:t>he Bank at every level</w:t>
      </w:r>
      <w:r w:rsidR="008F6F50" w:rsidRPr="00AF4042">
        <w:rPr>
          <w:rFonts w:eastAsia="Calibri" w:cs="Times New Roman"/>
          <w:szCs w:val="24"/>
        </w:rPr>
        <w:t xml:space="preserve"> will</w:t>
      </w:r>
      <w:r w:rsidRPr="00AF4042">
        <w:rPr>
          <w:rFonts w:eastAsia="Calibri" w:cs="Times New Roman"/>
          <w:szCs w:val="24"/>
        </w:rPr>
        <w:t xml:space="preserve"> endeavour; to facilitate rapid and equitable development, and take measures to:</w:t>
      </w:r>
    </w:p>
    <w:p w14:paraId="0273EE62" w14:textId="77777777" w:rsidR="009F1E35" w:rsidRPr="00AF4042" w:rsidRDefault="009F1E35"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val="en-GB" w:eastAsia="en-GB"/>
        </w:rPr>
        <w:t xml:space="preserve">Ensure women constitute at least half of the </w:t>
      </w:r>
      <w:r w:rsidR="00A7445D" w:rsidRPr="00AF4042">
        <w:rPr>
          <w:rFonts w:eastAsia="Times New Roman" w:cs="Times New Roman"/>
          <w:szCs w:val="24"/>
          <w:lang w:val="en-GB" w:eastAsia="en-GB"/>
        </w:rPr>
        <w:t xml:space="preserve">staff </w:t>
      </w:r>
      <w:r w:rsidRPr="00AF4042">
        <w:rPr>
          <w:rFonts w:eastAsia="Times New Roman" w:cs="Times New Roman"/>
          <w:szCs w:val="24"/>
          <w:lang w:val="en-GB" w:eastAsia="en-GB"/>
        </w:rPr>
        <w:t xml:space="preserve">membership of the Bank; </w:t>
      </w:r>
    </w:p>
    <w:p w14:paraId="348CCC44" w14:textId="77777777" w:rsidR="00E01BF3" w:rsidRPr="00AF4042" w:rsidRDefault="00B9550D"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val="en-GB" w:eastAsia="en-GB"/>
        </w:rPr>
        <w:t>Ensure that both</w:t>
      </w:r>
      <w:r w:rsidR="00E01BF3" w:rsidRPr="00AF4042">
        <w:rPr>
          <w:rFonts w:eastAsia="Times New Roman" w:cs="Times New Roman"/>
          <w:szCs w:val="24"/>
          <w:lang w:val="en-GB" w:eastAsia="en-GB"/>
        </w:rPr>
        <w:t xml:space="preserve"> genders are equally represented at every level of the Bank</w:t>
      </w:r>
      <w:r w:rsidRPr="00AF4042">
        <w:rPr>
          <w:rFonts w:eastAsia="Times New Roman" w:cs="Times New Roman"/>
          <w:szCs w:val="24"/>
          <w:lang w:val="en-GB" w:eastAsia="en-GB"/>
        </w:rPr>
        <w:t>;</w:t>
      </w:r>
    </w:p>
    <w:p w14:paraId="18851C0F" w14:textId="77777777" w:rsidR="006759E0" w:rsidRPr="00AF4042" w:rsidRDefault="006759E0"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eastAsia="en-GB"/>
        </w:rPr>
        <w:t xml:space="preserve">Protect and enhance the right of the people, particularly women, to equal opportunities in </w:t>
      </w:r>
      <w:r w:rsidR="00E01BF3" w:rsidRPr="00AF4042">
        <w:rPr>
          <w:rFonts w:eastAsia="Times New Roman" w:cs="Times New Roman"/>
          <w:szCs w:val="24"/>
          <w:lang w:eastAsia="en-GB"/>
        </w:rPr>
        <w:t xml:space="preserve">resilient and inclusive infrastructure </w:t>
      </w:r>
      <w:r w:rsidRPr="00AF4042">
        <w:rPr>
          <w:rFonts w:eastAsia="Times New Roman" w:cs="Times New Roman"/>
          <w:szCs w:val="24"/>
          <w:lang w:eastAsia="en-GB"/>
        </w:rPr>
        <w:t>development;</w:t>
      </w:r>
    </w:p>
    <w:p w14:paraId="45921D47" w14:textId="77777777" w:rsidR="008F6F50" w:rsidRPr="00AF4042" w:rsidRDefault="008D1ED0"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val="en-GB" w:eastAsia="en-GB"/>
        </w:rPr>
        <w:t>Promote the participation and improvement of the wellbeing</w:t>
      </w:r>
      <w:r w:rsidR="00E01BF3" w:rsidRPr="00AF4042">
        <w:rPr>
          <w:rFonts w:eastAsia="Times New Roman" w:cs="Times New Roman"/>
          <w:szCs w:val="24"/>
          <w:lang w:val="en-GB" w:eastAsia="en-GB"/>
        </w:rPr>
        <w:t xml:space="preserve"> of staff </w:t>
      </w:r>
      <w:r w:rsidR="0038138C" w:rsidRPr="00AF4042">
        <w:rPr>
          <w:rFonts w:eastAsia="Times New Roman" w:cs="Times New Roman"/>
          <w:szCs w:val="24"/>
          <w:lang w:val="en-GB" w:eastAsia="en-GB"/>
        </w:rPr>
        <w:t>and of</w:t>
      </w:r>
      <w:r w:rsidRPr="00AF4042">
        <w:rPr>
          <w:rFonts w:eastAsia="Times New Roman" w:cs="Times New Roman"/>
          <w:szCs w:val="24"/>
          <w:lang w:val="en-GB" w:eastAsia="en-GB"/>
        </w:rPr>
        <w:t xml:space="preserve"> local communities</w:t>
      </w:r>
      <w:r w:rsidR="00E01BF3" w:rsidRPr="00AF4042">
        <w:rPr>
          <w:rFonts w:eastAsia="Times New Roman" w:cs="Times New Roman"/>
          <w:szCs w:val="24"/>
          <w:lang w:val="en-GB" w:eastAsia="en-GB"/>
        </w:rPr>
        <w:t xml:space="preserve"> where the Bank is operating</w:t>
      </w:r>
      <w:r w:rsidR="00C85BEC" w:rsidRPr="00AF4042">
        <w:rPr>
          <w:rFonts w:eastAsia="Times New Roman" w:cs="Times New Roman"/>
          <w:szCs w:val="24"/>
          <w:lang w:val="en-GB" w:eastAsia="en-GB"/>
        </w:rPr>
        <w:t xml:space="preserve">. </w:t>
      </w:r>
    </w:p>
    <w:p w14:paraId="1179FE9E" w14:textId="77777777" w:rsidR="006759E0" w:rsidRPr="00AF4042" w:rsidRDefault="00E01BF3"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val="en-GB" w:eastAsia="en-GB"/>
        </w:rPr>
        <w:t>Endeavour</w:t>
      </w:r>
      <w:r w:rsidR="006759E0" w:rsidRPr="00AF4042">
        <w:rPr>
          <w:rFonts w:eastAsia="Times New Roman" w:cs="Times New Roman"/>
          <w:szCs w:val="24"/>
          <w:lang w:val="en-GB" w:eastAsia="en-GB"/>
        </w:rPr>
        <w:t xml:space="preserve"> to facilitate and take measures to empower, through appropriate, transparent, fair and just </w:t>
      </w:r>
      <w:r w:rsidR="006759E0" w:rsidRPr="00AF4042">
        <w:rPr>
          <w:rFonts w:eastAsia="Times New Roman" w:cs="Times New Roman"/>
          <w:b/>
          <w:szCs w:val="24"/>
          <w:lang w:val="en-GB" w:eastAsia="en-GB"/>
        </w:rPr>
        <w:t>affirmative action</w:t>
      </w:r>
      <w:r w:rsidR="006759E0" w:rsidRPr="00AF4042">
        <w:rPr>
          <w:rFonts w:eastAsia="Times New Roman" w:cs="Times New Roman"/>
          <w:szCs w:val="24"/>
          <w:lang w:val="en-GB" w:eastAsia="en-GB"/>
        </w:rPr>
        <w:t>, all marginalised persons, groups and communities in Zimbabwe;</w:t>
      </w:r>
    </w:p>
    <w:p w14:paraId="1029B45D" w14:textId="77777777" w:rsidR="00B9550D" w:rsidRPr="00AF4042" w:rsidRDefault="008F6F50"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val="en-GB" w:eastAsia="en-GB"/>
        </w:rPr>
        <w:t>Facilitate</w:t>
      </w:r>
      <w:r w:rsidR="006759E0" w:rsidRPr="00AF4042">
        <w:rPr>
          <w:rFonts w:eastAsia="Times New Roman" w:cs="Times New Roman"/>
          <w:szCs w:val="24"/>
          <w:lang w:val="en-GB" w:eastAsia="en-GB"/>
        </w:rPr>
        <w:t xml:space="preserve"> appropriate </w:t>
      </w:r>
      <w:r w:rsidRPr="00AF4042">
        <w:rPr>
          <w:rFonts w:eastAsia="Times New Roman" w:cs="Times New Roman"/>
          <w:szCs w:val="24"/>
          <w:lang w:val="en-GB" w:eastAsia="en-GB"/>
        </w:rPr>
        <w:t>action</w:t>
      </w:r>
      <w:r w:rsidR="006759E0" w:rsidRPr="00AF4042">
        <w:rPr>
          <w:rFonts w:eastAsia="Times New Roman" w:cs="Times New Roman"/>
          <w:szCs w:val="24"/>
          <w:lang w:val="en-GB" w:eastAsia="en-GB"/>
        </w:rPr>
        <w:t xml:space="preserve"> to create employment for Zimbabweans, especially women and youths;</w:t>
      </w:r>
      <w:r w:rsidR="00841C6C" w:rsidRPr="00AF4042">
        <w:rPr>
          <w:rFonts w:eastAsia="Times New Roman" w:cs="Times New Roman"/>
          <w:szCs w:val="24"/>
          <w:lang w:val="en-GB" w:eastAsia="en-GB"/>
        </w:rPr>
        <w:t xml:space="preserve"> and</w:t>
      </w:r>
    </w:p>
    <w:p w14:paraId="2AF919C5" w14:textId="77777777" w:rsidR="006759E0" w:rsidRPr="00AF4042" w:rsidRDefault="006759E0" w:rsidP="00D25A6F">
      <w:pPr>
        <w:numPr>
          <w:ilvl w:val="3"/>
          <w:numId w:val="40"/>
        </w:numPr>
        <w:tabs>
          <w:tab w:val="left" w:pos="369"/>
          <w:tab w:val="left" w:pos="709"/>
        </w:tabs>
        <w:spacing w:after="60" w:line="360" w:lineRule="auto"/>
        <w:jc w:val="both"/>
        <w:rPr>
          <w:rFonts w:eastAsia="Times New Roman" w:cs="Times New Roman"/>
          <w:szCs w:val="24"/>
          <w:lang w:eastAsia="en-GB"/>
        </w:rPr>
      </w:pPr>
      <w:r w:rsidRPr="00AF4042">
        <w:rPr>
          <w:rFonts w:eastAsia="Times New Roman" w:cs="Times New Roman"/>
          <w:szCs w:val="24"/>
          <w:lang w:eastAsia="en-GB"/>
        </w:rPr>
        <w:t>Rectify gender discrimination and imbalances resulting from past practices and policies</w:t>
      </w:r>
      <w:r w:rsidR="00841C6C" w:rsidRPr="00AF4042">
        <w:rPr>
          <w:rFonts w:eastAsia="Times New Roman" w:cs="Times New Roman"/>
          <w:szCs w:val="24"/>
          <w:lang w:eastAsia="en-GB"/>
        </w:rPr>
        <w:t>.</w:t>
      </w:r>
    </w:p>
    <w:p w14:paraId="315E6712" w14:textId="77777777" w:rsidR="0038138C" w:rsidRPr="00AF4042" w:rsidRDefault="0038138C" w:rsidP="00AF4042">
      <w:pPr>
        <w:spacing w:after="0" w:line="360" w:lineRule="auto"/>
        <w:jc w:val="both"/>
        <w:textAlignment w:val="center"/>
        <w:rPr>
          <w:rFonts w:eastAsia="Calibri" w:cs="Times New Roman"/>
          <w:szCs w:val="24"/>
          <w:lang w:eastAsia="en-ZW"/>
        </w:rPr>
      </w:pPr>
    </w:p>
    <w:p w14:paraId="0DA4E27A" w14:textId="77777777" w:rsidR="008F6F50" w:rsidRPr="00AF4042" w:rsidRDefault="006759E0" w:rsidP="00AF4042">
      <w:pPr>
        <w:spacing w:after="210" w:line="360" w:lineRule="auto"/>
        <w:jc w:val="both"/>
        <w:textAlignment w:val="center"/>
        <w:rPr>
          <w:rFonts w:eastAsia="Times New Roman" w:cs="Times New Roman"/>
          <w:szCs w:val="24"/>
          <w:lang w:val="en-GB" w:eastAsia="en-GB"/>
        </w:rPr>
      </w:pPr>
      <w:r w:rsidRPr="00AF4042">
        <w:rPr>
          <w:rFonts w:eastAsia="Calibri" w:cs="Times New Roman"/>
          <w:szCs w:val="24"/>
          <w:lang w:eastAsia="en-ZW"/>
        </w:rPr>
        <w:t xml:space="preserve">IDBZ seeks to promote gender equality and equity, protect vulnerable groups from further harm and have them participate in decision making processes from an informed consent perspective. </w:t>
      </w:r>
      <w:r w:rsidR="008F6F50" w:rsidRPr="00AF4042">
        <w:rPr>
          <w:rFonts w:eastAsia="Times New Roman" w:cs="Times New Roman"/>
          <w:szCs w:val="24"/>
          <w:lang w:val="en-GB" w:eastAsia="en-GB"/>
        </w:rPr>
        <w:t>The Bank understands that it is fundamental to recruit the most talented people to ensure success and missing out on talents is costly to the bottom line, competitiveness and the Bank’s future. Hence, the Bank is advancing action on promoting diversity and social inclusion to ensure that people are not discriminated against</w:t>
      </w:r>
      <w:r w:rsidR="003B74A4" w:rsidRPr="00AF4042">
        <w:rPr>
          <w:rFonts w:eastAsia="Times New Roman" w:cs="Times New Roman"/>
          <w:szCs w:val="24"/>
          <w:lang w:val="en-GB" w:eastAsia="en-GB"/>
        </w:rPr>
        <w:t xml:space="preserve"> and there is no Bank staff who is </w:t>
      </w:r>
      <w:r w:rsidR="008F6F50" w:rsidRPr="00AF4042">
        <w:rPr>
          <w:rFonts w:eastAsia="Times New Roman" w:cs="Times New Roman"/>
          <w:szCs w:val="24"/>
          <w:lang w:val="en-GB" w:eastAsia="en-GB"/>
        </w:rPr>
        <w:t>overlooked for</w:t>
      </w:r>
      <w:r w:rsidR="003B74A4" w:rsidRPr="00AF4042">
        <w:rPr>
          <w:rFonts w:eastAsia="Times New Roman" w:cs="Times New Roman"/>
          <w:szCs w:val="24"/>
          <w:lang w:val="en-GB" w:eastAsia="en-GB"/>
        </w:rPr>
        <w:t xml:space="preserve"> any</w:t>
      </w:r>
      <w:r w:rsidR="008F6F50" w:rsidRPr="00AF4042">
        <w:rPr>
          <w:rFonts w:eastAsia="Times New Roman" w:cs="Times New Roman"/>
          <w:szCs w:val="24"/>
          <w:lang w:val="en-GB" w:eastAsia="en-GB"/>
        </w:rPr>
        <w:t xml:space="preserve"> unjust reasons.</w:t>
      </w:r>
    </w:p>
    <w:p w14:paraId="099119FF" w14:textId="77777777" w:rsidR="008F6F50" w:rsidRPr="00AF4042" w:rsidRDefault="008F6F50" w:rsidP="00AF4042">
      <w:pPr>
        <w:spacing w:after="300" w:line="360" w:lineRule="auto"/>
        <w:jc w:val="both"/>
        <w:rPr>
          <w:rFonts w:eastAsia="Times New Roman" w:cs="Times New Roman"/>
          <w:szCs w:val="24"/>
          <w:lang w:val="en-GB" w:eastAsia="en-GB"/>
        </w:rPr>
      </w:pPr>
      <w:r w:rsidRPr="00AF4042">
        <w:rPr>
          <w:rFonts w:eastAsia="Times New Roman" w:cs="Times New Roman"/>
          <w:szCs w:val="24"/>
          <w:lang w:val="en-GB" w:eastAsia="en-GB"/>
        </w:rPr>
        <w:t xml:space="preserve">Social inclusion is achieved when people are able to do well in an organisation, irrespective of their background and upbringing. </w:t>
      </w:r>
      <w:r w:rsidR="00841C6C" w:rsidRPr="00AF4042">
        <w:rPr>
          <w:rFonts w:eastAsia="Times New Roman" w:cs="Times New Roman"/>
          <w:szCs w:val="24"/>
          <w:lang w:val="en-GB" w:eastAsia="en-GB"/>
        </w:rPr>
        <w:t xml:space="preserve">Hence, this Policy </w:t>
      </w:r>
      <w:r w:rsidRPr="00AF4042">
        <w:rPr>
          <w:rFonts w:eastAsia="Times New Roman" w:cs="Times New Roman"/>
          <w:szCs w:val="24"/>
          <w:lang w:val="en-GB" w:eastAsia="en-GB"/>
        </w:rPr>
        <w:t xml:space="preserve">is about enabling </w:t>
      </w:r>
      <w:r w:rsidR="00841C6C" w:rsidRPr="00AF4042">
        <w:rPr>
          <w:rFonts w:eastAsia="Times New Roman" w:cs="Times New Roman"/>
          <w:szCs w:val="24"/>
          <w:lang w:val="en-GB" w:eastAsia="en-GB"/>
        </w:rPr>
        <w:t>Bank staff</w:t>
      </w:r>
      <w:r w:rsidRPr="00AF4042">
        <w:rPr>
          <w:rFonts w:eastAsia="Times New Roman" w:cs="Times New Roman"/>
          <w:szCs w:val="24"/>
          <w:lang w:val="en-GB" w:eastAsia="en-GB"/>
        </w:rPr>
        <w:t xml:space="preserve"> to fully participate in </w:t>
      </w:r>
      <w:r w:rsidR="00841C6C" w:rsidRPr="00AF4042">
        <w:rPr>
          <w:rFonts w:eastAsia="Times New Roman" w:cs="Times New Roman"/>
          <w:szCs w:val="24"/>
          <w:lang w:val="en-GB" w:eastAsia="en-GB"/>
        </w:rPr>
        <w:t>their daily engagements</w:t>
      </w:r>
      <w:r w:rsidRPr="00AF4042">
        <w:rPr>
          <w:rFonts w:eastAsia="Times New Roman" w:cs="Times New Roman"/>
          <w:szCs w:val="24"/>
          <w:lang w:val="en-GB" w:eastAsia="en-GB"/>
        </w:rPr>
        <w:t>, in</w:t>
      </w:r>
      <w:r w:rsidR="00841C6C" w:rsidRPr="00AF4042">
        <w:rPr>
          <w:rFonts w:eastAsia="Times New Roman" w:cs="Times New Roman"/>
          <w:szCs w:val="24"/>
          <w:lang w:val="en-GB" w:eastAsia="en-GB"/>
        </w:rPr>
        <w:t xml:space="preserve">cluding their </w:t>
      </w:r>
      <w:r w:rsidRPr="00AF4042">
        <w:rPr>
          <w:rFonts w:eastAsia="Times New Roman" w:cs="Times New Roman"/>
          <w:szCs w:val="24"/>
          <w:lang w:val="en-GB" w:eastAsia="en-GB"/>
        </w:rPr>
        <w:t>full range of roles</w:t>
      </w:r>
      <w:r w:rsidR="00841C6C" w:rsidRPr="00AF4042">
        <w:rPr>
          <w:rFonts w:eastAsia="Times New Roman" w:cs="Times New Roman"/>
          <w:szCs w:val="24"/>
          <w:lang w:val="en-GB" w:eastAsia="en-GB"/>
        </w:rPr>
        <w:t xml:space="preserve"> and functions. </w:t>
      </w:r>
    </w:p>
    <w:p w14:paraId="1E9EFD8B" w14:textId="1BFB7788" w:rsidR="006759E0" w:rsidRPr="00AF4042" w:rsidRDefault="00787DC2" w:rsidP="00D25A6F">
      <w:pPr>
        <w:pStyle w:val="ListParagraph"/>
        <w:numPr>
          <w:ilvl w:val="0"/>
          <w:numId w:val="138"/>
        </w:numPr>
        <w:rPr>
          <w:lang w:eastAsia="en-ZW"/>
        </w:rPr>
      </w:pPr>
      <w:r w:rsidRPr="00C417BF">
        <w:rPr>
          <w:b/>
          <w:lang w:eastAsia="en-ZW"/>
        </w:rPr>
        <w:lastRenderedPageBreak/>
        <w:t xml:space="preserve">Specific </w:t>
      </w:r>
      <w:r w:rsidR="006759E0" w:rsidRPr="00C417BF">
        <w:rPr>
          <w:b/>
          <w:lang w:eastAsia="en-ZW"/>
        </w:rPr>
        <w:t xml:space="preserve">Objectives </w:t>
      </w:r>
    </w:p>
    <w:p w14:paraId="54716FEC" w14:textId="77777777" w:rsidR="006759E0" w:rsidRPr="00AF4042" w:rsidRDefault="006759E0" w:rsidP="00AF4042">
      <w:pPr>
        <w:tabs>
          <w:tab w:val="left" w:pos="0"/>
        </w:tabs>
        <w:spacing w:after="0" w:line="360" w:lineRule="auto"/>
        <w:contextualSpacing/>
        <w:jc w:val="both"/>
        <w:rPr>
          <w:rFonts w:eastAsia="Calibri" w:cs="Times New Roman"/>
          <w:szCs w:val="24"/>
          <w:lang w:eastAsia="en-ZW"/>
        </w:rPr>
      </w:pPr>
    </w:p>
    <w:p w14:paraId="1EDF93F1" w14:textId="77777777" w:rsidR="00787DC2" w:rsidRPr="00AF4042" w:rsidRDefault="00787DC2" w:rsidP="00D25A6F">
      <w:pPr>
        <w:pStyle w:val="ListParagraph"/>
        <w:numPr>
          <w:ilvl w:val="0"/>
          <w:numId w:val="41"/>
        </w:numPr>
        <w:tabs>
          <w:tab w:val="left" w:pos="0"/>
        </w:tabs>
        <w:spacing w:after="0" w:line="360" w:lineRule="auto"/>
        <w:jc w:val="both"/>
        <w:rPr>
          <w:rFonts w:eastAsia="Calibri" w:cs="Times New Roman"/>
          <w:szCs w:val="24"/>
          <w:lang w:eastAsia="en-ZW"/>
        </w:rPr>
      </w:pPr>
      <w:r w:rsidRPr="00AF4042">
        <w:rPr>
          <w:rFonts w:eastAsia="Calibri" w:cs="Times New Roman"/>
          <w:szCs w:val="24"/>
          <w:lang w:eastAsia="en-ZW"/>
        </w:rPr>
        <w:t>To assist in the development of a gender-just society through a gender mainstreaming and gender-sensitive approach that will achieve greater, more effective, sustainable, and equitable results, outcomes and impacts, in an efficient and comprehensive manner in both internal and external procedures and activities</w:t>
      </w:r>
      <w:r w:rsidR="00841C6C" w:rsidRPr="00AF4042">
        <w:rPr>
          <w:rFonts w:eastAsia="Calibri" w:cs="Times New Roman"/>
          <w:szCs w:val="24"/>
          <w:lang w:eastAsia="en-ZW"/>
        </w:rPr>
        <w:t>;</w:t>
      </w:r>
    </w:p>
    <w:p w14:paraId="023B4AEA" w14:textId="77777777" w:rsidR="006759E0" w:rsidRPr="00AF4042" w:rsidRDefault="006759E0" w:rsidP="00D25A6F">
      <w:pPr>
        <w:numPr>
          <w:ilvl w:val="0"/>
          <w:numId w:val="41"/>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Maximize the impact of investments by taking a gender-sensitive approach to promote environmental, social, economic and development co-benefits</w:t>
      </w:r>
      <w:r w:rsidR="00841C6C" w:rsidRPr="00AF4042">
        <w:rPr>
          <w:rFonts w:eastAsia="Calibri" w:cs="Times New Roman"/>
          <w:szCs w:val="24"/>
          <w:lang w:eastAsia="en-ZW"/>
        </w:rPr>
        <w:t>;</w:t>
      </w:r>
    </w:p>
    <w:p w14:paraId="37B595A0" w14:textId="77777777" w:rsidR="006759E0" w:rsidRPr="00AF4042" w:rsidRDefault="006759E0" w:rsidP="00D25A6F">
      <w:pPr>
        <w:numPr>
          <w:ilvl w:val="0"/>
          <w:numId w:val="41"/>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Pursue affirmative action quotas for more rapid and efficient progress towards redressing gender inequality;</w:t>
      </w:r>
    </w:p>
    <w:p w14:paraId="4C39F1D2" w14:textId="77777777" w:rsidR="006759E0" w:rsidRPr="00AF4042" w:rsidRDefault="006759E0" w:rsidP="00D25A6F">
      <w:pPr>
        <w:numPr>
          <w:ilvl w:val="0"/>
          <w:numId w:val="41"/>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Establish capacity building and knowledge sharing programmes on Gender and social inclusion for all staff members regardless of rank (by investing in gender competencies and ensuring budgeting for gender-related activities)</w:t>
      </w:r>
      <w:r w:rsidR="00841C6C" w:rsidRPr="00AF4042">
        <w:rPr>
          <w:rFonts w:eastAsia="Calibri" w:cs="Times New Roman"/>
          <w:szCs w:val="24"/>
          <w:lang w:eastAsia="en-ZW"/>
        </w:rPr>
        <w:t>;</w:t>
      </w:r>
    </w:p>
    <w:p w14:paraId="65FED5D6" w14:textId="77777777" w:rsidR="006759E0" w:rsidRPr="00AF4042" w:rsidRDefault="006759E0" w:rsidP="00D25A6F">
      <w:pPr>
        <w:numPr>
          <w:ilvl w:val="0"/>
          <w:numId w:val="41"/>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rPr>
        <w:t>Provide guideline</w:t>
      </w:r>
      <w:r w:rsidR="00932A82" w:rsidRPr="00AF4042">
        <w:rPr>
          <w:rFonts w:eastAsia="Calibri" w:cs="Times New Roman"/>
          <w:szCs w:val="24"/>
        </w:rPr>
        <w:t>s</w:t>
      </w:r>
      <w:r w:rsidRPr="00AF4042">
        <w:rPr>
          <w:rFonts w:eastAsia="Calibri" w:cs="Times New Roman"/>
          <w:szCs w:val="24"/>
        </w:rPr>
        <w:t xml:space="preserve"> for all IDBZ staff on work and activities involved (e.g. program </w:t>
      </w:r>
      <w:r w:rsidR="00247102" w:rsidRPr="00AF4042">
        <w:rPr>
          <w:rFonts w:eastAsia="Calibri" w:cs="Times New Roman"/>
          <w:szCs w:val="24"/>
        </w:rPr>
        <w:t>design, implementation</w:t>
      </w:r>
      <w:r w:rsidRPr="00AF4042">
        <w:rPr>
          <w:rFonts w:eastAsia="Calibri" w:cs="Times New Roman"/>
          <w:szCs w:val="24"/>
        </w:rPr>
        <w:t xml:space="preserve">, monitoring and reporting stages, staff relations, organizational culture) that enhance and promote gender equality in </w:t>
      </w:r>
      <w:r w:rsidR="00932A82" w:rsidRPr="00AF4042">
        <w:rPr>
          <w:rFonts w:eastAsia="Calibri" w:cs="Times New Roman"/>
          <w:szCs w:val="24"/>
        </w:rPr>
        <w:t>the</w:t>
      </w:r>
      <w:r w:rsidRPr="00AF4042">
        <w:rPr>
          <w:rFonts w:eastAsia="Calibri" w:cs="Times New Roman"/>
          <w:szCs w:val="24"/>
        </w:rPr>
        <w:t xml:space="preserve"> daily operations</w:t>
      </w:r>
      <w:r w:rsidR="00932A82" w:rsidRPr="00AF4042">
        <w:rPr>
          <w:rFonts w:eastAsia="Calibri" w:cs="Times New Roman"/>
          <w:szCs w:val="24"/>
        </w:rPr>
        <w:t>;</w:t>
      </w:r>
      <w:r w:rsidRPr="00AF4042">
        <w:rPr>
          <w:rFonts w:eastAsia="Calibri" w:cs="Times New Roman"/>
          <w:szCs w:val="24"/>
        </w:rPr>
        <w:t xml:space="preserve"> </w:t>
      </w:r>
    </w:p>
    <w:p w14:paraId="7C5E56B1" w14:textId="77777777" w:rsidR="006759E0" w:rsidRPr="00AF4042" w:rsidRDefault="006759E0" w:rsidP="00D25A6F">
      <w:pPr>
        <w:numPr>
          <w:ilvl w:val="0"/>
          <w:numId w:val="41"/>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rPr>
        <w:t>To create a congenial work environment within IDBZ which enables women and men to work together in an equitable, effective and mutually respectful manner</w:t>
      </w:r>
      <w:r w:rsidR="00932A82" w:rsidRPr="00AF4042">
        <w:rPr>
          <w:rFonts w:eastAsia="Calibri" w:cs="Times New Roman"/>
          <w:szCs w:val="24"/>
        </w:rPr>
        <w:t>;</w:t>
      </w:r>
      <w:r w:rsidRPr="00AF4042">
        <w:rPr>
          <w:rFonts w:eastAsia="Calibri" w:cs="Times New Roman"/>
          <w:szCs w:val="24"/>
        </w:rPr>
        <w:t xml:space="preserve"> </w:t>
      </w:r>
    </w:p>
    <w:p w14:paraId="4A30D057" w14:textId="77777777" w:rsidR="006759E0" w:rsidRPr="00AF4042" w:rsidRDefault="006759E0" w:rsidP="00D25A6F">
      <w:pPr>
        <w:numPr>
          <w:ilvl w:val="0"/>
          <w:numId w:val="41"/>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rPr>
        <w:t>To create a robust reporting, monitoring and evaluation systems including collection of sex disaggregated data and gender-responsive performance measurements</w:t>
      </w:r>
      <w:r w:rsidR="00932A82" w:rsidRPr="00AF4042">
        <w:rPr>
          <w:rFonts w:eastAsia="Calibri" w:cs="Times New Roman"/>
          <w:szCs w:val="24"/>
        </w:rPr>
        <w:t>; and</w:t>
      </w:r>
    </w:p>
    <w:p w14:paraId="47E94DC1" w14:textId="33115E28" w:rsidR="006759E0" w:rsidRPr="00C417BF" w:rsidRDefault="00E01BF3" w:rsidP="00D25A6F">
      <w:pPr>
        <w:numPr>
          <w:ilvl w:val="0"/>
          <w:numId w:val="41"/>
        </w:numPr>
        <w:tabs>
          <w:tab w:val="left" w:pos="0"/>
        </w:tabs>
        <w:spacing w:after="0" w:line="360" w:lineRule="auto"/>
        <w:contextualSpacing/>
        <w:jc w:val="both"/>
        <w:rPr>
          <w:rFonts w:eastAsia="Calibri" w:cs="Times New Roman"/>
          <w:szCs w:val="24"/>
        </w:rPr>
      </w:pPr>
      <w:r w:rsidRPr="00AF4042">
        <w:rPr>
          <w:rFonts w:eastAsia="Calibri" w:cs="Times New Roman"/>
          <w:szCs w:val="24"/>
        </w:rPr>
        <w:t>T</w:t>
      </w:r>
      <w:r w:rsidR="003B74A4" w:rsidRPr="00AF4042">
        <w:rPr>
          <w:rFonts w:eastAsia="Calibri" w:cs="Times New Roman"/>
          <w:szCs w:val="24"/>
        </w:rPr>
        <w:t xml:space="preserve">reat each </w:t>
      </w:r>
      <w:r w:rsidRPr="00AF4042">
        <w:rPr>
          <w:rFonts w:eastAsia="Calibri" w:cs="Times New Roman"/>
          <w:szCs w:val="24"/>
        </w:rPr>
        <w:t>staff member/</w:t>
      </w:r>
      <w:r w:rsidR="003B74A4" w:rsidRPr="00AF4042">
        <w:rPr>
          <w:rFonts w:eastAsia="Calibri" w:cs="Times New Roman"/>
          <w:szCs w:val="24"/>
        </w:rPr>
        <w:t>client in a compassionate and respectful way that is mindful of individual differences, cultural norms and ethnic diversity</w:t>
      </w:r>
      <w:r w:rsidR="007077DC" w:rsidRPr="00AF4042">
        <w:rPr>
          <w:rFonts w:eastAsia="Calibri" w:cs="Times New Roman"/>
          <w:szCs w:val="24"/>
        </w:rPr>
        <w:t xml:space="preserve"> and p</w:t>
      </w:r>
      <w:r w:rsidR="003B74A4" w:rsidRPr="00AF4042">
        <w:rPr>
          <w:rFonts w:eastAsia="Calibri" w:cs="Times New Roman"/>
          <w:szCs w:val="24"/>
        </w:rPr>
        <w:t>romote socially responsible self-determination based on individual values.</w:t>
      </w:r>
    </w:p>
    <w:p w14:paraId="5C58C40C" w14:textId="1A4F4703" w:rsidR="006759E0" w:rsidRPr="00C417BF" w:rsidRDefault="006759E0" w:rsidP="00D25A6F">
      <w:pPr>
        <w:pStyle w:val="ListParagraph"/>
        <w:numPr>
          <w:ilvl w:val="0"/>
          <w:numId w:val="138"/>
        </w:numPr>
        <w:rPr>
          <w:rFonts w:eastAsia="Calibri"/>
          <w:b/>
          <w:lang w:eastAsia="en-ZW"/>
        </w:rPr>
      </w:pPr>
      <w:bookmarkStart w:id="1630" w:name="_Toc113607624"/>
      <w:r w:rsidRPr="00C417BF">
        <w:rPr>
          <w:b/>
        </w:rPr>
        <w:t>Principles</w:t>
      </w:r>
      <w:bookmarkEnd w:id="1630"/>
      <w:r w:rsidRPr="00C417BF">
        <w:rPr>
          <w:rFonts w:eastAsia="Calibri"/>
          <w:b/>
          <w:lang w:eastAsia="en-ZW"/>
        </w:rPr>
        <w:t xml:space="preserve"> </w:t>
      </w:r>
    </w:p>
    <w:p w14:paraId="5465DF84" w14:textId="77777777" w:rsidR="006759E0" w:rsidRPr="00AF4042" w:rsidRDefault="006759E0" w:rsidP="00AF4042">
      <w:pPr>
        <w:tabs>
          <w:tab w:val="left" w:pos="0"/>
        </w:tabs>
        <w:spacing w:after="0" w:line="360" w:lineRule="auto"/>
        <w:contextualSpacing/>
        <w:jc w:val="both"/>
        <w:rPr>
          <w:rFonts w:eastAsia="Calibri" w:cs="Times New Roman"/>
          <w:b/>
          <w:szCs w:val="24"/>
          <w:lang w:eastAsia="en-ZW"/>
        </w:rPr>
      </w:pPr>
    </w:p>
    <w:p w14:paraId="633CBF04" w14:textId="77777777" w:rsidR="003B74A4" w:rsidRPr="00AF4042" w:rsidRDefault="006759E0" w:rsidP="00D25A6F">
      <w:pPr>
        <w:numPr>
          <w:ilvl w:val="0"/>
          <w:numId w:val="42"/>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Gender equality and equity are central to </w:t>
      </w:r>
      <w:r w:rsidR="00367016" w:rsidRPr="00AF4042">
        <w:rPr>
          <w:rFonts w:eastAsia="Calibri" w:cs="Times New Roman"/>
          <w:szCs w:val="24"/>
          <w:lang w:eastAsia="en-ZW"/>
        </w:rPr>
        <w:t xml:space="preserve">inclusive </w:t>
      </w:r>
      <w:r w:rsidR="00E53245" w:rsidRPr="00AF4042">
        <w:rPr>
          <w:rFonts w:eastAsia="Calibri" w:cs="Times New Roman"/>
          <w:szCs w:val="24"/>
          <w:lang w:eastAsia="en-ZW"/>
        </w:rPr>
        <w:t xml:space="preserve">and sustainable </w:t>
      </w:r>
      <w:r w:rsidR="00367016" w:rsidRPr="00AF4042">
        <w:rPr>
          <w:rFonts w:eastAsia="Calibri" w:cs="Times New Roman"/>
          <w:szCs w:val="24"/>
          <w:lang w:eastAsia="en-ZW"/>
        </w:rPr>
        <w:t xml:space="preserve">development and hence the </w:t>
      </w:r>
      <w:r w:rsidRPr="00AF4042">
        <w:rPr>
          <w:rFonts w:eastAsia="Calibri" w:cs="Times New Roman"/>
          <w:szCs w:val="24"/>
          <w:lang w:eastAsia="en-ZW"/>
        </w:rPr>
        <w:t>IDBZ</w:t>
      </w:r>
      <w:r w:rsidR="00247102" w:rsidRPr="00AF4042">
        <w:rPr>
          <w:rFonts w:eastAsia="Calibri" w:cs="Times New Roman"/>
          <w:szCs w:val="24"/>
          <w:lang w:eastAsia="en-ZW"/>
        </w:rPr>
        <w:t xml:space="preserve"> </w:t>
      </w:r>
      <w:r w:rsidR="00367016" w:rsidRPr="00AF4042">
        <w:rPr>
          <w:rFonts w:eastAsia="Calibri" w:cs="Times New Roman"/>
          <w:szCs w:val="24"/>
          <w:lang w:eastAsia="en-ZW"/>
        </w:rPr>
        <w:t>must give it due recognition</w:t>
      </w:r>
      <w:r w:rsidR="003B74A4" w:rsidRPr="00AF4042">
        <w:rPr>
          <w:rFonts w:eastAsia="Calibri" w:cs="Times New Roman"/>
          <w:szCs w:val="24"/>
          <w:lang w:eastAsia="en-ZW"/>
        </w:rPr>
        <w:t xml:space="preserve"> Equity, diversity and supportive environments for each staff member to flourish</w:t>
      </w:r>
      <w:r w:rsidR="00932A82" w:rsidRPr="00AF4042">
        <w:rPr>
          <w:rFonts w:eastAsia="Calibri" w:cs="Times New Roman"/>
          <w:szCs w:val="24"/>
          <w:lang w:eastAsia="en-ZW"/>
        </w:rPr>
        <w:t>;</w:t>
      </w:r>
    </w:p>
    <w:p w14:paraId="2C78E428" w14:textId="77777777" w:rsidR="006759E0" w:rsidRPr="00AF4042" w:rsidRDefault="006759E0" w:rsidP="00D25A6F">
      <w:pPr>
        <w:numPr>
          <w:ilvl w:val="0"/>
          <w:numId w:val="42"/>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The empowerment of women and girls is recognised as fundamental to our mission;</w:t>
      </w:r>
    </w:p>
    <w:p w14:paraId="34D594FE" w14:textId="77777777" w:rsidR="006759E0" w:rsidRPr="00AF4042" w:rsidRDefault="00932A82" w:rsidP="00D25A6F">
      <w:pPr>
        <w:numPr>
          <w:ilvl w:val="0"/>
          <w:numId w:val="42"/>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 </w:t>
      </w:r>
      <w:r w:rsidR="006759E0" w:rsidRPr="00AF4042">
        <w:rPr>
          <w:rFonts w:eastAsia="Calibri" w:cs="Times New Roman"/>
          <w:szCs w:val="24"/>
          <w:lang w:eastAsia="en-ZW"/>
        </w:rPr>
        <w:t>Every individual understands and demonstrates attitudes and behaviours that promote gender</w:t>
      </w:r>
      <w:r w:rsidRPr="00AF4042">
        <w:rPr>
          <w:rFonts w:eastAsia="Calibri" w:cs="Times New Roman"/>
          <w:szCs w:val="24"/>
          <w:lang w:eastAsia="en-ZW"/>
        </w:rPr>
        <w:t xml:space="preserve"> </w:t>
      </w:r>
      <w:r w:rsidR="006759E0" w:rsidRPr="00AF4042">
        <w:rPr>
          <w:rFonts w:eastAsia="Calibri" w:cs="Times New Roman"/>
          <w:szCs w:val="24"/>
          <w:lang w:eastAsia="en-ZW"/>
        </w:rPr>
        <w:t>equality and equity</w:t>
      </w:r>
      <w:r w:rsidR="003B74A4" w:rsidRPr="00AF4042">
        <w:rPr>
          <w:rFonts w:eastAsia="Calibri" w:cs="Times New Roman"/>
          <w:szCs w:val="24"/>
          <w:lang w:eastAsia="en-ZW"/>
        </w:rPr>
        <w:t>, diversity and social inclusion</w:t>
      </w:r>
      <w:r w:rsidR="006759E0" w:rsidRPr="00AF4042">
        <w:rPr>
          <w:rFonts w:eastAsia="Calibri" w:cs="Times New Roman"/>
          <w:szCs w:val="24"/>
          <w:lang w:eastAsia="en-ZW"/>
        </w:rPr>
        <w:t>;</w:t>
      </w:r>
    </w:p>
    <w:p w14:paraId="00C1B28A" w14:textId="77777777" w:rsidR="006759E0" w:rsidRPr="00AF4042" w:rsidRDefault="00932A82" w:rsidP="00D25A6F">
      <w:pPr>
        <w:numPr>
          <w:ilvl w:val="0"/>
          <w:numId w:val="42"/>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 </w:t>
      </w:r>
      <w:r w:rsidR="003B74A4" w:rsidRPr="00AF4042">
        <w:rPr>
          <w:rFonts w:eastAsia="Calibri" w:cs="Times New Roman"/>
          <w:szCs w:val="24"/>
          <w:lang w:eastAsia="en-ZW"/>
        </w:rPr>
        <w:t>Allocate resources</w:t>
      </w:r>
      <w:r w:rsidR="006759E0" w:rsidRPr="00AF4042">
        <w:rPr>
          <w:rFonts w:eastAsia="Calibri" w:cs="Times New Roman"/>
          <w:szCs w:val="24"/>
          <w:lang w:eastAsia="en-ZW"/>
        </w:rPr>
        <w:t xml:space="preserve"> for gender-related activities;</w:t>
      </w:r>
      <w:r w:rsidRPr="00AF4042">
        <w:rPr>
          <w:rFonts w:eastAsia="Calibri" w:cs="Times New Roman"/>
          <w:szCs w:val="24"/>
          <w:lang w:eastAsia="en-ZW"/>
        </w:rPr>
        <w:t xml:space="preserve"> and</w:t>
      </w:r>
    </w:p>
    <w:p w14:paraId="21EAF894" w14:textId="77777777" w:rsidR="00247102" w:rsidRPr="00AF4042" w:rsidRDefault="006759E0" w:rsidP="00D25A6F">
      <w:pPr>
        <w:numPr>
          <w:ilvl w:val="0"/>
          <w:numId w:val="42"/>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lastRenderedPageBreak/>
        <w:t xml:space="preserve"> </w:t>
      </w:r>
      <w:r w:rsidR="003B74A4" w:rsidRPr="00AF4042">
        <w:rPr>
          <w:rFonts w:eastAsia="Calibri" w:cs="Times New Roman"/>
          <w:szCs w:val="24"/>
          <w:lang w:eastAsia="en-ZW"/>
        </w:rPr>
        <w:t>C</w:t>
      </w:r>
      <w:r w:rsidRPr="00AF4042">
        <w:rPr>
          <w:rFonts w:eastAsia="Calibri" w:cs="Times New Roman"/>
          <w:szCs w:val="24"/>
          <w:lang w:eastAsia="en-ZW"/>
        </w:rPr>
        <w:t xml:space="preserve">ontinuously </w:t>
      </w:r>
      <w:r w:rsidR="005E059A" w:rsidRPr="00AF4042">
        <w:rPr>
          <w:rFonts w:eastAsia="Calibri" w:cs="Times New Roman"/>
          <w:szCs w:val="24"/>
          <w:lang w:eastAsia="en-ZW"/>
        </w:rPr>
        <w:t>collect</w:t>
      </w:r>
      <w:r w:rsidR="00932A82" w:rsidRPr="00AF4042">
        <w:rPr>
          <w:rFonts w:eastAsia="Calibri" w:cs="Times New Roman"/>
          <w:szCs w:val="24"/>
          <w:lang w:eastAsia="en-ZW"/>
        </w:rPr>
        <w:t xml:space="preserve"> sex disaggregated data</w:t>
      </w:r>
      <w:r w:rsidR="005E059A" w:rsidRPr="00AF4042">
        <w:rPr>
          <w:rFonts w:eastAsia="Calibri" w:cs="Times New Roman"/>
          <w:szCs w:val="24"/>
          <w:lang w:eastAsia="en-ZW"/>
        </w:rPr>
        <w:t xml:space="preserve">, </w:t>
      </w:r>
      <w:r w:rsidRPr="00AF4042">
        <w:rPr>
          <w:rFonts w:eastAsia="Calibri" w:cs="Times New Roman"/>
          <w:szCs w:val="24"/>
          <w:lang w:eastAsia="en-ZW"/>
        </w:rPr>
        <w:t xml:space="preserve">monitor, </w:t>
      </w:r>
      <w:r w:rsidR="003B74A4" w:rsidRPr="00AF4042">
        <w:rPr>
          <w:rFonts w:eastAsia="Calibri" w:cs="Times New Roman"/>
          <w:szCs w:val="24"/>
          <w:lang w:eastAsia="en-ZW"/>
        </w:rPr>
        <w:t>report</w:t>
      </w:r>
      <w:r w:rsidR="00932A82" w:rsidRPr="00AF4042">
        <w:rPr>
          <w:rFonts w:eastAsia="Calibri" w:cs="Times New Roman"/>
          <w:szCs w:val="24"/>
          <w:lang w:eastAsia="en-ZW"/>
        </w:rPr>
        <w:t xml:space="preserve"> and </w:t>
      </w:r>
      <w:r w:rsidRPr="00AF4042">
        <w:rPr>
          <w:rFonts w:eastAsia="Calibri" w:cs="Times New Roman"/>
          <w:szCs w:val="24"/>
          <w:lang w:eastAsia="en-ZW"/>
        </w:rPr>
        <w:t>evaluat</w:t>
      </w:r>
      <w:r w:rsidR="003B74A4" w:rsidRPr="00AF4042">
        <w:rPr>
          <w:rFonts w:eastAsia="Calibri" w:cs="Times New Roman"/>
          <w:szCs w:val="24"/>
          <w:lang w:eastAsia="en-ZW"/>
        </w:rPr>
        <w:t>e</w:t>
      </w:r>
      <w:r w:rsidRPr="00AF4042">
        <w:rPr>
          <w:rFonts w:eastAsia="Calibri" w:cs="Times New Roman"/>
          <w:szCs w:val="24"/>
          <w:lang w:eastAsia="en-ZW"/>
        </w:rPr>
        <w:t xml:space="preserve"> gender-responsive performance measurement indicators</w:t>
      </w:r>
      <w:r w:rsidR="00932A82" w:rsidRPr="00AF4042">
        <w:rPr>
          <w:rFonts w:eastAsia="Calibri" w:cs="Times New Roman"/>
          <w:szCs w:val="24"/>
          <w:lang w:eastAsia="en-ZW"/>
        </w:rPr>
        <w:t xml:space="preserve"> </w:t>
      </w:r>
      <w:r w:rsidRPr="00AF4042">
        <w:rPr>
          <w:rFonts w:eastAsia="Calibri" w:cs="Times New Roman"/>
          <w:szCs w:val="24"/>
          <w:lang w:eastAsia="en-ZW"/>
        </w:rPr>
        <w:t>tracked to measure progress</w:t>
      </w:r>
      <w:r w:rsidR="00932A82" w:rsidRPr="00AF4042">
        <w:rPr>
          <w:rFonts w:eastAsia="Calibri" w:cs="Times New Roman"/>
          <w:szCs w:val="24"/>
          <w:lang w:eastAsia="en-ZW"/>
        </w:rPr>
        <w:t>.</w:t>
      </w:r>
    </w:p>
    <w:p w14:paraId="4E4F1231" w14:textId="77777777" w:rsidR="00247102" w:rsidRPr="00AF4042" w:rsidRDefault="00247102" w:rsidP="00AF4042">
      <w:pPr>
        <w:tabs>
          <w:tab w:val="left" w:pos="0"/>
        </w:tabs>
        <w:spacing w:after="0" w:line="360" w:lineRule="auto"/>
        <w:ind w:left="360"/>
        <w:contextualSpacing/>
        <w:jc w:val="both"/>
        <w:rPr>
          <w:rFonts w:eastAsia="Calibri" w:cs="Times New Roman"/>
          <w:b/>
          <w:szCs w:val="24"/>
          <w:lang w:eastAsia="en-ZW"/>
        </w:rPr>
      </w:pPr>
    </w:p>
    <w:p w14:paraId="3E6BFE55" w14:textId="7C9BEF1C" w:rsidR="006759E0" w:rsidRPr="00C417BF" w:rsidRDefault="006759E0" w:rsidP="00D25A6F">
      <w:pPr>
        <w:pStyle w:val="ListParagraph"/>
        <w:numPr>
          <w:ilvl w:val="0"/>
          <w:numId w:val="138"/>
        </w:numPr>
        <w:rPr>
          <w:rFonts w:eastAsia="Calibri"/>
          <w:b/>
          <w:lang w:eastAsia="en-ZW"/>
        </w:rPr>
      </w:pPr>
      <w:bookmarkStart w:id="1631" w:name="_Toc113607625"/>
      <w:r w:rsidRPr="00C417BF">
        <w:rPr>
          <w:b/>
        </w:rPr>
        <w:t>Purpose</w:t>
      </w:r>
      <w:bookmarkEnd w:id="1631"/>
    </w:p>
    <w:p w14:paraId="5008CB7C" w14:textId="77777777" w:rsidR="006759E0" w:rsidRPr="00AF4042" w:rsidRDefault="006759E0" w:rsidP="00AF4042">
      <w:pPr>
        <w:tabs>
          <w:tab w:val="left" w:pos="0"/>
        </w:tabs>
        <w:spacing w:after="0" w:line="360" w:lineRule="auto"/>
        <w:contextualSpacing/>
        <w:jc w:val="both"/>
        <w:rPr>
          <w:rFonts w:eastAsia="Calibri" w:cs="Times New Roman"/>
          <w:b/>
          <w:szCs w:val="24"/>
          <w:lang w:eastAsia="en-ZW"/>
        </w:rPr>
      </w:pPr>
      <w:r w:rsidRPr="00AF4042">
        <w:rPr>
          <w:rFonts w:eastAsia="Calibri" w:cs="Times New Roman"/>
          <w:b/>
          <w:szCs w:val="24"/>
          <w:lang w:eastAsia="en-ZW"/>
        </w:rPr>
        <w:t xml:space="preserve">In pursuit of this policy, </w:t>
      </w:r>
      <w:r w:rsidR="00360DA5" w:rsidRPr="00AF4042">
        <w:rPr>
          <w:rFonts w:eastAsia="Calibri" w:cs="Times New Roman"/>
          <w:b/>
          <w:szCs w:val="24"/>
          <w:lang w:eastAsia="en-ZW"/>
        </w:rPr>
        <w:t xml:space="preserve">the Bank </w:t>
      </w:r>
      <w:r w:rsidRPr="00AF4042">
        <w:rPr>
          <w:rFonts w:eastAsia="Calibri" w:cs="Times New Roman"/>
          <w:b/>
          <w:szCs w:val="24"/>
          <w:lang w:eastAsia="en-ZW"/>
        </w:rPr>
        <w:t>commits to undertake the following:</w:t>
      </w:r>
    </w:p>
    <w:p w14:paraId="7C732E42" w14:textId="77777777" w:rsidR="006759E0" w:rsidRPr="00AF4042" w:rsidRDefault="006759E0" w:rsidP="00AF4042">
      <w:pPr>
        <w:tabs>
          <w:tab w:val="left" w:pos="0"/>
        </w:tabs>
        <w:spacing w:after="0" w:line="360" w:lineRule="auto"/>
        <w:contextualSpacing/>
        <w:jc w:val="both"/>
        <w:rPr>
          <w:rFonts w:eastAsia="Calibri" w:cs="Times New Roman"/>
          <w:b/>
          <w:szCs w:val="24"/>
          <w:lang w:eastAsia="en-ZW"/>
        </w:rPr>
      </w:pPr>
    </w:p>
    <w:p w14:paraId="69C28E7D" w14:textId="77777777" w:rsidR="006759E0" w:rsidRPr="00AF4042" w:rsidRDefault="006759E0" w:rsidP="00D25A6F">
      <w:pPr>
        <w:numPr>
          <w:ilvl w:val="0"/>
          <w:numId w:val="43"/>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Capacitate IDBZ operational staff, project managers and project implementing/executing partners to effect gender screening in all operations and projects, gender sensitive capacity building and knowledge-sharing programmes within IDBZ and its key stakeholders</w:t>
      </w:r>
      <w:r w:rsidR="00932A82" w:rsidRPr="00AF4042">
        <w:rPr>
          <w:rFonts w:eastAsia="Calibri" w:cs="Times New Roman"/>
          <w:szCs w:val="24"/>
          <w:lang w:eastAsia="en-ZW"/>
        </w:rPr>
        <w:t>;</w:t>
      </w:r>
    </w:p>
    <w:p w14:paraId="67E13CA1" w14:textId="77777777" w:rsidR="006759E0" w:rsidRPr="00AF4042" w:rsidRDefault="00932A82" w:rsidP="00D25A6F">
      <w:pPr>
        <w:numPr>
          <w:ilvl w:val="0"/>
          <w:numId w:val="43"/>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Pursue </w:t>
      </w:r>
      <w:r w:rsidR="006759E0" w:rsidRPr="00AF4042">
        <w:rPr>
          <w:rFonts w:eastAsia="Calibri" w:cs="Times New Roman"/>
          <w:szCs w:val="24"/>
          <w:lang w:eastAsia="en-ZW"/>
        </w:rPr>
        <w:t>gender balance in key advisory and decision-making bodies</w:t>
      </w:r>
      <w:r w:rsidRPr="00AF4042">
        <w:rPr>
          <w:rFonts w:eastAsia="Calibri" w:cs="Times New Roman"/>
          <w:szCs w:val="24"/>
          <w:lang w:eastAsia="en-ZW"/>
        </w:rPr>
        <w:t>;</w:t>
      </w:r>
      <w:r w:rsidR="006759E0" w:rsidRPr="00AF4042">
        <w:rPr>
          <w:rFonts w:eastAsia="Calibri" w:cs="Times New Roman"/>
          <w:szCs w:val="24"/>
          <w:lang w:eastAsia="en-ZW"/>
        </w:rPr>
        <w:t xml:space="preserve"> </w:t>
      </w:r>
    </w:p>
    <w:p w14:paraId="46DFE9EB" w14:textId="77777777" w:rsidR="006759E0" w:rsidRPr="00AF4042" w:rsidRDefault="006759E0" w:rsidP="00D25A6F">
      <w:pPr>
        <w:numPr>
          <w:ilvl w:val="0"/>
          <w:numId w:val="43"/>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Recruit and retain qualified women to maintain gender balance in staffing positions and senior management</w:t>
      </w:r>
      <w:r w:rsidR="00932A82" w:rsidRPr="00AF4042">
        <w:rPr>
          <w:rFonts w:eastAsia="Calibri" w:cs="Times New Roman"/>
          <w:szCs w:val="24"/>
          <w:lang w:eastAsia="en-ZW"/>
        </w:rPr>
        <w:t>;</w:t>
      </w:r>
    </w:p>
    <w:p w14:paraId="171DB8C3" w14:textId="77777777" w:rsidR="006759E0" w:rsidRPr="00AF4042" w:rsidRDefault="006759E0" w:rsidP="00D25A6F">
      <w:pPr>
        <w:numPr>
          <w:ilvl w:val="0"/>
          <w:numId w:val="43"/>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Ensure equality and equity in accessing the Bank’s resources and employment opportunities by women and men through timely dissemination of gender sensitive information to all potential beneficiaries within the Bank or amongst the Bank’s stakeholders</w:t>
      </w:r>
      <w:r w:rsidR="002106F9" w:rsidRPr="00AF4042">
        <w:rPr>
          <w:rFonts w:eastAsia="Calibri" w:cs="Times New Roman"/>
          <w:szCs w:val="24"/>
          <w:lang w:eastAsia="en-ZW"/>
        </w:rPr>
        <w:t>;</w:t>
      </w:r>
    </w:p>
    <w:p w14:paraId="6A45C2E4" w14:textId="77777777" w:rsidR="006759E0" w:rsidRPr="00AF4042" w:rsidRDefault="006759E0" w:rsidP="00D25A6F">
      <w:pPr>
        <w:numPr>
          <w:ilvl w:val="0"/>
          <w:numId w:val="43"/>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 xml:space="preserve">Develop strategies for family friendly and flexible working policies to allow staff to </w:t>
      </w:r>
      <w:r w:rsidR="00360DA5" w:rsidRPr="00AF4042">
        <w:rPr>
          <w:rFonts w:eastAsia="Calibri" w:cs="Times New Roman"/>
          <w:szCs w:val="24"/>
          <w:lang w:eastAsia="en-ZW"/>
        </w:rPr>
        <w:t>fulfil</w:t>
      </w:r>
      <w:r w:rsidRPr="00AF4042">
        <w:rPr>
          <w:rFonts w:eastAsia="Calibri" w:cs="Times New Roman"/>
          <w:szCs w:val="24"/>
          <w:lang w:eastAsia="en-ZW"/>
        </w:rPr>
        <w:t xml:space="preserve"> care responsibilities</w:t>
      </w:r>
      <w:r w:rsidR="002106F9" w:rsidRPr="00AF4042">
        <w:rPr>
          <w:rFonts w:eastAsia="Calibri" w:cs="Times New Roman"/>
          <w:szCs w:val="24"/>
          <w:lang w:eastAsia="en-ZW"/>
        </w:rPr>
        <w:t>; and</w:t>
      </w:r>
    </w:p>
    <w:p w14:paraId="11528B8F" w14:textId="1FE6FC41" w:rsidR="006759E0" w:rsidRDefault="006759E0" w:rsidP="00D25A6F">
      <w:pPr>
        <w:numPr>
          <w:ilvl w:val="0"/>
          <w:numId w:val="43"/>
        </w:numPr>
        <w:tabs>
          <w:tab w:val="left" w:pos="0"/>
        </w:tabs>
        <w:spacing w:after="0" w:line="360" w:lineRule="auto"/>
        <w:contextualSpacing/>
        <w:jc w:val="both"/>
        <w:rPr>
          <w:rFonts w:eastAsia="Calibri" w:cs="Times New Roman"/>
          <w:szCs w:val="24"/>
          <w:lang w:eastAsia="en-ZW"/>
        </w:rPr>
      </w:pPr>
      <w:r w:rsidRPr="00AF4042">
        <w:rPr>
          <w:rFonts w:eastAsia="Calibri" w:cs="Times New Roman"/>
          <w:szCs w:val="24"/>
          <w:lang w:eastAsia="en-ZW"/>
        </w:rPr>
        <w:t>Mainstream gender in all Bank’s operations and projects through early gender analysis and develop objective gender action plans as necessary to close any identified gender gaps throughout the project life cycle.</w:t>
      </w:r>
    </w:p>
    <w:p w14:paraId="7B67FA9D" w14:textId="77777777" w:rsidR="00C417BF" w:rsidRPr="00AF4042" w:rsidRDefault="00C417BF" w:rsidP="00C417BF">
      <w:pPr>
        <w:tabs>
          <w:tab w:val="left" w:pos="0"/>
        </w:tabs>
        <w:spacing w:after="0" w:line="360" w:lineRule="auto"/>
        <w:contextualSpacing/>
        <w:jc w:val="both"/>
        <w:rPr>
          <w:rFonts w:eastAsia="Calibri" w:cs="Times New Roman"/>
          <w:szCs w:val="24"/>
          <w:lang w:eastAsia="en-ZW"/>
        </w:rPr>
      </w:pPr>
    </w:p>
    <w:p w14:paraId="41F62FD1" w14:textId="3644B083" w:rsidR="006759E0" w:rsidRPr="00C417BF" w:rsidRDefault="006759E0" w:rsidP="00D25A6F">
      <w:pPr>
        <w:pStyle w:val="ListParagraph"/>
        <w:numPr>
          <w:ilvl w:val="0"/>
          <w:numId w:val="138"/>
        </w:numPr>
        <w:rPr>
          <w:b/>
          <w:lang w:val="en-ZA"/>
        </w:rPr>
      </w:pPr>
      <w:bookmarkStart w:id="1632" w:name="_Toc113607626"/>
      <w:r w:rsidRPr="00C417BF">
        <w:rPr>
          <w:b/>
          <w:lang w:val="en-ZA"/>
        </w:rPr>
        <w:t xml:space="preserve">Priority </w:t>
      </w:r>
      <w:r w:rsidRPr="00C417BF">
        <w:rPr>
          <w:b/>
        </w:rPr>
        <w:t>Areas</w:t>
      </w:r>
      <w:bookmarkEnd w:id="1632"/>
    </w:p>
    <w:p w14:paraId="1C9538C6" w14:textId="77777777" w:rsidR="006759E0" w:rsidRPr="00AF4042" w:rsidRDefault="006759E0" w:rsidP="00AF4042">
      <w:pPr>
        <w:tabs>
          <w:tab w:val="left" w:pos="0"/>
        </w:tabs>
        <w:spacing w:after="0" w:line="360" w:lineRule="auto"/>
        <w:contextualSpacing/>
        <w:jc w:val="both"/>
        <w:rPr>
          <w:rFonts w:eastAsia="Calibri" w:cs="Times New Roman"/>
          <w:szCs w:val="24"/>
          <w:lang w:val="en-ZA"/>
        </w:rPr>
      </w:pPr>
      <w:r w:rsidRPr="00AF4042">
        <w:rPr>
          <w:rFonts w:eastAsia="Calibri" w:cs="Times New Roman"/>
          <w:szCs w:val="24"/>
          <w:lang w:val="en-ZA"/>
        </w:rPr>
        <w:t>In its quest to achieve gender equality and equity</w:t>
      </w:r>
      <w:r w:rsidR="005E059A" w:rsidRPr="00AF4042">
        <w:rPr>
          <w:rFonts w:eastAsia="Calibri" w:cs="Times New Roman"/>
          <w:szCs w:val="24"/>
          <w:lang w:val="en-ZA"/>
        </w:rPr>
        <w:t>, diversity and social inclusion</w:t>
      </w:r>
      <w:r w:rsidRPr="00AF4042">
        <w:rPr>
          <w:rFonts w:eastAsia="Calibri" w:cs="Times New Roman"/>
          <w:szCs w:val="24"/>
          <w:lang w:val="en-ZA"/>
        </w:rPr>
        <w:t xml:space="preserve">, IDBZ is aware that there are some challenges that </w:t>
      </w:r>
      <w:r w:rsidR="00932A82" w:rsidRPr="00AF4042">
        <w:rPr>
          <w:rFonts w:eastAsia="Calibri" w:cs="Times New Roman"/>
          <w:szCs w:val="24"/>
          <w:lang w:val="en-ZA"/>
        </w:rPr>
        <w:t xml:space="preserve">may </w:t>
      </w:r>
      <w:r w:rsidRPr="00AF4042">
        <w:rPr>
          <w:rFonts w:eastAsia="Calibri" w:cs="Times New Roman"/>
          <w:szCs w:val="24"/>
          <w:lang w:val="en-ZA"/>
        </w:rPr>
        <w:t xml:space="preserve">make it difficult to implement this </w:t>
      </w:r>
      <w:r w:rsidR="00932A82" w:rsidRPr="00AF4042">
        <w:rPr>
          <w:rFonts w:eastAsia="Calibri" w:cs="Times New Roman"/>
          <w:szCs w:val="24"/>
          <w:lang w:val="en-ZA"/>
        </w:rPr>
        <w:t>P</w:t>
      </w:r>
      <w:r w:rsidRPr="00AF4042">
        <w:rPr>
          <w:rFonts w:eastAsia="Calibri" w:cs="Times New Roman"/>
          <w:szCs w:val="24"/>
          <w:lang w:val="en-ZA"/>
        </w:rPr>
        <w:t xml:space="preserve">olicy. The challenges include and are not limited to lack of appropriate infrastructure supportive of economic productivity, increasing poverty levels, the general economic performance and lack of appropriate skills. During the gender assessment for each project, IDBZ will identify any such challenges and </w:t>
      </w:r>
      <w:r w:rsidR="00E53245" w:rsidRPr="00AF4042">
        <w:rPr>
          <w:rFonts w:eastAsia="Calibri" w:cs="Times New Roman"/>
          <w:szCs w:val="24"/>
          <w:lang w:val="en-ZA"/>
        </w:rPr>
        <w:t>draft an</w:t>
      </w:r>
      <w:r w:rsidRPr="00AF4042">
        <w:rPr>
          <w:rFonts w:eastAsia="Calibri" w:cs="Times New Roman"/>
          <w:szCs w:val="24"/>
          <w:lang w:val="en-ZA"/>
        </w:rPr>
        <w:t xml:space="preserve"> action plan to mitigate against such challenges for the smooth mainstreaming of gender</w:t>
      </w:r>
      <w:r w:rsidR="005E059A" w:rsidRPr="00AF4042">
        <w:rPr>
          <w:rFonts w:eastAsia="Calibri" w:cs="Times New Roman"/>
          <w:szCs w:val="24"/>
          <w:lang w:val="en-ZA"/>
        </w:rPr>
        <w:t xml:space="preserve">, diversity and social </w:t>
      </w:r>
      <w:r w:rsidR="0038138C" w:rsidRPr="00AF4042">
        <w:rPr>
          <w:rFonts w:eastAsia="Calibri" w:cs="Times New Roman"/>
          <w:szCs w:val="24"/>
          <w:lang w:val="en-ZA"/>
        </w:rPr>
        <w:t>inclusion in</w:t>
      </w:r>
      <w:r w:rsidRPr="00AF4042">
        <w:rPr>
          <w:rFonts w:eastAsia="Calibri" w:cs="Times New Roman"/>
          <w:szCs w:val="24"/>
          <w:lang w:val="en-ZA"/>
        </w:rPr>
        <w:t xml:space="preserve"> all IDBZ operations, projects and financial intermediary beneficiaries.</w:t>
      </w:r>
    </w:p>
    <w:p w14:paraId="23AFC139" w14:textId="77777777" w:rsidR="006759E0" w:rsidRPr="00AF4042" w:rsidRDefault="006759E0" w:rsidP="00AF4042">
      <w:pPr>
        <w:tabs>
          <w:tab w:val="left" w:pos="0"/>
        </w:tabs>
        <w:spacing w:after="0" w:line="360" w:lineRule="auto"/>
        <w:jc w:val="both"/>
        <w:rPr>
          <w:rFonts w:eastAsia="Calibri" w:cs="Times New Roman"/>
          <w:szCs w:val="24"/>
          <w:lang w:val="en-ZA"/>
        </w:rPr>
      </w:pPr>
    </w:p>
    <w:p w14:paraId="61D38535" w14:textId="6083595C" w:rsidR="006759E0" w:rsidRPr="00AF4042" w:rsidRDefault="006759E0" w:rsidP="00AF4042">
      <w:pPr>
        <w:tabs>
          <w:tab w:val="left" w:pos="0"/>
        </w:tabs>
        <w:spacing w:after="0" w:line="360" w:lineRule="auto"/>
        <w:jc w:val="both"/>
        <w:rPr>
          <w:rFonts w:eastAsia="Calibri" w:cs="Times New Roman"/>
          <w:szCs w:val="24"/>
          <w:lang w:val="en-ZA"/>
        </w:rPr>
      </w:pPr>
      <w:r w:rsidRPr="00AF4042">
        <w:rPr>
          <w:rFonts w:eastAsia="Calibri" w:cs="Times New Roman"/>
          <w:szCs w:val="24"/>
          <w:lang w:val="en-ZA"/>
        </w:rPr>
        <w:lastRenderedPageBreak/>
        <w:t>This gender</w:t>
      </w:r>
      <w:r w:rsidR="00E01BF3" w:rsidRPr="00AF4042">
        <w:rPr>
          <w:rFonts w:eastAsia="Calibri" w:cs="Times New Roman"/>
          <w:szCs w:val="24"/>
          <w:lang w:val="en-ZA"/>
        </w:rPr>
        <w:t>, diversity and social inclusion section</w:t>
      </w:r>
      <w:r w:rsidRPr="00AF4042">
        <w:rPr>
          <w:rFonts w:eastAsia="Calibri" w:cs="Times New Roman"/>
          <w:szCs w:val="24"/>
          <w:lang w:val="en-ZA"/>
        </w:rPr>
        <w:t xml:space="preserve"> targets </w:t>
      </w:r>
      <w:r w:rsidR="00EC5C8C" w:rsidRPr="00AF4042">
        <w:rPr>
          <w:rFonts w:eastAsia="Calibri" w:cs="Times New Roman"/>
          <w:szCs w:val="24"/>
          <w:lang w:val="en-ZA"/>
        </w:rPr>
        <w:t>will involve</w:t>
      </w:r>
      <w:r w:rsidRPr="00AF4042">
        <w:rPr>
          <w:rFonts w:eastAsia="Calibri" w:cs="Times New Roman"/>
          <w:szCs w:val="24"/>
          <w:lang w:val="en-ZA"/>
        </w:rPr>
        <w:t xml:space="preserve"> the following </w:t>
      </w:r>
      <w:r w:rsidR="00E01BF3" w:rsidRPr="00AF4042">
        <w:rPr>
          <w:rFonts w:eastAsia="Calibri" w:cs="Times New Roman"/>
          <w:szCs w:val="24"/>
          <w:lang w:val="en-ZA"/>
        </w:rPr>
        <w:t xml:space="preserve">policy </w:t>
      </w:r>
      <w:r w:rsidR="00C417BF">
        <w:rPr>
          <w:rFonts w:eastAsia="Calibri" w:cs="Times New Roman"/>
          <w:szCs w:val="24"/>
          <w:lang w:val="en-ZA"/>
        </w:rPr>
        <w:t>areas;</w:t>
      </w:r>
    </w:p>
    <w:p w14:paraId="0AAA1B33" w14:textId="77777777" w:rsidR="006759E0" w:rsidRPr="00AF4042" w:rsidRDefault="006759E0" w:rsidP="00AF4042">
      <w:pPr>
        <w:tabs>
          <w:tab w:val="left" w:pos="0"/>
        </w:tabs>
        <w:spacing w:after="0" w:line="360" w:lineRule="auto"/>
        <w:jc w:val="both"/>
        <w:rPr>
          <w:rFonts w:eastAsia="Calibri" w:cs="Times New Roman"/>
          <w:szCs w:val="24"/>
          <w:lang w:val="en-ZA"/>
        </w:rPr>
      </w:pPr>
      <w:r w:rsidRPr="00AF4042">
        <w:rPr>
          <w:rFonts w:eastAsia="Calibri" w:cs="Times New Roman"/>
          <w:szCs w:val="24"/>
          <w:lang w:val="en-ZA"/>
        </w:rPr>
        <w:t>At an Institutional and Operational Level</w:t>
      </w:r>
      <w:r w:rsidR="00E01BF3" w:rsidRPr="00AF4042">
        <w:rPr>
          <w:rFonts w:eastAsia="Calibri" w:cs="Times New Roman"/>
          <w:szCs w:val="24"/>
          <w:lang w:val="en-ZA"/>
        </w:rPr>
        <w:t>:</w:t>
      </w:r>
      <w:r w:rsidRPr="00AF4042">
        <w:rPr>
          <w:rFonts w:eastAsia="Calibri" w:cs="Times New Roman"/>
          <w:szCs w:val="24"/>
          <w:lang w:val="en-ZA"/>
        </w:rPr>
        <w:t xml:space="preserve"> </w:t>
      </w:r>
    </w:p>
    <w:p w14:paraId="3AE217F1" w14:textId="77777777" w:rsidR="00E01BF3" w:rsidRPr="00AF4042" w:rsidRDefault="00E01BF3" w:rsidP="00D25A6F">
      <w:pPr>
        <w:numPr>
          <w:ilvl w:val="0"/>
          <w:numId w:val="53"/>
        </w:numPr>
        <w:tabs>
          <w:tab w:val="left" w:pos="0"/>
        </w:tabs>
        <w:spacing w:after="0" w:line="360" w:lineRule="auto"/>
        <w:ind w:left="720"/>
        <w:contextualSpacing/>
        <w:jc w:val="both"/>
        <w:rPr>
          <w:rFonts w:eastAsia="Calibri" w:cs="Times New Roman"/>
          <w:szCs w:val="24"/>
          <w:lang w:eastAsia="en-ZW"/>
        </w:rPr>
      </w:pPr>
      <w:r w:rsidRPr="00AF4042">
        <w:rPr>
          <w:rFonts w:eastAsia="Calibri" w:cs="Times New Roman"/>
          <w:szCs w:val="24"/>
          <w:lang w:eastAsia="en-ZW"/>
        </w:rPr>
        <w:t>Promotion of inclusive economic growth and gender equality.</w:t>
      </w:r>
    </w:p>
    <w:p w14:paraId="0EBD5D08" w14:textId="77777777" w:rsidR="00E01BF3" w:rsidRPr="00AF4042" w:rsidRDefault="00E01BF3" w:rsidP="00D25A6F">
      <w:pPr>
        <w:numPr>
          <w:ilvl w:val="0"/>
          <w:numId w:val="53"/>
        </w:numPr>
        <w:tabs>
          <w:tab w:val="left" w:pos="0"/>
        </w:tabs>
        <w:spacing w:after="0" w:line="360" w:lineRule="auto"/>
        <w:ind w:left="720"/>
        <w:contextualSpacing/>
        <w:jc w:val="both"/>
        <w:rPr>
          <w:rFonts w:eastAsia="Calibri" w:cs="Times New Roman"/>
          <w:szCs w:val="24"/>
          <w:lang w:eastAsia="en-ZW"/>
        </w:rPr>
      </w:pPr>
      <w:r w:rsidRPr="00AF4042">
        <w:rPr>
          <w:rFonts w:eastAsia="Calibri" w:cs="Times New Roman"/>
          <w:szCs w:val="24"/>
          <w:lang w:eastAsia="en-ZW"/>
        </w:rPr>
        <w:t>Prioritisation of a gender sensitive culture which includes training and regular assessment and ensuring equal pay for equal work</w:t>
      </w:r>
      <w:r w:rsidR="00932A82" w:rsidRPr="00AF4042">
        <w:rPr>
          <w:rFonts w:eastAsia="Calibri" w:cs="Times New Roman"/>
          <w:szCs w:val="24"/>
          <w:lang w:eastAsia="en-ZW"/>
        </w:rPr>
        <w:t>.</w:t>
      </w:r>
      <w:r w:rsidRPr="00AF4042">
        <w:rPr>
          <w:rFonts w:eastAsia="Calibri" w:cs="Times New Roman"/>
          <w:szCs w:val="24"/>
          <w:lang w:eastAsia="en-ZW"/>
        </w:rPr>
        <w:t xml:space="preserve"> </w:t>
      </w:r>
    </w:p>
    <w:p w14:paraId="11A6C5A4" w14:textId="77777777" w:rsidR="00E01BF3" w:rsidRPr="00AF4042" w:rsidRDefault="00E01BF3" w:rsidP="00D25A6F">
      <w:pPr>
        <w:numPr>
          <w:ilvl w:val="0"/>
          <w:numId w:val="53"/>
        </w:numPr>
        <w:tabs>
          <w:tab w:val="left" w:pos="0"/>
        </w:tabs>
        <w:spacing w:after="0" w:line="360" w:lineRule="auto"/>
        <w:ind w:left="720"/>
        <w:contextualSpacing/>
        <w:jc w:val="both"/>
        <w:rPr>
          <w:rFonts w:eastAsia="Calibri" w:cs="Times New Roman"/>
          <w:szCs w:val="24"/>
          <w:lang w:eastAsia="en-ZW"/>
        </w:rPr>
      </w:pPr>
      <w:r w:rsidRPr="00AF4042">
        <w:rPr>
          <w:rFonts w:eastAsia="Calibri" w:cs="Times New Roman"/>
          <w:szCs w:val="24"/>
          <w:lang w:eastAsia="en-ZW"/>
        </w:rPr>
        <w:t>Development of socio-economic infrastructure that serves the marginalised areas focusing on emancipation of women and the girl child.</w:t>
      </w:r>
    </w:p>
    <w:p w14:paraId="45F8CDDD" w14:textId="77777777" w:rsidR="00E01BF3" w:rsidRPr="00AF4042" w:rsidRDefault="00E01BF3" w:rsidP="00D25A6F">
      <w:pPr>
        <w:numPr>
          <w:ilvl w:val="0"/>
          <w:numId w:val="53"/>
        </w:numPr>
        <w:tabs>
          <w:tab w:val="left" w:pos="0"/>
        </w:tabs>
        <w:spacing w:after="0" w:line="360" w:lineRule="auto"/>
        <w:ind w:left="720"/>
        <w:contextualSpacing/>
        <w:jc w:val="both"/>
        <w:rPr>
          <w:rFonts w:eastAsia="Calibri" w:cs="Times New Roman"/>
          <w:szCs w:val="24"/>
          <w:lang w:eastAsia="en-ZW"/>
        </w:rPr>
      </w:pPr>
      <w:r w:rsidRPr="00AF4042">
        <w:rPr>
          <w:rFonts w:eastAsia="Calibri" w:cs="Times New Roman"/>
          <w:szCs w:val="24"/>
          <w:lang w:eastAsia="en-ZW"/>
        </w:rPr>
        <w:t>Promotion of gender equality and equal employment opportunities in the Bank.</w:t>
      </w:r>
    </w:p>
    <w:p w14:paraId="74FE7458" w14:textId="77777777" w:rsidR="00E01BF3" w:rsidRPr="00AF4042" w:rsidRDefault="00E01BF3" w:rsidP="00D25A6F">
      <w:pPr>
        <w:numPr>
          <w:ilvl w:val="0"/>
          <w:numId w:val="53"/>
        </w:numPr>
        <w:tabs>
          <w:tab w:val="left" w:pos="0"/>
        </w:tabs>
        <w:spacing w:after="0" w:line="360" w:lineRule="auto"/>
        <w:ind w:left="720"/>
        <w:contextualSpacing/>
        <w:jc w:val="both"/>
        <w:rPr>
          <w:rFonts w:eastAsia="Calibri" w:cs="Times New Roman"/>
          <w:szCs w:val="24"/>
          <w:lang w:eastAsia="en-ZW"/>
        </w:rPr>
      </w:pPr>
      <w:r w:rsidRPr="00AF4042">
        <w:rPr>
          <w:rFonts w:eastAsia="Calibri" w:cs="Times New Roman"/>
          <w:szCs w:val="24"/>
          <w:lang w:eastAsia="en-ZW"/>
        </w:rPr>
        <w:t>Encourage women participation in infrastructure development through Joint Ventures and any other forms of participation.</w:t>
      </w:r>
    </w:p>
    <w:p w14:paraId="60C244BC" w14:textId="77777777" w:rsidR="00E01BF3" w:rsidRPr="00AF4042" w:rsidRDefault="00E01BF3" w:rsidP="00D25A6F">
      <w:pPr>
        <w:numPr>
          <w:ilvl w:val="0"/>
          <w:numId w:val="53"/>
        </w:numPr>
        <w:tabs>
          <w:tab w:val="left" w:pos="0"/>
        </w:tabs>
        <w:spacing w:after="0" w:line="360" w:lineRule="auto"/>
        <w:ind w:left="720"/>
        <w:contextualSpacing/>
        <w:jc w:val="both"/>
        <w:rPr>
          <w:rFonts w:eastAsia="Calibri" w:cs="Times New Roman"/>
          <w:szCs w:val="24"/>
          <w:lang w:eastAsia="en-ZW"/>
        </w:rPr>
      </w:pPr>
      <w:r w:rsidRPr="00AF4042">
        <w:rPr>
          <w:rFonts w:eastAsia="Calibri" w:cs="Times New Roman"/>
          <w:szCs w:val="24"/>
          <w:lang w:eastAsia="en-ZW"/>
        </w:rPr>
        <w:t>Target women and other disadvantaged groups in the Bank’s capacity building programmes with the understanding that women can be influential and effective agents of change in sustainable development.</w:t>
      </w:r>
    </w:p>
    <w:p w14:paraId="17D3C860"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Times New Roman" w:cs="Times New Roman"/>
          <w:szCs w:val="24"/>
          <w:lang w:eastAsia="en-ZW"/>
        </w:rPr>
      </w:pPr>
      <w:r w:rsidRPr="00AF4042">
        <w:rPr>
          <w:rFonts w:eastAsia="Calibri" w:cs="Times New Roman"/>
          <w:szCs w:val="24"/>
          <w:lang w:eastAsia="en-ZW"/>
        </w:rPr>
        <w:t>Development and implementation of a framework to analyse gender disparities in all Bank projects and gender sensitive impact analysis.</w:t>
      </w:r>
    </w:p>
    <w:p w14:paraId="32BAC9D1"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Times New Roman" w:cs="Times New Roman"/>
          <w:szCs w:val="24"/>
          <w:lang w:eastAsia="en-ZW"/>
        </w:rPr>
      </w:pPr>
      <w:r w:rsidRPr="00AF4042">
        <w:rPr>
          <w:rFonts w:eastAsia="Calibri" w:cs="Times New Roman"/>
          <w:szCs w:val="24"/>
          <w:lang w:eastAsia="en-ZW"/>
        </w:rPr>
        <w:t>Implementation of gender-responsive climate and environmental policies</w:t>
      </w:r>
      <w:r w:rsidR="00A27E9E" w:rsidRPr="00AF4042">
        <w:rPr>
          <w:rFonts w:eastAsia="Calibri" w:cs="Times New Roman"/>
          <w:szCs w:val="24"/>
          <w:lang w:eastAsia="en-ZW"/>
        </w:rPr>
        <w:t xml:space="preserve"> and programmes</w:t>
      </w:r>
      <w:r w:rsidRPr="00AF4042">
        <w:rPr>
          <w:rFonts w:eastAsia="Calibri" w:cs="Times New Roman"/>
          <w:szCs w:val="24"/>
          <w:lang w:eastAsia="en-ZW"/>
        </w:rPr>
        <w:t>.</w:t>
      </w:r>
    </w:p>
    <w:p w14:paraId="42DD2095"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Times New Roman" w:cs="Times New Roman"/>
          <w:szCs w:val="24"/>
          <w:lang w:eastAsia="en-ZW"/>
        </w:rPr>
      </w:pPr>
      <w:r w:rsidRPr="00AF4042">
        <w:rPr>
          <w:rFonts w:eastAsia="Times New Roman" w:cs="Times New Roman"/>
          <w:szCs w:val="24"/>
          <w:lang w:eastAsia="en-ZW"/>
        </w:rPr>
        <w:t>Promote gender sensitive procurement</w:t>
      </w:r>
      <w:r w:rsidR="00EC5C8C" w:rsidRPr="00AF4042">
        <w:rPr>
          <w:rFonts w:eastAsia="Times New Roman" w:cs="Times New Roman"/>
          <w:szCs w:val="24"/>
          <w:lang w:eastAsia="en-ZW"/>
        </w:rPr>
        <w:t>,</w:t>
      </w:r>
      <w:r w:rsidR="00E53245" w:rsidRPr="00AF4042">
        <w:rPr>
          <w:rFonts w:eastAsia="Times New Roman" w:cs="Times New Roman"/>
          <w:szCs w:val="24"/>
          <w:lang w:eastAsia="en-ZW"/>
        </w:rPr>
        <w:t xml:space="preserve"> where appropriate</w:t>
      </w:r>
    </w:p>
    <w:p w14:paraId="3837BCCF"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Times New Roman" w:cs="Times New Roman"/>
          <w:szCs w:val="24"/>
          <w:lang w:eastAsia="en-ZW"/>
        </w:rPr>
      </w:pPr>
      <w:r w:rsidRPr="00AF4042">
        <w:rPr>
          <w:rFonts w:eastAsia="Calibri" w:cs="Times New Roman"/>
          <w:szCs w:val="24"/>
          <w:lang w:val="en-ZA"/>
        </w:rPr>
        <w:t>Reduce time poverty of women and enhance women’s resilience to external shocks.</w:t>
      </w:r>
    </w:p>
    <w:p w14:paraId="4D533261"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Times New Roman" w:cs="Times New Roman"/>
          <w:szCs w:val="24"/>
          <w:lang w:eastAsia="en-ZW"/>
        </w:rPr>
      </w:pPr>
      <w:r w:rsidRPr="00AF4042">
        <w:rPr>
          <w:rFonts w:eastAsia="Calibri" w:cs="Times New Roman"/>
          <w:szCs w:val="24"/>
          <w:lang w:val="en-ZA"/>
        </w:rPr>
        <w:t xml:space="preserve"> </w:t>
      </w:r>
      <w:r w:rsidR="00A27E9E" w:rsidRPr="00AF4042">
        <w:rPr>
          <w:rFonts w:eastAsia="Calibri" w:cs="Times New Roman"/>
          <w:szCs w:val="24"/>
          <w:lang w:val="en-ZA"/>
        </w:rPr>
        <w:t>I</w:t>
      </w:r>
      <w:r w:rsidRPr="00AF4042">
        <w:rPr>
          <w:rFonts w:eastAsia="Calibri" w:cs="Times New Roman"/>
          <w:szCs w:val="24"/>
          <w:lang w:val="en-ZA"/>
        </w:rPr>
        <w:t>ncrease attention to generating employment and entrepreneurship opportunities for women.</w:t>
      </w:r>
    </w:p>
    <w:p w14:paraId="0BC0A3A2"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Calibri" w:cs="Times New Roman"/>
          <w:szCs w:val="24"/>
          <w:lang w:val="en-ZA"/>
        </w:rPr>
      </w:pPr>
      <w:r w:rsidRPr="00AF4042">
        <w:rPr>
          <w:rFonts w:eastAsia="Calibri" w:cs="Times New Roman"/>
          <w:szCs w:val="24"/>
          <w:lang w:val="en-ZA"/>
        </w:rPr>
        <w:t xml:space="preserve"> Enable women’s access to quality jobs in non-traditional, higher-paying sectors. </w:t>
      </w:r>
    </w:p>
    <w:p w14:paraId="78524302" w14:textId="77777777" w:rsidR="00E01BF3" w:rsidRPr="00AF4042" w:rsidRDefault="00E01BF3" w:rsidP="00D25A6F">
      <w:pPr>
        <w:numPr>
          <w:ilvl w:val="0"/>
          <w:numId w:val="53"/>
        </w:numPr>
        <w:shd w:val="clear" w:color="auto" w:fill="FFFFFF"/>
        <w:tabs>
          <w:tab w:val="left" w:pos="0"/>
        </w:tabs>
        <w:spacing w:after="0" w:line="360" w:lineRule="auto"/>
        <w:ind w:left="720"/>
        <w:contextualSpacing/>
        <w:jc w:val="both"/>
        <w:rPr>
          <w:rFonts w:eastAsia="Calibri" w:cs="Times New Roman"/>
          <w:szCs w:val="24"/>
          <w:lang w:val="en-ZA"/>
        </w:rPr>
      </w:pPr>
      <w:r w:rsidRPr="00AF4042">
        <w:rPr>
          <w:rFonts w:eastAsia="Calibri" w:cs="Times New Roman"/>
          <w:szCs w:val="24"/>
          <w:lang w:val="en-ZA"/>
        </w:rPr>
        <w:t xml:space="preserve">Support inclusive, </w:t>
      </w:r>
      <w:r w:rsidR="00A27E9E" w:rsidRPr="00AF4042">
        <w:rPr>
          <w:rFonts w:eastAsia="Calibri" w:cs="Times New Roman"/>
          <w:szCs w:val="24"/>
          <w:lang w:val="en-ZA"/>
        </w:rPr>
        <w:t xml:space="preserve">safe, </w:t>
      </w:r>
      <w:r w:rsidRPr="00AF4042">
        <w:rPr>
          <w:rFonts w:eastAsia="Calibri" w:cs="Times New Roman"/>
          <w:szCs w:val="24"/>
          <w:lang w:val="en-ZA"/>
        </w:rPr>
        <w:t>diverse and resilient designs of urban and rural infrastructure.</w:t>
      </w:r>
    </w:p>
    <w:p w14:paraId="06E196AC" w14:textId="77777777" w:rsidR="006759E0" w:rsidRPr="00AF4042" w:rsidRDefault="006759E0" w:rsidP="00AF4042">
      <w:pPr>
        <w:shd w:val="clear" w:color="auto" w:fill="FFFFFF"/>
        <w:tabs>
          <w:tab w:val="left" w:pos="0"/>
        </w:tabs>
        <w:spacing w:after="0" w:line="360" w:lineRule="auto"/>
        <w:contextualSpacing/>
        <w:jc w:val="both"/>
        <w:rPr>
          <w:rFonts w:eastAsia="Calibri" w:cs="Times New Roman"/>
          <w:szCs w:val="24"/>
          <w:lang w:val="en-ZA"/>
        </w:rPr>
      </w:pPr>
      <w:r w:rsidRPr="00AF4042">
        <w:rPr>
          <w:rFonts w:eastAsia="Calibri" w:cs="Times New Roman"/>
          <w:szCs w:val="24"/>
          <w:lang w:val="en-ZA"/>
        </w:rPr>
        <w:t> </w:t>
      </w:r>
      <w:r w:rsidRPr="00AF4042">
        <w:rPr>
          <w:rFonts w:eastAsia="Calibri" w:cs="Times New Roman"/>
          <w:szCs w:val="24"/>
          <w:lang w:val="en-ZA"/>
        </w:rPr>
        <w:t xml:space="preserve"> </w:t>
      </w:r>
    </w:p>
    <w:p w14:paraId="175DEA2D" w14:textId="77777777" w:rsidR="006759E0" w:rsidRPr="00AF4042" w:rsidRDefault="006759E0" w:rsidP="00AF4042">
      <w:pPr>
        <w:tabs>
          <w:tab w:val="left" w:pos="0"/>
        </w:tabs>
        <w:spacing w:after="0" w:line="360" w:lineRule="auto"/>
        <w:jc w:val="both"/>
        <w:rPr>
          <w:rFonts w:eastAsia="Calibri" w:cs="Times New Roman"/>
          <w:szCs w:val="24"/>
          <w:lang w:val="en-US"/>
        </w:rPr>
      </w:pPr>
    </w:p>
    <w:p w14:paraId="0C26BA34" w14:textId="77777777" w:rsidR="00C417BF" w:rsidRPr="00C417BF" w:rsidRDefault="00C417BF" w:rsidP="00D25A6F">
      <w:pPr>
        <w:pStyle w:val="ListParagraph"/>
        <w:keepNext/>
        <w:keepLines/>
        <w:numPr>
          <w:ilvl w:val="0"/>
          <w:numId w:val="138"/>
        </w:numPr>
        <w:spacing w:before="40" w:after="0"/>
        <w:contextualSpacing w:val="0"/>
        <w:outlineLvl w:val="1"/>
        <w:rPr>
          <w:rFonts w:eastAsia="Calibri" w:cstheme="majorBidi"/>
          <w:b/>
          <w:vanish/>
          <w:szCs w:val="26"/>
        </w:rPr>
      </w:pPr>
      <w:bookmarkStart w:id="1633" w:name="_Toc113983677"/>
      <w:bookmarkStart w:id="1634" w:name="_Toc113983841"/>
      <w:bookmarkStart w:id="1635" w:name="_Toc113984006"/>
      <w:bookmarkStart w:id="1636" w:name="_Toc113984172"/>
      <w:bookmarkStart w:id="1637" w:name="_Toc114059044"/>
      <w:bookmarkStart w:id="1638" w:name="_Toc113607627"/>
      <w:bookmarkEnd w:id="1633"/>
      <w:bookmarkEnd w:id="1634"/>
      <w:bookmarkEnd w:id="1635"/>
      <w:bookmarkEnd w:id="1636"/>
      <w:bookmarkEnd w:id="1637"/>
    </w:p>
    <w:p w14:paraId="63BB7AAA" w14:textId="77777777" w:rsidR="00C417BF" w:rsidRPr="00C417BF" w:rsidRDefault="00C417BF" w:rsidP="00D25A6F">
      <w:pPr>
        <w:pStyle w:val="ListParagraph"/>
        <w:keepNext/>
        <w:keepLines/>
        <w:numPr>
          <w:ilvl w:val="0"/>
          <w:numId w:val="138"/>
        </w:numPr>
        <w:spacing w:before="40" w:after="0"/>
        <w:contextualSpacing w:val="0"/>
        <w:outlineLvl w:val="1"/>
        <w:rPr>
          <w:rFonts w:eastAsia="Calibri" w:cstheme="majorBidi"/>
          <w:b/>
          <w:vanish/>
          <w:szCs w:val="26"/>
        </w:rPr>
      </w:pPr>
      <w:bookmarkStart w:id="1639" w:name="_Toc113983678"/>
      <w:bookmarkStart w:id="1640" w:name="_Toc113983842"/>
      <w:bookmarkStart w:id="1641" w:name="_Toc113984007"/>
      <w:bookmarkStart w:id="1642" w:name="_Toc113984173"/>
      <w:bookmarkStart w:id="1643" w:name="_Toc114059045"/>
      <w:bookmarkEnd w:id="1639"/>
      <w:bookmarkEnd w:id="1640"/>
      <w:bookmarkEnd w:id="1641"/>
      <w:bookmarkEnd w:id="1642"/>
      <w:bookmarkEnd w:id="1643"/>
    </w:p>
    <w:p w14:paraId="67AC18F9" w14:textId="77777777" w:rsidR="00C417BF" w:rsidRPr="00C417BF" w:rsidRDefault="00C417BF" w:rsidP="00D25A6F">
      <w:pPr>
        <w:pStyle w:val="ListParagraph"/>
        <w:keepNext/>
        <w:keepLines/>
        <w:numPr>
          <w:ilvl w:val="0"/>
          <w:numId w:val="138"/>
        </w:numPr>
        <w:spacing w:before="40" w:after="0"/>
        <w:contextualSpacing w:val="0"/>
        <w:outlineLvl w:val="1"/>
        <w:rPr>
          <w:rFonts w:eastAsia="Calibri" w:cstheme="majorBidi"/>
          <w:b/>
          <w:vanish/>
          <w:szCs w:val="26"/>
        </w:rPr>
      </w:pPr>
      <w:bookmarkStart w:id="1644" w:name="_Toc113983679"/>
      <w:bookmarkStart w:id="1645" w:name="_Toc113983843"/>
      <w:bookmarkStart w:id="1646" w:name="_Toc113984008"/>
      <w:bookmarkStart w:id="1647" w:name="_Toc113984174"/>
      <w:bookmarkStart w:id="1648" w:name="_Toc114059046"/>
      <w:bookmarkEnd w:id="1644"/>
      <w:bookmarkEnd w:id="1645"/>
      <w:bookmarkEnd w:id="1646"/>
      <w:bookmarkEnd w:id="1647"/>
      <w:bookmarkEnd w:id="1648"/>
    </w:p>
    <w:p w14:paraId="4E246416" w14:textId="77777777" w:rsidR="00C417BF" w:rsidRPr="00C417BF" w:rsidRDefault="00C417BF" w:rsidP="00D25A6F">
      <w:pPr>
        <w:pStyle w:val="ListParagraph"/>
        <w:keepNext/>
        <w:keepLines/>
        <w:numPr>
          <w:ilvl w:val="0"/>
          <w:numId w:val="138"/>
        </w:numPr>
        <w:spacing w:before="40" w:after="0"/>
        <w:contextualSpacing w:val="0"/>
        <w:outlineLvl w:val="1"/>
        <w:rPr>
          <w:rFonts w:eastAsia="Calibri" w:cstheme="majorBidi"/>
          <w:b/>
          <w:vanish/>
          <w:szCs w:val="26"/>
        </w:rPr>
      </w:pPr>
      <w:bookmarkStart w:id="1649" w:name="_Toc113983680"/>
      <w:bookmarkStart w:id="1650" w:name="_Toc113983844"/>
      <w:bookmarkStart w:id="1651" w:name="_Toc113984009"/>
      <w:bookmarkStart w:id="1652" w:name="_Toc113984175"/>
      <w:bookmarkStart w:id="1653" w:name="_Toc114059047"/>
      <w:bookmarkEnd w:id="1649"/>
      <w:bookmarkEnd w:id="1650"/>
      <w:bookmarkEnd w:id="1651"/>
      <w:bookmarkEnd w:id="1652"/>
      <w:bookmarkEnd w:id="1653"/>
    </w:p>
    <w:p w14:paraId="2A8FAACF" w14:textId="77777777" w:rsidR="00C417BF" w:rsidRPr="00C417BF" w:rsidRDefault="00C417BF" w:rsidP="00D25A6F">
      <w:pPr>
        <w:pStyle w:val="ListParagraph"/>
        <w:keepNext/>
        <w:keepLines/>
        <w:numPr>
          <w:ilvl w:val="0"/>
          <w:numId w:val="138"/>
        </w:numPr>
        <w:spacing w:before="40" w:after="0"/>
        <w:contextualSpacing w:val="0"/>
        <w:outlineLvl w:val="1"/>
        <w:rPr>
          <w:rFonts w:eastAsia="Calibri" w:cstheme="majorBidi"/>
          <w:b/>
          <w:vanish/>
          <w:szCs w:val="26"/>
        </w:rPr>
      </w:pPr>
      <w:bookmarkStart w:id="1654" w:name="_Toc113983681"/>
      <w:bookmarkStart w:id="1655" w:name="_Toc113983845"/>
      <w:bookmarkStart w:id="1656" w:name="_Toc113984010"/>
      <w:bookmarkStart w:id="1657" w:name="_Toc113984176"/>
      <w:bookmarkStart w:id="1658" w:name="_Toc114059048"/>
      <w:bookmarkEnd w:id="1654"/>
      <w:bookmarkEnd w:id="1655"/>
      <w:bookmarkEnd w:id="1656"/>
      <w:bookmarkEnd w:id="1657"/>
      <w:bookmarkEnd w:id="1658"/>
    </w:p>
    <w:p w14:paraId="08ED81D7" w14:textId="29602B0D" w:rsidR="00B71E2E" w:rsidRPr="00AF4042" w:rsidRDefault="006759E0" w:rsidP="00D25A6F">
      <w:pPr>
        <w:pStyle w:val="Heading2"/>
        <w:numPr>
          <w:ilvl w:val="1"/>
          <w:numId w:val="138"/>
        </w:numPr>
        <w:rPr>
          <w:rFonts w:eastAsia="Calibri"/>
        </w:rPr>
      </w:pPr>
      <w:bookmarkStart w:id="1659" w:name="_Toc114059049"/>
      <w:r w:rsidRPr="00AF4042">
        <w:rPr>
          <w:rFonts w:eastAsia="Calibri"/>
        </w:rPr>
        <w:t>Resources for the Implementation of Gender Policy Strategies</w:t>
      </w:r>
      <w:bookmarkEnd w:id="1638"/>
      <w:bookmarkEnd w:id="1659"/>
    </w:p>
    <w:p w14:paraId="1A9ABF25" w14:textId="77777777" w:rsidR="006759E0" w:rsidRPr="00AF4042" w:rsidRDefault="006759E0" w:rsidP="00AF4042">
      <w:pPr>
        <w:tabs>
          <w:tab w:val="left" w:pos="0"/>
        </w:tabs>
        <w:spacing w:after="0" w:line="360" w:lineRule="auto"/>
        <w:ind w:left="360"/>
        <w:contextualSpacing/>
        <w:jc w:val="both"/>
        <w:rPr>
          <w:rFonts w:eastAsia="Calibri" w:cs="Times New Roman"/>
          <w:b/>
          <w:bCs/>
          <w:szCs w:val="24"/>
        </w:rPr>
      </w:pPr>
    </w:p>
    <w:p w14:paraId="3DA39E19" w14:textId="651FAFC0" w:rsidR="005E059A" w:rsidRPr="00AF4042" w:rsidRDefault="006759E0" w:rsidP="00AF4042">
      <w:pPr>
        <w:tabs>
          <w:tab w:val="left" w:pos="0"/>
        </w:tabs>
        <w:spacing w:after="0" w:line="360" w:lineRule="auto"/>
        <w:jc w:val="both"/>
        <w:rPr>
          <w:rFonts w:eastAsia="Calibri" w:cs="Times New Roman"/>
          <w:iCs/>
          <w:szCs w:val="24"/>
        </w:rPr>
      </w:pPr>
      <w:r w:rsidRPr="00AF4042">
        <w:rPr>
          <w:rFonts w:eastAsia="Calibri" w:cs="Times New Roman"/>
          <w:iCs/>
          <w:szCs w:val="24"/>
        </w:rPr>
        <w:t>IDBZ will ensure that resources are allocated to gender work across the organization through</w:t>
      </w:r>
      <w:r w:rsidR="005E059A" w:rsidRPr="00AF4042">
        <w:rPr>
          <w:rFonts w:eastAsia="Calibri" w:cs="Times New Roman"/>
          <w:iCs/>
          <w:szCs w:val="24"/>
        </w:rPr>
        <w:t xml:space="preserve"> the Bank</w:t>
      </w:r>
      <w:r w:rsidR="00E01BF3" w:rsidRPr="00AF4042">
        <w:rPr>
          <w:rFonts w:eastAsia="Calibri" w:cs="Times New Roman"/>
          <w:iCs/>
          <w:szCs w:val="24"/>
        </w:rPr>
        <w:t>’s</w:t>
      </w:r>
      <w:r w:rsidR="005E059A" w:rsidRPr="00AF4042">
        <w:rPr>
          <w:rFonts w:eastAsia="Calibri" w:cs="Times New Roman"/>
          <w:iCs/>
          <w:szCs w:val="24"/>
        </w:rPr>
        <w:t xml:space="preserve"> </w:t>
      </w:r>
      <w:r w:rsidR="00EA2C1D" w:rsidRPr="00AF4042">
        <w:rPr>
          <w:rFonts w:eastAsia="Calibri" w:cs="Times New Roman"/>
          <w:iCs/>
          <w:szCs w:val="24"/>
        </w:rPr>
        <w:t xml:space="preserve">Work </w:t>
      </w:r>
      <w:r w:rsidR="005E059A" w:rsidRPr="00AF4042">
        <w:rPr>
          <w:rFonts w:eastAsia="Calibri" w:cs="Times New Roman"/>
          <w:iCs/>
          <w:szCs w:val="24"/>
        </w:rPr>
        <w:t xml:space="preserve">Programme </w:t>
      </w:r>
      <w:r w:rsidR="00E01BF3" w:rsidRPr="00AF4042">
        <w:rPr>
          <w:rFonts w:eastAsia="Calibri" w:cs="Times New Roman"/>
          <w:iCs/>
          <w:szCs w:val="24"/>
        </w:rPr>
        <w:t xml:space="preserve">and </w:t>
      </w:r>
      <w:r w:rsidR="005E059A" w:rsidRPr="00AF4042">
        <w:rPr>
          <w:rFonts w:eastAsia="Calibri" w:cs="Times New Roman"/>
          <w:iCs/>
          <w:szCs w:val="24"/>
        </w:rPr>
        <w:t>Budget</w:t>
      </w:r>
      <w:r w:rsidR="00E01BF3" w:rsidRPr="00AF4042">
        <w:rPr>
          <w:rFonts w:eastAsia="Calibri" w:cs="Times New Roman"/>
          <w:iCs/>
          <w:szCs w:val="24"/>
        </w:rPr>
        <w:t>.</w:t>
      </w:r>
      <w:r w:rsidR="00E01BF3" w:rsidRPr="00AF4042">
        <w:rPr>
          <w:rFonts w:eastAsia="Calibri" w:cs="Times New Roman"/>
          <w:szCs w:val="24"/>
        </w:rPr>
        <w:t xml:space="preserve"> </w:t>
      </w:r>
      <w:r w:rsidR="00E01BF3" w:rsidRPr="00AF4042">
        <w:rPr>
          <w:rFonts w:eastAsia="Calibri" w:cs="Times New Roman"/>
          <w:iCs/>
          <w:szCs w:val="24"/>
        </w:rPr>
        <w:t>The Bank will also maintain and update annually qualitative and quantitative information on gender-related expenditure and outcomes</w:t>
      </w:r>
      <w:r w:rsidR="00EC5C8C" w:rsidRPr="00AF4042">
        <w:rPr>
          <w:rFonts w:eastAsia="Calibri" w:cs="Times New Roman"/>
          <w:iCs/>
          <w:szCs w:val="24"/>
        </w:rPr>
        <w:t xml:space="preserve"> </w:t>
      </w:r>
      <w:r w:rsidR="00D009E8" w:rsidRPr="00AF4042">
        <w:rPr>
          <w:rFonts w:eastAsia="Calibri" w:cs="Times New Roman"/>
          <w:iCs/>
          <w:szCs w:val="24"/>
        </w:rPr>
        <w:t>both internal</w:t>
      </w:r>
      <w:r w:rsidR="00EC5C8C" w:rsidRPr="00AF4042">
        <w:rPr>
          <w:rFonts w:eastAsia="Calibri" w:cs="Times New Roman"/>
          <w:iCs/>
          <w:szCs w:val="24"/>
        </w:rPr>
        <w:t>ly</w:t>
      </w:r>
      <w:r w:rsidR="00D009E8" w:rsidRPr="00AF4042">
        <w:rPr>
          <w:rFonts w:eastAsia="Calibri" w:cs="Times New Roman"/>
          <w:iCs/>
          <w:szCs w:val="24"/>
        </w:rPr>
        <w:t xml:space="preserve"> and external</w:t>
      </w:r>
      <w:r w:rsidR="00EC5C8C" w:rsidRPr="00AF4042">
        <w:rPr>
          <w:rFonts w:eastAsia="Calibri" w:cs="Times New Roman"/>
          <w:iCs/>
          <w:szCs w:val="24"/>
        </w:rPr>
        <w:t>ly</w:t>
      </w:r>
      <w:r w:rsidR="00D009E8" w:rsidRPr="00AF4042">
        <w:rPr>
          <w:rFonts w:eastAsia="Calibri" w:cs="Times New Roman"/>
          <w:iCs/>
          <w:szCs w:val="24"/>
        </w:rPr>
        <w:t>.</w:t>
      </w:r>
    </w:p>
    <w:p w14:paraId="0BA63B82" w14:textId="35E2C38B" w:rsidR="00F604D4" w:rsidRPr="00AF4042" w:rsidRDefault="00F604D4" w:rsidP="00AF4042">
      <w:pPr>
        <w:tabs>
          <w:tab w:val="left" w:pos="0"/>
        </w:tabs>
        <w:spacing w:after="0" w:line="360" w:lineRule="auto"/>
        <w:jc w:val="both"/>
        <w:rPr>
          <w:rFonts w:eastAsia="Calibri" w:cs="Times New Roman"/>
          <w:iCs/>
          <w:szCs w:val="24"/>
        </w:rPr>
      </w:pPr>
    </w:p>
    <w:p w14:paraId="57748496" w14:textId="60675418" w:rsidR="00DE35E4" w:rsidRPr="00AF4042" w:rsidRDefault="00DE35E4" w:rsidP="00AF4042">
      <w:pPr>
        <w:tabs>
          <w:tab w:val="left" w:pos="0"/>
        </w:tabs>
        <w:spacing w:after="0" w:line="360" w:lineRule="auto"/>
        <w:jc w:val="both"/>
        <w:rPr>
          <w:rFonts w:eastAsia="Calibri" w:cs="Times New Roman"/>
          <w:iCs/>
          <w:szCs w:val="24"/>
        </w:rPr>
      </w:pPr>
    </w:p>
    <w:p w14:paraId="2BBECCDE" w14:textId="22A31633" w:rsidR="00B23713" w:rsidRPr="00040718" w:rsidRDefault="00040718" w:rsidP="00D25A6F">
      <w:pPr>
        <w:pStyle w:val="Heading2"/>
        <w:numPr>
          <w:ilvl w:val="1"/>
          <w:numId w:val="138"/>
        </w:numPr>
      </w:pPr>
      <w:bookmarkStart w:id="1660" w:name="_Toc114059050"/>
      <w:r w:rsidRPr="00EB3DBB">
        <w:rPr>
          <w:rStyle w:val="Heading2Char"/>
          <w:b/>
          <w:highlight w:val="yellow"/>
        </w:rPr>
        <w:t>Remote Working Policy</w:t>
      </w:r>
      <w:commentRangeStart w:id="1661"/>
      <w:commentRangeStart w:id="1662"/>
      <w:commentRangeStart w:id="1663"/>
      <w:commentRangeEnd w:id="1661"/>
      <w:r w:rsidR="000D5CA5" w:rsidRPr="00EB3DBB">
        <w:rPr>
          <w:rStyle w:val="Heading2Char"/>
          <w:b/>
          <w:highlight w:val="yellow"/>
        </w:rPr>
        <w:commentReference w:id="1661"/>
      </w:r>
      <w:commentRangeEnd w:id="1662"/>
      <w:r w:rsidR="00660EBD" w:rsidRPr="00EB3DBB">
        <w:rPr>
          <w:rStyle w:val="CommentReference"/>
          <w:rFonts w:eastAsiaTheme="minorHAnsi" w:cstheme="minorBidi"/>
          <w:b w:val="0"/>
          <w:highlight w:val="yellow"/>
        </w:rPr>
        <w:commentReference w:id="1662"/>
      </w:r>
      <w:commentRangeEnd w:id="1663"/>
      <w:r w:rsidR="00EB3DBB" w:rsidRPr="00EB3DBB">
        <w:rPr>
          <w:rStyle w:val="CommentReference"/>
          <w:rFonts w:eastAsiaTheme="minorHAnsi" w:cstheme="minorBidi"/>
          <w:b w:val="0"/>
          <w:highlight w:val="yellow"/>
        </w:rPr>
        <w:commentReference w:id="1663"/>
      </w:r>
      <w:bookmarkEnd w:id="1660"/>
      <w:r w:rsidRPr="00040718">
        <w:t xml:space="preserve"> </w:t>
      </w:r>
    </w:p>
    <w:p w14:paraId="019DE8C1" w14:textId="77777777" w:rsidR="00040718" w:rsidRPr="00C417BF" w:rsidRDefault="00040718" w:rsidP="00D25A6F">
      <w:pPr>
        <w:pStyle w:val="ListParagraph"/>
        <w:numPr>
          <w:ilvl w:val="0"/>
          <w:numId w:val="139"/>
        </w:numPr>
        <w:tabs>
          <w:tab w:val="left" w:pos="0"/>
        </w:tabs>
        <w:spacing w:after="0" w:line="360" w:lineRule="auto"/>
        <w:jc w:val="both"/>
        <w:rPr>
          <w:rFonts w:eastAsia="Calibri" w:cs="Times New Roman"/>
          <w:b/>
          <w:iCs/>
          <w:szCs w:val="24"/>
        </w:rPr>
      </w:pPr>
      <w:r w:rsidRPr="00C417BF">
        <w:rPr>
          <w:rFonts w:eastAsia="Calibri" w:cs="Times New Roman"/>
          <w:b/>
          <w:iCs/>
          <w:szCs w:val="24"/>
        </w:rPr>
        <w:t>Purpose</w:t>
      </w:r>
    </w:p>
    <w:p w14:paraId="51C61DA4" w14:textId="2B28407B" w:rsidR="00B23713" w:rsidRPr="00040718" w:rsidRDefault="00B23713" w:rsidP="00D25A6F">
      <w:pPr>
        <w:pStyle w:val="ListParagraph"/>
        <w:numPr>
          <w:ilvl w:val="0"/>
          <w:numId w:val="92"/>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The purpose of this policy is to establish the standards and ideal practices for </w:t>
      </w:r>
      <w:r w:rsidR="003147D5">
        <w:rPr>
          <w:rFonts w:eastAsia="Calibri" w:cs="Times New Roman"/>
          <w:iCs/>
          <w:szCs w:val="24"/>
        </w:rPr>
        <w:t>staff members</w:t>
      </w:r>
      <w:r w:rsidRPr="00040718">
        <w:rPr>
          <w:rFonts w:eastAsia="Calibri" w:cs="Times New Roman"/>
          <w:iCs/>
          <w:szCs w:val="24"/>
        </w:rPr>
        <w:t xml:space="preserve"> approved to work from home. </w:t>
      </w:r>
    </w:p>
    <w:p w14:paraId="386BF0E0" w14:textId="71FA4604" w:rsidR="00B23713" w:rsidRPr="00040718" w:rsidRDefault="00B23713" w:rsidP="00D25A6F">
      <w:pPr>
        <w:pStyle w:val="ListParagraph"/>
        <w:numPr>
          <w:ilvl w:val="0"/>
          <w:numId w:val="92"/>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To allow </w:t>
      </w:r>
      <w:r w:rsidR="003147D5">
        <w:rPr>
          <w:rFonts w:eastAsia="Calibri" w:cs="Times New Roman"/>
          <w:iCs/>
          <w:szCs w:val="24"/>
        </w:rPr>
        <w:t>staff members</w:t>
      </w:r>
      <w:r w:rsidRPr="00040718">
        <w:rPr>
          <w:rFonts w:eastAsia="Calibri" w:cs="Times New Roman"/>
          <w:iCs/>
          <w:szCs w:val="24"/>
        </w:rPr>
        <w:t xml:space="preserve"> to work at alternate work locations for all or part of their working week while ensuring that identified risks of working remotely are managed;</w:t>
      </w:r>
    </w:p>
    <w:p w14:paraId="2004821E" w14:textId="6EF34142" w:rsidR="00B23713" w:rsidRPr="00040718" w:rsidRDefault="00B23713" w:rsidP="00D25A6F">
      <w:pPr>
        <w:pStyle w:val="ListParagraph"/>
        <w:numPr>
          <w:ilvl w:val="0"/>
          <w:numId w:val="92"/>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It should serve as a guide for both management and </w:t>
      </w:r>
      <w:r w:rsidR="003147D5">
        <w:rPr>
          <w:rFonts w:eastAsia="Calibri" w:cs="Times New Roman"/>
          <w:iCs/>
          <w:szCs w:val="24"/>
        </w:rPr>
        <w:t>staff members</w:t>
      </w:r>
      <w:r w:rsidRPr="00040718">
        <w:rPr>
          <w:rFonts w:eastAsia="Calibri" w:cs="Times New Roman"/>
          <w:iCs/>
          <w:szCs w:val="24"/>
        </w:rPr>
        <w:t xml:space="preserve"> on remote working. </w:t>
      </w:r>
    </w:p>
    <w:p w14:paraId="680069F9" w14:textId="40E2475A" w:rsidR="00B23713" w:rsidRPr="00C417BF" w:rsidRDefault="00B23713" w:rsidP="00D25A6F">
      <w:pPr>
        <w:pStyle w:val="ListParagraph"/>
        <w:numPr>
          <w:ilvl w:val="0"/>
          <w:numId w:val="139"/>
        </w:numPr>
        <w:tabs>
          <w:tab w:val="left" w:pos="0"/>
        </w:tabs>
        <w:spacing w:after="0" w:line="360" w:lineRule="auto"/>
        <w:jc w:val="both"/>
        <w:rPr>
          <w:rFonts w:eastAsia="Calibri" w:cs="Times New Roman"/>
          <w:b/>
          <w:iCs/>
          <w:szCs w:val="24"/>
        </w:rPr>
      </w:pPr>
      <w:r w:rsidRPr="00C417BF">
        <w:rPr>
          <w:rFonts w:eastAsia="Calibri" w:cs="Times New Roman"/>
          <w:b/>
          <w:iCs/>
          <w:szCs w:val="24"/>
        </w:rPr>
        <w:t>Scope</w:t>
      </w:r>
    </w:p>
    <w:p w14:paraId="72EE74AF" w14:textId="0A09C11E" w:rsidR="00B23713" w:rsidRPr="00AF4042" w:rsidRDefault="00B23713" w:rsidP="00AF4042">
      <w:pPr>
        <w:tabs>
          <w:tab w:val="left" w:pos="0"/>
        </w:tabs>
        <w:spacing w:after="0" w:line="360" w:lineRule="auto"/>
        <w:jc w:val="both"/>
        <w:rPr>
          <w:rFonts w:eastAsia="Calibri" w:cs="Times New Roman"/>
          <w:iCs/>
          <w:szCs w:val="24"/>
        </w:rPr>
      </w:pPr>
      <w:r w:rsidRPr="00AF4042">
        <w:rPr>
          <w:rFonts w:eastAsia="Calibri" w:cs="Times New Roman"/>
          <w:iCs/>
          <w:szCs w:val="24"/>
        </w:rPr>
        <w:t>a.</w:t>
      </w:r>
      <w:r w:rsidRPr="00AF4042">
        <w:rPr>
          <w:rFonts w:eastAsia="Calibri" w:cs="Times New Roman"/>
          <w:iCs/>
          <w:szCs w:val="24"/>
        </w:rPr>
        <w:tab/>
        <w:t xml:space="preserve">This policy applies to all </w:t>
      </w:r>
      <w:r w:rsidR="003147D5">
        <w:rPr>
          <w:rFonts w:eastAsia="Calibri" w:cs="Times New Roman"/>
          <w:iCs/>
          <w:szCs w:val="24"/>
        </w:rPr>
        <w:t>staff members</w:t>
      </w:r>
      <w:r w:rsidRPr="00AF4042">
        <w:rPr>
          <w:rFonts w:eastAsia="Calibri" w:cs="Times New Roman"/>
          <w:iCs/>
          <w:szCs w:val="24"/>
        </w:rPr>
        <w:t>.</w:t>
      </w:r>
    </w:p>
    <w:p w14:paraId="40FF47BF" w14:textId="77777777" w:rsidR="00B23713" w:rsidRPr="00AF4042" w:rsidRDefault="00B23713" w:rsidP="00AF4042">
      <w:pPr>
        <w:tabs>
          <w:tab w:val="left" w:pos="0"/>
        </w:tabs>
        <w:spacing w:after="0" w:line="360" w:lineRule="auto"/>
        <w:jc w:val="both"/>
        <w:rPr>
          <w:rFonts w:eastAsia="Calibri" w:cs="Times New Roman"/>
          <w:iCs/>
          <w:szCs w:val="24"/>
        </w:rPr>
      </w:pPr>
    </w:p>
    <w:p w14:paraId="1C705310" w14:textId="1380EA88" w:rsidR="00B23713" w:rsidRPr="00C417BF" w:rsidRDefault="00B23713" w:rsidP="00D25A6F">
      <w:pPr>
        <w:pStyle w:val="ListParagraph"/>
        <w:numPr>
          <w:ilvl w:val="0"/>
          <w:numId w:val="139"/>
        </w:numPr>
        <w:tabs>
          <w:tab w:val="left" w:pos="0"/>
        </w:tabs>
        <w:spacing w:after="0" w:line="360" w:lineRule="auto"/>
        <w:jc w:val="both"/>
        <w:rPr>
          <w:rFonts w:eastAsia="Calibri" w:cs="Times New Roman"/>
          <w:b/>
          <w:iCs/>
          <w:szCs w:val="24"/>
        </w:rPr>
      </w:pPr>
      <w:r w:rsidRPr="00C417BF">
        <w:rPr>
          <w:rFonts w:eastAsia="Calibri" w:cs="Times New Roman"/>
          <w:b/>
          <w:iCs/>
          <w:szCs w:val="24"/>
        </w:rPr>
        <w:t>Definitions</w:t>
      </w:r>
    </w:p>
    <w:p w14:paraId="1C2F5D23" w14:textId="6F6C57BB" w:rsidR="00B23713" w:rsidRPr="00040718" w:rsidRDefault="00B23713" w:rsidP="00D25A6F">
      <w:pPr>
        <w:pStyle w:val="ListParagraph"/>
        <w:numPr>
          <w:ilvl w:val="0"/>
          <w:numId w:val="93"/>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Remote working- Remote work is the practice of </w:t>
      </w:r>
      <w:r w:rsidR="003147D5">
        <w:rPr>
          <w:rFonts w:eastAsia="Calibri" w:cs="Times New Roman"/>
          <w:iCs/>
          <w:szCs w:val="24"/>
        </w:rPr>
        <w:t>staff members</w:t>
      </w:r>
      <w:r w:rsidRPr="00040718">
        <w:rPr>
          <w:rFonts w:eastAsia="Calibri" w:cs="Times New Roman"/>
          <w:iCs/>
          <w:szCs w:val="24"/>
        </w:rPr>
        <w:t xml:space="preserve"> doing their work from a place other than the Bank’s offices. </w:t>
      </w:r>
      <w:r w:rsidR="003147D5">
        <w:rPr>
          <w:rFonts w:eastAsia="Calibri" w:cs="Times New Roman"/>
          <w:iCs/>
          <w:szCs w:val="24"/>
        </w:rPr>
        <w:t>A staff member</w:t>
      </w:r>
      <w:r w:rsidRPr="00040718">
        <w:rPr>
          <w:rFonts w:eastAsia="Calibri" w:cs="Times New Roman"/>
          <w:iCs/>
          <w:szCs w:val="24"/>
        </w:rPr>
        <w:t>'s home, a co-working or other shared space, a private office, or any other location other than the usual office building are all considered.</w:t>
      </w:r>
    </w:p>
    <w:p w14:paraId="46B57833" w14:textId="77777777" w:rsidR="00040718" w:rsidRPr="00C417BF" w:rsidRDefault="00040718" w:rsidP="00D25A6F">
      <w:pPr>
        <w:pStyle w:val="ListParagraph"/>
        <w:numPr>
          <w:ilvl w:val="0"/>
          <w:numId w:val="139"/>
        </w:numPr>
        <w:tabs>
          <w:tab w:val="left" w:pos="0"/>
        </w:tabs>
        <w:spacing w:after="0" w:line="360" w:lineRule="auto"/>
        <w:jc w:val="both"/>
        <w:rPr>
          <w:rFonts w:eastAsia="Calibri" w:cs="Times New Roman"/>
          <w:b/>
          <w:iCs/>
          <w:szCs w:val="24"/>
        </w:rPr>
      </w:pPr>
      <w:r w:rsidRPr="00C417BF">
        <w:rPr>
          <w:rFonts w:eastAsia="Calibri" w:cs="Times New Roman"/>
          <w:b/>
          <w:iCs/>
          <w:szCs w:val="24"/>
        </w:rPr>
        <w:t>Key Principles</w:t>
      </w:r>
    </w:p>
    <w:p w14:paraId="1A7FE8E2" w14:textId="6C92618E" w:rsidR="00B23713" w:rsidRPr="00040718" w:rsidRDefault="00B23713" w:rsidP="00D25A6F">
      <w:pPr>
        <w:pStyle w:val="ListParagraph"/>
        <w:numPr>
          <w:ilvl w:val="0"/>
          <w:numId w:val="140"/>
        </w:numPr>
        <w:tabs>
          <w:tab w:val="left" w:pos="0"/>
        </w:tabs>
        <w:spacing w:after="0" w:line="360" w:lineRule="auto"/>
        <w:jc w:val="both"/>
        <w:rPr>
          <w:rFonts w:eastAsia="Calibri" w:cs="Times New Roman"/>
          <w:b/>
          <w:iCs/>
          <w:szCs w:val="24"/>
        </w:rPr>
      </w:pPr>
      <w:r w:rsidRPr="00040718">
        <w:rPr>
          <w:rFonts w:eastAsia="Calibri" w:cs="Times New Roman"/>
          <w:iCs/>
          <w:szCs w:val="24"/>
        </w:rPr>
        <w:t>This policy applies to all Bank staff when working on official Bank business away from the Bank’s premises (i.e. working remotely including outside the country).</w:t>
      </w:r>
    </w:p>
    <w:p w14:paraId="3815EB1D" w14:textId="21449228"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Heads of Divisions should facilitate </w:t>
      </w:r>
      <w:r w:rsidR="003147D5">
        <w:rPr>
          <w:rFonts w:eastAsia="Calibri" w:cs="Times New Roman"/>
          <w:iCs/>
          <w:szCs w:val="24"/>
        </w:rPr>
        <w:t>staff members</w:t>
      </w:r>
      <w:r w:rsidRPr="00040718">
        <w:rPr>
          <w:rFonts w:eastAsia="Calibri" w:cs="Times New Roman"/>
          <w:iCs/>
          <w:szCs w:val="24"/>
        </w:rPr>
        <w:t xml:space="preserve"> working from home where it is practicable.</w:t>
      </w:r>
    </w:p>
    <w:p w14:paraId="3BE9762D" w14:textId="63CA8B8F"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Line managers must assess situations where </w:t>
      </w:r>
      <w:r w:rsidR="003147D5">
        <w:rPr>
          <w:rFonts w:eastAsia="Calibri" w:cs="Times New Roman"/>
          <w:iCs/>
          <w:szCs w:val="24"/>
        </w:rPr>
        <w:t>staff members</w:t>
      </w:r>
      <w:r w:rsidRPr="00040718">
        <w:rPr>
          <w:rFonts w:eastAsia="Calibri" w:cs="Times New Roman"/>
          <w:iCs/>
          <w:szCs w:val="24"/>
        </w:rPr>
        <w:t xml:space="preserve"> cannot continue to serve Bank in their usual work arrangements.</w:t>
      </w:r>
    </w:p>
    <w:p w14:paraId="0667707F" w14:textId="3DB59FC5"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Divisional heads must ensure operational requirements are met and services continue to be delivered.</w:t>
      </w:r>
    </w:p>
    <w:p w14:paraId="49536AF0" w14:textId="6F3AB2DD"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Division heads are in charge of making decisions about working from home in their units. Relevant decision-making considerations include the ability to satisfy operational requirements, as well as security, IT, and remote working capabilities.</w:t>
      </w:r>
    </w:p>
    <w:p w14:paraId="203A58E0" w14:textId="2A4CA5D1" w:rsidR="00B23713" w:rsidRPr="00040718" w:rsidRDefault="003147D5" w:rsidP="00D25A6F">
      <w:pPr>
        <w:pStyle w:val="ListParagraph"/>
        <w:numPr>
          <w:ilvl w:val="0"/>
          <w:numId w:val="140"/>
        </w:numPr>
        <w:tabs>
          <w:tab w:val="left" w:pos="0"/>
        </w:tabs>
        <w:spacing w:after="0" w:line="360" w:lineRule="auto"/>
        <w:jc w:val="both"/>
        <w:rPr>
          <w:rFonts w:eastAsia="Calibri" w:cs="Times New Roman"/>
          <w:iCs/>
          <w:szCs w:val="24"/>
        </w:rPr>
      </w:pPr>
      <w:r>
        <w:rPr>
          <w:rFonts w:eastAsia="Calibri" w:cs="Times New Roman"/>
          <w:iCs/>
          <w:szCs w:val="24"/>
        </w:rPr>
        <w:t>Staff members</w:t>
      </w:r>
      <w:r w:rsidR="00B23713" w:rsidRPr="00040718">
        <w:rPr>
          <w:rFonts w:eastAsia="Calibri" w:cs="Times New Roman"/>
          <w:iCs/>
          <w:szCs w:val="24"/>
        </w:rPr>
        <w:t xml:space="preserve"> should focus on delivering critical services to the Bank’s customers. </w:t>
      </w:r>
    </w:p>
    <w:p w14:paraId="79703B20" w14:textId="747B185E"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Division heads should evaluate how work may be adjusted and flexibility offered to accommodate working from home as needed, such as by allowing for varied working hours and other appropriate flexibilities.</w:t>
      </w:r>
    </w:p>
    <w:p w14:paraId="61992BD7" w14:textId="6C7D0091"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lastRenderedPageBreak/>
        <w:t xml:space="preserve">Division heads should make arrangements to assist workers who work from home. Regular check-in arrangements, teleconferences, and other methods to ensure regular communication between </w:t>
      </w:r>
      <w:r w:rsidR="003147D5">
        <w:rPr>
          <w:rFonts w:eastAsia="Calibri" w:cs="Times New Roman"/>
          <w:iCs/>
          <w:szCs w:val="24"/>
        </w:rPr>
        <w:t>staff members</w:t>
      </w:r>
      <w:r w:rsidRPr="00040718">
        <w:rPr>
          <w:rFonts w:eastAsia="Calibri" w:cs="Times New Roman"/>
          <w:iCs/>
          <w:szCs w:val="24"/>
        </w:rPr>
        <w:t xml:space="preserve"> and their supervisors may be included.</w:t>
      </w:r>
    </w:p>
    <w:p w14:paraId="4C33C2A1" w14:textId="5E8153EB"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This policy does not cover situations where the </w:t>
      </w:r>
      <w:r w:rsidR="003147D5">
        <w:rPr>
          <w:rFonts w:eastAsia="Calibri" w:cs="Times New Roman"/>
          <w:iCs/>
          <w:szCs w:val="24"/>
        </w:rPr>
        <w:t>staff member</w:t>
      </w:r>
      <w:r w:rsidRPr="00040718">
        <w:rPr>
          <w:rFonts w:eastAsia="Calibri" w:cs="Times New Roman"/>
          <w:iCs/>
          <w:szCs w:val="24"/>
        </w:rPr>
        <w:t xml:space="preserve"> is sick and has indicated that they will take sick leave. </w:t>
      </w:r>
    </w:p>
    <w:p w14:paraId="78BE6710" w14:textId="792ECE2B"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This does not apply where </w:t>
      </w:r>
      <w:r w:rsidR="003147D5">
        <w:rPr>
          <w:rFonts w:eastAsia="Calibri" w:cs="Times New Roman"/>
          <w:iCs/>
          <w:szCs w:val="24"/>
        </w:rPr>
        <w:t>staff members</w:t>
      </w:r>
      <w:r w:rsidRPr="00040718">
        <w:rPr>
          <w:rFonts w:eastAsia="Calibri" w:cs="Times New Roman"/>
          <w:iCs/>
          <w:szCs w:val="24"/>
        </w:rPr>
        <w:t xml:space="preserve"> choose to take voluntary actions which make them unavailable for work. </w:t>
      </w:r>
      <w:r w:rsidR="003147D5">
        <w:rPr>
          <w:rFonts w:eastAsia="Calibri" w:cs="Times New Roman"/>
          <w:iCs/>
          <w:szCs w:val="24"/>
        </w:rPr>
        <w:t>Staff members</w:t>
      </w:r>
      <w:r w:rsidRPr="00040718">
        <w:rPr>
          <w:rFonts w:eastAsia="Calibri" w:cs="Times New Roman"/>
          <w:iCs/>
          <w:szCs w:val="24"/>
        </w:rPr>
        <w:t xml:space="preserve"> in such circumstances must access their existing leave entitlements in line with the Bank’s policy. </w:t>
      </w:r>
    </w:p>
    <w:p w14:paraId="3B84C314" w14:textId="38376E3A"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The </w:t>
      </w:r>
      <w:r w:rsidR="003147D5">
        <w:rPr>
          <w:rFonts w:eastAsia="Calibri" w:cs="Times New Roman"/>
          <w:iCs/>
          <w:szCs w:val="24"/>
        </w:rPr>
        <w:t>staff members</w:t>
      </w:r>
      <w:r w:rsidRPr="00040718">
        <w:rPr>
          <w:rFonts w:eastAsia="Calibri" w:cs="Times New Roman"/>
          <w:iCs/>
          <w:szCs w:val="24"/>
        </w:rPr>
        <w:t>' official work address, however, will remain the Bank’s Head Office/ or as indicated in the terms of their contract of employment.</w:t>
      </w:r>
    </w:p>
    <w:p w14:paraId="6F3CB040" w14:textId="45CFE11A"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The bank shall provide </w:t>
      </w:r>
      <w:r w:rsidR="003147D5">
        <w:rPr>
          <w:rFonts w:eastAsia="Calibri" w:cs="Times New Roman"/>
          <w:iCs/>
          <w:szCs w:val="24"/>
        </w:rPr>
        <w:t>staff members</w:t>
      </w:r>
      <w:r w:rsidRPr="00040718">
        <w:rPr>
          <w:rFonts w:eastAsia="Calibri" w:cs="Times New Roman"/>
          <w:iCs/>
          <w:szCs w:val="24"/>
        </w:rPr>
        <w:t xml:space="preserve"> required to work from home  by the Bank with portable computer device. </w:t>
      </w:r>
    </w:p>
    <w:p w14:paraId="06428D3A" w14:textId="7CB65D02"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Any staff member engaging in remote working should be guided by the Bank’s applicable policies including the ICT policy, asset care policy, and staff confidentiality policy.    </w:t>
      </w:r>
    </w:p>
    <w:p w14:paraId="423094DB" w14:textId="14A530A7"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Adopting a flexible approach to working arrangements and remote working may be part of the </w:t>
      </w:r>
      <w:r w:rsidR="003147D5">
        <w:rPr>
          <w:rFonts w:eastAsia="Calibri" w:cs="Times New Roman"/>
          <w:iCs/>
          <w:szCs w:val="24"/>
        </w:rPr>
        <w:t>staff members</w:t>
      </w:r>
      <w:r w:rsidRPr="00040718">
        <w:rPr>
          <w:rFonts w:eastAsia="Calibri" w:cs="Times New Roman"/>
          <w:iCs/>
          <w:szCs w:val="24"/>
        </w:rPr>
        <w:t xml:space="preserve"> working pattern or may be carried out as and when required by the Bank.</w:t>
      </w:r>
    </w:p>
    <w:p w14:paraId="5CCB6488" w14:textId="23A51E2C"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Regardless of location, all business policies regarding conduct, confidentiality, sick leave, and other issues remain in effect. </w:t>
      </w:r>
    </w:p>
    <w:p w14:paraId="01DCA07C" w14:textId="3AB3EC57" w:rsidR="00B23713" w:rsidRPr="00040718" w:rsidRDefault="003147D5" w:rsidP="00D25A6F">
      <w:pPr>
        <w:pStyle w:val="ListParagraph"/>
        <w:numPr>
          <w:ilvl w:val="0"/>
          <w:numId w:val="140"/>
        </w:numPr>
        <w:tabs>
          <w:tab w:val="left" w:pos="0"/>
        </w:tabs>
        <w:spacing w:after="0" w:line="360" w:lineRule="auto"/>
        <w:jc w:val="both"/>
        <w:rPr>
          <w:rFonts w:eastAsia="Calibri" w:cs="Times New Roman"/>
          <w:iCs/>
          <w:szCs w:val="24"/>
        </w:rPr>
      </w:pPr>
      <w:r>
        <w:rPr>
          <w:rFonts w:eastAsia="Calibri" w:cs="Times New Roman"/>
          <w:iCs/>
          <w:szCs w:val="24"/>
        </w:rPr>
        <w:t>Staff members</w:t>
      </w:r>
      <w:r w:rsidR="00B23713" w:rsidRPr="00040718">
        <w:rPr>
          <w:rFonts w:eastAsia="Calibri" w:cs="Times New Roman"/>
          <w:iCs/>
          <w:szCs w:val="24"/>
        </w:rPr>
        <w:t xml:space="preserve"> must adhere to their assigned work schedules, meet deadlines, maintain high-quality standards, and produce daily reports. While considerable flexibility is permitted, the </w:t>
      </w:r>
      <w:r>
        <w:rPr>
          <w:rFonts w:eastAsia="Calibri" w:cs="Times New Roman"/>
          <w:iCs/>
          <w:szCs w:val="24"/>
        </w:rPr>
        <w:t>staff member</w:t>
      </w:r>
      <w:r w:rsidR="00B23713" w:rsidRPr="00040718">
        <w:rPr>
          <w:rFonts w:eastAsia="Calibri" w:cs="Times New Roman"/>
          <w:iCs/>
          <w:szCs w:val="24"/>
        </w:rPr>
        <w:t xml:space="preserve"> is expected to regular hours. </w:t>
      </w:r>
    </w:p>
    <w:p w14:paraId="080557D1" w14:textId="764F9587"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Performance will be evaluated on a weekly basis, using the same measures that apply to office work.</w:t>
      </w:r>
    </w:p>
    <w:p w14:paraId="5006AB31" w14:textId="074210DC" w:rsidR="00B23713" w:rsidRPr="00040718" w:rsidRDefault="003147D5" w:rsidP="00D25A6F">
      <w:pPr>
        <w:pStyle w:val="ListParagraph"/>
        <w:numPr>
          <w:ilvl w:val="0"/>
          <w:numId w:val="140"/>
        </w:numPr>
        <w:tabs>
          <w:tab w:val="left" w:pos="0"/>
        </w:tabs>
        <w:spacing w:after="0" w:line="360" w:lineRule="auto"/>
        <w:jc w:val="both"/>
        <w:rPr>
          <w:rFonts w:eastAsia="Calibri" w:cs="Times New Roman"/>
          <w:iCs/>
          <w:szCs w:val="24"/>
        </w:rPr>
      </w:pPr>
      <w:r>
        <w:rPr>
          <w:rFonts w:eastAsia="Calibri" w:cs="Times New Roman"/>
          <w:iCs/>
          <w:szCs w:val="24"/>
        </w:rPr>
        <w:t>Staff members</w:t>
      </w:r>
      <w:r w:rsidR="00B23713" w:rsidRPr="00040718">
        <w:rPr>
          <w:rFonts w:eastAsia="Calibri" w:cs="Times New Roman"/>
          <w:iCs/>
          <w:szCs w:val="24"/>
        </w:rPr>
        <w:t xml:space="preserve">' capacity to work from home will be determined by the kind of the work they must perform. Some </w:t>
      </w:r>
      <w:r>
        <w:rPr>
          <w:rFonts w:eastAsia="Calibri" w:cs="Times New Roman"/>
          <w:iCs/>
          <w:szCs w:val="24"/>
        </w:rPr>
        <w:t>staff members</w:t>
      </w:r>
      <w:r w:rsidR="00B23713" w:rsidRPr="00040718">
        <w:rPr>
          <w:rFonts w:eastAsia="Calibri" w:cs="Times New Roman"/>
          <w:iCs/>
          <w:szCs w:val="24"/>
        </w:rPr>
        <w:t xml:space="preserve"> will be required to report to work for operational reasons.</w:t>
      </w:r>
    </w:p>
    <w:p w14:paraId="2AE26576" w14:textId="6DA7B5CF"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t xml:space="preserve">Where practical and appropriate, technology should not be used to limit </w:t>
      </w:r>
      <w:r w:rsidR="003147D5">
        <w:rPr>
          <w:rFonts w:eastAsia="Calibri" w:cs="Times New Roman"/>
          <w:iCs/>
          <w:szCs w:val="24"/>
        </w:rPr>
        <w:t>a staff member</w:t>
      </w:r>
      <w:r w:rsidRPr="00040718">
        <w:rPr>
          <w:rFonts w:eastAsia="Calibri" w:cs="Times New Roman"/>
          <w:iCs/>
          <w:szCs w:val="24"/>
        </w:rPr>
        <w:t>'s ability to carry out work.  Unit Heads  should evaluate their existing remote working capabilities, IT resources, and procedures to make sure that staff have every chance to continue to do meaningful work.</w:t>
      </w:r>
    </w:p>
    <w:p w14:paraId="4A5B3549" w14:textId="2DBAA796" w:rsidR="00B23713" w:rsidRPr="00040718" w:rsidRDefault="00B23713" w:rsidP="00D25A6F">
      <w:pPr>
        <w:pStyle w:val="ListParagraph"/>
        <w:numPr>
          <w:ilvl w:val="0"/>
          <w:numId w:val="140"/>
        </w:numPr>
        <w:tabs>
          <w:tab w:val="left" w:pos="0"/>
        </w:tabs>
        <w:spacing w:after="0" w:line="360" w:lineRule="auto"/>
        <w:jc w:val="both"/>
        <w:rPr>
          <w:rFonts w:eastAsia="Calibri" w:cs="Times New Roman"/>
          <w:iCs/>
          <w:szCs w:val="24"/>
        </w:rPr>
      </w:pPr>
      <w:r w:rsidRPr="00040718">
        <w:rPr>
          <w:rFonts w:eastAsia="Calibri" w:cs="Times New Roman"/>
          <w:iCs/>
          <w:szCs w:val="24"/>
        </w:rPr>
        <w:lastRenderedPageBreak/>
        <w:t xml:space="preserve">This might involve giving </w:t>
      </w:r>
      <w:r w:rsidR="003147D5">
        <w:rPr>
          <w:rFonts w:eastAsia="Calibri" w:cs="Times New Roman"/>
          <w:iCs/>
          <w:szCs w:val="24"/>
        </w:rPr>
        <w:t>staff members</w:t>
      </w:r>
      <w:r w:rsidRPr="00040718">
        <w:rPr>
          <w:rFonts w:eastAsia="Calibri" w:cs="Times New Roman"/>
          <w:iCs/>
          <w:szCs w:val="24"/>
        </w:rPr>
        <w:t xml:space="preserve"> without internet connection access to the internet or allowing them to work from home using a laptop or other device.</w:t>
      </w:r>
    </w:p>
    <w:p w14:paraId="28180E0F" w14:textId="166E784A" w:rsidR="00B23713" w:rsidRPr="00C417BF" w:rsidRDefault="00B23713" w:rsidP="00D25A6F">
      <w:pPr>
        <w:pStyle w:val="ListParagraph"/>
        <w:numPr>
          <w:ilvl w:val="0"/>
          <w:numId w:val="139"/>
        </w:numPr>
        <w:tabs>
          <w:tab w:val="left" w:pos="0"/>
        </w:tabs>
        <w:spacing w:after="0" w:line="360" w:lineRule="auto"/>
        <w:jc w:val="both"/>
        <w:rPr>
          <w:rFonts w:eastAsia="Calibri" w:cs="Times New Roman"/>
          <w:b/>
          <w:iCs/>
          <w:szCs w:val="24"/>
          <w:highlight w:val="yellow"/>
        </w:rPr>
      </w:pPr>
      <w:r w:rsidRPr="00C417BF">
        <w:rPr>
          <w:rFonts w:eastAsia="Calibri" w:cs="Times New Roman"/>
          <w:b/>
          <w:iCs/>
          <w:szCs w:val="24"/>
          <w:highlight w:val="yellow"/>
        </w:rPr>
        <w:t>Temporary Work from Home</w:t>
      </w:r>
    </w:p>
    <w:p w14:paraId="3DE01570" w14:textId="49564581" w:rsidR="00B23713" w:rsidRPr="00C417BF" w:rsidRDefault="00B23713" w:rsidP="00AF4042">
      <w:p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 xml:space="preserve">Temporary home working will only be allowed if it can be guaranteed that the </w:t>
      </w:r>
      <w:r w:rsidR="003147D5" w:rsidRPr="00C417BF">
        <w:rPr>
          <w:rFonts w:eastAsia="Calibri" w:cs="Times New Roman"/>
          <w:iCs/>
          <w:szCs w:val="24"/>
          <w:highlight w:val="yellow"/>
        </w:rPr>
        <w:t>staff member</w:t>
      </w:r>
      <w:r w:rsidRPr="00C417BF">
        <w:rPr>
          <w:rFonts w:eastAsia="Calibri" w:cs="Times New Roman"/>
          <w:iCs/>
          <w:szCs w:val="24"/>
          <w:highlight w:val="yellow"/>
        </w:rPr>
        <w:t>'s absence will not cause problems for smooth running of business.</w:t>
      </w:r>
    </w:p>
    <w:p w14:paraId="58A3482C" w14:textId="1379E175" w:rsidR="00B23713" w:rsidRPr="00C417BF" w:rsidRDefault="00B23713" w:rsidP="00AF4042">
      <w:p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 xml:space="preserve">Permission to work from home temporarily should be requested from the </w:t>
      </w:r>
      <w:r w:rsidR="003147D5" w:rsidRPr="00C417BF">
        <w:rPr>
          <w:rFonts w:eastAsia="Calibri" w:cs="Times New Roman"/>
          <w:iCs/>
          <w:szCs w:val="24"/>
          <w:highlight w:val="yellow"/>
        </w:rPr>
        <w:t>staff member</w:t>
      </w:r>
      <w:r w:rsidRPr="00C417BF">
        <w:rPr>
          <w:rFonts w:eastAsia="Calibri" w:cs="Times New Roman"/>
          <w:iCs/>
          <w:szCs w:val="24"/>
          <w:highlight w:val="yellow"/>
        </w:rPr>
        <w:t xml:space="preserve">'s line manager on each occasion. The </w:t>
      </w:r>
      <w:r w:rsidR="003147D5" w:rsidRPr="00C417BF">
        <w:rPr>
          <w:rFonts w:eastAsia="Calibri" w:cs="Times New Roman"/>
          <w:iCs/>
          <w:szCs w:val="24"/>
          <w:highlight w:val="yellow"/>
        </w:rPr>
        <w:t>staff member</w:t>
      </w:r>
      <w:r w:rsidRPr="00C417BF">
        <w:rPr>
          <w:rFonts w:eastAsia="Calibri" w:cs="Times New Roman"/>
          <w:iCs/>
          <w:szCs w:val="24"/>
          <w:highlight w:val="yellow"/>
        </w:rPr>
        <w:t xml:space="preserve"> shall fill in an application form which shall be accompanied by a thoroughly completed initial home working risk assessment on the first occasion.</w:t>
      </w:r>
    </w:p>
    <w:p w14:paraId="0B149BB3" w14:textId="3D77F2A4" w:rsidR="00B23713" w:rsidRPr="00C417BF" w:rsidRDefault="00B23713" w:rsidP="00AF4042">
      <w:p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The line manager will specify the length of the temporary home working arrangement at the time of agreement, including a start and end date. A review may be conducted during this time, and the termination date may be renegotiated.</w:t>
      </w:r>
    </w:p>
    <w:p w14:paraId="30A5E218" w14:textId="0A92F649" w:rsidR="00B23713" w:rsidRPr="00C417BF" w:rsidRDefault="00B23713" w:rsidP="00D25A6F">
      <w:pPr>
        <w:pStyle w:val="ListParagraph"/>
        <w:numPr>
          <w:ilvl w:val="0"/>
          <w:numId w:val="139"/>
        </w:numPr>
        <w:tabs>
          <w:tab w:val="left" w:pos="0"/>
        </w:tabs>
        <w:spacing w:after="0" w:line="360" w:lineRule="auto"/>
        <w:jc w:val="both"/>
        <w:rPr>
          <w:rFonts w:eastAsia="Calibri" w:cs="Times New Roman"/>
          <w:b/>
          <w:iCs/>
          <w:szCs w:val="24"/>
          <w:highlight w:val="yellow"/>
        </w:rPr>
      </w:pPr>
      <w:r w:rsidRPr="00C417BF">
        <w:rPr>
          <w:rFonts w:eastAsia="Calibri" w:cs="Times New Roman"/>
          <w:b/>
          <w:iCs/>
          <w:szCs w:val="24"/>
          <w:highlight w:val="yellow"/>
        </w:rPr>
        <w:t>Permanent Work from Home</w:t>
      </w:r>
    </w:p>
    <w:p w14:paraId="66DF71CE" w14:textId="7557640F" w:rsidR="00B23713" w:rsidRPr="00C417BF" w:rsidRDefault="00B23713" w:rsidP="00D25A6F">
      <w:pPr>
        <w:pStyle w:val="ListParagraph"/>
        <w:numPr>
          <w:ilvl w:val="0"/>
          <w:numId w:val="141"/>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 xml:space="preserve">For </w:t>
      </w:r>
      <w:r w:rsidR="003147D5" w:rsidRPr="00C417BF">
        <w:rPr>
          <w:rFonts w:eastAsia="Calibri" w:cs="Times New Roman"/>
          <w:iCs/>
          <w:szCs w:val="24"/>
          <w:highlight w:val="yellow"/>
        </w:rPr>
        <w:t>a staff member</w:t>
      </w:r>
      <w:r w:rsidRPr="00C417BF">
        <w:rPr>
          <w:rFonts w:eastAsia="Calibri" w:cs="Times New Roman"/>
          <w:iCs/>
          <w:szCs w:val="24"/>
          <w:highlight w:val="yellow"/>
        </w:rPr>
        <w:t xml:space="preserve"> to work from home on a permanent basis, they should submit a formal request utilizing the procedure outlined in this policy. </w:t>
      </w:r>
    </w:p>
    <w:p w14:paraId="251DE9CB" w14:textId="7372F6E5" w:rsidR="00B23713" w:rsidRPr="00C417BF" w:rsidRDefault="00B23713" w:rsidP="00D25A6F">
      <w:pPr>
        <w:pStyle w:val="ListParagraph"/>
        <w:numPr>
          <w:ilvl w:val="0"/>
          <w:numId w:val="141"/>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 xml:space="preserve">The line manager will consider the following factors when deciding whether to approve </w:t>
      </w:r>
      <w:r w:rsidR="003147D5" w:rsidRPr="00C417BF">
        <w:rPr>
          <w:rFonts w:eastAsia="Calibri" w:cs="Times New Roman"/>
          <w:iCs/>
          <w:szCs w:val="24"/>
          <w:highlight w:val="yellow"/>
        </w:rPr>
        <w:t>a staff member</w:t>
      </w:r>
      <w:r w:rsidRPr="00C417BF">
        <w:rPr>
          <w:rFonts w:eastAsia="Calibri" w:cs="Times New Roman"/>
          <w:iCs/>
          <w:szCs w:val="24"/>
          <w:highlight w:val="yellow"/>
        </w:rPr>
        <w:t>'s request for permanent home working:</w:t>
      </w:r>
    </w:p>
    <w:p w14:paraId="079ED130" w14:textId="0750B9EE" w:rsidR="00B23713" w:rsidRPr="00C417BF" w:rsidRDefault="00B23713" w:rsidP="00D25A6F">
      <w:pPr>
        <w:pStyle w:val="ListParagraph"/>
        <w:numPr>
          <w:ilvl w:val="0"/>
          <w:numId w:val="94"/>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Time management skills;</w:t>
      </w:r>
    </w:p>
    <w:p w14:paraId="117741B7" w14:textId="781C359C" w:rsidR="00B23713" w:rsidRPr="00C417BF" w:rsidRDefault="00040718" w:rsidP="00D25A6F">
      <w:pPr>
        <w:pStyle w:val="ListParagraph"/>
        <w:numPr>
          <w:ilvl w:val="0"/>
          <w:numId w:val="94"/>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 xml:space="preserve">Self-motivation; </w:t>
      </w:r>
      <w:r w:rsidR="00B23713" w:rsidRPr="00C417BF">
        <w:rPr>
          <w:rFonts w:eastAsia="Calibri" w:cs="Times New Roman"/>
          <w:iCs/>
          <w:szCs w:val="24"/>
          <w:highlight w:val="yellow"/>
        </w:rPr>
        <w:t>Ability to work independently;</w:t>
      </w:r>
    </w:p>
    <w:p w14:paraId="2720CBF2" w14:textId="1194C0A6" w:rsidR="00B23713" w:rsidRPr="00C417BF" w:rsidRDefault="00B23713" w:rsidP="00D25A6F">
      <w:pPr>
        <w:pStyle w:val="ListParagraph"/>
        <w:numPr>
          <w:ilvl w:val="0"/>
          <w:numId w:val="94"/>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Ability to meet deadlines;</w:t>
      </w:r>
    </w:p>
    <w:p w14:paraId="303CBAD0" w14:textId="1A4A3DE2" w:rsidR="00B23713" w:rsidRPr="00C417BF" w:rsidRDefault="00B23713" w:rsidP="00D25A6F">
      <w:pPr>
        <w:pStyle w:val="ListParagraph"/>
        <w:numPr>
          <w:ilvl w:val="0"/>
          <w:numId w:val="94"/>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Home as an appropriate work environment;</w:t>
      </w:r>
    </w:p>
    <w:p w14:paraId="24D7845F" w14:textId="5F06D429" w:rsidR="00B23713" w:rsidRPr="00C417BF" w:rsidRDefault="00B23713" w:rsidP="00D25A6F">
      <w:pPr>
        <w:pStyle w:val="ListParagraph"/>
        <w:numPr>
          <w:ilvl w:val="0"/>
          <w:numId w:val="94"/>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Ability to demonstrate they have no dependent care responsibilities that would have a negative impact on their performance during contracted working hours.</w:t>
      </w:r>
    </w:p>
    <w:p w14:paraId="6B349A6B" w14:textId="16D2A5F4" w:rsidR="004D524B" w:rsidRPr="00C417BF" w:rsidRDefault="00B23713" w:rsidP="00D25A6F">
      <w:pPr>
        <w:pStyle w:val="ListParagraph"/>
        <w:numPr>
          <w:ilvl w:val="0"/>
          <w:numId w:val="94"/>
        </w:numPr>
        <w:tabs>
          <w:tab w:val="left" w:pos="0"/>
        </w:tabs>
        <w:spacing w:after="0" w:line="360" w:lineRule="auto"/>
        <w:jc w:val="both"/>
        <w:rPr>
          <w:rFonts w:eastAsia="Calibri" w:cs="Times New Roman"/>
          <w:iCs/>
          <w:szCs w:val="24"/>
          <w:highlight w:val="yellow"/>
        </w:rPr>
      </w:pPr>
      <w:r w:rsidRPr="00C417BF">
        <w:rPr>
          <w:rFonts w:eastAsia="Calibri" w:cs="Times New Roman"/>
          <w:iCs/>
          <w:szCs w:val="24"/>
          <w:highlight w:val="yellow"/>
        </w:rPr>
        <w:t xml:space="preserve">A formal notice will be provided to the </w:t>
      </w:r>
      <w:r w:rsidR="003147D5" w:rsidRPr="00C417BF">
        <w:rPr>
          <w:rFonts w:eastAsia="Calibri" w:cs="Times New Roman"/>
          <w:iCs/>
          <w:szCs w:val="24"/>
          <w:highlight w:val="yellow"/>
        </w:rPr>
        <w:t>staff member</w:t>
      </w:r>
      <w:r w:rsidRPr="00C417BF">
        <w:rPr>
          <w:rFonts w:eastAsia="Calibri" w:cs="Times New Roman"/>
          <w:iCs/>
          <w:szCs w:val="24"/>
          <w:highlight w:val="yellow"/>
        </w:rPr>
        <w:t xml:space="preserve"> stating the contract amendment and the date on which the new permanent home working arrangements will begin.</w:t>
      </w:r>
    </w:p>
    <w:p w14:paraId="7B271B1D"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64" w:name="_Toc114059051"/>
      <w:bookmarkEnd w:id="1664"/>
    </w:p>
    <w:p w14:paraId="37B6802A"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65" w:name="_Toc114059052"/>
      <w:bookmarkEnd w:id="1665"/>
    </w:p>
    <w:p w14:paraId="448113EB"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66" w:name="_Toc114059053"/>
      <w:bookmarkEnd w:id="1666"/>
    </w:p>
    <w:p w14:paraId="5C8A62A7"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67" w:name="_Toc114059054"/>
      <w:bookmarkEnd w:id="1667"/>
    </w:p>
    <w:p w14:paraId="0C2E7058"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68" w:name="_Toc114059055"/>
      <w:bookmarkEnd w:id="1668"/>
    </w:p>
    <w:p w14:paraId="362EF923"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69" w:name="_Toc114059056"/>
      <w:bookmarkEnd w:id="1669"/>
    </w:p>
    <w:p w14:paraId="1D99EDAD"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70" w:name="_Toc114059057"/>
      <w:bookmarkEnd w:id="1670"/>
    </w:p>
    <w:p w14:paraId="6D168462"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71" w:name="_Toc114059058"/>
      <w:bookmarkEnd w:id="1671"/>
    </w:p>
    <w:p w14:paraId="52DFE160" w14:textId="77777777" w:rsidR="00694F00" w:rsidRPr="00694F00" w:rsidRDefault="00694F00" w:rsidP="00694F00">
      <w:pPr>
        <w:pStyle w:val="ListParagraph"/>
        <w:keepNext/>
        <w:keepLines/>
        <w:numPr>
          <w:ilvl w:val="0"/>
          <w:numId w:val="151"/>
        </w:numPr>
        <w:spacing w:before="40" w:after="0"/>
        <w:contextualSpacing w:val="0"/>
        <w:outlineLvl w:val="1"/>
        <w:rPr>
          <w:rFonts w:eastAsia="Calibri" w:cstheme="majorBidi"/>
          <w:b/>
          <w:vanish/>
          <w:szCs w:val="26"/>
        </w:rPr>
      </w:pPr>
      <w:bookmarkStart w:id="1672" w:name="_Toc114059059"/>
      <w:bookmarkEnd w:id="1672"/>
    </w:p>
    <w:p w14:paraId="38EDD23F" w14:textId="77777777" w:rsidR="00694F00" w:rsidRPr="00694F00" w:rsidRDefault="00694F00" w:rsidP="00694F00">
      <w:pPr>
        <w:pStyle w:val="ListParagraph"/>
        <w:keepNext/>
        <w:keepLines/>
        <w:numPr>
          <w:ilvl w:val="1"/>
          <w:numId w:val="151"/>
        </w:numPr>
        <w:spacing w:before="40" w:after="0"/>
        <w:contextualSpacing w:val="0"/>
        <w:outlineLvl w:val="1"/>
        <w:rPr>
          <w:rFonts w:eastAsia="Calibri" w:cstheme="majorBidi"/>
          <w:b/>
          <w:vanish/>
          <w:szCs w:val="26"/>
        </w:rPr>
      </w:pPr>
      <w:bookmarkStart w:id="1673" w:name="_Toc114059060"/>
      <w:bookmarkEnd w:id="1673"/>
    </w:p>
    <w:p w14:paraId="37602577" w14:textId="77777777" w:rsidR="00694F00" w:rsidRPr="00694F00" w:rsidRDefault="00694F00" w:rsidP="00694F00">
      <w:pPr>
        <w:pStyle w:val="ListParagraph"/>
        <w:keepNext/>
        <w:keepLines/>
        <w:numPr>
          <w:ilvl w:val="1"/>
          <w:numId w:val="151"/>
        </w:numPr>
        <w:spacing w:before="40" w:after="0"/>
        <w:contextualSpacing w:val="0"/>
        <w:outlineLvl w:val="1"/>
        <w:rPr>
          <w:rFonts w:eastAsia="Calibri" w:cstheme="majorBidi"/>
          <w:b/>
          <w:vanish/>
          <w:szCs w:val="26"/>
        </w:rPr>
      </w:pPr>
      <w:bookmarkStart w:id="1674" w:name="_Toc114059061"/>
      <w:bookmarkEnd w:id="1674"/>
    </w:p>
    <w:p w14:paraId="007B81A2" w14:textId="5C1E8137" w:rsidR="00694F00" w:rsidRDefault="00694F00" w:rsidP="00694F00">
      <w:pPr>
        <w:pStyle w:val="Heading2"/>
        <w:numPr>
          <w:ilvl w:val="1"/>
          <w:numId w:val="151"/>
        </w:numPr>
        <w:rPr>
          <w:rFonts w:eastAsia="Calibri"/>
        </w:rPr>
      </w:pPr>
      <w:bookmarkStart w:id="1675" w:name="_Toc114059062"/>
      <w:r>
        <w:rPr>
          <w:rFonts w:eastAsia="Calibri"/>
        </w:rPr>
        <w:t>Secondment</w:t>
      </w:r>
      <w:bookmarkEnd w:id="1675"/>
    </w:p>
    <w:p w14:paraId="1D28DFB9" w14:textId="77777777" w:rsidR="00694F00" w:rsidRPr="00EF5D5E" w:rsidRDefault="00694F00" w:rsidP="00694F00">
      <w:p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szCs w:val="24"/>
        </w:rPr>
        <w:t>The Bank is dedicated to the professional growth of its employees. Secondments are a useful tool for advancing one's career as well as for strengthening an organization's capabilities.</w:t>
      </w:r>
    </w:p>
    <w:p w14:paraId="441B74B4" w14:textId="77777777" w:rsidR="00694F00" w:rsidRPr="00EF5D5E" w:rsidRDefault="00694F00" w:rsidP="00694F00">
      <w:pPr>
        <w:tabs>
          <w:tab w:val="left" w:pos="0"/>
        </w:tabs>
        <w:autoSpaceDE w:val="0"/>
        <w:autoSpaceDN w:val="0"/>
        <w:adjustRightInd w:val="0"/>
        <w:spacing w:after="0" w:line="360" w:lineRule="auto"/>
        <w:jc w:val="both"/>
        <w:rPr>
          <w:rFonts w:eastAsia="Calibri" w:cs="Times New Roman"/>
          <w:szCs w:val="24"/>
        </w:rPr>
      </w:pPr>
    </w:p>
    <w:p w14:paraId="6C590115" w14:textId="77777777" w:rsidR="00694F00" w:rsidRDefault="00694F00" w:rsidP="00694F00">
      <w:p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szCs w:val="24"/>
        </w:rPr>
        <w:t xml:space="preserve">A "secondment" is a temporary transfer or "loan" of an employee to another </w:t>
      </w:r>
      <w:r>
        <w:rPr>
          <w:rFonts w:eastAsia="Calibri" w:cs="Times New Roman"/>
          <w:szCs w:val="24"/>
        </w:rPr>
        <w:t>IDBZ Branch</w:t>
      </w:r>
      <w:r w:rsidRPr="00EF5D5E">
        <w:rPr>
          <w:rFonts w:eastAsia="Calibri" w:cs="Times New Roman"/>
          <w:szCs w:val="24"/>
        </w:rPr>
        <w:t xml:space="preserve"> or to an outside organization (external secondment). Unless otherwise agreed upon, the </w:t>
      </w:r>
      <w:r>
        <w:rPr>
          <w:rFonts w:eastAsia="Calibri" w:cs="Times New Roman"/>
          <w:szCs w:val="24"/>
        </w:rPr>
        <w:t xml:space="preserve">staff </w:t>
      </w:r>
      <w:r>
        <w:rPr>
          <w:rFonts w:eastAsia="Calibri" w:cs="Times New Roman"/>
          <w:szCs w:val="24"/>
        </w:rPr>
        <w:lastRenderedPageBreak/>
        <w:t xml:space="preserve">member </w:t>
      </w:r>
      <w:r w:rsidRPr="00EF5D5E">
        <w:rPr>
          <w:rFonts w:eastAsia="Calibri" w:cs="Times New Roman"/>
          <w:szCs w:val="24"/>
        </w:rPr>
        <w:t>will always have the option of returning to their primary role after the secondment is over.</w:t>
      </w:r>
    </w:p>
    <w:p w14:paraId="2D8B6323" w14:textId="77777777" w:rsidR="00694F00" w:rsidRDefault="00694F00" w:rsidP="00694F00">
      <w:pPr>
        <w:tabs>
          <w:tab w:val="left" w:pos="0"/>
        </w:tabs>
        <w:autoSpaceDE w:val="0"/>
        <w:autoSpaceDN w:val="0"/>
        <w:adjustRightInd w:val="0"/>
        <w:spacing w:after="0" w:line="360" w:lineRule="auto"/>
        <w:jc w:val="both"/>
        <w:rPr>
          <w:rFonts w:eastAsia="Calibri" w:cs="Times New Roman"/>
          <w:szCs w:val="24"/>
        </w:rPr>
      </w:pPr>
    </w:p>
    <w:p w14:paraId="57670DC1" w14:textId="77777777" w:rsidR="00694F00" w:rsidRPr="00EF5D5E" w:rsidRDefault="00694F00" w:rsidP="00694F00">
      <w:p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szCs w:val="24"/>
        </w:rPr>
        <w:t>The three forms of secondments</w:t>
      </w:r>
      <w:r>
        <w:rPr>
          <w:rFonts w:eastAsia="Calibri" w:cs="Times New Roman"/>
          <w:szCs w:val="24"/>
        </w:rPr>
        <w:t xml:space="preserve"> offered by the university are:</w:t>
      </w:r>
    </w:p>
    <w:p w14:paraId="27878F5D" w14:textId="77777777" w:rsidR="00694F00" w:rsidRPr="00EF5D5E" w:rsidRDefault="00694F00" w:rsidP="00694F00">
      <w:p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b/>
          <w:szCs w:val="24"/>
        </w:rPr>
        <w:t>Internal</w:t>
      </w:r>
      <w:r w:rsidRPr="00EF5D5E">
        <w:rPr>
          <w:rFonts w:eastAsia="Calibri" w:cs="Times New Roman"/>
          <w:szCs w:val="24"/>
        </w:rPr>
        <w:t xml:space="preserve"> (within/between several </w:t>
      </w:r>
      <w:r>
        <w:rPr>
          <w:rFonts w:eastAsia="Calibri" w:cs="Times New Roman"/>
          <w:szCs w:val="24"/>
        </w:rPr>
        <w:t>IDBZ</w:t>
      </w:r>
      <w:r w:rsidRPr="00EF5D5E">
        <w:rPr>
          <w:rFonts w:eastAsia="Calibri" w:cs="Times New Roman"/>
          <w:szCs w:val="24"/>
        </w:rPr>
        <w:t xml:space="preserve"> institutes)</w:t>
      </w:r>
    </w:p>
    <w:p w14:paraId="1693ABFE" w14:textId="77777777" w:rsidR="00694F00" w:rsidRPr="00EF5D5E" w:rsidRDefault="00694F00" w:rsidP="00694F00">
      <w:p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b/>
          <w:szCs w:val="24"/>
        </w:rPr>
        <w:t>External</w:t>
      </w:r>
      <w:r w:rsidRPr="00EF5D5E">
        <w:rPr>
          <w:rFonts w:eastAsia="Calibri" w:cs="Times New Roman"/>
          <w:szCs w:val="24"/>
        </w:rPr>
        <w:t xml:space="preserve"> (from </w:t>
      </w:r>
      <w:r>
        <w:rPr>
          <w:rFonts w:eastAsia="Calibri" w:cs="Times New Roman"/>
          <w:szCs w:val="24"/>
        </w:rPr>
        <w:t>IDBZ</w:t>
      </w:r>
      <w:r w:rsidRPr="00EF5D5E">
        <w:rPr>
          <w:rFonts w:eastAsia="Calibri" w:cs="Times New Roman"/>
          <w:szCs w:val="24"/>
        </w:rPr>
        <w:t xml:space="preserve"> to an external organisation)</w:t>
      </w:r>
    </w:p>
    <w:p w14:paraId="3A39F482" w14:textId="77777777" w:rsidR="00694F00" w:rsidRDefault="00694F00" w:rsidP="00694F00">
      <w:p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b/>
          <w:szCs w:val="24"/>
        </w:rPr>
        <w:t xml:space="preserve">Incoming </w:t>
      </w:r>
      <w:r w:rsidRPr="00EF5D5E">
        <w:rPr>
          <w:rFonts w:eastAsia="Calibri" w:cs="Times New Roman"/>
          <w:szCs w:val="24"/>
        </w:rPr>
        <w:t xml:space="preserve">(from an external organisation to </w:t>
      </w:r>
      <w:r>
        <w:rPr>
          <w:rFonts w:eastAsia="Calibri" w:cs="Times New Roman"/>
          <w:szCs w:val="24"/>
        </w:rPr>
        <w:t>IDBZ</w:t>
      </w:r>
      <w:r w:rsidRPr="00EF5D5E">
        <w:rPr>
          <w:rFonts w:eastAsia="Calibri" w:cs="Times New Roman"/>
          <w:szCs w:val="24"/>
        </w:rPr>
        <w:t>)</w:t>
      </w:r>
    </w:p>
    <w:p w14:paraId="5C65F2C5" w14:textId="77777777" w:rsidR="00694F00" w:rsidRPr="00EF5D5E" w:rsidRDefault="00694F00" w:rsidP="00694F00">
      <w:pPr>
        <w:tabs>
          <w:tab w:val="left" w:pos="0"/>
        </w:tabs>
        <w:autoSpaceDE w:val="0"/>
        <w:autoSpaceDN w:val="0"/>
        <w:adjustRightInd w:val="0"/>
        <w:spacing w:after="0" w:line="360" w:lineRule="auto"/>
        <w:jc w:val="both"/>
        <w:rPr>
          <w:rFonts w:eastAsia="Calibri" w:cs="Times New Roman"/>
          <w:szCs w:val="24"/>
        </w:rPr>
      </w:pPr>
    </w:p>
    <w:p w14:paraId="4E1F5DB6" w14:textId="77777777" w:rsidR="00694F00" w:rsidRDefault="00694F00" w:rsidP="00694F00">
      <w:pPr>
        <w:pStyle w:val="ListParagraph"/>
        <w:numPr>
          <w:ilvl w:val="0"/>
          <w:numId w:val="150"/>
        </w:numPr>
        <w:tabs>
          <w:tab w:val="left" w:pos="0"/>
        </w:tabs>
        <w:autoSpaceDE w:val="0"/>
        <w:autoSpaceDN w:val="0"/>
        <w:adjustRightInd w:val="0"/>
        <w:spacing w:after="0" w:line="360" w:lineRule="auto"/>
        <w:jc w:val="both"/>
        <w:rPr>
          <w:rFonts w:eastAsia="Calibri" w:cs="Times New Roman"/>
          <w:szCs w:val="24"/>
        </w:rPr>
      </w:pPr>
      <w:r w:rsidRPr="00EF5D5E">
        <w:rPr>
          <w:rFonts w:eastAsia="Calibri" w:cs="Times New Roman"/>
          <w:szCs w:val="24"/>
        </w:rPr>
        <w:t>It is crucial for all parties to have a clear understanding of their responsibilities, expectations, and goals for any form of secondment. A sample secondment agreement has been created for use in certain situations to help with this understanding.</w:t>
      </w:r>
    </w:p>
    <w:p w14:paraId="245AE968" w14:textId="77777777" w:rsidR="00694F00" w:rsidRDefault="00694F00" w:rsidP="00694F00">
      <w:pPr>
        <w:pStyle w:val="ListParagraph"/>
        <w:numPr>
          <w:ilvl w:val="0"/>
          <w:numId w:val="150"/>
        </w:numPr>
        <w:tabs>
          <w:tab w:val="left" w:pos="0"/>
        </w:tabs>
        <w:autoSpaceDE w:val="0"/>
        <w:autoSpaceDN w:val="0"/>
        <w:adjustRightInd w:val="0"/>
        <w:spacing w:after="0" w:line="360" w:lineRule="auto"/>
        <w:jc w:val="both"/>
        <w:rPr>
          <w:rFonts w:eastAsia="Calibri" w:cs="Times New Roman"/>
          <w:szCs w:val="24"/>
        </w:rPr>
      </w:pPr>
      <w:r>
        <w:rPr>
          <w:rFonts w:eastAsia="Calibri" w:cs="Times New Roman"/>
          <w:szCs w:val="24"/>
        </w:rPr>
        <w:t>All secondment applications must be approved by the CEO. This can be a secondment to other relevant government institutions</w:t>
      </w:r>
    </w:p>
    <w:p w14:paraId="4EB90FE6" w14:textId="01421393" w:rsidR="00694F00" w:rsidRDefault="00694F00" w:rsidP="00694F00">
      <w:pPr>
        <w:pStyle w:val="ListParagraph"/>
        <w:numPr>
          <w:ilvl w:val="0"/>
          <w:numId w:val="150"/>
        </w:numPr>
        <w:tabs>
          <w:tab w:val="left" w:pos="0"/>
        </w:tabs>
        <w:autoSpaceDE w:val="0"/>
        <w:autoSpaceDN w:val="0"/>
        <w:adjustRightInd w:val="0"/>
        <w:spacing w:after="0" w:line="360" w:lineRule="auto"/>
        <w:jc w:val="both"/>
        <w:rPr>
          <w:rFonts w:eastAsia="Calibri" w:cs="Times New Roman"/>
          <w:szCs w:val="24"/>
        </w:rPr>
      </w:pPr>
      <w:r>
        <w:rPr>
          <w:rFonts w:eastAsia="Calibri" w:cs="Times New Roman"/>
          <w:szCs w:val="24"/>
        </w:rPr>
        <w:t>Allowances may be paid in the case of change of country. The Bank will</w:t>
      </w:r>
      <w:r w:rsidR="00D130CE">
        <w:rPr>
          <w:rFonts w:eastAsia="Calibri" w:cs="Times New Roman"/>
          <w:szCs w:val="24"/>
        </w:rPr>
        <w:t xml:space="preserve"> pay the employee their normal salary, cost of living allowance in cases where there  are significant differences in cost of living between Zimbabwe and the host country. The bank will also pay for </w:t>
      </w:r>
      <w:r>
        <w:rPr>
          <w:rFonts w:eastAsia="Calibri" w:cs="Times New Roman"/>
          <w:szCs w:val="24"/>
        </w:rPr>
        <w:t>accommodation</w:t>
      </w:r>
      <w:r w:rsidR="00D130CE">
        <w:rPr>
          <w:rFonts w:eastAsia="Calibri" w:cs="Times New Roman"/>
          <w:szCs w:val="24"/>
        </w:rPr>
        <w:t xml:space="preserve"> and related costs.</w:t>
      </w:r>
      <w:r>
        <w:rPr>
          <w:rFonts w:eastAsia="Calibri" w:cs="Times New Roman"/>
          <w:szCs w:val="24"/>
        </w:rPr>
        <w:t xml:space="preserve"> </w:t>
      </w:r>
    </w:p>
    <w:p w14:paraId="2CA3D195" w14:textId="77777777" w:rsidR="00694F00" w:rsidRDefault="00694F00" w:rsidP="00694F00">
      <w:pPr>
        <w:pStyle w:val="ListParagraph"/>
        <w:numPr>
          <w:ilvl w:val="0"/>
          <w:numId w:val="150"/>
        </w:numPr>
        <w:tabs>
          <w:tab w:val="left" w:pos="0"/>
        </w:tabs>
        <w:autoSpaceDE w:val="0"/>
        <w:autoSpaceDN w:val="0"/>
        <w:adjustRightInd w:val="0"/>
        <w:spacing w:after="0" w:line="360" w:lineRule="auto"/>
        <w:jc w:val="both"/>
        <w:rPr>
          <w:rFonts w:eastAsia="Calibri" w:cs="Times New Roman"/>
          <w:szCs w:val="24"/>
        </w:rPr>
      </w:pPr>
      <w:r>
        <w:rPr>
          <w:rFonts w:eastAsia="Calibri" w:cs="Times New Roman"/>
          <w:szCs w:val="24"/>
        </w:rPr>
        <w:t>All applications for Secondment will only be entertained as part of the Talent and Development Policy.</w:t>
      </w:r>
    </w:p>
    <w:p w14:paraId="23AC119B" w14:textId="77777777" w:rsidR="00694F00" w:rsidRDefault="00694F00" w:rsidP="00694F00">
      <w:pPr>
        <w:pStyle w:val="ListParagraph"/>
        <w:numPr>
          <w:ilvl w:val="0"/>
          <w:numId w:val="150"/>
        </w:numPr>
        <w:tabs>
          <w:tab w:val="left" w:pos="0"/>
        </w:tabs>
        <w:autoSpaceDE w:val="0"/>
        <w:autoSpaceDN w:val="0"/>
        <w:adjustRightInd w:val="0"/>
        <w:spacing w:after="0" w:line="360" w:lineRule="auto"/>
        <w:jc w:val="both"/>
        <w:rPr>
          <w:rFonts w:eastAsia="Calibri" w:cs="Times New Roman"/>
          <w:szCs w:val="24"/>
        </w:rPr>
      </w:pPr>
      <w:r w:rsidRPr="00D1218F">
        <w:rPr>
          <w:rFonts w:eastAsia="Calibri" w:cs="Times New Roman"/>
          <w:szCs w:val="24"/>
        </w:rPr>
        <w:t xml:space="preserve">Secondments should not in normal circumstances exceed 18 months duration. This timescale will largely depend on the purpose of the secondment. </w:t>
      </w:r>
    </w:p>
    <w:p w14:paraId="1B2C1DEF" w14:textId="77777777" w:rsidR="00694F00" w:rsidRPr="00D1218F" w:rsidRDefault="00694F00" w:rsidP="00694F00">
      <w:pPr>
        <w:pStyle w:val="ListParagraph"/>
        <w:numPr>
          <w:ilvl w:val="0"/>
          <w:numId w:val="150"/>
        </w:numPr>
        <w:tabs>
          <w:tab w:val="left" w:pos="0"/>
        </w:tabs>
        <w:autoSpaceDE w:val="0"/>
        <w:autoSpaceDN w:val="0"/>
        <w:adjustRightInd w:val="0"/>
        <w:spacing w:after="0" w:line="360" w:lineRule="auto"/>
        <w:jc w:val="both"/>
        <w:rPr>
          <w:rFonts w:eastAsia="Calibri" w:cs="Times New Roman"/>
          <w:szCs w:val="24"/>
        </w:rPr>
      </w:pPr>
      <w:r>
        <w:rPr>
          <w:rFonts w:eastAsia="Calibri" w:cs="Times New Roman"/>
          <w:szCs w:val="24"/>
        </w:rPr>
        <w:t>The</w:t>
      </w:r>
      <w:r w:rsidRPr="00D1218F">
        <w:rPr>
          <w:rFonts w:eastAsia="Calibri" w:cs="Times New Roman"/>
          <w:szCs w:val="24"/>
        </w:rPr>
        <w:t xml:space="preserve"> secondment period should be for</w:t>
      </w:r>
      <w:r>
        <w:rPr>
          <w:rFonts w:eastAsia="Calibri" w:cs="Times New Roman"/>
          <w:szCs w:val="24"/>
        </w:rPr>
        <w:t xml:space="preserve"> a minimum period of 6 months. </w:t>
      </w:r>
    </w:p>
    <w:p w14:paraId="06851D43" w14:textId="77777777" w:rsidR="00694F00" w:rsidRDefault="00694F00" w:rsidP="00694F00">
      <w:pPr>
        <w:pStyle w:val="ListParagraph"/>
        <w:tabs>
          <w:tab w:val="left" w:pos="0"/>
        </w:tabs>
        <w:autoSpaceDE w:val="0"/>
        <w:autoSpaceDN w:val="0"/>
        <w:adjustRightInd w:val="0"/>
        <w:spacing w:after="0" w:line="360" w:lineRule="auto"/>
        <w:rPr>
          <w:rFonts w:eastAsia="Calibri" w:cs="Times New Roman"/>
          <w:szCs w:val="24"/>
        </w:rPr>
      </w:pPr>
    </w:p>
    <w:p w14:paraId="00811FDC" w14:textId="23E1C6A2" w:rsidR="00DE35E4" w:rsidRPr="00AF4042" w:rsidRDefault="00DE35E4" w:rsidP="00AF4042">
      <w:pPr>
        <w:tabs>
          <w:tab w:val="left" w:pos="0"/>
        </w:tabs>
        <w:spacing w:after="0" w:line="360" w:lineRule="auto"/>
        <w:jc w:val="both"/>
        <w:rPr>
          <w:rFonts w:eastAsia="Calibri" w:cs="Times New Roman"/>
          <w:iCs/>
          <w:szCs w:val="24"/>
        </w:rPr>
      </w:pPr>
    </w:p>
    <w:p w14:paraId="1C9CB277" w14:textId="77777777" w:rsidR="00DE35E4" w:rsidRPr="00AF4042" w:rsidRDefault="00DE35E4" w:rsidP="00AF4042">
      <w:pPr>
        <w:tabs>
          <w:tab w:val="left" w:pos="0"/>
        </w:tabs>
        <w:spacing w:after="0" w:line="360" w:lineRule="auto"/>
        <w:jc w:val="both"/>
        <w:rPr>
          <w:rFonts w:eastAsia="Calibri" w:cs="Times New Roman"/>
          <w:iCs/>
          <w:szCs w:val="24"/>
        </w:rPr>
      </w:pPr>
    </w:p>
    <w:p w14:paraId="76109794" w14:textId="77777777" w:rsidR="009878C2" w:rsidRPr="00AF4042" w:rsidRDefault="009878C2" w:rsidP="00AF4042">
      <w:pPr>
        <w:tabs>
          <w:tab w:val="left" w:pos="0"/>
        </w:tabs>
        <w:spacing w:after="0" w:line="360" w:lineRule="auto"/>
        <w:jc w:val="both"/>
        <w:rPr>
          <w:rFonts w:eastAsia="Calibri" w:cs="Times New Roman"/>
          <w:iCs/>
          <w:szCs w:val="24"/>
        </w:rPr>
      </w:pPr>
    </w:p>
    <w:p w14:paraId="57EC8CEC" w14:textId="77777777" w:rsidR="00F604D4" w:rsidRPr="00AF4042" w:rsidRDefault="00F604D4" w:rsidP="00AF4042">
      <w:pPr>
        <w:tabs>
          <w:tab w:val="left" w:pos="0"/>
        </w:tabs>
        <w:spacing w:after="0" w:line="360" w:lineRule="auto"/>
        <w:jc w:val="both"/>
        <w:rPr>
          <w:rFonts w:eastAsia="Calibri" w:cs="Times New Roman"/>
          <w:iCs/>
          <w:szCs w:val="24"/>
        </w:rPr>
      </w:pPr>
    </w:p>
    <w:p w14:paraId="2911D420" w14:textId="2DDB7A38" w:rsidR="00F604D4" w:rsidRPr="00AF4042" w:rsidRDefault="00F604D4" w:rsidP="00AF4042">
      <w:pPr>
        <w:tabs>
          <w:tab w:val="left" w:pos="0"/>
        </w:tabs>
        <w:spacing w:after="0" w:line="360" w:lineRule="auto"/>
        <w:jc w:val="both"/>
        <w:rPr>
          <w:rFonts w:eastAsia="Calibri" w:cs="Times New Roman"/>
          <w:iCs/>
          <w:szCs w:val="24"/>
        </w:rPr>
      </w:pPr>
      <w:r w:rsidRPr="00AF4042">
        <w:rPr>
          <w:rFonts w:eastAsia="Calibri" w:cs="Times New Roman"/>
          <w:iCs/>
          <w:szCs w:val="24"/>
        </w:rPr>
        <w:t xml:space="preserve">TIPOFF/ </w:t>
      </w:r>
      <w:commentRangeStart w:id="1676"/>
      <w:commentRangeStart w:id="1677"/>
      <w:r w:rsidRPr="00AF4042">
        <w:rPr>
          <w:rFonts w:eastAsia="Calibri" w:cs="Times New Roman"/>
          <w:iCs/>
          <w:szCs w:val="24"/>
        </w:rPr>
        <w:t>ANNONYMOUS</w:t>
      </w:r>
      <w:commentRangeEnd w:id="1676"/>
      <w:r w:rsidR="000D5CA5" w:rsidRPr="00AF4042">
        <w:rPr>
          <w:rStyle w:val="CommentReference"/>
          <w:rFonts w:cs="Times New Roman"/>
        </w:rPr>
        <w:commentReference w:id="1676"/>
      </w:r>
      <w:commentRangeEnd w:id="1677"/>
      <w:r w:rsidR="00DC1F18">
        <w:rPr>
          <w:rStyle w:val="CommentReference"/>
        </w:rPr>
        <w:commentReference w:id="1677"/>
      </w:r>
      <w:r w:rsidRPr="00AF4042">
        <w:rPr>
          <w:rFonts w:eastAsia="Calibri" w:cs="Times New Roman"/>
          <w:iCs/>
          <w:szCs w:val="24"/>
        </w:rPr>
        <w:t xml:space="preserve"> </w:t>
      </w:r>
    </w:p>
    <w:p w14:paraId="6D980F95" w14:textId="4733507B" w:rsidR="00F604D4" w:rsidRPr="00AF4042" w:rsidRDefault="00F604D4" w:rsidP="00AF4042">
      <w:pPr>
        <w:tabs>
          <w:tab w:val="left" w:pos="0"/>
        </w:tabs>
        <w:spacing w:after="0" w:line="360" w:lineRule="auto"/>
        <w:jc w:val="both"/>
        <w:rPr>
          <w:rFonts w:eastAsia="Calibri" w:cs="Times New Roman"/>
          <w:iCs/>
          <w:szCs w:val="24"/>
        </w:rPr>
      </w:pPr>
    </w:p>
    <w:p w14:paraId="156F428D" w14:textId="547746C8" w:rsidR="00F604D4" w:rsidRPr="00AF4042" w:rsidRDefault="00F604D4" w:rsidP="00AF4042">
      <w:pPr>
        <w:tabs>
          <w:tab w:val="left" w:pos="0"/>
        </w:tabs>
        <w:spacing w:after="0" w:line="360" w:lineRule="auto"/>
        <w:jc w:val="both"/>
        <w:rPr>
          <w:rFonts w:eastAsia="Calibri" w:cs="Times New Roman"/>
          <w:iCs/>
          <w:szCs w:val="24"/>
        </w:rPr>
      </w:pPr>
    </w:p>
    <w:p w14:paraId="130028C2" w14:textId="49C01D55" w:rsidR="004777AC" w:rsidRDefault="004777AC" w:rsidP="00AF4042">
      <w:pPr>
        <w:tabs>
          <w:tab w:val="left" w:pos="0"/>
        </w:tabs>
        <w:autoSpaceDE w:val="0"/>
        <w:autoSpaceDN w:val="0"/>
        <w:adjustRightInd w:val="0"/>
        <w:spacing w:after="0" w:line="360" w:lineRule="auto"/>
        <w:jc w:val="both"/>
        <w:rPr>
          <w:rFonts w:eastAsia="Calibri" w:cs="Times New Roman"/>
          <w:szCs w:val="24"/>
        </w:rPr>
      </w:pPr>
      <w:r w:rsidRPr="00AF4042">
        <w:rPr>
          <w:rFonts w:eastAsia="Calibri" w:cs="Times New Roman"/>
          <w:szCs w:val="24"/>
        </w:rPr>
        <w:t xml:space="preserve"> </w:t>
      </w:r>
    </w:p>
    <w:p w14:paraId="19EFB87A" w14:textId="77777777" w:rsidR="00D1218F" w:rsidRDefault="00D1218F" w:rsidP="00D1218F">
      <w:pPr>
        <w:pStyle w:val="ListParagraph"/>
        <w:tabs>
          <w:tab w:val="left" w:pos="0"/>
        </w:tabs>
        <w:autoSpaceDE w:val="0"/>
        <w:autoSpaceDN w:val="0"/>
        <w:adjustRightInd w:val="0"/>
        <w:spacing w:after="0" w:line="360" w:lineRule="auto"/>
        <w:rPr>
          <w:rFonts w:eastAsia="Calibri" w:cs="Times New Roman"/>
          <w:szCs w:val="24"/>
        </w:rPr>
      </w:pPr>
    </w:p>
    <w:p w14:paraId="30EEE1A5" w14:textId="77777777" w:rsidR="00D1218F" w:rsidRDefault="00D1218F" w:rsidP="00D1218F">
      <w:pPr>
        <w:pStyle w:val="ListParagraph"/>
        <w:tabs>
          <w:tab w:val="left" w:pos="0"/>
        </w:tabs>
        <w:autoSpaceDE w:val="0"/>
        <w:autoSpaceDN w:val="0"/>
        <w:adjustRightInd w:val="0"/>
        <w:spacing w:after="0" w:line="360" w:lineRule="auto"/>
        <w:rPr>
          <w:rFonts w:eastAsia="Calibri" w:cs="Times New Roman"/>
          <w:szCs w:val="24"/>
        </w:rPr>
      </w:pPr>
    </w:p>
    <w:p w14:paraId="7D5829F9" w14:textId="77777777" w:rsidR="00D1218F" w:rsidRDefault="00D1218F" w:rsidP="00D1218F">
      <w:pPr>
        <w:pStyle w:val="ListParagraph"/>
        <w:tabs>
          <w:tab w:val="left" w:pos="0"/>
        </w:tabs>
        <w:autoSpaceDE w:val="0"/>
        <w:autoSpaceDN w:val="0"/>
        <w:adjustRightInd w:val="0"/>
        <w:spacing w:after="0" w:line="360" w:lineRule="auto"/>
        <w:rPr>
          <w:rFonts w:eastAsia="Calibri" w:cs="Times New Roman"/>
          <w:szCs w:val="24"/>
        </w:rPr>
      </w:pPr>
    </w:p>
    <w:p w14:paraId="1A3D1BE1" w14:textId="77777777" w:rsidR="00D1218F" w:rsidRDefault="00D1218F" w:rsidP="00D1218F">
      <w:pPr>
        <w:pStyle w:val="ListParagraph"/>
        <w:tabs>
          <w:tab w:val="left" w:pos="0"/>
        </w:tabs>
        <w:autoSpaceDE w:val="0"/>
        <w:autoSpaceDN w:val="0"/>
        <w:adjustRightInd w:val="0"/>
        <w:spacing w:after="0" w:line="360" w:lineRule="auto"/>
        <w:rPr>
          <w:rFonts w:eastAsia="Calibri" w:cs="Times New Roman"/>
          <w:szCs w:val="24"/>
        </w:rPr>
      </w:pPr>
    </w:p>
    <w:p w14:paraId="26D3B68D" w14:textId="77777777" w:rsidR="00D1218F" w:rsidRDefault="00D1218F" w:rsidP="00D1218F">
      <w:pPr>
        <w:pStyle w:val="ListParagraph"/>
        <w:tabs>
          <w:tab w:val="left" w:pos="0"/>
        </w:tabs>
        <w:autoSpaceDE w:val="0"/>
        <w:autoSpaceDN w:val="0"/>
        <w:adjustRightInd w:val="0"/>
        <w:spacing w:after="0" w:line="360" w:lineRule="auto"/>
        <w:rPr>
          <w:rFonts w:eastAsia="Calibri" w:cs="Times New Roman"/>
          <w:szCs w:val="24"/>
        </w:rPr>
      </w:pPr>
    </w:p>
    <w:p w14:paraId="315C02DA" w14:textId="52872CEF" w:rsidR="004510E7" w:rsidRPr="00D1218F" w:rsidRDefault="004510E7" w:rsidP="00D1218F">
      <w:pPr>
        <w:pStyle w:val="ListParagraph"/>
        <w:tabs>
          <w:tab w:val="left" w:pos="0"/>
        </w:tabs>
        <w:autoSpaceDE w:val="0"/>
        <w:autoSpaceDN w:val="0"/>
        <w:adjustRightInd w:val="0"/>
        <w:spacing w:after="0" w:line="360" w:lineRule="auto"/>
        <w:rPr>
          <w:rFonts w:eastAsia="Calibri" w:cs="Times New Roman"/>
          <w:b/>
          <w:sz w:val="40"/>
          <w:szCs w:val="40"/>
        </w:rPr>
      </w:pPr>
      <w:r w:rsidRPr="00D1218F">
        <w:rPr>
          <w:rFonts w:eastAsia="Calibri" w:cs="Times New Roman"/>
          <w:b/>
          <w:sz w:val="40"/>
          <w:szCs w:val="40"/>
        </w:rPr>
        <w:t>THE END</w:t>
      </w:r>
    </w:p>
    <w:sectPr w:rsidR="004510E7" w:rsidRPr="00D1218F">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7" w:author="Natasha" w:date="2022-09-12T15:53:00Z" w:initials="N.C">
    <w:p w14:paraId="3ABAF5FA" w14:textId="77777777" w:rsidR="009A53FF" w:rsidRDefault="009A53FF" w:rsidP="003147D5">
      <w:pPr>
        <w:pStyle w:val="CommentText"/>
      </w:pPr>
      <w:r>
        <w:rPr>
          <w:rStyle w:val="CommentReference"/>
        </w:rPr>
        <w:annotationRef/>
      </w:r>
      <w:r>
        <w:t>What is the full name?</w:t>
      </w:r>
    </w:p>
  </w:comment>
  <w:comment w:id="467" w:author="Dzungudza Shamiso" w:date="2022-08-26T10:47:00Z" w:initials="DS">
    <w:p w14:paraId="317B4898" w14:textId="77777777" w:rsidR="009A53FF" w:rsidRDefault="009A53FF" w:rsidP="003147D5">
      <w:pPr>
        <w:pStyle w:val="CommentText"/>
      </w:pPr>
      <w:r>
        <w:rPr>
          <w:rStyle w:val="CommentReference"/>
        </w:rPr>
        <w:annotationRef/>
      </w:r>
      <w:r>
        <w:t>Political or commercial?</w:t>
      </w:r>
    </w:p>
  </w:comment>
  <w:comment w:id="468" w:author="Natasha" w:date="2022-09-13T15:30:00Z" w:initials="N.C">
    <w:p w14:paraId="01799527" w14:textId="39C76E02" w:rsidR="009A53FF" w:rsidRDefault="009A53FF">
      <w:pPr>
        <w:pStyle w:val="CommentText"/>
      </w:pPr>
      <w:r>
        <w:rPr>
          <w:rStyle w:val="CommentReference"/>
        </w:rPr>
        <w:annotationRef/>
      </w:r>
      <w:r>
        <w:t>Sir please advise</w:t>
      </w:r>
    </w:p>
  </w:comment>
  <w:comment w:id="469" w:author="Memory Nguwi" w:date="2022-09-14T13:18:00Z" w:initials="MN">
    <w:p w14:paraId="28D9F645" w14:textId="205C7219" w:rsidR="009A53FF" w:rsidRDefault="009A53FF">
      <w:pPr>
        <w:pStyle w:val="CommentText"/>
      </w:pPr>
      <w:r>
        <w:rPr>
          <w:rStyle w:val="CommentReference"/>
        </w:rPr>
        <w:annotationRef/>
      </w:r>
      <w:r>
        <w:t xml:space="preserve">I would suggest you take out campain contributions and remain silent. Main limit to charitable donations e.g. to a children’s home. </w:t>
      </w:r>
    </w:p>
  </w:comment>
  <w:comment w:id="470" w:author="Natasha [2]" w:date="2022-09-29T09:24:00Z" w:initials="N.C">
    <w:p w14:paraId="2D0DC39B" w14:textId="0415E30F" w:rsidR="009A53FF" w:rsidRDefault="009A53FF">
      <w:pPr>
        <w:pStyle w:val="CommentText"/>
      </w:pPr>
      <w:r>
        <w:rPr>
          <w:rStyle w:val="CommentReference"/>
        </w:rPr>
        <w:annotationRef/>
      </w:r>
    </w:p>
  </w:comment>
  <w:comment w:id="476" w:author="Memory Nguwi" w:date="2022-09-14T13:20:00Z" w:initials="MN">
    <w:p w14:paraId="1591FA28" w14:textId="2949A146" w:rsidR="009A53FF" w:rsidRDefault="009A53FF">
      <w:pPr>
        <w:pStyle w:val="CommentText"/>
      </w:pPr>
      <w:r>
        <w:rPr>
          <w:rStyle w:val="CommentReference"/>
        </w:rPr>
        <w:annotationRef/>
      </w:r>
      <w:r>
        <w:t xml:space="preserve">Failing to put this statement in the context of how the Consultant is defined here. </w:t>
      </w:r>
    </w:p>
  </w:comment>
  <w:comment w:id="477" w:author="Natasha [2]" w:date="2022-09-29T09:30:00Z" w:initials="N.C">
    <w:p w14:paraId="0FB49E15" w14:textId="4B3B85B0" w:rsidR="009A53FF" w:rsidRDefault="009A53FF">
      <w:pPr>
        <w:pStyle w:val="CommentText"/>
      </w:pPr>
      <w:r>
        <w:rPr>
          <w:rStyle w:val="CommentReference"/>
        </w:rPr>
        <w:annotationRef/>
      </w:r>
      <w:r>
        <w:t>IDBZ to verify if they are withholding tax for these consultants.</w:t>
      </w:r>
    </w:p>
  </w:comment>
  <w:comment w:id="474" w:author="Natasha [2]" w:date="2022-09-29T09:33:00Z" w:initials="N.C">
    <w:p w14:paraId="13AECD66" w14:textId="6C777585" w:rsidR="009A53FF" w:rsidRDefault="009A53FF">
      <w:pPr>
        <w:pStyle w:val="CommentText"/>
      </w:pPr>
      <w:r>
        <w:rPr>
          <w:rStyle w:val="CommentReference"/>
        </w:rPr>
        <w:annotationRef/>
      </w:r>
      <w:r>
        <w:t>Further input from Makhuyana</w:t>
      </w:r>
    </w:p>
  </w:comment>
  <w:comment w:id="535" w:author="Dzungudza Shamiso" w:date="2022-08-24T10:36:00Z" w:initials="DS">
    <w:p w14:paraId="3B820EF1" w14:textId="77777777" w:rsidR="009A53FF" w:rsidRDefault="009A53FF" w:rsidP="000448FD">
      <w:pPr>
        <w:pStyle w:val="CommentText"/>
      </w:pPr>
      <w:r>
        <w:rPr>
          <w:rStyle w:val="CommentReference"/>
        </w:rPr>
        <w:annotationRef/>
      </w:r>
      <w:r>
        <w:t>Definition for promotion to be included</w:t>
      </w:r>
    </w:p>
  </w:comment>
  <w:comment w:id="536" w:author="Natasha" w:date="2022-09-13T15:39:00Z" w:initials="N.C">
    <w:p w14:paraId="17CE06FC" w14:textId="6DA8187E" w:rsidR="009A53FF" w:rsidRDefault="009A53FF">
      <w:pPr>
        <w:pStyle w:val="CommentText"/>
      </w:pPr>
      <w:r>
        <w:rPr>
          <w:rStyle w:val="CommentReference"/>
        </w:rPr>
        <w:annotationRef/>
      </w:r>
      <w:r>
        <w:t>I have included it</w:t>
      </w:r>
    </w:p>
  </w:comment>
  <w:comment w:id="537" w:author="Natasha [2]" w:date="2022-09-29T09:39:00Z" w:initials="N.C">
    <w:p w14:paraId="1DABBD88" w14:textId="6092DCFA" w:rsidR="009A53FF" w:rsidRDefault="009A53FF">
      <w:pPr>
        <w:pStyle w:val="CommentText"/>
      </w:pPr>
      <w:r>
        <w:rPr>
          <w:rStyle w:val="CommentReference"/>
        </w:rPr>
        <w:annotationRef/>
      </w:r>
    </w:p>
  </w:comment>
  <w:comment w:id="539" w:author="Dzungudza Shamiso" w:date="2022-08-24T10:26:00Z" w:initials="DS">
    <w:p w14:paraId="2A34B0AB" w14:textId="6E73A9CE" w:rsidR="009A53FF" w:rsidRDefault="009A53FF">
      <w:pPr>
        <w:pStyle w:val="CommentText"/>
      </w:pPr>
      <w:r>
        <w:rPr>
          <w:rStyle w:val="CommentReference"/>
        </w:rPr>
        <w:annotationRef/>
      </w:r>
      <w:r>
        <w:t>Include definition of all staff - be clear in terms of who we are including when we say all IDBZ staff</w:t>
      </w:r>
    </w:p>
    <w:p w14:paraId="15BC4DEB" w14:textId="77777777" w:rsidR="009A53FF" w:rsidRDefault="009A53FF" w:rsidP="000448FD">
      <w:pPr>
        <w:pStyle w:val="CommentText"/>
      </w:pPr>
    </w:p>
  </w:comment>
  <w:comment w:id="540" w:author="Memory Nguwi" w:date="2022-09-12T19:12:00Z" w:initials="MN">
    <w:p w14:paraId="5D33EE1E" w14:textId="5D1476C5" w:rsidR="009A53FF" w:rsidRDefault="009A53FF">
      <w:pPr>
        <w:pStyle w:val="CommentText"/>
      </w:pPr>
      <w:r>
        <w:rPr>
          <w:rStyle w:val="CommentReference"/>
        </w:rPr>
        <w:annotationRef/>
      </w:r>
      <w:r>
        <w:t xml:space="preserve">Does this policy apply to all staff or certain category of staff? The best way would be to use grades levels to define all staff. </w:t>
      </w:r>
    </w:p>
  </w:comment>
  <w:comment w:id="541" w:author="Memory Nguwi" w:date="2022-09-12T19:09:00Z" w:initials="MN">
    <w:p w14:paraId="0C9F657D" w14:textId="77777777" w:rsidR="009A53FF" w:rsidRDefault="009A53FF">
      <w:pPr>
        <w:pStyle w:val="CommentText"/>
      </w:pPr>
      <w:r>
        <w:rPr>
          <w:rStyle w:val="CommentReference"/>
        </w:rPr>
        <w:annotationRef/>
      </w:r>
      <w:r>
        <w:t>How is this going to be implemented for senior executives where PECOG requires that positions must be advertised?</w:t>
      </w:r>
    </w:p>
    <w:p w14:paraId="12996E26" w14:textId="77777777" w:rsidR="009A53FF" w:rsidRDefault="009A53FF">
      <w:pPr>
        <w:pStyle w:val="CommentText"/>
      </w:pPr>
    </w:p>
    <w:p w14:paraId="1B71BEFF" w14:textId="751D4618" w:rsidR="009A53FF" w:rsidRDefault="009A53FF">
      <w:pPr>
        <w:pStyle w:val="CommentText"/>
      </w:pPr>
      <w:r>
        <w:t xml:space="preserve">The trend is that all positions are subject to open competition allowing all eligible staff to compete on merit. In your case you are giving an option for any manager to use a performance review to promote their staff. I see no governance safeguards in this approach. </w:t>
      </w:r>
    </w:p>
  </w:comment>
  <w:comment w:id="542" w:author="Dzungudza Shamiso" w:date="2022-08-24T10:36:00Z" w:initials="DS">
    <w:p w14:paraId="25DE23C3" w14:textId="77777777" w:rsidR="009A53FF" w:rsidRDefault="009A53FF" w:rsidP="000448FD">
      <w:pPr>
        <w:pStyle w:val="CommentText"/>
      </w:pPr>
      <w:r>
        <w:rPr>
          <w:rStyle w:val="CommentReference"/>
        </w:rPr>
        <w:annotationRef/>
      </w:r>
      <w:r>
        <w:t>Walter to comment</w:t>
      </w:r>
    </w:p>
  </w:comment>
  <w:comment w:id="553" w:author="Dzungudza Shamiso" w:date="2022-08-24T10:45:00Z" w:initials="DS">
    <w:p w14:paraId="3B3123EC" w14:textId="77777777" w:rsidR="009A53FF" w:rsidRDefault="009A53FF" w:rsidP="000448FD">
      <w:pPr>
        <w:pStyle w:val="CommentText"/>
      </w:pPr>
      <w:r>
        <w:rPr>
          <w:rStyle w:val="CommentReference"/>
        </w:rPr>
        <w:annotationRef/>
      </w:r>
      <w:r>
        <w:t>Incorporate document of engagement of consultants , Simba will share the document, we will need Mr Nguwi's input</w:t>
      </w:r>
    </w:p>
  </w:comment>
  <w:comment w:id="554" w:author="Memory Nguwi" w:date="2022-09-12T19:22:00Z" w:initials="MN">
    <w:p w14:paraId="474BBD63" w14:textId="77777777" w:rsidR="009A53FF" w:rsidRDefault="009A53FF">
      <w:pPr>
        <w:pStyle w:val="CommentText"/>
      </w:pPr>
      <w:r>
        <w:rPr>
          <w:rStyle w:val="CommentReference"/>
        </w:rPr>
        <w:annotationRef/>
      </w:r>
      <w:r>
        <w:t xml:space="preserve">The engagement of contractors is often not included in the HR Policies as these are independent contractors. </w:t>
      </w:r>
    </w:p>
    <w:p w14:paraId="78A1E397" w14:textId="77777777" w:rsidR="009A53FF" w:rsidRDefault="009A53FF">
      <w:pPr>
        <w:pStyle w:val="CommentText"/>
      </w:pPr>
    </w:p>
    <w:p w14:paraId="2065DB83" w14:textId="58D122B2" w:rsidR="009A53FF" w:rsidRDefault="009A53FF">
      <w:pPr>
        <w:pStyle w:val="CommentText"/>
      </w:pPr>
      <w:r>
        <w:t xml:space="preserve">However if you feel these should included we are happy to include it as per your directive. </w:t>
      </w:r>
    </w:p>
  </w:comment>
  <w:comment w:id="555" w:author="Natasha [2]" w:date="2022-09-29T09:52:00Z" w:initials="N.C">
    <w:p w14:paraId="4C04F707" w14:textId="7585B59C" w:rsidR="009A53FF" w:rsidRDefault="009A53FF">
      <w:pPr>
        <w:pStyle w:val="CommentText"/>
      </w:pPr>
      <w:r>
        <w:rPr>
          <w:rStyle w:val="CommentReference"/>
        </w:rPr>
        <w:annotationRef/>
      </w:r>
    </w:p>
  </w:comment>
  <w:comment w:id="556" w:author="Memory Nguwi" w:date="2022-09-12T19:26:00Z" w:initials="MN">
    <w:p w14:paraId="59106356" w14:textId="4E2049F7" w:rsidR="009A53FF" w:rsidRDefault="009A53FF">
      <w:pPr>
        <w:pStyle w:val="CommentText"/>
      </w:pPr>
      <w:r>
        <w:rPr>
          <w:rStyle w:val="CommentReference"/>
        </w:rPr>
        <w:annotationRef/>
      </w:r>
      <w:r>
        <w:t xml:space="preserve">Futher discussions may be needed here. </w:t>
      </w:r>
    </w:p>
  </w:comment>
  <w:comment w:id="557" w:author="Natasha [2]" w:date="2022-09-29T09:54:00Z" w:initials="N.C">
    <w:p w14:paraId="63649733" w14:textId="25097205" w:rsidR="009A53FF" w:rsidRDefault="009A53FF">
      <w:pPr>
        <w:pStyle w:val="CommentText"/>
      </w:pPr>
      <w:r>
        <w:rPr>
          <w:rStyle w:val="CommentReference"/>
        </w:rPr>
        <w:annotationRef/>
      </w:r>
    </w:p>
  </w:comment>
  <w:comment w:id="566" w:author="Dzungudza Shamiso" w:date="2022-08-24T10:51:00Z" w:initials="DS">
    <w:p w14:paraId="21DDFB61" w14:textId="77777777" w:rsidR="009A53FF" w:rsidRDefault="009A53FF" w:rsidP="0042306C">
      <w:pPr>
        <w:pStyle w:val="CommentText"/>
      </w:pPr>
      <w:r>
        <w:rPr>
          <w:rStyle w:val="CommentReference"/>
        </w:rPr>
        <w:annotationRef/>
      </w:r>
      <w:r>
        <w:t>We need Mr Nguwi to craft  it properly</w:t>
      </w:r>
    </w:p>
  </w:comment>
  <w:comment w:id="567" w:author="Dzungudza Shamiso" w:date="2022-08-24T11:20:00Z" w:initials="DS">
    <w:p w14:paraId="5C01766D" w14:textId="77777777" w:rsidR="009A53FF" w:rsidRDefault="009A53FF" w:rsidP="0042306C">
      <w:pPr>
        <w:pStyle w:val="CommentText"/>
      </w:pPr>
      <w:r>
        <w:rPr>
          <w:rStyle w:val="CommentReference"/>
        </w:rPr>
        <w:annotationRef/>
      </w:r>
      <w:r>
        <w:t>Extend the people in the brackets</w:t>
      </w:r>
    </w:p>
  </w:comment>
  <w:comment w:id="568" w:author="Memory Nguwi" w:date="2022-09-14T13:29:00Z" w:initials="MN">
    <w:p w14:paraId="7F170173" w14:textId="01939373" w:rsidR="009A53FF" w:rsidRDefault="009A53FF">
      <w:pPr>
        <w:pStyle w:val="CommentText"/>
      </w:pPr>
      <w:r>
        <w:rPr>
          <w:rStyle w:val="CommentReference"/>
        </w:rPr>
        <w:annotationRef/>
      </w:r>
      <w:r>
        <w:t xml:space="preserve">Added my input </w:t>
      </w:r>
    </w:p>
  </w:comment>
  <w:comment w:id="569" w:author="Dzungudza Shamiso" w:date="2022-08-24T11:37:00Z" w:initials="DS">
    <w:p w14:paraId="59D8C93C" w14:textId="77777777" w:rsidR="009A53FF" w:rsidRDefault="009A53FF">
      <w:pPr>
        <w:pStyle w:val="CommentText"/>
      </w:pPr>
      <w:r>
        <w:rPr>
          <w:rStyle w:val="CommentReference"/>
        </w:rPr>
        <w:annotationRef/>
      </w:r>
      <w:r>
        <w:rPr>
          <w:color w:val="000000"/>
          <w:lang w:val="en-US"/>
        </w:rPr>
        <w:t>When an employee marries another staff member while in the employ of the Bank, the Supervisors of both individuals should review the job assignments of both spouses. If one will supervise the other, or if it appears that a work situation may be compromised because of spousal proximity, a transfer of one spouse should be effected.</w:t>
      </w:r>
    </w:p>
    <w:p w14:paraId="6CACED6B" w14:textId="77777777" w:rsidR="009A53FF" w:rsidRDefault="009A53FF">
      <w:pPr>
        <w:pStyle w:val="CommentText"/>
      </w:pPr>
    </w:p>
    <w:p w14:paraId="411D0DEB" w14:textId="77777777" w:rsidR="009A53FF" w:rsidRDefault="009A53FF">
      <w:pPr>
        <w:pStyle w:val="CommentText"/>
      </w:pPr>
      <w:r>
        <w:rPr>
          <w:lang w:val="en-US"/>
        </w:rPr>
        <w:t xml:space="preserve">When a spouse is in a position which in management’s judgement could compromise the employee or the organisation, he or she should be transferred to a more appropriate position. </w:t>
      </w:r>
    </w:p>
    <w:p w14:paraId="12ABC784" w14:textId="77777777" w:rsidR="009A53FF" w:rsidRDefault="009A53FF">
      <w:pPr>
        <w:pStyle w:val="CommentText"/>
      </w:pPr>
      <w:r>
        <w:rPr>
          <w:lang w:val="en-US"/>
        </w:rPr>
        <w:t>A manager involved in the selection process of a family m</w:t>
      </w:r>
    </w:p>
    <w:p w14:paraId="06C43063" w14:textId="77777777" w:rsidR="009A53FF" w:rsidRDefault="009A53FF" w:rsidP="000448FD">
      <w:pPr>
        <w:pStyle w:val="CommentText"/>
      </w:pPr>
    </w:p>
  </w:comment>
  <w:comment w:id="570" w:author="Memory Nguwi" w:date="2022-09-14T13:29:00Z" w:initials="MN">
    <w:p w14:paraId="158C4FBD" w14:textId="4EB8CF71" w:rsidR="009A53FF" w:rsidRDefault="009A53FF">
      <w:pPr>
        <w:pStyle w:val="CommentText"/>
      </w:pPr>
      <w:r>
        <w:rPr>
          <w:rStyle w:val="CommentReference"/>
        </w:rPr>
        <w:annotationRef/>
      </w:r>
      <w:r>
        <w:t xml:space="preserve">Added my input. </w:t>
      </w:r>
    </w:p>
  </w:comment>
  <w:comment w:id="770" w:author="Dzungudza Shamiso" w:date="2022-08-24T11:56:00Z" w:initials="DS">
    <w:p w14:paraId="78974D4F" w14:textId="77777777" w:rsidR="009A53FF" w:rsidRDefault="009A53FF" w:rsidP="000448FD">
      <w:pPr>
        <w:pStyle w:val="CommentText"/>
      </w:pPr>
      <w:r>
        <w:rPr>
          <w:rStyle w:val="CommentReference"/>
        </w:rPr>
        <w:annotationRef/>
      </w:r>
      <w:r>
        <w:t>Take the policy on working hours and paste it</w:t>
      </w:r>
    </w:p>
  </w:comment>
  <w:comment w:id="771" w:author="Memory Nguwi" w:date="2022-09-12T22:28:00Z" w:initials="MN">
    <w:p w14:paraId="7544D37F" w14:textId="293BDAD3" w:rsidR="009A53FF" w:rsidRDefault="009A53FF">
      <w:pPr>
        <w:pStyle w:val="CommentText"/>
      </w:pPr>
      <w:r>
        <w:rPr>
          <w:rStyle w:val="CommentReference"/>
        </w:rPr>
        <w:annotationRef/>
      </w:r>
    </w:p>
  </w:comment>
  <w:comment w:id="772" w:author="Natasha" w:date="2022-09-13T14:35:00Z" w:initials="N.C">
    <w:p w14:paraId="1FC93023" w14:textId="78469103" w:rsidR="009A53FF" w:rsidRDefault="009A53FF">
      <w:pPr>
        <w:pStyle w:val="CommentText"/>
      </w:pPr>
      <w:r>
        <w:rPr>
          <w:rStyle w:val="CommentReference"/>
        </w:rPr>
        <w:annotationRef/>
      </w:r>
    </w:p>
  </w:comment>
  <w:comment w:id="791" w:author="Dzungudza Shamiso" w:date="2022-08-24T12:00:00Z" w:initials="DS">
    <w:p w14:paraId="0BA3F392" w14:textId="77777777" w:rsidR="009A53FF" w:rsidRDefault="009A53FF" w:rsidP="000448FD">
      <w:pPr>
        <w:pStyle w:val="CommentText"/>
      </w:pPr>
      <w:r>
        <w:rPr>
          <w:rStyle w:val="CommentReference"/>
        </w:rPr>
        <w:annotationRef/>
      </w:r>
      <w:r>
        <w:t>Consider merging flexi- time and remote working</w:t>
      </w:r>
    </w:p>
  </w:comment>
  <w:comment w:id="792" w:author="Dzungudza Shamiso" w:date="2022-08-24T12:00:00Z" w:initials="DS">
    <w:p w14:paraId="5C75208B" w14:textId="77777777" w:rsidR="009A53FF" w:rsidRDefault="009A53FF" w:rsidP="000448FD">
      <w:pPr>
        <w:pStyle w:val="CommentText"/>
      </w:pPr>
      <w:r>
        <w:rPr>
          <w:rStyle w:val="CommentReference"/>
        </w:rPr>
        <w:annotationRef/>
      </w:r>
      <w:r>
        <w:t>Will advise whether we are adopting ours, IPC or crystalize</w:t>
      </w:r>
    </w:p>
  </w:comment>
  <w:comment w:id="793" w:author="Memory Nguwi" w:date="2022-09-12T22:32:00Z" w:initials="MN">
    <w:p w14:paraId="206AC36B" w14:textId="2B9EF7DD" w:rsidR="009A53FF" w:rsidRDefault="009A53FF">
      <w:pPr>
        <w:pStyle w:val="CommentText"/>
      </w:pPr>
      <w:r>
        <w:rPr>
          <w:rStyle w:val="CommentReference"/>
        </w:rPr>
        <w:annotationRef/>
      </w:r>
      <w:r>
        <w:t xml:space="preserve">Please guide so that we know what to put here. </w:t>
      </w:r>
    </w:p>
  </w:comment>
  <w:comment w:id="801" w:author="Dzungudza Shamiso" w:date="2022-08-24T17:25:00Z" w:initials="DS">
    <w:p w14:paraId="7299894A" w14:textId="77777777" w:rsidR="009A53FF" w:rsidRDefault="009A53FF" w:rsidP="000448FD">
      <w:pPr>
        <w:pStyle w:val="CommentText"/>
      </w:pPr>
      <w:r>
        <w:rPr>
          <w:rStyle w:val="CommentReference"/>
        </w:rPr>
        <w:annotationRef/>
      </w:r>
      <w:r>
        <w:t>Needs further clarity and setting of parameters</w:t>
      </w:r>
    </w:p>
  </w:comment>
  <w:comment w:id="802" w:author="Kuhudzai Kudzaishe" w:date="2022-08-29T09:40:00Z" w:initials="KK">
    <w:p w14:paraId="2216FD23" w14:textId="77777777" w:rsidR="009A53FF" w:rsidRDefault="009A53FF" w:rsidP="000448FD">
      <w:pPr>
        <w:pStyle w:val="CommentText"/>
      </w:pPr>
      <w:r>
        <w:rPr>
          <w:rStyle w:val="CommentReference"/>
        </w:rPr>
        <w:annotationRef/>
      </w:r>
      <w:r>
        <w:t>Mr Nguwi kindly advise and guide accordingly</w:t>
      </w:r>
    </w:p>
  </w:comment>
  <w:comment w:id="803" w:author="Memory Nguwi" w:date="2022-09-12T22:42:00Z" w:initials="MN">
    <w:p w14:paraId="64CC05F2" w14:textId="71463ADC" w:rsidR="009A53FF" w:rsidRDefault="009A53FF">
      <w:pPr>
        <w:pStyle w:val="CommentText"/>
      </w:pPr>
      <w:r>
        <w:rPr>
          <w:rStyle w:val="CommentReference"/>
        </w:rPr>
        <w:annotationRef/>
      </w:r>
      <w:r>
        <w:t xml:space="preserve">I have never encountered this policy. It maybe necessary to cover this scenario under the acting policy. What would need to be indicated is that acting allowance will only be paid in instances where people act for a certain minimum period in line with the acting policy. </w:t>
      </w:r>
    </w:p>
  </w:comment>
  <w:comment w:id="812" w:author="Memory Nguwi" w:date="2022-09-13T06:28:00Z" w:initials="MN">
    <w:p w14:paraId="06626A34" w14:textId="1271C25C" w:rsidR="009A53FF" w:rsidRDefault="009A53FF">
      <w:pPr>
        <w:pStyle w:val="CommentText"/>
      </w:pPr>
      <w:r>
        <w:rPr>
          <w:rStyle w:val="CommentReference"/>
        </w:rPr>
        <w:annotationRef/>
      </w:r>
      <w:r>
        <w:t>Same  content as 1.4 above. Do we keep it in?</w:t>
      </w:r>
    </w:p>
  </w:comment>
  <w:comment w:id="813" w:author="Natasha" w:date="2022-09-13T14:38:00Z" w:initials="N.C">
    <w:p w14:paraId="17A9D3B6" w14:textId="692B9D72" w:rsidR="009A53FF" w:rsidRDefault="009A53FF">
      <w:pPr>
        <w:pStyle w:val="CommentText"/>
      </w:pPr>
      <w:r>
        <w:rPr>
          <w:rStyle w:val="CommentReference"/>
        </w:rPr>
        <w:annotationRef/>
      </w:r>
    </w:p>
  </w:comment>
  <w:comment w:id="816" w:author="Memory Nguwi" w:date="2022-09-13T06:31:00Z" w:initials="MN">
    <w:p w14:paraId="3A05C007" w14:textId="19E43504" w:rsidR="009A53FF" w:rsidRDefault="009A53FF">
      <w:pPr>
        <w:pStyle w:val="CommentText"/>
      </w:pPr>
      <w:r>
        <w:rPr>
          <w:rStyle w:val="CommentReference"/>
        </w:rPr>
        <w:annotationRef/>
      </w:r>
      <w:r>
        <w:t>There issue of obtaining quotations – should this not be covered in the procedures. Seems out of place in this paragraph. We wait for your guidance.</w:t>
      </w:r>
    </w:p>
  </w:comment>
  <w:comment w:id="817" w:author="Natasha [2]" w:date="2022-09-29T10:25:00Z" w:initials="N.C">
    <w:p w14:paraId="3553F029" w14:textId="3022F7F2" w:rsidR="009A53FF" w:rsidRDefault="009A53FF">
      <w:pPr>
        <w:pStyle w:val="CommentText"/>
      </w:pPr>
      <w:r>
        <w:rPr>
          <w:rStyle w:val="CommentReference"/>
        </w:rPr>
        <w:annotationRef/>
      </w:r>
      <w:r>
        <w:t>To be removed.</w:t>
      </w:r>
    </w:p>
  </w:comment>
  <w:comment w:id="822" w:author="Memory Nguwi" w:date="2022-09-13T06:34:00Z" w:initials="MN">
    <w:p w14:paraId="47F50618" w14:textId="35F0C1F1" w:rsidR="009A53FF" w:rsidRDefault="009A53FF">
      <w:pPr>
        <w:pStyle w:val="CommentText"/>
      </w:pPr>
      <w:r>
        <w:rPr>
          <w:rStyle w:val="CommentReference"/>
        </w:rPr>
        <w:annotationRef/>
      </w:r>
      <w:r>
        <w:t>The statement “ Employees will be responsible for the care of the child” seems out of place here since the policy has already stated the arrangments for those with kids and the issue childminders.</w:t>
      </w:r>
    </w:p>
    <w:p w14:paraId="3E3C521D" w14:textId="77777777" w:rsidR="009A53FF" w:rsidRDefault="009A53FF">
      <w:pPr>
        <w:pStyle w:val="CommentText"/>
      </w:pPr>
    </w:p>
    <w:p w14:paraId="35833490" w14:textId="1DF795D8" w:rsidR="009A53FF" w:rsidRDefault="009A53FF">
      <w:pPr>
        <w:pStyle w:val="CommentText"/>
      </w:pPr>
    </w:p>
  </w:comment>
  <w:comment w:id="823" w:author="Memory Nguwi" w:date="2022-09-13T06:35:00Z" w:initials="MN">
    <w:p w14:paraId="2B2709CA" w14:textId="444DF6CD" w:rsidR="009A53FF" w:rsidRDefault="009A53FF">
      <w:pPr>
        <w:pStyle w:val="CommentText"/>
      </w:pPr>
      <w:r>
        <w:rPr>
          <w:rStyle w:val="CommentReference"/>
        </w:rPr>
        <w:annotationRef/>
      </w:r>
      <w:r>
        <w:t>What if we rewrite this as follows:” The bank encourages managers not to force employees with children covered  under this policy to travel to remote areas or overseas.”</w:t>
      </w:r>
    </w:p>
  </w:comment>
  <w:comment w:id="826" w:author="Memory Nguwi" w:date="2022-09-13T06:41:00Z" w:initials="MN">
    <w:p w14:paraId="2C160DEE" w14:textId="71EF649E" w:rsidR="009A53FF" w:rsidRDefault="009A53FF">
      <w:pPr>
        <w:pStyle w:val="CommentText"/>
      </w:pPr>
      <w:r>
        <w:rPr>
          <w:rStyle w:val="CommentReference"/>
        </w:rPr>
        <w:annotationRef/>
      </w:r>
      <w:r>
        <w:t>Such insurance in this statement refers to which insurance? Foreign travel insurance or general insurance?</w:t>
      </w:r>
    </w:p>
  </w:comment>
  <w:comment w:id="828" w:author="Memory Nguwi" w:date="2022-09-13T09:08:00Z" w:initials="MN">
    <w:p w14:paraId="7F09709B" w14:textId="2772732F" w:rsidR="009A53FF" w:rsidRDefault="009A53FF">
      <w:pPr>
        <w:pStyle w:val="CommentText"/>
      </w:pPr>
      <w:r>
        <w:rPr>
          <w:rStyle w:val="CommentReference"/>
        </w:rPr>
        <w:annotationRef/>
      </w:r>
      <w:r>
        <w:t>Should this not be in the procedures?</w:t>
      </w:r>
    </w:p>
  </w:comment>
  <w:comment w:id="853" w:author="Memory Nguwi" w:date="2022-09-13T10:42:00Z" w:initials="MN">
    <w:p w14:paraId="06B7E5F2" w14:textId="4138F772" w:rsidR="009A53FF" w:rsidRDefault="009A53FF">
      <w:pPr>
        <w:pStyle w:val="CommentText"/>
      </w:pPr>
      <w:r>
        <w:rPr>
          <w:rStyle w:val="CommentReference"/>
        </w:rPr>
        <w:annotationRef/>
      </w:r>
      <w:r>
        <w:t>What is regular staff?Should we not define this?</w:t>
      </w:r>
    </w:p>
  </w:comment>
  <w:comment w:id="854" w:author="Natasha [2]" w:date="2022-09-29T10:33:00Z" w:initials="N.C">
    <w:p w14:paraId="551E4B57" w14:textId="50D8E17A" w:rsidR="009A53FF" w:rsidRDefault="009A53FF">
      <w:pPr>
        <w:pStyle w:val="CommentText"/>
      </w:pPr>
      <w:r>
        <w:rPr>
          <w:rStyle w:val="CommentReference"/>
        </w:rPr>
        <w:annotationRef/>
      </w:r>
      <w:r>
        <w:t>Define regular staff</w:t>
      </w:r>
    </w:p>
  </w:comment>
  <w:comment w:id="861" w:author="Dzungudza Shamiso" w:date="2022-08-25T09:47:00Z" w:initials="DS">
    <w:p w14:paraId="460512AB" w14:textId="7856C82E" w:rsidR="009A53FF" w:rsidRDefault="009A53FF" w:rsidP="000448FD">
      <w:pPr>
        <w:pStyle w:val="CommentText"/>
      </w:pPr>
      <w:r>
        <w:rPr>
          <w:rStyle w:val="CommentReference"/>
        </w:rPr>
        <w:annotationRef/>
      </w:r>
      <w:r>
        <w:t>Lets have a set threshold</w:t>
      </w:r>
    </w:p>
  </w:comment>
  <w:comment w:id="862" w:author="Memory Nguwi" w:date="2022-09-13T11:12:00Z" w:initials="MN">
    <w:p w14:paraId="4D07CC5B" w14:textId="0534374F" w:rsidR="009A53FF" w:rsidRDefault="009A53FF">
      <w:pPr>
        <w:pStyle w:val="CommentText"/>
      </w:pPr>
      <w:r>
        <w:rPr>
          <w:rStyle w:val="CommentReference"/>
        </w:rPr>
        <w:annotationRef/>
      </w:r>
      <w:r>
        <w:t xml:space="preserve">Employees are entitled to payment of all their unused days. There is no maximum  set on exit. </w:t>
      </w:r>
    </w:p>
  </w:comment>
  <w:comment w:id="879" w:author="Natasha [2]" w:date="2022-09-29T10:41:00Z" w:initials="N.C">
    <w:p w14:paraId="05ED2CB7" w14:textId="6E6E540B" w:rsidR="009A53FF" w:rsidRDefault="009A53FF">
      <w:pPr>
        <w:pStyle w:val="CommentText"/>
      </w:pPr>
      <w:r>
        <w:rPr>
          <w:rStyle w:val="CommentReference"/>
        </w:rPr>
        <w:annotationRef/>
      </w:r>
      <w:r>
        <w:t>This is different from the highlighted area under Personal Loan</w:t>
      </w:r>
    </w:p>
  </w:comment>
  <w:comment w:id="886" w:author="Memory Nguwi" w:date="2022-09-13T11:55:00Z" w:initials="MN">
    <w:p w14:paraId="07FC2C87" w14:textId="1F3BDDF5" w:rsidR="009A53FF" w:rsidRDefault="009A53FF">
      <w:pPr>
        <w:pStyle w:val="CommentText"/>
      </w:pPr>
      <w:r>
        <w:rPr>
          <w:rStyle w:val="CommentReference"/>
        </w:rPr>
        <w:annotationRef/>
      </w:r>
      <w:r>
        <w:t xml:space="preserve">This relates to deductions and not maxim loan amount. </w:t>
      </w:r>
    </w:p>
  </w:comment>
  <w:comment w:id="889" w:author="Memory Nguwi" w:date="2022-09-13T11:56:00Z" w:initials="MN">
    <w:p w14:paraId="56BEC6A9" w14:textId="280FA0DA" w:rsidR="009A53FF" w:rsidRDefault="009A53FF">
      <w:pPr>
        <w:pStyle w:val="CommentText"/>
      </w:pPr>
      <w:r>
        <w:rPr>
          <w:rStyle w:val="CommentReference"/>
        </w:rPr>
        <w:annotationRef/>
      </w:r>
      <w:r>
        <w:t>This will be in violation of the minimum threshold set in the Labour Act.</w:t>
      </w:r>
    </w:p>
  </w:comment>
  <w:comment w:id="892" w:author="Dzungudza Shamiso" w:date="2022-08-25T11:59:00Z" w:initials="DS">
    <w:p w14:paraId="10F51531" w14:textId="77777777" w:rsidR="009A53FF" w:rsidRDefault="009A53FF" w:rsidP="000448FD">
      <w:pPr>
        <w:pStyle w:val="CommentText"/>
      </w:pPr>
      <w:r>
        <w:rPr>
          <w:rStyle w:val="CommentReference"/>
        </w:rPr>
        <w:annotationRef/>
      </w:r>
      <w:r>
        <w:t xml:space="preserve">How do we cater for taking over of loans for prospective staff . Shall we incorporate waiver </w:t>
      </w:r>
    </w:p>
  </w:comment>
  <w:comment w:id="893" w:author="Memory Nguwi" w:date="2022-09-13T12:01:00Z" w:initials="MN">
    <w:p w14:paraId="36FD4BFE" w14:textId="1327995F" w:rsidR="009A53FF" w:rsidRDefault="009A53FF">
      <w:pPr>
        <w:pStyle w:val="CommentText"/>
      </w:pPr>
      <w:r>
        <w:rPr>
          <w:rStyle w:val="CommentReference"/>
        </w:rPr>
        <w:annotationRef/>
      </w:r>
      <w:r>
        <w:t xml:space="preserve">See my suggestion in yellow. </w:t>
      </w:r>
    </w:p>
  </w:comment>
  <w:comment w:id="903" w:author="Natasha [2]" w:date="2022-09-29T11:00:00Z" w:initials="N.C">
    <w:p w14:paraId="3313232B" w14:textId="29F644C0" w:rsidR="009A53FF" w:rsidRDefault="009A53FF">
      <w:pPr>
        <w:pStyle w:val="CommentText"/>
      </w:pPr>
      <w:r>
        <w:rPr>
          <w:rStyle w:val="CommentReference"/>
        </w:rPr>
        <w:annotationRef/>
      </w:r>
      <w:r>
        <w:t>3 children. IDBZ to advise</w:t>
      </w:r>
    </w:p>
  </w:comment>
  <w:comment w:id="906" w:author="Natasha" w:date="2022-09-13T14:44:00Z" w:initials="N.C">
    <w:p w14:paraId="5E60F119" w14:textId="77777777" w:rsidR="009A53FF" w:rsidRPr="003147D5" w:rsidRDefault="009A53FF" w:rsidP="003147D5">
      <w:pPr>
        <w:pStyle w:val="CommentText"/>
      </w:pPr>
      <w:r>
        <w:rPr>
          <w:rStyle w:val="CommentReference"/>
        </w:rPr>
        <w:annotationRef/>
      </w:r>
      <w:r w:rsidRPr="003147D5">
        <w:t>Mr. Nguwi to advise on whether they should reduce the number of beneficiaries and increase the percentage e.g. 3 children and increase percentage</w:t>
      </w:r>
    </w:p>
    <w:p w14:paraId="480E2865" w14:textId="77777777" w:rsidR="009A53FF" w:rsidRPr="003147D5" w:rsidRDefault="009A53FF" w:rsidP="003147D5">
      <w:pPr>
        <w:pStyle w:val="CommentText"/>
      </w:pPr>
      <w:r w:rsidRPr="003147D5">
        <w:t xml:space="preserve">Or </w:t>
      </w:r>
    </w:p>
    <w:p w14:paraId="5C893E8D" w14:textId="62307C23" w:rsidR="009A53FF" w:rsidRDefault="009A53FF" w:rsidP="003147D5">
      <w:pPr>
        <w:pStyle w:val="CommentText"/>
      </w:pPr>
      <w:r w:rsidRPr="003147D5">
        <w:t>To increase percentage for ML and PL staff to 0% and 40% respectively</w:t>
      </w:r>
    </w:p>
  </w:comment>
  <w:comment w:id="907" w:author="Memory Nguwi" w:date="2022-09-14T13:36:00Z" w:initials="MN">
    <w:p w14:paraId="76B0B0BB" w14:textId="77777777" w:rsidR="009A53FF" w:rsidRDefault="009A53FF">
      <w:pPr>
        <w:pStyle w:val="CommentText"/>
      </w:pPr>
      <w:r>
        <w:rPr>
          <w:rStyle w:val="CommentReference"/>
        </w:rPr>
        <w:annotationRef/>
      </w:r>
      <w:r>
        <w:t>Since you benchmarking against certain schools  its fine.</w:t>
      </w:r>
    </w:p>
    <w:p w14:paraId="021473A4" w14:textId="77777777" w:rsidR="009A53FF" w:rsidRDefault="009A53FF">
      <w:pPr>
        <w:pStyle w:val="CommentText"/>
      </w:pPr>
    </w:p>
    <w:p w14:paraId="4102A1A1" w14:textId="77777777" w:rsidR="009A53FF" w:rsidRDefault="009A53FF">
      <w:pPr>
        <w:pStyle w:val="CommentText"/>
      </w:pPr>
      <w:r>
        <w:t>Please note that on school fees others have gone the route of allowances to all staff  who qualify instead of paying per invoice.</w:t>
      </w:r>
    </w:p>
    <w:p w14:paraId="111B7179" w14:textId="77777777" w:rsidR="009A53FF" w:rsidRDefault="009A53FF">
      <w:pPr>
        <w:pStyle w:val="CommentText"/>
      </w:pPr>
    </w:p>
    <w:p w14:paraId="25A3EC6A" w14:textId="527B1E90" w:rsidR="009A53FF" w:rsidRDefault="009A53FF">
      <w:pPr>
        <w:pStyle w:val="CommentText"/>
      </w:pPr>
      <w:r>
        <w:t xml:space="preserve">Lets discuss this so that we share what is happening on the market. </w:t>
      </w:r>
    </w:p>
  </w:comment>
  <w:comment w:id="908" w:author="Natasha [2]" w:date="2022-09-29T10:48:00Z" w:initials="N.C">
    <w:p w14:paraId="1C3311D6" w14:textId="6C0D8CD9" w:rsidR="009A53FF" w:rsidRDefault="009A53FF">
      <w:pPr>
        <w:pStyle w:val="CommentText"/>
      </w:pPr>
      <w:r>
        <w:rPr>
          <w:rStyle w:val="CommentReference"/>
        </w:rPr>
        <w:annotationRef/>
      </w:r>
      <w:r>
        <w:t>Kudzai to call Simba to get his comment.</w:t>
      </w:r>
    </w:p>
  </w:comment>
  <w:comment w:id="909" w:author="Natasha [2]" w:date="2022-09-29T10:49:00Z" w:initials="N.C">
    <w:p w14:paraId="21B09897" w14:textId="0EDAADD4" w:rsidR="009A53FF" w:rsidRDefault="009A53FF">
      <w:pPr>
        <w:pStyle w:val="CommentText"/>
      </w:pPr>
      <w:r>
        <w:rPr>
          <w:rStyle w:val="CommentReference"/>
        </w:rPr>
        <w:annotationRef/>
      </w:r>
    </w:p>
  </w:comment>
  <w:comment w:id="919" w:author="Memory Nguwi" w:date="2022-09-13T13:07:00Z" w:initials="MN">
    <w:p w14:paraId="622BA1B3" w14:textId="1F4F30A6" w:rsidR="009A53FF" w:rsidRDefault="009A53FF">
      <w:pPr>
        <w:pStyle w:val="CommentText"/>
      </w:pPr>
      <w:r>
        <w:rPr>
          <w:rStyle w:val="CommentReference"/>
        </w:rPr>
        <w:annotationRef/>
      </w:r>
      <w:r>
        <w:t>While the Mnister plays an overall approval part. The responsibility for executive remuneration lies with the Board. That is the general market practice even in state entities in line with PECGA.</w:t>
      </w:r>
    </w:p>
  </w:comment>
  <w:comment w:id="929" w:author="Dzungudza Shamiso" w:date="2022-08-25T12:49:00Z" w:initials="DS">
    <w:p w14:paraId="453C3141" w14:textId="77777777" w:rsidR="009A53FF" w:rsidRDefault="009A53FF" w:rsidP="000448FD">
      <w:pPr>
        <w:pStyle w:val="CommentText"/>
      </w:pPr>
      <w:r>
        <w:rPr>
          <w:rStyle w:val="CommentReference"/>
        </w:rPr>
        <w:annotationRef/>
      </w:r>
      <w:r>
        <w:t>Add funeral or death benefit. And funeral token</w:t>
      </w:r>
    </w:p>
  </w:comment>
  <w:comment w:id="930" w:author="Kuhudzai Kudzaishe" w:date="2022-08-29T09:42:00Z" w:initials="KK">
    <w:p w14:paraId="48F8AA8B" w14:textId="77777777" w:rsidR="009A53FF" w:rsidRDefault="009A53FF" w:rsidP="000448FD">
      <w:pPr>
        <w:pStyle w:val="CommentText"/>
      </w:pPr>
      <w:r>
        <w:rPr>
          <w:rStyle w:val="CommentReference"/>
        </w:rPr>
        <w:annotationRef/>
      </w:r>
      <w:r>
        <w:t>This has been done</w:t>
      </w:r>
    </w:p>
  </w:comment>
  <w:comment w:id="931" w:author="Kuhudzai Kudzaishe" w:date="2022-08-29T10:01:00Z" w:initials="KK">
    <w:p w14:paraId="385715CD" w14:textId="77777777" w:rsidR="009A53FF" w:rsidRDefault="009A53FF" w:rsidP="000448FD">
      <w:pPr>
        <w:pStyle w:val="CommentText"/>
      </w:pPr>
      <w:r>
        <w:rPr>
          <w:rStyle w:val="CommentReference"/>
        </w:rPr>
        <w:annotationRef/>
      </w:r>
      <w:r w:rsidRPr="003F7B27">
        <w:rPr>
          <w:highlight w:val="yellow"/>
        </w:rPr>
        <w:t>Natasha kindly insert the relevant section as discussed, Shamiso sent through the relevant information for the section</w:t>
      </w:r>
    </w:p>
  </w:comment>
  <w:comment w:id="932" w:author="Natasha" w:date="2022-09-13T14:45:00Z" w:initials="N.C">
    <w:p w14:paraId="41AEB4C2" w14:textId="2CAAFC5E" w:rsidR="009A53FF" w:rsidRDefault="009A53FF">
      <w:pPr>
        <w:pStyle w:val="CommentText"/>
      </w:pPr>
      <w:r>
        <w:rPr>
          <w:rStyle w:val="CommentReference"/>
        </w:rPr>
        <w:annotationRef/>
      </w:r>
      <w:r>
        <w:t>I have inserted it</w:t>
      </w:r>
    </w:p>
  </w:comment>
  <w:comment w:id="943" w:author="Memory Nguwi" w:date="2022-09-13T13:33:00Z" w:initials="MN">
    <w:p w14:paraId="254B0CDE" w14:textId="28436775" w:rsidR="009A53FF" w:rsidRDefault="009A53FF">
      <w:pPr>
        <w:pStyle w:val="CommentText"/>
      </w:pPr>
      <w:r>
        <w:rPr>
          <w:rStyle w:val="CommentReference"/>
        </w:rPr>
        <w:annotationRef/>
      </w:r>
      <w:r>
        <w:t xml:space="preserve">How is this policy possible when most state entities have been told to get rid of holidays as a benefit. Instead the benefit has been collapsed into normal salary earnings. </w:t>
      </w:r>
    </w:p>
    <w:p w14:paraId="75890140" w14:textId="77777777" w:rsidR="009A53FF" w:rsidRDefault="009A53FF">
      <w:pPr>
        <w:pStyle w:val="CommentText"/>
      </w:pPr>
    </w:p>
    <w:p w14:paraId="39086C92" w14:textId="2C52AC50" w:rsidR="009A53FF" w:rsidRDefault="009A53FF">
      <w:pPr>
        <w:pStyle w:val="CommentText"/>
      </w:pPr>
      <w:r>
        <w:t xml:space="preserve">This benefit is also not common in the private sector. </w:t>
      </w:r>
    </w:p>
  </w:comment>
  <w:comment w:id="944" w:author="Natasha [2]" w:date="2022-09-29T11:15:00Z" w:initials="N.C">
    <w:p w14:paraId="462E05CF" w14:textId="6AEDFC10" w:rsidR="009A53FF" w:rsidRDefault="009A53FF">
      <w:pPr>
        <w:pStyle w:val="CommentText"/>
      </w:pPr>
      <w:r>
        <w:rPr>
          <w:rStyle w:val="CommentReference"/>
        </w:rPr>
        <w:annotationRef/>
      </w:r>
      <w:r>
        <w:t>Check with CGU</w:t>
      </w:r>
    </w:p>
  </w:comment>
  <w:comment w:id="1023" w:author="Memory Nguwi" w:date="2022-09-13T13:42:00Z" w:initials="MN">
    <w:p w14:paraId="322A4F48" w14:textId="66842AC4" w:rsidR="009A53FF" w:rsidRDefault="009A53FF">
      <w:pPr>
        <w:pStyle w:val="CommentText"/>
      </w:pPr>
      <w:r>
        <w:rPr>
          <w:rStyle w:val="CommentReference"/>
        </w:rPr>
        <w:annotationRef/>
      </w:r>
      <w:r>
        <w:rPr>
          <w:rStyle w:val="CommentReference"/>
        </w:rPr>
        <w:t>Is this refering to the National Code?</w:t>
      </w:r>
    </w:p>
  </w:comment>
  <w:comment w:id="1025" w:author="Memory Nguwi" w:date="2022-09-13T13:48:00Z" w:initials="MN">
    <w:p w14:paraId="039669BB" w14:textId="383B2747" w:rsidR="009A53FF" w:rsidRDefault="009A53FF">
      <w:pPr>
        <w:pStyle w:val="CommentText"/>
      </w:pPr>
      <w:r>
        <w:rPr>
          <w:rStyle w:val="CommentReference"/>
        </w:rPr>
        <w:annotationRef/>
      </w:r>
      <w:r>
        <w:t xml:space="preserve">Which Code? Is it the Bank Code. There maybe need to be specific. </w:t>
      </w:r>
    </w:p>
  </w:comment>
  <w:comment w:id="1191" w:author="Memory Nguwi" w:date="2022-09-13T13:50:00Z" w:initials="MN">
    <w:p w14:paraId="3BBAA2F3" w14:textId="31F5F3BB" w:rsidR="009A53FF" w:rsidRDefault="009A53FF">
      <w:pPr>
        <w:pStyle w:val="CommentText"/>
      </w:pPr>
      <w:r>
        <w:rPr>
          <w:rStyle w:val="CommentReference"/>
        </w:rPr>
        <w:annotationRef/>
      </w:r>
      <w:r>
        <w:t>Maybe we should write these as exactly put in the Constitution and Labour Act. Wha</w:t>
      </w:r>
      <w:bookmarkStart w:id="1192" w:name="_GoBack"/>
      <w:bookmarkEnd w:id="1192"/>
      <w:r>
        <w:t>t do you think?</w:t>
      </w:r>
    </w:p>
  </w:comment>
  <w:comment w:id="1195" w:author="Dzungudza Shamiso" w:date="2022-08-25T14:39:00Z" w:initials="DS">
    <w:p w14:paraId="2BFA3006" w14:textId="4D21C71E" w:rsidR="009A53FF" w:rsidRDefault="009A53FF" w:rsidP="000448FD">
      <w:pPr>
        <w:pStyle w:val="CommentText"/>
      </w:pPr>
      <w:r>
        <w:rPr>
          <w:rStyle w:val="CommentReference"/>
        </w:rPr>
        <w:annotationRef/>
      </w:r>
      <w:r>
        <w:t>Mr Nguwi to relook at this</w:t>
      </w:r>
    </w:p>
  </w:comment>
  <w:comment w:id="1196" w:author="Memory Nguwi" w:date="2022-09-13T13:54:00Z" w:initials="MN">
    <w:p w14:paraId="01068170" w14:textId="77777777" w:rsidR="009A53FF" w:rsidRDefault="009A53FF">
      <w:pPr>
        <w:pStyle w:val="CommentText"/>
      </w:pPr>
      <w:r>
        <w:rPr>
          <w:rStyle w:val="CommentReference"/>
        </w:rPr>
        <w:annotationRef/>
      </w:r>
      <w:r>
        <w:t xml:space="preserve">Are we refering to management in their personal capacity as managers managing in their areas or management as refering to the company. This may need further discussions. </w:t>
      </w:r>
    </w:p>
    <w:p w14:paraId="2CF44FAD" w14:textId="77777777" w:rsidR="009A53FF" w:rsidRDefault="009A53FF">
      <w:pPr>
        <w:pStyle w:val="CommentText"/>
      </w:pPr>
    </w:p>
    <w:p w14:paraId="47E56BA5" w14:textId="6DB75BA9" w:rsidR="009A53FF" w:rsidRDefault="009A53FF">
      <w:pPr>
        <w:pStyle w:val="CommentText"/>
      </w:pPr>
      <w:r>
        <w:t>What about the company’s obligations with regards engaging employees. Issues normally covered in the Works Council.</w:t>
      </w:r>
    </w:p>
  </w:comment>
  <w:comment w:id="1366" w:author="Dzungudza Shamiso" w:date="2022-08-26T10:45:00Z" w:initials="DS">
    <w:p w14:paraId="519038E0" w14:textId="77777777" w:rsidR="009A53FF" w:rsidRDefault="009A53FF" w:rsidP="007E4318">
      <w:pPr>
        <w:pStyle w:val="CommentText"/>
      </w:pPr>
      <w:r>
        <w:rPr>
          <w:rStyle w:val="CommentReference"/>
        </w:rPr>
        <w:annotationRef/>
      </w:r>
      <w:r>
        <w:t>Relook..</w:t>
      </w:r>
    </w:p>
  </w:comment>
  <w:comment w:id="1367" w:author="Kuhudzai Kudzaishe" w:date="2022-08-29T09:45:00Z" w:initials="KK">
    <w:p w14:paraId="5C3C0A88" w14:textId="77777777" w:rsidR="009A53FF" w:rsidRDefault="009A53FF" w:rsidP="000448FD">
      <w:pPr>
        <w:pStyle w:val="CommentText"/>
      </w:pPr>
      <w:r>
        <w:rPr>
          <w:rStyle w:val="CommentReference"/>
        </w:rPr>
        <w:annotationRef/>
      </w:r>
      <w:r>
        <w:t>Mr Nguwi kindly rephrase appropriately</w:t>
      </w:r>
    </w:p>
  </w:comment>
  <w:comment w:id="1368" w:author="Memory Nguwi" w:date="2022-09-13T14:35:00Z" w:initials="MN">
    <w:p w14:paraId="69176A5B" w14:textId="161EE2BF" w:rsidR="009A53FF" w:rsidRDefault="009A53FF">
      <w:pPr>
        <w:pStyle w:val="CommentText"/>
      </w:pPr>
      <w:r>
        <w:rPr>
          <w:rStyle w:val="CommentReference"/>
        </w:rPr>
        <w:annotationRef/>
      </w:r>
      <w:r>
        <w:t xml:space="preserve">I have tried to  rephrase. </w:t>
      </w:r>
    </w:p>
  </w:comment>
  <w:comment w:id="1389" w:author="Dzungudza Shamiso" w:date="2022-08-25T16:10:00Z" w:initials="DS">
    <w:p w14:paraId="31ABEE53" w14:textId="77777777" w:rsidR="009A53FF" w:rsidRDefault="009A53FF" w:rsidP="000448FD">
      <w:pPr>
        <w:pStyle w:val="CommentText"/>
      </w:pPr>
      <w:r>
        <w:rPr>
          <w:rStyle w:val="CommentReference"/>
        </w:rPr>
        <w:annotationRef/>
      </w:r>
      <w:r>
        <w:t>IPC recommend thresholds</w:t>
      </w:r>
    </w:p>
  </w:comment>
  <w:comment w:id="1390" w:author="Kuhudzai Kudzaishe" w:date="2022-08-29T09:46:00Z" w:initials="KK">
    <w:p w14:paraId="7BA97FE1" w14:textId="77777777" w:rsidR="009A53FF" w:rsidRDefault="009A53FF" w:rsidP="000448FD">
      <w:pPr>
        <w:pStyle w:val="CommentText"/>
      </w:pPr>
      <w:r>
        <w:rPr>
          <w:rStyle w:val="CommentReference"/>
        </w:rPr>
        <w:annotationRef/>
      </w:r>
      <w:r>
        <w:t>Mr Nguwi kindly recommend best practices here</w:t>
      </w:r>
    </w:p>
  </w:comment>
  <w:comment w:id="1391" w:author="Memory Nguwi" w:date="2022-09-13T14:56:00Z" w:initials="MN">
    <w:p w14:paraId="3326460F" w14:textId="77777777" w:rsidR="009A53FF" w:rsidRDefault="009A53FF">
      <w:pPr>
        <w:pStyle w:val="CommentText"/>
      </w:pPr>
      <w:r>
        <w:rPr>
          <w:rStyle w:val="CommentReference"/>
        </w:rPr>
        <w:annotationRef/>
      </w:r>
      <w:r>
        <w:t xml:space="preserve">Executives range from 60G to 120G per month. </w:t>
      </w:r>
    </w:p>
    <w:p w14:paraId="28C2BD1F" w14:textId="0A9175AB" w:rsidR="009A53FF" w:rsidRDefault="009A53FF">
      <w:pPr>
        <w:pStyle w:val="CommentText"/>
      </w:pPr>
      <w:r>
        <w:t xml:space="preserve">Vary these by grades going down. It will depend on the spread of your grades. </w:t>
      </w:r>
    </w:p>
  </w:comment>
  <w:comment w:id="1392" w:author="Memory Nguwi" w:date="2022-09-14T14:57:00Z" w:initials="MN">
    <w:p w14:paraId="5B07F82E" w14:textId="7DEDE900" w:rsidR="009A53FF" w:rsidRDefault="009A53FF">
      <w:pPr>
        <w:pStyle w:val="CommentText"/>
      </w:pPr>
      <w:r>
        <w:rPr>
          <w:rStyle w:val="CommentReference"/>
        </w:rPr>
        <w:annotationRef/>
      </w:r>
      <w:r>
        <w:t xml:space="preserve">We are also gathering more information as  people has started working from the office. </w:t>
      </w:r>
    </w:p>
  </w:comment>
  <w:comment w:id="1395" w:author="Dzungudza Shamiso" w:date="2022-08-25T16:16:00Z" w:initials="DS">
    <w:p w14:paraId="1243DAC1" w14:textId="547BBAC9" w:rsidR="009A53FF" w:rsidRDefault="009A53FF" w:rsidP="000448FD">
      <w:pPr>
        <w:pStyle w:val="CommentText"/>
      </w:pPr>
      <w:r>
        <w:rPr>
          <w:rStyle w:val="CommentReference"/>
        </w:rPr>
        <w:annotationRef/>
      </w:r>
      <w:r>
        <w:t>How do we cater for pandemics eg covid</w:t>
      </w:r>
    </w:p>
  </w:comment>
  <w:comment w:id="1396" w:author="Kuhudzai Kudzaishe" w:date="2022-08-29T09:46:00Z" w:initials="KK">
    <w:p w14:paraId="20E15153" w14:textId="77777777" w:rsidR="009A53FF" w:rsidRDefault="009A53FF" w:rsidP="000448FD">
      <w:pPr>
        <w:pStyle w:val="CommentText"/>
      </w:pPr>
      <w:r>
        <w:rPr>
          <w:rStyle w:val="CommentReference"/>
        </w:rPr>
        <w:annotationRef/>
      </w:r>
      <w:r>
        <w:t>Mr Nguwi kindly advise accordingly</w:t>
      </w:r>
    </w:p>
  </w:comment>
  <w:comment w:id="1397" w:author="Memory Nguwi" w:date="2022-09-13T15:00:00Z" w:initials="MN">
    <w:p w14:paraId="6A3B39F6" w14:textId="569E41A6" w:rsidR="009A53FF" w:rsidRDefault="009A53FF">
      <w:pPr>
        <w:pStyle w:val="CommentText"/>
      </w:pPr>
      <w:r>
        <w:rPr>
          <w:rStyle w:val="CommentReference"/>
        </w:rPr>
        <w:annotationRef/>
      </w:r>
      <w:r>
        <w:t xml:space="preserve">Lets discuss. </w:t>
      </w:r>
    </w:p>
  </w:comment>
  <w:comment w:id="1491" w:author="Author" w:initials="A">
    <w:p w14:paraId="30C85B77" w14:textId="77777777" w:rsidR="009A53FF" w:rsidRDefault="009A53FF" w:rsidP="00507DC3">
      <w:pPr>
        <w:pStyle w:val="CommentText"/>
      </w:pPr>
      <w:r>
        <w:rPr>
          <w:rStyle w:val="CommentReference"/>
        </w:rPr>
        <w:annotationRef/>
      </w:r>
      <w:r>
        <w:t>I thought the procedure would be separate?</w:t>
      </w:r>
    </w:p>
  </w:comment>
  <w:comment w:id="1500" w:author="Dzungudza Shamiso" w:date="2022-08-26T10:12:00Z" w:initials="DS">
    <w:p w14:paraId="215EB1FD" w14:textId="77777777" w:rsidR="009A53FF" w:rsidRDefault="009A53FF" w:rsidP="000448FD">
      <w:pPr>
        <w:pStyle w:val="CommentText"/>
      </w:pPr>
      <w:r>
        <w:rPr>
          <w:rStyle w:val="CommentReference"/>
        </w:rPr>
        <w:annotationRef/>
      </w:r>
      <w:r>
        <w:t xml:space="preserve">Mr Nguwi kindly compress and separate procedures from policy and conclude </w:t>
      </w:r>
    </w:p>
  </w:comment>
  <w:comment w:id="1501" w:author="Memory Nguwi" w:date="2022-09-13T15:07:00Z" w:initials="MN">
    <w:p w14:paraId="67541FE0" w14:textId="3F7E7B60" w:rsidR="009A53FF" w:rsidRDefault="009A53FF">
      <w:pPr>
        <w:pStyle w:val="CommentText"/>
      </w:pPr>
      <w:r>
        <w:rPr>
          <w:rStyle w:val="CommentReference"/>
        </w:rPr>
        <w:annotationRef/>
      </w:r>
      <w:r w:rsidRPr="00660EBD">
        <w:rPr>
          <w:highlight w:val="yellow"/>
        </w:rPr>
        <w:t>Natasha please work on this.</w:t>
      </w:r>
      <w:r>
        <w:t xml:space="preserve"> </w:t>
      </w:r>
    </w:p>
  </w:comment>
  <w:comment w:id="1502" w:author="Natasha" w:date="2022-09-13T15:10:00Z" w:initials="N.C">
    <w:p w14:paraId="031D1AF1" w14:textId="5A1D35B1" w:rsidR="009A53FF" w:rsidRDefault="009A53FF">
      <w:pPr>
        <w:pStyle w:val="CommentText"/>
      </w:pPr>
      <w:r>
        <w:rPr>
          <w:rStyle w:val="CommentReference"/>
        </w:rPr>
        <w:annotationRef/>
      </w:r>
      <w:r>
        <w:t>I have read through them and they appear to be prinicples speaking to the aim of this policy. I do not see anything that speaks to procedures. May you kindly guide me sir.</w:t>
      </w:r>
    </w:p>
  </w:comment>
  <w:comment w:id="1503" w:author="Memory Nguwi" w:date="2022-09-14T13:42:00Z" w:initials="MN">
    <w:p w14:paraId="10497292" w14:textId="52080D51" w:rsidR="009A53FF" w:rsidRDefault="009A53FF">
      <w:pPr>
        <w:pStyle w:val="CommentText"/>
      </w:pPr>
      <w:r>
        <w:rPr>
          <w:rStyle w:val="CommentReference"/>
        </w:rPr>
        <w:annotationRef/>
      </w:r>
      <w:r>
        <w:t xml:space="preserve">These are principles but we can discuss. Happy to put what you prefer. </w:t>
      </w:r>
    </w:p>
  </w:comment>
  <w:comment w:id="1522" w:author="Dzungudza Shamiso" w:date="2022-08-26T12:00:00Z" w:initials="DS">
    <w:p w14:paraId="31BFB36D" w14:textId="77777777" w:rsidR="009A53FF" w:rsidRDefault="009A53FF" w:rsidP="000448FD">
      <w:pPr>
        <w:pStyle w:val="CommentText"/>
      </w:pPr>
      <w:r>
        <w:rPr>
          <w:rStyle w:val="CommentReference"/>
        </w:rPr>
        <w:annotationRef/>
      </w:r>
      <w:r>
        <w:t>Mr Nguwi to confirm if the Act is still relevant</w:t>
      </w:r>
    </w:p>
  </w:comment>
  <w:comment w:id="1523" w:author="Kuhudzai Kudzaishe" w:date="2022-08-29T09:48:00Z" w:initials="KK">
    <w:p w14:paraId="2D0F06D7" w14:textId="77777777" w:rsidR="009A53FF" w:rsidRDefault="009A53FF" w:rsidP="000448FD">
      <w:pPr>
        <w:pStyle w:val="CommentText"/>
      </w:pPr>
      <w:r>
        <w:rPr>
          <w:rStyle w:val="CommentReference"/>
        </w:rPr>
        <w:annotationRef/>
      </w:r>
      <w:r w:rsidRPr="00660EBD">
        <w:rPr>
          <w:highlight w:val="yellow"/>
        </w:rPr>
        <w:t>What is the current Act on Occupational Health and Safety</w:t>
      </w:r>
    </w:p>
  </w:comment>
  <w:comment w:id="1524" w:author="Natasha" w:date="2022-09-13T15:17:00Z" w:initials="N.C">
    <w:p w14:paraId="2429DB03" w14:textId="64F42F30" w:rsidR="009A53FF" w:rsidRDefault="009A53FF">
      <w:pPr>
        <w:pStyle w:val="CommentText"/>
      </w:pPr>
      <w:r>
        <w:rPr>
          <w:rStyle w:val="CommentReference"/>
        </w:rPr>
        <w:annotationRef/>
      </w:r>
      <w:r>
        <w:t>I did not find any new updates to this act. I am under the impression that this is still relevant.</w:t>
      </w:r>
    </w:p>
  </w:comment>
  <w:comment w:id="1525" w:author="Memory Nguwi" w:date="2022-09-14T13:44:00Z" w:initials="MN">
    <w:p w14:paraId="13669F73" w14:textId="4E57B2DF" w:rsidR="009A53FF" w:rsidRDefault="009A53FF">
      <w:pPr>
        <w:pStyle w:val="CommentText"/>
      </w:pPr>
      <w:r>
        <w:rPr>
          <w:rStyle w:val="CommentReference"/>
        </w:rPr>
        <w:annotationRef/>
      </w:r>
      <w:r>
        <w:t xml:space="preserve">Checked the Act on Veritas its not there. We are investigating further. </w:t>
      </w:r>
    </w:p>
  </w:comment>
  <w:comment w:id="1661" w:author="Dzungudza Shamiso" w:date="2022-08-26T12:12:00Z" w:initials="DS">
    <w:p w14:paraId="282D7037" w14:textId="2F8FB195" w:rsidR="009A53FF" w:rsidRDefault="009A53FF" w:rsidP="000448FD">
      <w:pPr>
        <w:pStyle w:val="CommentText"/>
      </w:pPr>
      <w:r>
        <w:rPr>
          <w:rStyle w:val="CommentReference"/>
        </w:rPr>
        <w:annotationRef/>
      </w:r>
      <w:r>
        <w:t>Mr Nguwi to merge with what the Bank had proposed</w:t>
      </w:r>
    </w:p>
  </w:comment>
  <w:comment w:id="1662" w:author="Memory Nguwi" w:date="2022-09-13T15:09:00Z" w:initials="MN">
    <w:p w14:paraId="40E9B82B" w14:textId="4E0CCE28" w:rsidR="009A53FF" w:rsidRDefault="009A53FF">
      <w:pPr>
        <w:pStyle w:val="CommentText"/>
      </w:pPr>
      <w:r>
        <w:rPr>
          <w:rStyle w:val="CommentReference"/>
        </w:rPr>
        <w:annotationRef/>
      </w:r>
      <w:r w:rsidRPr="00660EBD">
        <w:rPr>
          <w:highlight w:val="yellow"/>
        </w:rPr>
        <w:t>Natasha please work on this.</w:t>
      </w:r>
      <w:r>
        <w:t xml:space="preserve"> </w:t>
      </w:r>
    </w:p>
  </w:comment>
  <w:comment w:id="1663" w:author="Natasha" w:date="2022-09-13T15:26:00Z" w:initials="N.C">
    <w:p w14:paraId="330F884E" w14:textId="043B60AD" w:rsidR="009A53FF" w:rsidRDefault="009A53FF">
      <w:pPr>
        <w:pStyle w:val="CommentText"/>
      </w:pPr>
      <w:r>
        <w:rPr>
          <w:rStyle w:val="CommentReference"/>
        </w:rPr>
        <w:annotationRef/>
      </w:r>
      <w:r>
        <w:t>This has been done.</w:t>
      </w:r>
    </w:p>
  </w:comment>
  <w:comment w:id="1676" w:author="Dzungudza Shamiso" w:date="2022-08-26T12:12:00Z" w:initials="DS">
    <w:p w14:paraId="71D555FE" w14:textId="77777777" w:rsidR="009A53FF" w:rsidRDefault="009A53FF" w:rsidP="000448FD">
      <w:pPr>
        <w:pStyle w:val="CommentText"/>
      </w:pPr>
      <w:r>
        <w:rPr>
          <w:rStyle w:val="CommentReference"/>
        </w:rPr>
        <w:annotationRef/>
      </w:r>
      <w:r>
        <w:t>Check with Mr Muzonda if there is a standing policy</w:t>
      </w:r>
    </w:p>
  </w:comment>
  <w:comment w:id="1677" w:author="Memory Nguwi" w:date="2022-09-14T13:45:00Z" w:initials="MN">
    <w:p w14:paraId="1575EBDB" w14:textId="783067A4" w:rsidR="009A53FF" w:rsidRDefault="009A53FF">
      <w:pPr>
        <w:pStyle w:val="CommentText"/>
      </w:pPr>
      <w:r>
        <w:rPr>
          <w:rStyle w:val="CommentReference"/>
        </w:rPr>
        <w:annotationRef/>
      </w:r>
      <w:r>
        <w:t xml:space="preserve">Waiting for input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BAF5FA" w15:done="1"/>
  <w15:commentEx w15:paraId="317B4898" w15:done="1"/>
  <w15:commentEx w15:paraId="01799527" w15:paraIdParent="317B4898" w15:done="1"/>
  <w15:commentEx w15:paraId="28D9F645" w15:paraIdParent="317B4898" w15:done="1"/>
  <w15:commentEx w15:paraId="2D0DC39B" w15:paraIdParent="317B4898" w15:done="1"/>
  <w15:commentEx w15:paraId="1591FA28" w15:done="0"/>
  <w15:commentEx w15:paraId="0FB49E15" w15:paraIdParent="1591FA28" w15:done="0"/>
  <w15:commentEx w15:paraId="13AECD66" w15:done="0"/>
  <w15:commentEx w15:paraId="3B820EF1" w15:done="1"/>
  <w15:commentEx w15:paraId="17CE06FC" w15:paraIdParent="3B820EF1" w15:done="1"/>
  <w15:commentEx w15:paraId="1DABBD88" w15:paraIdParent="3B820EF1" w15:done="1"/>
  <w15:commentEx w15:paraId="15BC4DEB" w15:done="1"/>
  <w15:commentEx w15:paraId="5D33EE1E" w15:paraIdParent="15BC4DEB" w15:done="1"/>
  <w15:commentEx w15:paraId="1B71BEFF" w15:done="1"/>
  <w15:commentEx w15:paraId="25DE23C3" w15:done="1"/>
  <w15:commentEx w15:paraId="3B3123EC" w15:done="1"/>
  <w15:commentEx w15:paraId="2065DB83" w15:paraIdParent="3B3123EC" w15:done="1"/>
  <w15:commentEx w15:paraId="4C04F707" w15:paraIdParent="3B3123EC" w15:done="1"/>
  <w15:commentEx w15:paraId="59106356" w15:done="1"/>
  <w15:commentEx w15:paraId="63649733" w15:paraIdParent="59106356" w15:done="1"/>
  <w15:commentEx w15:paraId="21DDFB61" w15:done="1"/>
  <w15:commentEx w15:paraId="5C01766D" w15:done="1"/>
  <w15:commentEx w15:paraId="7F170173" w15:done="1"/>
  <w15:commentEx w15:paraId="06C43063" w15:done="1"/>
  <w15:commentEx w15:paraId="158C4FBD" w15:paraIdParent="06C43063" w15:done="1"/>
  <w15:commentEx w15:paraId="78974D4F" w15:done="1"/>
  <w15:commentEx w15:paraId="7544D37F" w15:paraIdParent="78974D4F" w15:done="1"/>
  <w15:commentEx w15:paraId="1FC93023" w15:paraIdParent="78974D4F" w15:done="1"/>
  <w15:commentEx w15:paraId="0BA3F392" w15:done="0"/>
  <w15:commentEx w15:paraId="5C75208B" w15:paraIdParent="0BA3F392" w15:done="1"/>
  <w15:commentEx w15:paraId="206AC36B" w15:paraIdParent="0BA3F392" w15:done="0"/>
  <w15:commentEx w15:paraId="7299894A" w15:done="1"/>
  <w15:commentEx w15:paraId="2216FD23" w15:paraIdParent="7299894A" w15:done="1"/>
  <w15:commentEx w15:paraId="64CC05F2" w15:paraIdParent="7299894A" w15:done="1"/>
  <w15:commentEx w15:paraId="06626A34" w15:done="1"/>
  <w15:commentEx w15:paraId="17A9D3B6" w15:paraIdParent="06626A34" w15:done="0"/>
  <w15:commentEx w15:paraId="3A05C007" w15:done="1"/>
  <w15:commentEx w15:paraId="3553F029" w15:paraIdParent="3A05C007" w15:done="1"/>
  <w15:commentEx w15:paraId="35833490" w15:done="1"/>
  <w15:commentEx w15:paraId="2B2709CA" w15:done="1"/>
  <w15:commentEx w15:paraId="2C160DEE" w15:done="1"/>
  <w15:commentEx w15:paraId="7F09709B" w15:done="1"/>
  <w15:commentEx w15:paraId="06B7E5F2" w15:done="1"/>
  <w15:commentEx w15:paraId="551E4B57" w15:paraIdParent="06B7E5F2" w15:done="0"/>
  <w15:commentEx w15:paraId="460512AB" w15:done="1"/>
  <w15:commentEx w15:paraId="4D07CC5B" w15:paraIdParent="460512AB" w15:done="1"/>
  <w15:commentEx w15:paraId="05ED2CB7" w15:done="0"/>
  <w15:commentEx w15:paraId="07FC2C87" w15:done="0"/>
  <w15:commentEx w15:paraId="56BEC6A9" w15:done="1"/>
  <w15:commentEx w15:paraId="10F51531" w15:done="1"/>
  <w15:commentEx w15:paraId="36FD4BFE" w15:paraIdParent="10F51531" w15:done="1"/>
  <w15:commentEx w15:paraId="3313232B" w15:done="0"/>
  <w15:commentEx w15:paraId="5C893E8D" w15:done="1"/>
  <w15:commentEx w15:paraId="25A3EC6A" w15:paraIdParent="5C893E8D" w15:done="1"/>
  <w15:commentEx w15:paraId="1C3311D6" w15:paraIdParent="5C893E8D" w15:done="0"/>
  <w15:commentEx w15:paraId="21B09897" w15:paraIdParent="5C893E8D" w15:done="0"/>
  <w15:commentEx w15:paraId="622BA1B3" w15:done="0"/>
  <w15:commentEx w15:paraId="453C3141" w15:done="0"/>
  <w15:commentEx w15:paraId="48F8AA8B" w15:paraIdParent="453C3141" w15:done="0"/>
  <w15:commentEx w15:paraId="385715CD" w15:paraIdParent="453C3141" w15:done="1"/>
  <w15:commentEx w15:paraId="41AEB4C2" w15:paraIdParent="453C3141" w15:done="0"/>
  <w15:commentEx w15:paraId="39086C92" w15:done="0"/>
  <w15:commentEx w15:paraId="462E05CF" w15:paraIdParent="39086C92" w15:done="0"/>
  <w15:commentEx w15:paraId="322A4F48" w15:done="1"/>
  <w15:commentEx w15:paraId="039669BB" w15:done="1"/>
  <w15:commentEx w15:paraId="3BBAA2F3" w15:done="0"/>
  <w15:commentEx w15:paraId="2BFA3006" w15:done="0"/>
  <w15:commentEx w15:paraId="47E56BA5" w15:done="0"/>
  <w15:commentEx w15:paraId="519038E0" w15:done="0"/>
  <w15:commentEx w15:paraId="5C3C0A88" w15:paraIdParent="519038E0" w15:done="0"/>
  <w15:commentEx w15:paraId="69176A5B" w15:paraIdParent="519038E0" w15:done="0"/>
  <w15:commentEx w15:paraId="31ABEE53" w15:done="0"/>
  <w15:commentEx w15:paraId="7BA97FE1" w15:paraIdParent="31ABEE53" w15:done="0"/>
  <w15:commentEx w15:paraId="28C2BD1F" w15:paraIdParent="31ABEE53" w15:done="0"/>
  <w15:commentEx w15:paraId="5B07F82E" w15:paraIdParent="31ABEE53" w15:done="0"/>
  <w15:commentEx w15:paraId="1243DAC1" w15:done="0"/>
  <w15:commentEx w15:paraId="20E15153" w15:paraIdParent="1243DAC1" w15:done="0"/>
  <w15:commentEx w15:paraId="6A3B39F6" w15:paraIdParent="1243DAC1" w15:done="0"/>
  <w15:commentEx w15:paraId="30C85B77" w15:done="0"/>
  <w15:commentEx w15:paraId="215EB1FD" w15:done="0"/>
  <w15:commentEx w15:paraId="67541FE0" w15:paraIdParent="215EB1FD" w15:done="0"/>
  <w15:commentEx w15:paraId="031D1AF1" w15:paraIdParent="215EB1FD" w15:done="0"/>
  <w15:commentEx w15:paraId="10497292" w15:paraIdParent="215EB1FD" w15:done="0"/>
  <w15:commentEx w15:paraId="31BFB36D" w15:done="0"/>
  <w15:commentEx w15:paraId="2D0F06D7" w15:paraIdParent="31BFB36D" w15:done="0"/>
  <w15:commentEx w15:paraId="2429DB03" w15:paraIdParent="31BFB36D" w15:done="0"/>
  <w15:commentEx w15:paraId="13669F73" w15:paraIdParent="31BFB36D" w15:done="0"/>
  <w15:commentEx w15:paraId="282D7037" w15:done="1"/>
  <w15:commentEx w15:paraId="40E9B82B" w15:paraIdParent="282D7037" w15:done="1"/>
  <w15:commentEx w15:paraId="330F884E" w15:paraIdParent="282D7037" w15:done="1"/>
  <w15:commentEx w15:paraId="71D555FE" w15:done="0"/>
  <w15:commentEx w15:paraId="1575EBDB" w15:paraIdParent="71D55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5320" w16cex:dateUtc="2022-09-14T11:18:00Z"/>
  <w16cex:commentExtensible w16cex:durableId="26CC5390" w16cex:dateUtc="2022-09-14T11:20:00Z"/>
  <w16cex:commentExtensible w16cex:durableId="26CA0313" w16cex:dateUtc="2022-09-12T16:12:00Z"/>
  <w16cex:commentExtensible w16cex:durableId="26CA024E" w16cex:dateUtc="2022-09-12T16:09:00Z"/>
  <w16cex:commentExtensible w16cex:durableId="26CA0588" w16cex:dateUtc="2022-09-12T16:22:00Z"/>
  <w16cex:commentExtensible w16cex:durableId="26CA067D" w16cex:dateUtc="2022-09-12T16:26:00Z"/>
  <w16cex:commentExtensible w16cex:durableId="26CC55AB" w16cex:dateUtc="2022-09-14T11:29:00Z"/>
  <w16cex:commentExtensible w16cex:durableId="26CC55B2" w16cex:dateUtc="2022-09-14T11:29:00Z"/>
  <w16cex:commentExtensible w16cex:durableId="26CA3122" w16cex:dateUtc="2022-09-12T19:28:00Z"/>
  <w16cex:commentExtensible w16cex:durableId="26CA31EC" w16cex:dateUtc="2022-09-12T19:32:00Z"/>
  <w16cex:commentExtensible w16cex:durableId="26CA3469" w16cex:dateUtc="2022-09-12T19:42:00Z"/>
  <w16cex:commentExtensible w16cex:durableId="26CAA188" w16cex:dateUtc="2022-09-13T03:28:00Z"/>
  <w16cex:commentExtensible w16cex:durableId="26CAA226" w16cex:dateUtc="2022-09-13T03:31:00Z"/>
  <w16cex:commentExtensible w16cex:durableId="26CAA2E0" w16cex:dateUtc="2022-09-13T03:34:00Z"/>
  <w16cex:commentExtensible w16cex:durableId="26CAA332" w16cex:dateUtc="2022-09-13T03:35:00Z"/>
  <w16cex:commentExtensible w16cex:durableId="26CAA47D" w16cex:dateUtc="2022-09-13T03:41:00Z"/>
  <w16cex:commentExtensible w16cex:durableId="26CAC718" w16cex:dateUtc="2022-09-13T06:08:00Z"/>
  <w16cex:commentExtensible w16cex:durableId="26CADD26" w16cex:dateUtc="2022-09-13T07:42:00Z"/>
  <w16cex:commentExtensible w16cex:durableId="26CAE436" w16cex:dateUtc="2022-09-13T08:12:00Z"/>
  <w16cex:commentExtensible w16cex:durableId="26CAEE29" w16cex:dateUtc="2022-09-13T08:55:00Z"/>
  <w16cex:commentExtensible w16cex:durableId="26CAEE55" w16cex:dateUtc="2022-09-13T08:56:00Z"/>
  <w16cex:commentExtensible w16cex:durableId="26CAEF8A" w16cex:dateUtc="2022-09-13T09:01:00Z"/>
  <w16cex:commentExtensible w16cex:durableId="26CC5770" w16cex:dateUtc="2022-09-14T11:36:00Z"/>
  <w16cex:commentExtensible w16cex:durableId="26CAFF10" w16cex:dateUtc="2022-09-13T10:07:00Z"/>
  <w16cex:commentExtensible w16cex:durableId="26CB0529" w16cex:dateUtc="2022-09-13T10:33:00Z"/>
  <w16cex:commentExtensible w16cex:durableId="26CB073C" w16cex:dateUtc="2022-09-13T10:42:00Z"/>
  <w16cex:commentExtensible w16cex:durableId="26CB08BA" w16cex:dateUtc="2022-09-13T10:48:00Z"/>
  <w16cex:commentExtensible w16cex:durableId="26CB0924" w16cex:dateUtc="2022-09-13T10:50:00Z"/>
  <w16cex:commentExtensible w16cex:durableId="26CB0A02" w16cex:dateUtc="2022-09-13T10:54:00Z"/>
  <w16cex:commentExtensible w16cex:durableId="26CB13AA" w16cex:dateUtc="2022-09-13T11:35:00Z"/>
  <w16cex:commentExtensible w16cex:durableId="26CB1890" w16cex:dateUtc="2022-09-13T11:56:00Z"/>
  <w16cex:commentExtensible w16cex:durableId="26CC6A75" w16cex:dateUtc="2022-09-14T12:57:00Z"/>
  <w16cex:commentExtensible w16cex:durableId="26CB1989" w16cex:dateUtc="2022-09-13T12:00:00Z"/>
  <w16cex:commentExtensible w16cex:durableId="26CB1B17" w16cex:dateUtc="2022-09-13T12:07:00Z"/>
  <w16cex:commentExtensible w16cex:durableId="26CC58D5" w16cex:dateUtc="2022-09-14T11:42:00Z"/>
  <w16cex:commentExtensible w16cex:durableId="26CC5923" w16cex:dateUtc="2022-09-14T11:44:00Z"/>
  <w16cex:commentExtensible w16cex:durableId="26CB1B9C" w16cex:dateUtc="2022-09-13T12:09:00Z"/>
  <w16cex:commentExtensible w16cex:durableId="26CC5967" w16cex:dateUtc="2022-09-14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AF5FA" w16cid:durableId="26CC516F"/>
  <w16cid:commentId w16cid:paraId="317B4898" w16cid:durableId="26CC5170"/>
  <w16cid:commentId w16cid:paraId="01799527" w16cid:durableId="26CC5171"/>
  <w16cid:commentId w16cid:paraId="28D9F645" w16cid:durableId="26CC5320"/>
  <w16cid:commentId w16cid:paraId="1591FA28" w16cid:durableId="26CC5390"/>
  <w16cid:commentId w16cid:paraId="3B820EF1" w16cid:durableId="26CA00F6"/>
  <w16cid:commentId w16cid:paraId="17CE06FC" w16cid:durableId="26CC5173"/>
  <w16cid:commentId w16cid:paraId="15BC4DEB" w16cid:durableId="26CA00F7"/>
  <w16cid:commentId w16cid:paraId="5D33EE1E" w16cid:durableId="26CA0313"/>
  <w16cid:commentId w16cid:paraId="1B71BEFF" w16cid:durableId="26CA024E"/>
  <w16cid:commentId w16cid:paraId="25DE23C3" w16cid:durableId="26CA00F8"/>
  <w16cid:commentId w16cid:paraId="3B3123EC" w16cid:durableId="26CA00FA"/>
  <w16cid:commentId w16cid:paraId="2065DB83" w16cid:durableId="26CA0588"/>
  <w16cid:commentId w16cid:paraId="59106356" w16cid:durableId="26CA067D"/>
  <w16cid:commentId w16cid:paraId="21DDFB61" w16cid:durableId="26CA00FB"/>
  <w16cid:commentId w16cid:paraId="5C01766D" w16cid:durableId="26CA00FC"/>
  <w16cid:commentId w16cid:paraId="7F170173" w16cid:durableId="26CC55AB"/>
  <w16cid:commentId w16cid:paraId="06C43063" w16cid:durableId="26CA00FD"/>
  <w16cid:commentId w16cid:paraId="158C4FBD" w16cid:durableId="26CC55B2"/>
  <w16cid:commentId w16cid:paraId="78974D4F" w16cid:durableId="26CA00FE"/>
  <w16cid:commentId w16cid:paraId="7544D37F" w16cid:durableId="26CA3122"/>
  <w16cid:commentId w16cid:paraId="1FC93023" w16cid:durableId="26CC5181"/>
  <w16cid:commentId w16cid:paraId="0BA3F392" w16cid:durableId="26CA00FF"/>
  <w16cid:commentId w16cid:paraId="5C75208B" w16cid:durableId="26CA0100"/>
  <w16cid:commentId w16cid:paraId="206AC36B" w16cid:durableId="26CA31EC"/>
  <w16cid:commentId w16cid:paraId="7299894A" w16cid:durableId="26CA0101"/>
  <w16cid:commentId w16cid:paraId="2216FD23" w16cid:durableId="26CA0102"/>
  <w16cid:commentId w16cid:paraId="64CC05F2" w16cid:durableId="26CA3469"/>
  <w16cid:commentId w16cid:paraId="06626A34" w16cid:durableId="26CAA188"/>
  <w16cid:commentId w16cid:paraId="17A9D3B6" w16cid:durableId="26CC5189"/>
  <w16cid:commentId w16cid:paraId="3A05C007" w16cid:durableId="26CAA226"/>
  <w16cid:commentId w16cid:paraId="35833490" w16cid:durableId="26CAA2E0"/>
  <w16cid:commentId w16cid:paraId="2B2709CA" w16cid:durableId="26CAA332"/>
  <w16cid:commentId w16cid:paraId="2C160DEE" w16cid:durableId="26CAA47D"/>
  <w16cid:commentId w16cid:paraId="7F09709B" w16cid:durableId="26CAC718"/>
  <w16cid:commentId w16cid:paraId="06B7E5F2" w16cid:durableId="26CADD26"/>
  <w16cid:commentId w16cid:paraId="460512AB" w16cid:durableId="26CA0103"/>
  <w16cid:commentId w16cid:paraId="4D07CC5B" w16cid:durableId="26CAE436"/>
  <w16cid:commentId w16cid:paraId="07FC2C87" w16cid:durableId="26CAEE29"/>
  <w16cid:commentId w16cid:paraId="56BEC6A9" w16cid:durableId="26CAEE55"/>
  <w16cid:commentId w16cid:paraId="10F51531" w16cid:durableId="26CA0104"/>
  <w16cid:commentId w16cid:paraId="36FD4BFE" w16cid:durableId="26CAEF8A"/>
  <w16cid:commentId w16cid:paraId="5C893E8D" w16cid:durableId="26CC5196"/>
  <w16cid:commentId w16cid:paraId="25A3EC6A" w16cid:durableId="26CC5770"/>
  <w16cid:commentId w16cid:paraId="622BA1B3" w16cid:durableId="26CAFF10"/>
  <w16cid:commentId w16cid:paraId="453C3141" w16cid:durableId="26CA0105"/>
  <w16cid:commentId w16cid:paraId="48F8AA8B" w16cid:durableId="26CA0106"/>
  <w16cid:commentId w16cid:paraId="385715CD" w16cid:durableId="26CA0107"/>
  <w16cid:commentId w16cid:paraId="41AEB4C2" w16cid:durableId="26CC519B"/>
  <w16cid:commentId w16cid:paraId="39086C92" w16cid:durableId="26CB0529"/>
  <w16cid:commentId w16cid:paraId="322A4F48" w16cid:durableId="26CB073C"/>
  <w16cid:commentId w16cid:paraId="039669BB" w16cid:durableId="26CB08BA"/>
  <w16cid:commentId w16cid:paraId="3BBAA2F3" w16cid:durableId="26CB0924"/>
  <w16cid:commentId w16cid:paraId="2BFA3006" w16cid:durableId="26CA0108"/>
  <w16cid:commentId w16cid:paraId="47E56BA5" w16cid:durableId="26CB0A02"/>
  <w16cid:commentId w16cid:paraId="519038E0" w16cid:durableId="26CA0109"/>
  <w16cid:commentId w16cid:paraId="5C3C0A88" w16cid:durableId="26CA010A"/>
  <w16cid:commentId w16cid:paraId="69176A5B" w16cid:durableId="26CB13AA"/>
  <w16cid:commentId w16cid:paraId="31ABEE53" w16cid:durableId="26CA010D"/>
  <w16cid:commentId w16cid:paraId="7BA97FE1" w16cid:durableId="26CA010E"/>
  <w16cid:commentId w16cid:paraId="28C2BD1F" w16cid:durableId="26CB1890"/>
  <w16cid:commentId w16cid:paraId="5B07F82E" w16cid:durableId="26CC6A75"/>
  <w16cid:commentId w16cid:paraId="1243DAC1" w16cid:durableId="26CA010F"/>
  <w16cid:commentId w16cid:paraId="20E15153" w16cid:durableId="26CA0110"/>
  <w16cid:commentId w16cid:paraId="6A3B39F6" w16cid:durableId="26CB1989"/>
  <w16cid:commentId w16cid:paraId="30C85B77" w16cid:durableId="26CA0111"/>
  <w16cid:commentId w16cid:paraId="215EB1FD" w16cid:durableId="26CA0112"/>
  <w16cid:commentId w16cid:paraId="67541FE0" w16cid:durableId="26CB1B17"/>
  <w16cid:commentId w16cid:paraId="031D1AF1" w16cid:durableId="26CC51AE"/>
  <w16cid:commentId w16cid:paraId="10497292" w16cid:durableId="26CC58D5"/>
  <w16cid:commentId w16cid:paraId="31BFB36D" w16cid:durableId="26CA0113"/>
  <w16cid:commentId w16cid:paraId="2D0F06D7" w16cid:durableId="26CA0114"/>
  <w16cid:commentId w16cid:paraId="2429DB03" w16cid:durableId="26CC51B1"/>
  <w16cid:commentId w16cid:paraId="13669F73" w16cid:durableId="26CC5923"/>
  <w16cid:commentId w16cid:paraId="282D7037" w16cid:durableId="26CA0117"/>
  <w16cid:commentId w16cid:paraId="40E9B82B" w16cid:durableId="26CB1B9C"/>
  <w16cid:commentId w16cid:paraId="330F884E" w16cid:durableId="26CC51B4"/>
  <w16cid:commentId w16cid:paraId="71D555FE" w16cid:durableId="26CA0118"/>
  <w16cid:commentId w16cid:paraId="1575EBDB" w16cid:durableId="26CC596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43030" w14:textId="77777777" w:rsidR="00785FFB" w:rsidRDefault="00785FFB" w:rsidP="001A6665">
      <w:pPr>
        <w:spacing w:after="0" w:line="240" w:lineRule="auto"/>
      </w:pPr>
      <w:r>
        <w:separator/>
      </w:r>
    </w:p>
  </w:endnote>
  <w:endnote w:type="continuationSeparator" w:id="0">
    <w:p w14:paraId="4F26239D" w14:textId="77777777" w:rsidR="00785FFB" w:rsidRDefault="00785FFB" w:rsidP="001A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787294"/>
      <w:docPartObj>
        <w:docPartGallery w:val="Page Numbers (Bottom of Page)"/>
        <w:docPartUnique/>
      </w:docPartObj>
    </w:sdtPr>
    <w:sdtEndPr>
      <w:rPr>
        <w:noProof/>
      </w:rPr>
    </w:sdtEndPr>
    <w:sdtContent>
      <w:p w14:paraId="7EF6F84B" w14:textId="5046F632" w:rsidR="009A53FF" w:rsidRDefault="009A53FF">
        <w:pPr>
          <w:pStyle w:val="Footer"/>
          <w:jc w:val="right"/>
        </w:pPr>
        <w:r w:rsidRPr="001A6665">
          <w:rPr>
            <w:rFonts w:cs="Times New Roman"/>
            <w:szCs w:val="24"/>
          </w:rPr>
          <w:fldChar w:fldCharType="begin"/>
        </w:r>
        <w:r w:rsidRPr="001A6665">
          <w:rPr>
            <w:rFonts w:cs="Times New Roman"/>
            <w:szCs w:val="24"/>
          </w:rPr>
          <w:instrText xml:space="preserve"> PAGE   \* MERGEFORMAT </w:instrText>
        </w:r>
        <w:r w:rsidRPr="001A6665">
          <w:rPr>
            <w:rFonts w:cs="Times New Roman"/>
            <w:szCs w:val="24"/>
          </w:rPr>
          <w:fldChar w:fldCharType="separate"/>
        </w:r>
        <w:r w:rsidR="006676DB">
          <w:rPr>
            <w:rFonts w:cs="Times New Roman"/>
            <w:noProof/>
            <w:szCs w:val="24"/>
          </w:rPr>
          <w:t>55</w:t>
        </w:r>
        <w:r w:rsidRPr="001A6665">
          <w:rPr>
            <w:rFonts w:cs="Times New Roman"/>
            <w:noProof/>
            <w:szCs w:val="24"/>
          </w:rPr>
          <w:fldChar w:fldCharType="end"/>
        </w:r>
      </w:p>
    </w:sdtContent>
  </w:sdt>
  <w:p w14:paraId="63A05958" w14:textId="77777777" w:rsidR="009A53FF" w:rsidRDefault="009A53FF">
    <w:pPr>
      <w:pStyle w:val="Footer"/>
    </w:pPr>
  </w:p>
  <w:p w14:paraId="2A35D678" w14:textId="77777777" w:rsidR="009A53FF" w:rsidRDefault="009A53F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78045" w14:textId="77777777" w:rsidR="00785FFB" w:rsidRDefault="00785FFB" w:rsidP="001A6665">
      <w:pPr>
        <w:spacing w:after="0" w:line="240" w:lineRule="auto"/>
      </w:pPr>
      <w:r>
        <w:separator/>
      </w:r>
    </w:p>
  </w:footnote>
  <w:footnote w:type="continuationSeparator" w:id="0">
    <w:p w14:paraId="6518C74D" w14:textId="77777777" w:rsidR="00785FFB" w:rsidRDefault="00785FFB" w:rsidP="001A6665">
      <w:pPr>
        <w:spacing w:after="0" w:line="240" w:lineRule="auto"/>
      </w:pPr>
      <w:r>
        <w:continuationSeparator/>
      </w:r>
    </w:p>
  </w:footnote>
  <w:footnote w:id="1">
    <w:p w14:paraId="2F683410" w14:textId="77777777" w:rsidR="009A53FF" w:rsidRPr="00DA6B6F" w:rsidRDefault="009A53FF" w:rsidP="00DA6B6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3B8A7" w14:textId="77777777" w:rsidR="009A53FF" w:rsidRPr="001A6665" w:rsidRDefault="009A53FF" w:rsidP="001A6665">
    <w:pPr>
      <w:pStyle w:val="Header"/>
      <w:jc w:val="center"/>
      <w:rPr>
        <w:rFonts w:cs="Times New Roman"/>
        <w:b/>
        <w:sz w:val="28"/>
        <w:szCs w:val="28"/>
      </w:rPr>
    </w:pPr>
    <w:r w:rsidRPr="001A6665">
      <w:rPr>
        <w:rFonts w:cs="Times New Roman"/>
        <w:b/>
        <w:sz w:val="28"/>
        <w:szCs w:val="28"/>
      </w:rPr>
      <w:t>HUMAN RESOURCE</w:t>
    </w:r>
    <w:r>
      <w:rPr>
        <w:rFonts w:cs="Times New Roman"/>
        <w:b/>
        <w:sz w:val="28"/>
        <w:szCs w:val="28"/>
      </w:rPr>
      <w:t>S</w:t>
    </w:r>
    <w:r w:rsidRPr="001A6665">
      <w:rPr>
        <w:rFonts w:cs="Times New Roman"/>
        <w:b/>
        <w:sz w:val="28"/>
        <w:szCs w:val="28"/>
      </w:rPr>
      <w:t xml:space="preserve"> POLICY </w:t>
    </w:r>
  </w:p>
  <w:p w14:paraId="18D791DA" w14:textId="77777777" w:rsidR="009A53FF" w:rsidRDefault="009A53F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0B"/>
    <w:multiLevelType w:val="hybridMultilevel"/>
    <w:tmpl w:val="65F0482A"/>
    <w:lvl w:ilvl="0" w:tplc="A268DA02">
      <w:start w:val="4"/>
      <w:numFmt w:val="lowerRoman"/>
      <w:lvlText w:val="%1."/>
      <w:lvlJc w:val="righ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15:restartNumberingAfterBreak="0">
    <w:nsid w:val="00EF01D4"/>
    <w:multiLevelType w:val="hybridMultilevel"/>
    <w:tmpl w:val="65804148"/>
    <w:lvl w:ilvl="0" w:tplc="3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0F901C4"/>
    <w:multiLevelType w:val="hybridMultilevel"/>
    <w:tmpl w:val="7680B162"/>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156718F"/>
    <w:multiLevelType w:val="hybridMultilevel"/>
    <w:tmpl w:val="BAA82D2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2297F4D"/>
    <w:multiLevelType w:val="hybridMultilevel"/>
    <w:tmpl w:val="DCECCFEA"/>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024D7A39"/>
    <w:multiLevelType w:val="hybridMultilevel"/>
    <w:tmpl w:val="3654B0E4"/>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57E60D2"/>
    <w:multiLevelType w:val="hybridMultilevel"/>
    <w:tmpl w:val="6478CAE4"/>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065944EC"/>
    <w:multiLevelType w:val="hybridMultilevel"/>
    <w:tmpl w:val="3056D86A"/>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068549AB"/>
    <w:multiLevelType w:val="hybridMultilevel"/>
    <w:tmpl w:val="F1503F6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9" w15:restartNumberingAfterBreak="0">
    <w:nsid w:val="069B0C8A"/>
    <w:multiLevelType w:val="hybridMultilevel"/>
    <w:tmpl w:val="2D4C3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A17764"/>
    <w:multiLevelType w:val="hybridMultilevel"/>
    <w:tmpl w:val="FCE23702"/>
    <w:lvl w:ilvl="0" w:tplc="30090001">
      <w:start w:val="1"/>
      <w:numFmt w:val="bullet"/>
      <w:lvlText w:val=""/>
      <w:lvlJc w:val="left"/>
      <w:pPr>
        <w:ind w:left="450" w:hanging="360"/>
      </w:pPr>
      <w:rPr>
        <w:rFonts w:ascii="Symbol" w:hAnsi="Symbol" w:hint="default"/>
      </w:rPr>
    </w:lvl>
    <w:lvl w:ilvl="1" w:tplc="30090003" w:tentative="1">
      <w:start w:val="1"/>
      <w:numFmt w:val="bullet"/>
      <w:lvlText w:val="o"/>
      <w:lvlJc w:val="left"/>
      <w:pPr>
        <w:ind w:left="1170" w:hanging="360"/>
      </w:pPr>
      <w:rPr>
        <w:rFonts w:ascii="Courier New" w:hAnsi="Courier New" w:cs="Courier New" w:hint="default"/>
      </w:rPr>
    </w:lvl>
    <w:lvl w:ilvl="2" w:tplc="30090005" w:tentative="1">
      <w:start w:val="1"/>
      <w:numFmt w:val="bullet"/>
      <w:lvlText w:val=""/>
      <w:lvlJc w:val="left"/>
      <w:pPr>
        <w:ind w:left="1890" w:hanging="360"/>
      </w:pPr>
      <w:rPr>
        <w:rFonts w:ascii="Wingdings" w:hAnsi="Wingdings" w:hint="default"/>
      </w:rPr>
    </w:lvl>
    <w:lvl w:ilvl="3" w:tplc="30090001" w:tentative="1">
      <w:start w:val="1"/>
      <w:numFmt w:val="bullet"/>
      <w:lvlText w:val=""/>
      <w:lvlJc w:val="left"/>
      <w:pPr>
        <w:ind w:left="2610" w:hanging="360"/>
      </w:pPr>
      <w:rPr>
        <w:rFonts w:ascii="Symbol" w:hAnsi="Symbol" w:hint="default"/>
      </w:rPr>
    </w:lvl>
    <w:lvl w:ilvl="4" w:tplc="30090003" w:tentative="1">
      <w:start w:val="1"/>
      <w:numFmt w:val="bullet"/>
      <w:lvlText w:val="o"/>
      <w:lvlJc w:val="left"/>
      <w:pPr>
        <w:ind w:left="3330" w:hanging="360"/>
      </w:pPr>
      <w:rPr>
        <w:rFonts w:ascii="Courier New" w:hAnsi="Courier New" w:cs="Courier New" w:hint="default"/>
      </w:rPr>
    </w:lvl>
    <w:lvl w:ilvl="5" w:tplc="30090005" w:tentative="1">
      <w:start w:val="1"/>
      <w:numFmt w:val="bullet"/>
      <w:lvlText w:val=""/>
      <w:lvlJc w:val="left"/>
      <w:pPr>
        <w:ind w:left="4050" w:hanging="360"/>
      </w:pPr>
      <w:rPr>
        <w:rFonts w:ascii="Wingdings" w:hAnsi="Wingdings" w:hint="default"/>
      </w:rPr>
    </w:lvl>
    <w:lvl w:ilvl="6" w:tplc="30090001" w:tentative="1">
      <w:start w:val="1"/>
      <w:numFmt w:val="bullet"/>
      <w:lvlText w:val=""/>
      <w:lvlJc w:val="left"/>
      <w:pPr>
        <w:ind w:left="4770" w:hanging="360"/>
      </w:pPr>
      <w:rPr>
        <w:rFonts w:ascii="Symbol" w:hAnsi="Symbol" w:hint="default"/>
      </w:rPr>
    </w:lvl>
    <w:lvl w:ilvl="7" w:tplc="30090003" w:tentative="1">
      <w:start w:val="1"/>
      <w:numFmt w:val="bullet"/>
      <w:lvlText w:val="o"/>
      <w:lvlJc w:val="left"/>
      <w:pPr>
        <w:ind w:left="5490" w:hanging="360"/>
      </w:pPr>
      <w:rPr>
        <w:rFonts w:ascii="Courier New" w:hAnsi="Courier New" w:cs="Courier New" w:hint="default"/>
      </w:rPr>
    </w:lvl>
    <w:lvl w:ilvl="8" w:tplc="30090005" w:tentative="1">
      <w:start w:val="1"/>
      <w:numFmt w:val="bullet"/>
      <w:lvlText w:val=""/>
      <w:lvlJc w:val="left"/>
      <w:pPr>
        <w:ind w:left="6210" w:hanging="360"/>
      </w:pPr>
      <w:rPr>
        <w:rFonts w:ascii="Wingdings" w:hAnsi="Wingdings" w:hint="default"/>
      </w:rPr>
    </w:lvl>
  </w:abstractNum>
  <w:abstractNum w:abstractNumId="11" w15:restartNumberingAfterBreak="0">
    <w:nsid w:val="083E7585"/>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683173"/>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777A37"/>
    <w:multiLevelType w:val="hybridMultilevel"/>
    <w:tmpl w:val="BFE2BB2C"/>
    <w:lvl w:ilvl="0" w:tplc="8C947D8E">
      <w:start w:val="4"/>
      <w:numFmt w:val="lowerRoman"/>
      <w:lvlText w:val="%1."/>
      <w:lvlJc w:val="right"/>
      <w:pPr>
        <w:ind w:left="36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09651AD5"/>
    <w:multiLevelType w:val="multilevel"/>
    <w:tmpl w:val="481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4293C"/>
    <w:multiLevelType w:val="hybridMultilevel"/>
    <w:tmpl w:val="C28AB34E"/>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0A6042B6"/>
    <w:multiLevelType w:val="multilevel"/>
    <w:tmpl w:val="3ADEEAA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val="0"/>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66697"/>
    <w:multiLevelType w:val="hybridMultilevel"/>
    <w:tmpl w:val="07C2F38C"/>
    <w:lvl w:ilvl="0" w:tplc="30090005">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8" w15:restartNumberingAfterBreak="0">
    <w:nsid w:val="0CAE2C24"/>
    <w:multiLevelType w:val="hybridMultilevel"/>
    <w:tmpl w:val="334A0234"/>
    <w:lvl w:ilvl="0" w:tplc="3009001B">
      <w:start w:val="1"/>
      <w:numFmt w:val="lowerRoman"/>
      <w:lvlText w:val="%1."/>
      <w:lvlJc w:val="right"/>
      <w:pPr>
        <w:ind w:left="720" w:hanging="360"/>
      </w:p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9" w15:restartNumberingAfterBreak="0">
    <w:nsid w:val="0D180C1F"/>
    <w:multiLevelType w:val="hybridMultilevel"/>
    <w:tmpl w:val="6368F794"/>
    <w:lvl w:ilvl="0" w:tplc="30090005">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0" w15:restartNumberingAfterBreak="0">
    <w:nsid w:val="0D9E1601"/>
    <w:multiLevelType w:val="hybridMultilevel"/>
    <w:tmpl w:val="25207F14"/>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0DD01F45"/>
    <w:multiLevelType w:val="multilevel"/>
    <w:tmpl w:val="E2E2A8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110C1E68"/>
    <w:multiLevelType w:val="hybridMultilevel"/>
    <w:tmpl w:val="2D92C5F6"/>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11D54DE4"/>
    <w:multiLevelType w:val="hybridMultilevel"/>
    <w:tmpl w:val="C082EB9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4" w15:restartNumberingAfterBreak="0">
    <w:nsid w:val="12057CDB"/>
    <w:multiLevelType w:val="hybridMultilevel"/>
    <w:tmpl w:val="BEBCA262"/>
    <w:lvl w:ilvl="0" w:tplc="F984CEA4">
      <w:start w:val="1"/>
      <w:numFmt w:val="lowerRoman"/>
      <w:lvlText w:val="%1."/>
      <w:lvlJc w:val="left"/>
      <w:pPr>
        <w:ind w:left="360" w:hanging="360"/>
      </w:pPr>
      <w:rPr>
        <w:rFonts w:hint="default"/>
      </w:r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25" w15:restartNumberingAfterBreak="0">
    <w:nsid w:val="12BF572C"/>
    <w:multiLevelType w:val="hybridMultilevel"/>
    <w:tmpl w:val="0CD0C3A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15150A5D"/>
    <w:multiLevelType w:val="multilevel"/>
    <w:tmpl w:val="39A25E46"/>
    <w:styleLink w:val="Style1"/>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5342ACB"/>
    <w:multiLevelType w:val="hybridMultilevel"/>
    <w:tmpl w:val="B134C73E"/>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8" w15:restartNumberingAfterBreak="0">
    <w:nsid w:val="177D5B58"/>
    <w:multiLevelType w:val="hybridMultilevel"/>
    <w:tmpl w:val="F5A20CE4"/>
    <w:lvl w:ilvl="0" w:tplc="9B06BCEA">
      <w:start w:val="6"/>
      <w:numFmt w:val="lowerRoman"/>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178D2580"/>
    <w:multiLevelType w:val="hybridMultilevel"/>
    <w:tmpl w:val="AB9AB7CE"/>
    <w:lvl w:ilvl="0" w:tplc="811448B4">
      <w:start w:val="1"/>
      <w:numFmt w:val="lowerRoman"/>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0" w15:restartNumberingAfterBreak="0">
    <w:nsid w:val="17D14F54"/>
    <w:multiLevelType w:val="hybridMultilevel"/>
    <w:tmpl w:val="0E06631A"/>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17EA184D"/>
    <w:multiLevelType w:val="hybridMultilevel"/>
    <w:tmpl w:val="0362135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1B176EF7"/>
    <w:multiLevelType w:val="hybridMultilevel"/>
    <w:tmpl w:val="7E2E4122"/>
    <w:lvl w:ilvl="0" w:tplc="30090005">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3" w15:restartNumberingAfterBreak="0">
    <w:nsid w:val="1B4F498E"/>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BB8102F"/>
    <w:multiLevelType w:val="hybridMultilevel"/>
    <w:tmpl w:val="2842B29C"/>
    <w:lvl w:ilvl="0" w:tplc="3009001B">
      <w:start w:val="1"/>
      <w:numFmt w:val="lowerRoman"/>
      <w:lvlText w:val="%1."/>
      <w:lvlJc w:val="right"/>
      <w:pPr>
        <w:tabs>
          <w:tab w:val="num" w:pos="1080"/>
        </w:tabs>
        <w:ind w:left="108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1CBE4D89"/>
    <w:multiLevelType w:val="hybridMultilevel"/>
    <w:tmpl w:val="711E24F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1E322CD8"/>
    <w:multiLevelType w:val="hybridMultilevel"/>
    <w:tmpl w:val="4D88BA6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7" w15:restartNumberingAfterBreak="0">
    <w:nsid w:val="1E457E11"/>
    <w:multiLevelType w:val="hybridMultilevel"/>
    <w:tmpl w:val="42FE6DC4"/>
    <w:lvl w:ilvl="0" w:tplc="30090001">
      <w:start w:val="1"/>
      <w:numFmt w:val="bullet"/>
      <w:lvlText w:val=""/>
      <w:lvlJc w:val="left"/>
      <w:pPr>
        <w:ind w:left="720" w:hanging="360"/>
      </w:pPr>
      <w:rPr>
        <w:rFonts w:ascii="Symbol" w:hAnsi="Symbol" w:hint="default"/>
      </w:rPr>
    </w:lvl>
    <w:lvl w:ilvl="1" w:tplc="30090001">
      <w:start w:val="1"/>
      <w:numFmt w:val="bullet"/>
      <w:lvlText w:val=""/>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8" w15:restartNumberingAfterBreak="0">
    <w:nsid w:val="1EB548BB"/>
    <w:multiLevelType w:val="hybridMultilevel"/>
    <w:tmpl w:val="A426BE6C"/>
    <w:lvl w:ilvl="0" w:tplc="30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1FCB7852"/>
    <w:multiLevelType w:val="hybridMultilevel"/>
    <w:tmpl w:val="88AA8492"/>
    <w:lvl w:ilvl="0" w:tplc="F984CEA4">
      <w:start w:val="1"/>
      <w:numFmt w:val="lowerRoman"/>
      <w:lvlText w:val="%1."/>
      <w:lvlJc w:val="left"/>
      <w:pPr>
        <w:ind w:left="360" w:hanging="360"/>
      </w:pPr>
      <w:rPr>
        <w:rFonts w:hint="default"/>
      </w:rPr>
    </w:lvl>
    <w:lvl w:ilvl="1" w:tplc="30090003">
      <w:start w:val="1"/>
      <w:numFmt w:val="bullet"/>
      <w:lvlText w:val="o"/>
      <w:lvlJc w:val="left"/>
      <w:pPr>
        <w:ind w:left="1080" w:hanging="360"/>
      </w:pPr>
      <w:rPr>
        <w:rFonts w:ascii="Courier New" w:hAnsi="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0" w15:restartNumberingAfterBreak="0">
    <w:nsid w:val="2034229B"/>
    <w:multiLevelType w:val="hybridMultilevel"/>
    <w:tmpl w:val="8E3C2ECC"/>
    <w:lvl w:ilvl="0" w:tplc="30090001">
      <w:start w:val="1"/>
      <w:numFmt w:val="bullet"/>
      <w:lvlText w:val=""/>
      <w:lvlJc w:val="left"/>
      <w:pPr>
        <w:ind w:left="450" w:hanging="360"/>
      </w:pPr>
      <w:rPr>
        <w:rFonts w:ascii="Symbol" w:hAnsi="Symbol" w:hint="default"/>
      </w:rPr>
    </w:lvl>
    <w:lvl w:ilvl="1" w:tplc="30090003" w:tentative="1">
      <w:start w:val="1"/>
      <w:numFmt w:val="bullet"/>
      <w:lvlText w:val="o"/>
      <w:lvlJc w:val="left"/>
      <w:pPr>
        <w:ind w:left="1170" w:hanging="360"/>
      </w:pPr>
      <w:rPr>
        <w:rFonts w:ascii="Courier New" w:hAnsi="Courier New" w:cs="Courier New" w:hint="default"/>
      </w:rPr>
    </w:lvl>
    <w:lvl w:ilvl="2" w:tplc="30090005" w:tentative="1">
      <w:start w:val="1"/>
      <w:numFmt w:val="bullet"/>
      <w:lvlText w:val=""/>
      <w:lvlJc w:val="left"/>
      <w:pPr>
        <w:ind w:left="1890" w:hanging="360"/>
      </w:pPr>
      <w:rPr>
        <w:rFonts w:ascii="Wingdings" w:hAnsi="Wingdings" w:hint="default"/>
      </w:rPr>
    </w:lvl>
    <w:lvl w:ilvl="3" w:tplc="30090001" w:tentative="1">
      <w:start w:val="1"/>
      <w:numFmt w:val="bullet"/>
      <w:lvlText w:val=""/>
      <w:lvlJc w:val="left"/>
      <w:pPr>
        <w:ind w:left="2610" w:hanging="360"/>
      </w:pPr>
      <w:rPr>
        <w:rFonts w:ascii="Symbol" w:hAnsi="Symbol" w:hint="default"/>
      </w:rPr>
    </w:lvl>
    <w:lvl w:ilvl="4" w:tplc="30090003" w:tentative="1">
      <w:start w:val="1"/>
      <w:numFmt w:val="bullet"/>
      <w:lvlText w:val="o"/>
      <w:lvlJc w:val="left"/>
      <w:pPr>
        <w:ind w:left="3330" w:hanging="360"/>
      </w:pPr>
      <w:rPr>
        <w:rFonts w:ascii="Courier New" w:hAnsi="Courier New" w:cs="Courier New" w:hint="default"/>
      </w:rPr>
    </w:lvl>
    <w:lvl w:ilvl="5" w:tplc="30090005" w:tentative="1">
      <w:start w:val="1"/>
      <w:numFmt w:val="bullet"/>
      <w:lvlText w:val=""/>
      <w:lvlJc w:val="left"/>
      <w:pPr>
        <w:ind w:left="4050" w:hanging="360"/>
      </w:pPr>
      <w:rPr>
        <w:rFonts w:ascii="Wingdings" w:hAnsi="Wingdings" w:hint="default"/>
      </w:rPr>
    </w:lvl>
    <w:lvl w:ilvl="6" w:tplc="30090001" w:tentative="1">
      <w:start w:val="1"/>
      <w:numFmt w:val="bullet"/>
      <w:lvlText w:val=""/>
      <w:lvlJc w:val="left"/>
      <w:pPr>
        <w:ind w:left="4770" w:hanging="360"/>
      </w:pPr>
      <w:rPr>
        <w:rFonts w:ascii="Symbol" w:hAnsi="Symbol" w:hint="default"/>
      </w:rPr>
    </w:lvl>
    <w:lvl w:ilvl="7" w:tplc="30090003" w:tentative="1">
      <w:start w:val="1"/>
      <w:numFmt w:val="bullet"/>
      <w:lvlText w:val="o"/>
      <w:lvlJc w:val="left"/>
      <w:pPr>
        <w:ind w:left="5490" w:hanging="360"/>
      </w:pPr>
      <w:rPr>
        <w:rFonts w:ascii="Courier New" w:hAnsi="Courier New" w:cs="Courier New" w:hint="default"/>
      </w:rPr>
    </w:lvl>
    <w:lvl w:ilvl="8" w:tplc="30090005" w:tentative="1">
      <w:start w:val="1"/>
      <w:numFmt w:val="bullet"/>
      <w:lvlText w:val=""/>
      <w:lvlJc w:val="left"/>
      <w:pPr>
        <w:ind w:left="6210" w:hanging="360"/>
      </w:pPr>
      <w:rPr>
        <w:rFonts w:ascii="Wingdings" w:hAnsi="Wingdings" w:hint="default"/>
      </w:rPr>
    </w:lvl>
  </w:abstractNum>
  <w:abstractNum w:abstractNumId="41" w15:restartNumberingAfterBreak="0">
    <w:nsid w:val="209A73B6"/>
    <w:multiLevelType w:val="hybridMultilevel"/>
    <w:tmpl w:val="E86ABD0E"/>
    <w:lvl w:ilvl="0" w:tplc="3009001B">
      <w:start w:val="1"/>
      <w:numFmt w:val="lowerRoman"/>
      <w:lvlText w:val="%1."/>
      <w:lvlJc w:val="right"/>
      <w:pPr>
        <w:ind w:left="720" w:hanging="360"/>
      </w:pPr>
    </w:lvl>
    <w:lvl w:ilvl="1" w:tplc="3009001B">
      <w:start w:val="1"/>
      <w:numFmt w:val="lowerRoman"/>
      <w:lvlText w:val="%2."/>
      <w:lvlJc w:val="right"/>
      <w:pPr>
        <w:ind w:left="36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42" w15:restartNumberingAfterBreak="0">
    <w:nsid w:val="2282148A"/>
    <w:multiLevelType w:val="singleLevel"/>
    <w:tmpl w:val="48147D96"/>
    <w:lvl w:ilvl="0">
      <w:start w:val="1"/>
      <w:numFmt w:val="lowerRoman"/>
      <w:lvlText w:val="%1)"/>
      <w:lvlJc w:val="left"/>
      <w:pPr>
        <w:tabs>
          <w:tab w:val="num" w:pos="1429"/>
        </w:tabs>
        <w:ind w:left="1429" w:hanging="720"/>
      </w:pPr>
    </w:lvl>
  </w:abstractNum>
  <w:abstractNum w:abstractNumId="43" w15:restartNumberingAfterBreak="0">
    <w:nsid w:val="22D7575D"/>
    <w:multiLevelType w:val="hybridMultilevel"/>
    <w:tmpl w:val="911AFC10"/>
    <w:lvl w:ilvl="0" w:tplc="AD94B78E">
      <w:start w:val="5"/>
      <w:numFmt w:val="lowerRoman"/>
      <w:lvlText w:val="%1."/>
      <w:lvlJc w:val="righ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4" w15:restartNumberingAfterBreak="0">
    <w:nsid w:val="23616AB8"/>
    <w:multiLevelType w:val="hybridMultilevel"/>
    <w:tmpl w:val="C8FE3540"/>
    <w:lvl w:ilvl="0" w:tplc="3009001B">
      <w:start w:val="1"/>
      <w:numFmt w:val="lowerRoman"/>
      <w:lvlText w:val="%1."/>
      <w:lvlJc w:val="right"/>
      <w:pPr>
        <w:ind w:left="928" w:hanging="360"/>
      </w:pPr>
    </w:lvl>
    <w:lvl w:ilvl="1" w:tplc="A2C29262">
      <w:numFmt w:val="bullet"/>
      <w:lvlText w:val="•"/>
      <w:lvlJc w:val="left"/>
      <w:pPr>
        <w:ind w:left="1648" w:hanging="360"/>
      </w:pPr>
      <w:rPr>
        <w:rFonts w:ascii="Times New Roman" w:eastAsia="Calibri" w:hAnsi="Times New Roman" w:cs="Times New Roman" w:hint="default"/>
        <w:b/>
      </w:rPr>
    </w:lvl>
    <w:lvl w:ilvl="2" w:tplc="3009001B">
      <w:start w:val="1"/>
      <w:numFmt w:val="lowerRoman"/>
      <w:lvlText w:val="%3."/>
      <w:lvlJc w:val="right"/>
      <w:pPr>
        <w:ind w:left="2368" w:hanging="180"/>
      </w:pPr>
    </w:lvl>
    <w:lvl w:ilvl="3" w:tplc="3009000F">
      <w:start w:val="1"/>
      <w:numFmt w:val="decimal"/>
      <w:lvlText w:val="%4."/>
      <w:lvlJc w:val="left"/>
      <w:pPr>
        <w:ind w:left="3088" w:hanging="360"/>
      </w:pPr>
    </w:lvl>
    <w:lvl w:ilvl="4" w:tplc="30090019">
      <w:start w:val="1"/>
      <w:numFmt w:val="lowerLetter"/>
      <w:lvlText w:val="%5."/>
      <w:lvlJc w:val="left"/>
      <w:pPr>
        <w:ind w:left="3808" w:hanging="360"/>
      </w:pPr>
    </w:lvl>
    <w:lvl w:ilvl="5" w:tplc="3009001B">
      <w:start w:val="1"/>
      <w:numFmt w:val="lowerRoman"/>
      <w:lvlText w:val="%6."/>
      <w:lvlJc w:val="right"/>
      <w:pPr>
        <w:ind w:left="4528" w:hanging="180"/>
      </w:pPr>
    </w:lvl>
    <w:lvl w:ilvl="6" w:tplc="3009000F">
      <w:start w:val="1"/>
      <w:numFmt w:val="decimal"/>
      <w:lvlText w:val="%7."/>
      <w:lvlJc w:val="left"/>
      <w:pPr>
        <w:ind w:left="5248" w:hanging="360"/>
      </w:pPr>
    </w:lvl>
    <w:lvl w:ilvl="7" w:tplc="30090019">
      <w:start w:val="1"/>
      <w:numFmt w:val="lowerLetter"/>
      <w:lvlText w:val="%8."/>
      <w:lvlJc w:val="left"/>
      <w:pPr>
        <w:ind w:left="5968" w:hanging="360"/>
      </w:pPr>
    </w:lvl>
    <w:lvl w:ilvl="8" w:tplc="3009001B">
      <w:start w:val="1"/>
      <w:numFmt w:val="lowerRoman"/>
      <w:lvlText w:val="%9."/>
      <w:lvlJc w:val="right"/>
      <w:pPr>
        <w:ind w:left="6688" w:hanging="180"/>
      </w:pPr>
    </w:lvl>
  </w:abstractNum>
  <w:abstractNum w:abstractNumId="45" w15:restartNumberingAfterBreak="0">
    <w:nsid w:val="24A87273"/>
    <w:multiLevelType w:val="multilevel"/>
    <w:tmpl w:val="56C680F6"/>
    <w:lvl w:ilvl="0">
      <w:start w:val="1"/>
      <w:numFmt w:val="lowerRoman"/>
      <w:lvlText w:val="%1."/>
      <w:lvlJc w:val="right"/>
      <w:pPr>
        <w:ind w:left="360" w:hanging="360"/>
      </w:pPr>
      <w:rPr>
        <w:rFonts w:hint="default"/>
      </w:rPr>
    </w:lvl>
    <w:lvl w:ilvl="1">
      <w:start w:val="1"/>
      <w:numFmt w:val="none"/>
      <w:lvlText w:val="4.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4.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50F6DFB"/>
    <w:multiLevelType w:val="hybridMultilevel"/>
    <w:tmpl w:val="E6F83FFE"/>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7" w15:restartNumberingAfterBreak="0">
    <w:nsid w:val="25781C7B"/>
    <w:multiLevelType w:val="hybridMultilevel"/>
    <w:tmpl w:val="7CE6F416"/>
    <w:lvl w:ilvl="0" w:tplc="90E89CB4">
      <w:start w:val="2"/>
      <w:numFmt w:val="lowerRoman"/>
      <w:lvlText w:val="%1."/>
      <w:lvlJc w:val="right"/>
      <w:pPr>
        <w:ind w:left="36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8" w15:restartNumberingAfterBreak="0">
    <w:nsid w:val="2641496E"/>
    <w:multiLevelType w:val="multilevel"/>
    <w:tmpl w:val="76CE30C8"/>
    <w:lvl w:ilvl="0">
      <w:start w:val="1"/>
      <w:numFmt w:val="lowerRoman"/>
      <w:lvlText w:val="%1."/>
      <w:lvlJc w:val="left"/>
      <w:pPr>
        <w:ind w:left="720" w:hanging="360"/>
      </w:pPr>
      <w:rPr>
        <w:rFonts w:hint="default"/>
        <w:b/>
      </w:rPr>
    </w:lvl>
    <w:lvl w:ilvl="1">
      <w:start w:val="1"/>
      <w:numFmt w:val="lowerRoman"/>
      <w:lvlText w:val="%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1800" w:hanging="1440"/>
      </w:pPr>
      <w:rPr>
        <w:rFonts w:hint="default"/>
        <w:b/>
        <w:sz w:val="24"/>
      </w:rPr>
    </w:lvl>
  </w:abstractNum>
  <w:abstractNum w:abstractNumId="49" w15:restartNumberingAfterBreak="0">
    <w:nsid w:val="27D30DE9"/>
    <w:multiLevelType w:val="hybridMultilevel"/>
    <w:tmpl w:val="BEEA8C8C"/>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0" w15:restartNumberingAfterBreak="0">
    <w:nsid w:val="280A4DB3"/>
    <w:multiLevelType w:val="hybridMultilevel"/>
    <w:tmpl w:val="99C23CC0"/>
    <w:lvl w:ilvl="0" w:tplc="176AC02C">
      <w:start w:val="2"/>
      <w:numFmt w:val="lowerRoman"/>
      <w:lvlText w:val="%1."/>
      <w:lvlJc w:val="right"/>
      <w:pPr>
        <w:ind w:left="360" w:hanging="36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51" w15:restartNumberingAfterBreak="0">
    <w:nsid w:val="28B42A2B"/>
    <w:multiLevelType w:val="hybridMultilevel"/>
    <w:tmpl w:val="874E36A4"/>
    <w:lvl w:ilvl="0" w:tplc="3009001B">
      <w:start w:val="1"/>
      <w:numFmt w:val="lowerRoman"/>
      <w:lvlText w:val="%1."/>
      <w:lvlJc w:val="righ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2" w15:restartNumberingAfterBreak="0">
    <w:nsid w:val="28F457DA"/>
    <w:multiLevelType w:val="hybridMultilevel"/>
    <w:tmpl w:val="1A429D5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3" w15:restartNumberingAfterBreak="0">
    <w:nsid w:val="2AAC44C6"/>
    <w:multiLevelType w:val="hybridMultilevel"/>
    <w:tmpl w:val="56AA0F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4" w15:restartNumberingAfterBreak="0">
    <w:nsid w:val="2AC163BD"/>
    <w:multiLevelType w:val="multilevel"/>
    <w:tmpl w:val="401CEF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heme="minorHAnsi" w:hint="default"/>
      </w:rPr>
    </w:lvl>
    <w:lvl w:ilvl="2">
      <w:start w:val="1"/>
      <w:numFmt w:val="decimal"/>
      <w:isLgl/>
      <w:lvlText w:val="%1.%2.%3"/>
      <w:lvlJc w:val="left"/>
      <w:pPr>
        <w:ind w:left="720" w:hanging="720"/>
      </w:pPr>
      <w:rPr>
        <w:rFonts w:eastAsiaTheme="minorHAnsi" w:hint="default"/>
        <w:b/>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55" w15:restartNumberingAfterBreak="0">
    <w:nsid w:val="2CFF69F9"/>
    <w:multiLevelType w:val="hybridMultilevel"/>
    <w:tmpl w:val="7472ACAC"/>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6" w15:restartNumberingAfterBreak="0">
    <w:nsid w:val="2D012D06"/>
    <w:multiLevelType w:val="multilevel"/>
    <w:tmpl w:val="DFCE8A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DDE5F39"/>
    <w:multiLevelType w:val="hybridMultilevel"/>
    <w:tmpl w:val="EEA0F366"/>
    <w:lvl w:ilvl="0" w:tplc="0BE81564">
      <w:start w:val="1"/>
      <w:numFmt w:val="lowerLetter"/>
      <w:lvlText w:val="%1)"/>
      <w:lvlJc w:val="left"/>
      <w:pPr>
        <w:tabs>
          <w:tab w:val="num" w:pos="720"/>
        </w:tabs>
        <w:ind w:left="720" w:hanging="360"/>
      </w:pPr>
      <w:rPr>
        <w:rFonts w:ascii="Candara" w:hAnsi="Candara" w:cs="Times New Roman" w:hint="default"/>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8" w15:restartNumberingAfterBreak="0">
    <w:nsid w:val="2F0B6253"/>
    <w:multiLevelType w:val="hybridMultilevel"/>
    <w:tmpl w:val="9D80A5A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9" w15:restartNumberingAfterBreak="0">
    <w:nsid w:val="2F5519B1"/>
    <w:multiLevelType w:val="multilevel"/>
    <w:tmpl w:val="E0FE15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328729AA"/>
    <w:multiLevelType w:val="hybridMultilevel"/>
    <w:tmpl w:val="24A887D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1" w15:restartNumberingAfterBreak="0">
    <w:nsid w:val="3313222E"/>
    <w:multiLevelType w:val="hybridMultilevel"/>
    <w:tmpl w:val="BE6A8BB8"/>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2" w15:restartNumberingAfterBreak="0">
    <w:nsid w:val="35E25AC0"/>
    <w:multiLevelType w:val="multilevel"/>
    <w:tmpl w:val="14C07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36BA3D5A"/>
    <w:multiLevelType w:val="hybridMultilevel"/>
    <w:tmpl w:val="A6B02690"/>
    <w:lvl w:ilvl="0" w:tplc="30090017">
      <w:start w:val="1"/>
      <w:numFmt w:val="lowerLetter"/>
      <w:lvlText w:val="%1)"/>
      <w:lvlJc w:val="left"/>
      <w:pPr>
        <w:ind w:left="360" w:hanging="360"/>
      </w:pPr>
      <w:rPr>
        <w:rFonts w:cs="Times New Roman"/>
      </w:rPr>
    </w:lvl>
    <w:lvl w:ilvl="1" w:tplc="30090019" w:tentative="1">
      <w:start w:val="1"/>
      <w:numFmt w:val="lowerLetter"/>
      <w:lvlText w:val="%2."/>
      <w:lvlJc w:val="left"/>
      <w:pPr>
        <w:ind w:left="1080" w:hanging="360"/>
      </w:pPr>
      <w:rPr>
        <w:rFonts w:cs="Times New Roman"/>
      </w:rPr>
    </w:lvl>
    <w:lvl w:ilvl="2" w:tplc="3009001B" w:tentative="1">
      <w:start w:val="1"/>
      <w:numFmt w:val="lowerRoman"/>
      <w:lvlText w:val="%3."/>
      <w:lvlJc w:val="right"/>
      <w:pPr>
        <w:ind w:left="1800" w:hanging="180"/>
      </w:pPr>
      <w:rPr>
        <w:rFonts w:cs="Times New Roman"/>
      </w:rPr>
    </w:lvl>
    <w:lvl w:ilvl="3" w:tplc="3009000F" w:tentative="1">
      <w:start w:val="1"/>
      <w:numFmt w:val="decimal"/>
      <w:lvlText w:val="%4."/>
      <w:lvlJc w:val="left"/>
      <w:pPr>
        <w:ind w:left="2520" w:hanging="360"/>
      </w:pPr>
      <w:rPr>
        <w:rFonts w:cs="Times New Roman"/>
      </w:rPr>
    </w:lvl>
    <w:lvl w:ilvl="4" w:tplc="30090019" w:tentative="1">
      <w:start w:val="1"/>
      <w:numFmt w:val="lowerLetter"/>
      <w:lvlText w:val="%5."/>
      <w:lvlJc w:val="left"/>
      <w:pPr>
        <w:ind w:left="3240" w:hanging="360"/>
      </w:pPr>
      <w:rPr>
        <w:rFonts w:cs="Times New Roman"/>
      </w:rPr>
    </w:lvl>
    <w:lvl w:ilvl="5" w:tplc="3009001B" w:tentative="1">
      <w:start w:val="1"/>
      <w:numFmt w:val="lowerRoman"/>
      <w:lvlText w:val="%6."/>
      <w:lvlJc w:val="right"/>
      <w:pPr>
        <w:ind w:left="3960" w:hanging="180"/>
      </w:pPr>
      <w:rPr>
        <w:rFonts w:cs="Times New Roman"/>
      </w:rPr>
    </w:lvl>
    <w:lvl w:ilvl="6" w:tplc="3009000F" w:tentative="1">
      <w:start w:val="1"/>
      <w:numFmt w:val="decimal"/>
      <w:lvlText w:val="%7."/>
      <w:lvlJc w:val="left"/>
      <w:pPr>
        <w:ind w:left="4680" w:hanging="360"/>
      </w:pPr>
      <w:rPr>
        <w:rFonts w:cs="Times New Roman"/>
      </w:rPr>
    </w:lvl>
    <w:lvl w:ilvl="7" w:tplc="30090019" w:tentative="1">
      <w:start w:val="1"/>
      <w:numFmt w:val="lowerLetter"/>
      <w:lvlText w:val="%8."/>
      <w:lvlJc w:val="left"/>
      <w:pPr>
        <w:ind w:left="5400" w:hanging="360"/>
      </w:pPr>
      <w:rPr>
        <w:rFonts w:cs="Times New Roman"/>
      </w:rPr>
    </w:lvl>
    <w:lvl w:ilvl="8" w:tplc="3009001B" w:tentative="1">
      <w:start w:val="1"/>
      <w:numFmt w:val="lowerRoman"/>
      <w:lvlText w:val="%9."/>
      <w:lvlJc w:val="right"/>
      <w:pPr>
        <w:ind w:left="6120" w:hanging="180"/>
      </w:pPr>
      <w:rPr>
        <w:rFonts w:cs="Times New Roman"/>
      </w:rPr>
    </w:lvl>
  </w:abstractNum>
  <w:abstractNum w:abstractNumId="64" w15:restartNumberingAfterBreak="0">
    <w:nsid w:val="37335A58"/>
    <w:multiLevelType w:val="hybridMultilevel"/>
    <w:tmpl w:val="472A8C54"/>
    <w:lvl w:ilvl="0" w:tplc="30090001">
      <w:start w:val="1"/>
      <w:numFmt w:val="bullet"/>
      <w:lvlText w:val=""/>
      <w:lvlJc w:val="left"/>
      <w:pPr>
        <w:tabs>
          <w:tab w:val="num" w:pos="450"/>
        </w:tabs>
        <w:ind w:left="45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5" w15:restartNumberingAfterBreak="0">
    <w:nsid w:val="3768609F"/>
    <w:multiLevelType w:val="hybridMultilevel"/>
    <w:tmpl w:val="50C2ADDC"/>
    <w:lvl w:ilvl="0" w:tplc="C980E4D8">
      <w:start w:val="7"/>
      <w:numFmt w:val="lowerRoman"/>
      <w:lvlText w:val="%1."/>
      <w:lvlJc w:val="right"/>
      <w:pPr>
        <w:ind w:left="360" w:hanging="36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66" w15:restartNumberingAfterBreak="0">
    <w:nsid w:val="37771BB7"/>
    <w:multiLevelType w:val="hybridMultilevel"/>
    <w:tmpl w:val="026A120A"/>
    <w:lvl w:ilvl="0" w:tplc="30090005">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7" w15:restartNumberingAfterBreak="0">
    <w:nsid w:val="39871F49"/>
    <w:multiLevelType w:val="hybridMultilevel"/>
    <w:tmpl w:val="D98C8912"/>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8" w15:restartNumberingAfterBreak="0">
    <w:nsid w:val="39C508C6"/>
    <w:multiLevelType w:val="hybridMultilevel"/>
    <w:tmpl w:val="9AFA108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9" w15:restartNumberingAfterBreak="0">
    <w:nsid w:val="39FD4EB2"/>
    <w:multiLevelType w:val="multilevel"/>
    <w:tmpl w:val="8138C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B8808D3"/>
    <w:multiLevelType w:val="hybridMultilevel"/>
    <w:tmpl w:val="0722FE48"/>
    <w:lvl w:ilvl="0" w:tplc="30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3BBB36C2"/>
    <w:multiLevelType w:val="multilevel"/>
    <w:tmpl w:val="56C680F6"/>
    <w:lvl w:ilvl="0">
      <w:start w:val="1"/>
      <w:numFmt w:val="lowerRoman"/>
      <w:lvlText w:val="%1."/>
      <w:lvlJc w:val="right"/>
      <w:pPr>
        <w:ind w:left="360" w:hanging="360"/>
      </w:pPr>
      <w:rPr>
        <w:rFonts w:hint="default"/>
      </w:rPr>
    </w:lvl>
    <w:lvl w:ilvl="1">
      <w:start w:val="1"/>
      <w:numFmt w:val="none"/>
      <w:lvlText w:val="4.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4.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3E6D28E4"/>
    <w:multiLevelType w:val="hybridMultilevel"/>
    <w:tmpl w:val="BEEA8C8C"/>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3" w15:restartNumberingAfterBreak="0">
    <w:nsid w:val="3EEA49EC"/>
    <w:multiLevelType w:val="multilevel"/>
    <w:tmpl w:val="6BDC4A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0A116F9"/>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40AD769C"/>
    <w:multiLevelType w:val="hybridMultilevel"/>
    <w:tmpl w:val="038A205E"/>
    <w:lvl w:ilvl="0" w:tplc="53043576">
      <w:start w:val="3"/>
      <w:numFmt w:val="lowerRoman"/>
      <w:lvlText w:val="%1."/>
      <w:lvlJc w:val="right"/>
      <w:pPr>
        <w:ind w:left="36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6" w15:restartNumberingAfterBreak="0">
    <w:nsid w:val="4364287E"/>
    <w:multiLevelType w:val="hybridMultilevel"/>
    <w:tmpl w:val="4BB25AE6"/>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7" w15:restartNumberingAfterBreak="0">
    <w:nsid w:val="451D20A5"/>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60B5CAD"/>
    <w:multiLevelType w:val="hybridMultilevel"/>
    <w:tmpl w:val="4D10C18A"/>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9" w15:restartNumberingAfterBreak="0">
    <w:nsid w:val="46306FAC"/>
    <w:multiLevelType w:val="hybridMultilevel"/>
    <w:tmpl w:val="B59811F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0" w15:restartNumberingAfterBreak="0">
    <w:nsid w:val="463E718E"/>
    <w:multiLevelType w:val="hybridMultilevel"/>
    <w:tmpl w:val="64AA282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1" w15:restartNumberingAfterBreak="0">
    <w:nsid w:val="47293152"/>
    <w:multiLevelType w:val="hybridMultilevel"/>
    <w:tmpl w:val="98521B2E"/>
    <w:lvl w:ilvl="0" w:tplc="3009001B">
      <w:start w:val="1"/>
      <w:numFmt w:val="lowerRoman"/>
      <w:lvlText w:val="%1."/>
      <w:lvlJc w:val="right"/>
      <w:pPr>
        <w:ind w:left="1440" w:hanging="360"/>
      </w:pPr>
      <w:rPr>
        <w:rFont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82" w15:restartNumberingAfterBreak="0">
    <w:nsid w:val="47344CC0"/>
    <w:multiLevelType w:val="hybridMultilevel"/>
    <w:tmpl w:val="3A9AABD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3" w15:restartNumberingAfterBreak="0">
    <w:nsid w:val="48070142"/>
    <w:multiLevelType w:val="hybridMultilevel"/>
    <w:tmpl w:val="D52A6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9EA5A61"/>
    <w:multiLevelType w:val="hybridMultilevel"/>
    <w:tmpl w:val="E8EC5F50"/>
    <w:lvl w:ilvl="0" w:tplc="54AEFB3A">
      <w:start w:val="1"/>
      <w:numFmt w:val="decimal"/>
      <w:lvlText w:val="%1."/>
      <w:lvlJc w:val="left"/>
      <w:pPr>
        <w:ind w:left="360" w:hanging="360"/>
      </w:pPr>
      <w:rPr>
        <w:rFonts w:hint="default"/>
      </w:rPr>
    </w:lvl>
    <w:lvl w:ilvl="1" w:tplc="D614361C">
      <w:start w:val="1"/>
      <w:numFmt w:val="lowerLetter"/>
      <w:lvlText w:val="%2."/>
      <w:lvlJc w:val="left"/>
      <w:pPr>
        <w:ind w:left="1080" w:hanging="360"/>
      </w:pPr>
      <w:rPr>
        <w:rFonts w:hint="default"/>
      </w:r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5" w15:restartNumberingAfterBreak="0">
    <w:nsid w:val="4A2D7406"/>
    <w:multiLevelType w:val="hybridMultilevel"/>
    <w:tmpl w:val="9F40EAA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86" w15:restartNumberingAfterBreak="0">
    <w:nsid w:val="4AA84630"/>
    <w:multiLevelType w:val="hybridMultilevel"/>
    <w:tmpl w:val="DBD2BB0C"/>
    <w:lvl w:ilvl="0" w:tplc="30090001">
      <w:start w:val="1"/>
      <w:numFmt w:val="bullet"/>
      <w:lvlText w:val=""/>
      <w:lvlJc w:val="left"/>
      <w:pPr>
        <w:ind w:left="450" w:hanging="360"/>
      </w:pPr>
      <w:rPr>
        <w:rFonts w:ascii="Symbol" w:hAnsi="Symbol" w:hint="default"/>
      </w:rPr>
    </w:lvl>
    <w:lvl w:ilvl="1" w:tplc="30090003" w:tentative="1">
      <w:start w:val="1"/>
      <w:numFmt w:val="bullet"/>
      <w:lvlText w:val="o"/>
      <w:lvlJc w:val="left"/>
      <w:pPr>
        <w:ind w:left="1170" w:hanging="360"/>
      </w:pPr>
      <w:rPr>
        <w:rFonts w:ascii="Courier New" w:hAnsi="Courier New" w:hint="default"/>
      </w:rPr>
    </w:lvl>
    <w:lvl w:ilvl="2" w:tplc="30090005" w:tentative="1">
      <w:start w:val="1"/>
      <w:numFmt w:val="bullet"/>
      <w:lvlText w:val=""/>
      <w:lvlJc w:val="left"/>
      <w:pPr>
        <w:ind w:left="1890" w:hanging="360"/>
      </w:pPr>
      <w:rPr>
        <w:rFonts w:ascii="Wingdings" w:hAnsi="Wingdings" w:hint="default"/>
      </w:rPr>
    </w:lvl>
    <w:lvl w:ilvl="3" w:tplc="30090001" w:tentative="1">
      <w:start w:val="1"/>
      <w:numFmt w:val="bullet"/>
      <w:lvlText w:val=""/>
      <w:lvlJc w:val="left"/>
      <w:pPr>
        <w:ind w:left="2610" w:hanging="360"/>
      </w:pPr>
      <w:rPr>
        <w:rFonts w:ascii="Symbol" w:hAnsi="Symbol" w:hint="default"/>
      </w:rPr>
    </w:lvl>
    <w:lvl w:ilvl="4" w:tplc="30090003" w:tentative="1">
      <w:start w:val="1"/>
      <w:numFmt w:val="bullet"/>
      <w:lvlText w:val="o"/>
      <w:lvlJc w:val="left"/>
      <w:pPr>
        <w:ind w:left="3330" w:hanging="360"/>
      </w:pPr>
      <w:rPr>
        <w:rFonts w:ascii="Courier New" w:hAnsi="Courier New" w:hint="default"/>
      </w:rPr>
    </w:lvl>
    <w:lvl w:ilvl="5" w:tplc="30090005" w:tentative="1">
      <w:start w:val="1"/>
      <w:numFmt w:val="bullet"/>
      <w:lvlText w:val=""/>
      <w:lvlJc w:val="left"/>
      <w:pPr>
        <w:ind w:left="4050" w:hanging="360"/>
      </w:pPr>
      <w:rPr>
        <w:rFonts w:ascii="Wingdings" w:hAnsi="Wingdings" w:hint="default"/>
      </w:rPr>
    </w:lvl>
    <w:lvl w:ilvl="6" w:tplc="30090001" w:tentative="1">
      <w:start w:val="1"/>
      <w:numFmt w:val="bullet"/>
      <w:lvlText w:val=""/>
      <w:lvlJc w:val="left"/>
      <w:pPr>
        <w:ind w:left="4770" w:hanging="360"/>
      </w:pPr>
      <w:rPr>
        <w:rFonts w:ascii="Symbol" w:hAnsi="Symbol" w:hint="default"/>
      </w:rPr>
    </w:lvl>
    <w:lvl w:ilvl="7" w:tplc="30090003" w:tentative="1">
      <w:start w:val="1"/>
      <w:numFmt w:val="bullet"/>
      <w:lvlText w:val="o"/>
      <w:lvlJc w:val="left"/>
      <w:pPr>
        <w:ind w:left="5490" w:hanging="360"/>
      </w:pPr>
      <w:rPr>
        <w:rFonts w:ascii="Courier New" w:hAnsi="Courier New" w:hint="default"/>
      </w:rPr>
    </w:lvl>
    <w:lvl w:ilvl="8" w:tplc="30090005" w:tentative="1">
      <w:start w:val="1"/>
      <w:numFmt w:val="bullet"/>
      <w:lvlText w:val=""/>
      <w:lvlJc w:val="left"/>
      <w:pPr>
        <w:ind w:left="6210" w:hanging="360"/>
      </w:pPr>
      <w:rPr>
        <w:rFonts w:ascii="Wingdings" w:hAnsi="Wingdings" w:hint="default"/>
      </w:rPr>
    </w:lvl>
  </w:abstractNum>
  <w:abstractNum w:abstractNumId="87" w15:restartNumberingAfterBreak="0">
    <w:nsid w:val="4CA464F7"/>
    <w:multiLevelType w:val="multilevel"/>
    <w:tmpl w:val="30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CCB4234"/>
    <w:multiLevelType w:val="hybridMultilevel"/>
    <w:tmpl w:val="FA3C730C"/>
    <w:lvl w:ilvl="0" w:tplc="30090001">
      <w:start w:val="1"/>
      <w:numFmt w:val="bullet"/>
      <w:lvlText w:val=""/>
      <w:lvlJc w:val="left"/>
      <w:pPr>
        <w:ind w:left="450" w:hanging="360"/>
      </w:pPr>
      <w:rPr>
        <w:rFonts w:ascii="Symbol" w:hAnsi="Symbol" w:hint="default"/>
      </w:rPr>
    </w:lvl>
    <w:lvl w:ilvl="1" w:tplc="30090003" w:tentative="1">
      <w:start w:val="1"/>
      <w:numFmt w:val="bullet"/>
      <w:lvlText w:val="o"/>
      <w:lvlJc w:val="left"/>
      <w:pPr>
        <w:ind w:left="1170" w:hanging="360"/>
      </w:pPr>
      <w:rPr>
        <w:rFonts w:ascii="Courier New" w:hAnsi="Courier New" w:cs="Courier New" w:hint="default"/>
      </w:rPr>
    </w:lvl>
    <w:lvl w:ilvl="2" w:tplc="30090005" w:tentative="1">
      <w:start w:val="1"/>
      <w:numFmt w:val="bullet"/>
      <w:lvlText w:val=""/>
      <w:lvlJc w:val="left"/>
      <w:pPr>
        <w:ind w:left="1890" w:hanging="360"/>
      </w:pPr>
      <w:rPr>
        <w:rFonts w:ascii="Wingdings" w:hAnsi="Wingdings" w:hint="default"/>
      </w:rPr>
    </w:lvl>
    <w:lvl w:ilvl="3" w:tplc="30090001" w:tentative="1">
      <w:start w:val="1"/>
      <w:numFmt w:val="bullet"/>
      <w:lvlText w:val=""/>
      <w:lvlJc w:val="left"/>
      <w:pPr>
        <w:ind w:left="2610" w:hanging="360"/>
      </w:pPr>
      <w:rPr>
        <w:rFonts w:ascii="Symbol" w:hAnsi="Symbol" w:hint="default"/>
      </w:rPr>
    </w:lvl>
    <w:lvl w:ilvl="4" w:tplc="30090003" w:tentative="1">
      <w:start w:val="1"/>
      <w:numFmt w:val="bullet"/>
      <w:lvlText w:val="o"/>
      <w:lvlJc w:val="left"/>
      <w:pPr>
        <w:ind w:left="3330" w:hanging="360"/>
      </w:pPr>
      <w:rPr>
        <w:rFonts w:ascii="Courier New" w:hAnsi="Courier New" w:cs="Courier New" w:hint="default"/>
      </w:rPr>
    </w:lvl>
    <w:lvl w:ilvl="5" w:tplc="30090005" w:tentative="1">
      <w:start w:val="1"/>
      <w:numFmt w:val="bullet"/>
      <w:lvlText w:val=""/>
      <w:lvlJc w:val="left"/>
      <w:pPr>
        <w:ind w:left="4050" w:hanging="360"/>
      </w:pPr>
      <w:rPr>
        <w:rFonts w:ascii="Wingdings" w:hAnsi="Wingdings" w:hint="default"/>
      </w:rPr>
    </w:lvl>
    <w:lvl w:ilvl="6" w:tplc="30090001" w:tentative="1">
      <w:start w:val="1"/>
      <w:numFmt w:val="bullet"/>
      <w:lvlText w:val=""/>
      <w:lvlJc w:val="left"/>
      <w:pPr>
        <w:ind w:left="4770" w:hanging="360"/>
      </w:pPr>
      <w:rPr>
        <w:rFonts w:ascii="Symbol" w:hAnsi="Symbol" w:hint="default"/>
      </w:rPr>
    </w:lvl>
    <w:lvl w:ilvl="7" w:tplc="30090003" w:tentative="1">
      <w:start w:val="1"/>
      <w:numFmt w:val="bullet"/>
      <w:lvlText w:val="o"/>
      <w:lvlJc w:val="left"/>
      <w:pPr>
        <w:ind w:left="5490" w:hanging="360"/>
      </w:pPr>
      <w:rPr>
        <w:rFonts w:ascii="Courier New" w:hAnsi="Courier New" w:cs="Courier New" w:hint="default"/>
      </w:rPr>
    </w:lvl>
    <w:lvl w:ilvl="8" w:tplc="30090005" w:tentative="1">
      <w:start w:val="1"/>
      <w:numFmt w:val="bullet"/>
      <w:lvlText w:val=""/>
      <w:lvlJc w:val="left"/>
      <w:pPr>
        <w:ind w:left="6210" w:hanging="360"/>
      </w:pPr>
      <w:rPr>
        <w:rFonts w:ascii="Wingdings" w:hAnsi="Wingdings" w:hint="default"/>
      </w:rPr>
    </w:lvl>
  </w:abstractNum>
  <w:abstractNum w:abstractNumId="89" w15:restartNumberingAfterBreak="0">
    <w:nsid w:val="4D1E30B0"/>
    <w:multiLevelType w:val="hybridMultilevel"/>
    <w:tmpl w:val="3DD684F0"/>
    <w:lvl w:ilvl="0" w:tplc="F984CEA4">
      <w:start w:val="1"/>
      <w:numFmt w:val="lowerRoman"/>
      <w:lvlText w:val="%1."/>
      <w:lvlJc w:val="left"/>
      <w:pPr>
        <w:ind w:left="780" w:hanging="360"/>
      </w:pPr>
      <w:rPr>
        <w:rFonts w:hint="default"/>
      </w:r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90" w15:restartNumberingAfterBreak="0">
    <w:nsid w:val="4DCB2975"/>
    <w:multiLevelType w:val="hybridMultilevel"/>
    <w:tmpl w:val="6498B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4DD057DA"/>
    <w:multiLevelType w:val="hybridMultilevel"/>
    <w:tmpl w:val="DD18740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2" w15:restartNumberingAfterBreak="0">
    <w:nsid w:val="4E2B11F1"/>
    <w:multiLevelType w:val="hybridMultilevel"/>
    <w:tmpl w:val="E55A4DAE"/>
    <w:lvl w:ilvl="0" w:tplc="AE9E8248">
      <w:start w:val="5"/>
      <w:numFmt w:val="lowerRoman"/>
      <w:lvlText w:val="%1."/>
      <w:lvlJc w:val="right"/>
      <w:pPr>
        <w:ind w:left="36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3" w15:restartNumberingAfterBreak="0">
    <w:nsid w:val="4E2E113A"/>
    <w:multiLevelType w:val="hybridMultilevel"/>
    <w:tmpl w:val="4454C8B0"/>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4" w15:restartNumberingAfterBreak="0">
    <w:nsid w:val="4E6D5E70"/>
    <w:multiLevelType w:val="hybridMultilevel"/>
    <w:tmpl w:val="6A5E18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5" w15:restartNumberingAfterBreak="0">
    <w:nsid w:val="506325B4"/>
    <w:multiLevelType w:val="hybridMultilevel"/>
    <w:tmpl w:val="23AC00DA"/>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6" w15:restartNumberingAfterBreak="0">
    <w:nsid w:val="506D1C53"/>
    <w:multiLevelType w:val="hybridMultilevel"/>
    <w:tmpl w:val="AE96292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7" w15:restartNumberingAfterBreak="0">
    <w:nsid w:val="52892271"/>
    <w:multiLevelType w:val="hybridMultilevel"/>
    <w:tmpl w:val="DD129D7A"/>
    <w:lvl w:ilvl="0" w:tplc="3009001B">
      <w:start w:val="1"/>
      <w:numFmt w:val="lowerRoman"/>
      <w:lvlText w:val="%1."/>
      <w:lvlJc w:val="righ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98" w15:restartNumberingAfterBreak="0">
    <w:nsid w:val="52C50901"/>
    <w:multiLevelType w:val="hybridMultilevel"/>
    <w:tmpl w:val="F6A82C9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9" w15:restartNumberingAfterBreak="0">
    <w:nsid w:val="534F50CE"/>
    <w:multiLevelType w:val="hybridMultilevel"/>
    <w:tmpl w:val="828A682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0" w15:restartNumberingAfterBreak="0">
    <w:nsid w:val="540D3EC9"/>
    <w:multiLevelType w:val="multilevel"/>
    <w:tmpl w:val="BF62BCA6"/>
    <w:lvl w:ilvl="0">
      <w:start w:val="7"/>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val="0"/>
        <w:i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EF2DE5"/>
    <w:multiLevelType w:val="multilevel"/>
    <w:tmpl w:val="48B6054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552D6C22"/>
    <w:multiLevelType w:val="hybridMultilevel"/>
    <w:tmpl w:val="D13ED28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3" w15:restartNumberingAfterBreak="0">
    <w:nsid w:val="56EF6574"/>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57F17ED4"/>
    <w:multiLevelType w:val="hybridMultilevel"/>
    <w:tmpl w:val="E7B844C8"/>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5" w15:restartNumberingAfterBreak="0">
    <w:nsid w:val="58062543"/>
    <w:multiLevelType w:val="hybridMultilevel"/>
    <w:tmpl w:val="5E58D824"/>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6" w15:restartNumberingAfterBreak="0">
    <w:nsid w:val="59530C31"/>
    <w:multiLevelType w:val="hybridMultilevel"/>
    <w:tmpl w:val="E892AB8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7" w15:restartNumberingAfterBreak="0">
    <w:nsid w:val="5A3914B4"/>
    <w:multiLevelType w:val="hybridMultilevel"/>
    <w:tmpl w:val="09B83EB2"/>
    <w:lvl w:ilvl="0" w:tplc="E676D88A">
      <w:start w:val="1"/>
      <w:numFmt w:val="lowerRoman"/>
      <w:lvlText w:val="%1."/>
      <w:lvlJc w:val="right"/>
      <w:pPr>
        <w:ind w:left="36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8" w15:restartNumberingAfterBreak="0">
    <w:nsid w:val="5A4C5CBF"/>
    <w:multiLevelType w:val="hybridMultilevel"/>
    <w:tmpl w:val="78B0539E"/>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9" w15:restartNumberingAfterBreak="0">
    <w:nsid w:val="5A7F7AC4"/>
    <w:multiLevelType w:val="hybridMultilevel"/>
    <w:tmpl w:val="2AFA3D6A"/>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0" w15:restartNumberingAfterBreak="0">
    <w:nsid w:val="5AA36AAB"/>
    <w:multiLevelType w:val="hybridMultilevel"/>
    <w:tmpl w:val="68D63756"/>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643"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11" w15:restartNumberingAfterBreak="0">
    <w:nsid w:val="5ABE0192"/>
    <w:multiLevelType w:val="hybridMultilevel"/>
    <w:tmpl w:val="EACE8F06"/>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2" w15:restartNumberingAfterBreak="0">
    <w:nsid w:val="5AC50E25"/>
    <w:multiLevelType w:val="hybridMultilevel"/>
    <w:tmpl w:val="842E7208"/>
    <w:lvl w:ilvl="0" w:tplc="FBA0E060">
      <w:start w:val="1"/>
      <w:numFmt w:val="bullet"/>
      <w:lvlText w:val=""/>
      <w:lvlJc w:val="left"/>
      <w:pPr>
        <w:tabs>
          <w:tab w:val="num" w:pos="720"/>
        </w:tabs>
        <w:ind w:left="720" w:hanging="360"/>
      </w:pPr>
      <w:rPr>
        <w:rFonts w:ascii="Wingdings 2" w:hAnsi="Wingdings 2" w:hint="default"/>
      </w:rPr>
    </w:lvl>
    <w:lvl w:ilvl="1" w:tplc="6CA8C230" w:tentative="1">
      <w:start w:val="1"/>
      <w:numFmt w:val="bullet"/>
      <w:lvlText w:val=""/>
      <w:lvlJc w:val="left"/>
      <w:pPr>
        <w:tabs>
          <w:tab w:val="num" w:pos="1440"/>
        </w:tabs>
        <w:ind w:left="1440" w:hanging="360"/>
      </w:pPr>
      <w:rPr>
        <w:rFonts w:ascii="Wingdings 2" w:hAnsi="Wingdings 2" w:hint="default"/>
      </w:rPr>
    </w:lvl>
    <w:lvl w:ilvl="2" w:tplc="2F2AD3B0" w:tentative="1">
      <w:start w:val="1"/>
      <w:numFmt w:val="bullet"/>
      <w:lvlText w:val=""/>
      <w:lvlJc w:val="left"/>
      <w:pPr>
        <w:tabs>
          <w:tab w:val="num" w:pos="2160"/>
        </w:tabs>
        <w:ind w:left="2160" w:hanging="360"/>
      </w:pPr>
      <w:rPr>
        <w:rFonts w:ascii="Wingdings 2" w:hAnsi="Wingdings 2" w:hint="default"/>
      </w:rPr>
    </w:lvl>
    <w:lvl w:ilvl="3" w:tplc="C8F25F32" w:tentative="1">
      <w:start w:val="1"/>
      <w:numFmt w:val="bullet"/>
      <w:lvlText w:val=""/>
      <w:lvlJc w:val="left"/>
      <w:pPr>
        <w:tabs>
          <w:tab w:val="num" w:pos="2880"/>
        </w:tabs>
        <w:ind w:left="2880" w:hanging="360"/>
      </w:pPr>
      <w:rPr>
        <w:rFonts w:ascii="Wingdings 2" w:hAnsi="Wingdings 2" w:hint="default"/>
      </w:rPr>
    </w:lvl>
    <w:lvl w:ilvl="4" w:tplc="8304979C" w:tentative="1">
      <w:start w:val="1"/>
      <w:numFmt w:val="bullet"/>
      <w:lvlText w:val=""/>
      <w:lvlJc w:val="left"/>
      <w:pPr>
        <w:tabs>
          <w:tab w:val="num" w:pos="3600"/>
        </w:tabs>
        <w:ind w:left="3600" w:hanging="360"/>
      </w:pPr>
      <w:rPr>
        <w:rFonts w:ascii="Wingdings 2" w:hAnsi="Wingdings 2" w:hint="default"/>
      </w:rPr>
    </w:lvl>
    <w:lvl w:ilvl="5" w:tplc="B590F028" w:tentative="1">
      <w:start w:val="1"/>
      <w:numFmt w:val="bullet"/>
      <w:lvlText w:val=""/>
      <w:lvlJc w:val="left"/>
      <w:pPr>
        <w:tabs>
          <w:tab w:val="num" w:pos="4320"/>
        </w:tabs>
        <w:ind w:left="4320" w:hanging="360"/>
      </w:pPr>
      <w:rPr>
        <w:rFonts w:ascii="Wingdings 2" w:hAnsi="Wingdings 2" w:hint="default"/>
      </w:rPr>
    </w:lvl>
    <w:lvl w:ilvl="6" w:tplc="C54ED5AE" w:tentative="1">
      <w:start w:val="1"/>
      <w:numFmt w:val="bullet"/>
      <w:lvlText w:val=""/>
      <w:lvlJc w:val="left"/>
      <w:pPr>
        <w:tabs>
          <w:tab w:val="num" w:pos="5040"/>
        </w:tabs>
        <w:ind w:left="5040" w:hanging="360"/>
      </w:pPr>
      <w:rPr>
        <w:rFonts w:ascii="Wingdings 2" w:hAnsi="Wingdings 2" w:hint="default"/>
      </w:rPr>
    </w:lvl>
    <w:lvl w:ilvl="7" w:tplc="02B67E8A" w:tentative="1">
      <w:start w:val="1"/>
      <w:numFmt w:val="bullet"/>
      <w:lvlText w:val=""/>
      <w:lvlJc w:val="left"/>
      <w:pPr>
        <w:tabs>
          <w:tab w:val="num" w:pos="5760"/>
        </w:tabs>
        <w:ind w:left="5760" w:hanging="360"/>
      </w:pPr>
      <w:rPr>
        <w:rFonts w:ascii="Wingdings 2" w:hAnsi="Wingdings 2" w:hint="default"/>
      </w:rPr>
    </w:lvl>
    <w:lvl w:ilvl="8" w:tplc="F4FC2ED8" w:tentative="1">
      <w:start w:val="1"/>
      <w:numFmt w:val="bullet"/>
      <w:lvlText w:val=""/>
      <w:lvlJc w:val="left"/>
      <w:pPr>
        <w:tabs>
          <w:tab w:val="num" w:pos="6480"/>
        </w:tabs>
        <w:ind w:left="6480" w:hanging="360"/>
      </w:pPr>
      <w:rPr>
        <w:rFonts w:ascii="Wingdings 2" w:hAnsi="Wingdings 2" w:hint="default"/>
      </w:rPr>
    </w:lvl>
  </w:abstractNum>
  <w:abstractNum w:abstractNumId="113" w15:restartNumberingAfterBreak="0">
    <w:nsid w:val="5AE12D0F"/>
    <w:multiLevelType w:val="hybridMultilevel"/>
    <w:tmpl w:val="CCA8FCC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4" w15:restartNumberingAfterBreak="0">
    <w:nsid w:val="5B7C7638"/>
    <w:multiLevelType w:val="hybridMultilevel"/>
    <w:tmpl w:val="44A6167C"/>
    <w:lvl w:ilvl="0" w:tplc="30090001">
      <w:start w:val="1"/>
      <w:numFmt w:val="bullet"/>
      <w:lvlText w:val=""/>
      <w:lvlJc w:val="left"/>
      <w:pPr>
        <w:ind w:left="360" w:hanging="360"/>
      </w:pPr>
      <w:rPr>
        <w:rFonts w:ascii="Symbol" w:hAnsi="Symbol" w:hint="default"/>
      </w:rPr>
    </w:lvl>
    <w:lvl w:ilvl="1" w:tplc="30090003">
      <w:start w:val="1"/>
      <w:numFmt w:val="bullet"/>
      <w:lvlText w:val="o"/>
      <w:lvlJc w:val="left"/>
      <w:pPr>
        <w:ind w:left="1080" w:hanging="360"/>
      </w:pPr>
      <w:rPr>
        <w:rFonts w:ascii="Courier New" w:hAnsi="Courier New" w:cs="Courier New" w:hint="default"/>
      </w:rPr>
    </w:lvl>
    <w:lvl w:ilvl="2" w:tplc="30090005">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15" w15:restartNumberingAfterBreak="0">
    <w:nsid w:val="5B8E1560"/>
    <w:multiLevelType w:val="multilevel"/>
    <w:tmpl w:val="8C60DB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5BBF67E2"/>
    <w:multiLevelType w:val="hybridMultilevel"/>
    <w:tmpl w:val="4D7AC74C"/>
    <w:lvl w:ilvl="0" w:tplc="68749F62">
      <w:start w:val="1"/>
      <w:numFmt w:val="lowerLetter"/>
      <w:lvlText w:val="%1)"/>
      <w:lvlJc w:val="left"/>
      <w:pPr>
        <w:ind w:left="360" w:hanging="360"/>
      </w:pPr>
      <w:rPr>
        <w:rFonts w:ascii="Times New Roman" w:hAnsi="Times New Roman" w:cs="Times New Roman" w:hint="default"/>
        <w:color w:val="000000" w:themeColor="text1"/>
        <w:sz w:val="24"/>
        <w:szCs w:val="24"/>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17" w15:restartNumberingAfterBreak="0">
    <w:nsid w:val="5CD637FA"/>
    <w:multiLevelType w:val="hybridMultilevel"/>
    <w:tmpl w:val="4EA696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8" w15:restartNumberingAfterBreak="0">
    <w:nsid w:val="5D794823"/>
    <w:multiLevelType w:val="hybridMultilevel"/>
    <w:tmpl w:val="5F5A6928"/>
    <w:lvl w:ilvl="0" w:tplc="7CF8D5A6">
      <w:start w:val="2"/>
      <w:numFmt w:val="lowerRoman"/>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9" w15:restartNumberingAfterBreak="0">
    <w:nsid w:val="5F85477F"/>
    <w:multiLevelType w:val="hybridMultilevel"/>
    <w:tmpl w:val="1F86A792"/>
    <w:lvl w:ilvl="0" w:tplc="EEA247E0">
      <w:start w:val="3"/>
      <w:numFmt w:val="lowerRoman"/>
      <w:lvlText w:val="%1."/>
      <w:lvlJc w:val="righ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20" w15:restartNumberingAfterBreak="0">
    <w:nsid w:val="60224502"/>
    <w:multiLevelType w:val="hybridMultilevel"/>
    <w:tmpl w:val="4AD078A0"/>
    <w:lvl w:ilvl="0" w:tplc="30090005">
      <w:start w:val="1"/>
      <w:numFmt w:val="bullet"/>
      <w:lvlText w:val=""/>
      <w:lvlJc w:val="left"/>
      <w:pPr>
        <w:ind w:left="-3150" w:hanging="360"/>
      </w:pPr>
      <w:rPr>
        <w:rFonts w:ascii="Wingdings" w:hAnsi="Wingdings" w:hint="default"/>
      </w:rPr>
    </w:lvl>
    <w:lvl w:ilvl="1" w:tplc="30090003" w:tentative="1">
      <w:start w:val="1"/>
      <w:numFmt w:val="bullet"/>
      <w:lvlText w:val="o"/>
      <w:lvlJc w:val="left"/>
      <w:pPr>
        <w:ind w:left="-2430" w:hanging="360"/>
      </w:pPr>
      <w:rPr>
        <w:rFonts w:ascii="Courier New" w:hAnsi="Courier New" w:cs="Courier New" w:hint="default"/>
      </w:rPr>
    </w:lvl>
    <w:lvl w:ilvl="2" w:tplc="30090005" w:tentative="1">
      <w:start w:val="1"/>
      <w:numFmt w:val="bullet"/>
      <w:lvlText w:val=""/>
      <w:lvlJc w:val="left"/>
      <w:pPr>
        <w:ind w:left="-1710" w:hanging="360"/>
      </w:pPr>
      <w:rPr>
        <w:rFonts w:ascii="Wingdings" w:hAnsi="Wingdings" w:hint="default"/>
      </w:rPr>
    </w:lvl>
    <w:lvl w:ilvl="3" w:tplc="30090001" w:tentative="1">
      <w:start w:val="1"/>
      <w:numFmt w:val="bullet"/>
      <w:lvlText w:val=""/>
      <w:lvlJc w:val="left"/>
      <w:pPr>
        <w:ind w:left="-990" w:hanging="360"/>
      </w:pPr>
      <w:rPr>
        <w:rFonts w:ascii="Symbol" w:hAnsi="Symbol" w:hint="default"/>
      </w:rPr>
    </w:lvl>
    <w:lvl w:ilvl="4" w:tplc="30090003" w:tentative="1">
      <w:start w:val="1"/>
      <w:numFmt w:val="bullet"/>
      <w:lvlText w:val="o"/>
      <w:lvlJc w:val="left"/>
      <w:pPr>
        <w:ind w:left="-270" w:hanging="360"/>
      </w:pPr>
      <w:rPr>
        <w:rFonts w:ascii="Courier New" w:hAnsi="Courier New" w:cs="Courier New" w:hint="default"/>
      </w:rPr>
    </w:lvl>
    <w:lvl w:ilvl="5" w:tplc="30090005" w:tentative="1">
      <w:start w:val="1"/>
      <w:numFmt w:val="bullet"/>
      <w:lvlText w:val=""/>
      <w:lvlJc w:val="left"/>
      <w:pPr>
        <w:ind w:left="450" w:hanging="360"/>
      </w:pPr>
      <w:rPr>
        <w:rFonts w:ascii="Wingdings" w:hAnsi="Wingdings" w:hint="default"/>
      </w:rPr>
    </w:lvl>
    <w:lvl w:ilvl="6" w:tplc="30090001" w:tentative="1">
      <w:start w:val="1"/>
      <w:numFmt w:val="bullet"/>
      <w:lvlText w:val=""/>
      <w:lvlJc w:val="left"/>
      <w:pPr>
        <w:ind w:left="1170" w:hanging="360"/>
      </w:pPr>
      <w:rPr>
        <w:rFonts w:ascii="Symbol" w:hAnsi="Symbol" w:hint="default"/>
      </w:rPr>
    </w:lvl>
    <w:lvl w:ilvl="7" w:tplc="30090003" w:tentative="1">
      <w:start w:val="1"/>
      <w:numFmt w:val="bullet"/>
      <w:lvlText w:val="o"/>
      <w:lvlJc w:val="left"/>
      <w:pPr>
        <w:ind w:left="1890" w:hanging="360"/>
      </w:pPr>
      <w:rPr>
        <w:rFonts w:ascii="Courier New" w:hAnsi="Courier New" w:cs="Courier New" w:hint="default"/>
      </w:rPr>
    </w:lvl>
    <w:lvl w:ilvl="8" w:tplc="30090005" w:tentative="1">
      <w:start w:val="1"/>
      <w:numFmt w:val="bullet"/>
      <w:lvlText w:val=""/>
      <w:lvlJc w:val="left"/>
      <w:pPr>
        <w:ind w:left="2610" w:hanging="360"/>
      </w:pPr>
      <w:rPr>
        <w:rFonts w:ascii="Wingdings" w:hAnsi="Wingdings" w:hint="default"/>
      </w:rPr>
    </w:lvl>
  </w:abstractNum>
  <w:abstractNum w:abstractNumId="121" w15:restartNumberingAfterBreak="0">
    <w:nsid w:val="60B66D4D"/>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612933A1"/>
    <w:multiLevelType w:val="hybridMultilevel"/>
    <w:tmpl w:val="D9063F38"/>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start w:val="1"/>
      <w:numFmt w:val="lowerRoman"/>
      <w:lvlText w:val="%3."/>
      <w:lvlJc w:val="right"/>
      <w:pPr>
        <w:ind w:left="464"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3" w15:restartNumberingAfterBreak="0">
    <w:nsid w:val="61AE0DF3"/>
    <w:multiLevelType w:val="hybridMultilevel"/>
    <w:tmpl w:val="C01A15A2"/>
    <w:lvl w:ilvl="0" w:tplc="30090019">
      <w:start w:val="1"/>
      <w:numFmt w:val="lowerLetter"/>
      <w:lvlText w:val="%1."/>
      <w:lvlJc w:val="left"/>
      <w:pPr>
        <w:ind w:left="928"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4" w15:restartNumberingAfterBreak="0">
    <w:nsid w:val="63091910"/>
    <w:multiLevelType w:val="hybridMultilevel"/>
    <w:tmpl w:val="32E27EC8"/>
    <w:lvl w:ilvl="0" w:tplc="30090001">
      <w:start w:val="1"/>
      <w:numFmt w:val="bullet"/>
      <w:lvlText w:val=""/>
      <w:lvlJc w:val="left"/>
      <w:pPr>
        <w:ind w:left="450" w:hanging="360"/>
      </w:pPr>
      <w:rPr>
        <w:rFonts w:ascii="Symbol" w:hAnsi="Symbol" w:hint="default"/>
      </w:rPr>
    </w:lvl>
    <w:lvl w:ilvl="1" w:tplc="30090003" w:tentative="1">
      <w:start w:val="1"/>
      <w:numFmt w:val="bullet"/>
      <w:lvlText w:val="o"/>
      <w:lvlJc w:val="left"/>
      <w:pPr>
        <w:ind w:left="1710" w:hanging="360"/>
      </w:pPr>
      <w:rPr>
        <w:rFonts w:ascii="Courier New" w:hAnsi="Courier New" w:cs="Courier New" w:hint="default"/>
      </w:rPr>
    </w:lvl>
    <w:lvl w:ilvl="2" w:tplc="30090005" w:tentative="1">
      <w:start w:val="1"/>
      <w:numFmt w:val="bullet"/>
      <w:lvlText w:val=""/>
      <w:lvlJc w:val="left"/>
      <w:pPr>
        <w:ind w:left="2430" w:hanging="360"/>
      </w:pPr>
      <w:rPr>
        <w:rFonts w:ascii="Wingdings" w:hAnsi="Wingdings" w:hint="default"/>
      </w:rPr>
    </w:lvl>
    <w:lvl w:ilvl="3" w:tplc="30090001" w:tentative="1">
      <w:start w:val="1"/>
      <w:numFmt w:val="bullet"/>
      <w:lvlText w:val=""/>
      <w:lvlJc w:val="left"/>
      <w:pPr>
        <w:ind w:left="3150" w:hanging="360"/>
      </w:pPr>
      <w:rPr>
        <w:rFonts w:ascii="Symbol" w:hAnsi="Symbol" w:hint="default"/>
      </w:rPr>
    </w:lvl>
    <w:lvl w:ilvl="4" w:tplc="30090003" w:tentative="1">
      <w:start w:val="1"/>
      <w:numFmt w:val="bullet"/>
      <w:lvlText w:val="o"/>
      <w:lvlJc w:val="left"/>
      <w:pPr>
        <w:ind w:left="3870" w:hanging="360"/>
      </w:pPr>
      <w:rPr>
        <w:rFonts w:ascii="Courier New" w:hAnsi="Courier New" w:cs="Courier New" w:hint="default"/>
      </w:rPr>
    </w:lvl>
    <w:lvl w:ilvl="5" w:tplc="30090005" w:tentative="1">
      <w:start w:val="1"/>
      <w:numFmt w:val="bullet"/>
      <w:lvlText w:val=""/>
      <w:lvlJc w:val="left"/>
      <w:pPr>
        <w:ind w:left="4590" w:hanging="360"/>
      </w:pPr>
      <w:rPr>
        <w:rFonts w:ascii="Wingdings" w:hAnsi="Wingdings" w:hint="default"/>
      </w:rPr>
    </w:lvl>
    <w:lvl w:ilvl="6" w:tplc="30090001" w:tentative="1">
      <w:start w:val="1"/>
      <w:numFmt w:val="bullet"/>
      <w:lvlText w:val=""/>
      <w:lvlJc w:val="left"/>
      <w:pPr>
        <w:ind w:left="5310" w:hanging="360"/>
      </w:pPr>
      <w:rPr>
        <w:rFonts w:ascii="Symbol" w:hAnsi="Symbol" w:hint="default"/>
      </w:rPr>
    </w:lvl>
    <w:lvl w:ilvl="7" w:tplc="30090003" w:tentative="1">
      <w:start w:val="1"/>
      <w:numFmt w:val="bullet"/>
      <w:lvlText w:val="o"/>
      <w:lvlJc w:val="left"/>
      <w:pPr>
        <w:ind w:left="6030" w:hanging="360"/>
      </w:pPr>
      <w:rPr>
        <w:rFonts w:ascii="Courier New" w:hAnsi="Courier New" w:cs="Courier New" w:hint="default"/>
      </w:rPr>
    </w:lvl>
    <w:lvl w:ilvl="8" w:tplc="30090005" w:tentative="1">
      <w:start w:val="1"/>
      <w:numFmt w:val="bullet"/>
      <w:lvlText w:val=""/>
      <w:lvlJc w:val="left"/>
      <w:pPr>
        <w:ind w:left="6750" w:hanging="360"/>
      </w:pPr>
      <w:rPr>
        <w:rFonts w:ascii="Wingdings" w:hAnsi="Wingdings" w:hint="default"/>
      </w:rPr>
    </w:lvl>
  </w:abstractNum>
  <w:abstractNum w:abstractNumId="125" w15:restartNumberingAfterBreak="0">
    <w:nsid w:val="63F02E60"/>
    <w:multiLevelType w:val="hybridMultilevel"/>
    <w:tmpl w:val="BC14024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6" w15:restartNumberingAfterBreak="0">
    <w:nsid w:val="64072E43"/>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66866CB5"/>
    <w:multiLevelType w:val="hybridMultilevel"/>
    <w:tmpl w:val="679085F2"/>
    <w:lvl w:ilvl="0" w:tplc="3009001B">
      <w:start w:val="1"/>
      <w:numFmt w:val="lowerRoman"/>
      <w:lvlText w:val="%1."/>
      <w:lvlJc w:val="right"/>
      <w:pPr>
        <w:ind w:left="1211" w:hanging="36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128" w15:restartNumberingAfterBreak="0">
    <w:nsid w:val="670F0A5A"/>
    <w:multiLevelType w:val="hybridMultilevel"/>
    <w:tmpl w:val="6A7693E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9" w15:restartNumberingAfterBreak="0">
    <w:nsid w:val="697C0AAD"/>
    <w:multiLevelType w:val="hybridMultilevel"/>
    <w:tmpl w:val="9BE88BA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0" w15:restartNumberingAfterBreak="0">
    <w:nsid w:val="69831CAF"/>
    <w:multiLevelType w:val="hybridMultilevel"/>
    <w:tmpl w:val="3202E432"/>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1" w15:restartNumberingAfterBreak="0">
    <w:nsid w:val="6A1F6463"/>
    <w:multiLevelType w:val="multilevel"/>
    <w:tmpl w:val="2662F3D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32" w15:restartNumberingAfterBreak="0">
    <w:nsid w:val="6CB82192"/>
    <w:multiLevelType w:val="hybridMultilevel"/>
    <w:tmpl w:val="22E296F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3" w15:restartNumberingAfterBreak="0">
    <w:nsid w:val="6DD66C95"/>
    <w:multiLevelType w:val="hybridMultilevel"/>
    <w:tmpl w:val="DADA69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4" w15:restartNumberingAfterBreak="0">
    <w:nsid w:val="71547C4C"/>
    <w:multiLevelType w:val="hybridMultilevel"/>
    <w:tmpl w:val="899A6C88"/>
    <w:lvl w:ilvl="0" w:tplc="30090019">
      <w:start w:val="1"/>
      <w:numFmt w:val="lowerLetter"/>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5" w15:restartNumberingAfterBreak="0">
    <w:nsid w:val="716E4FF1"/>
    <w:multiLevelType w:val="hybridMultilevel"/>
    <w:tmpl w:val="380445A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6" w15:restartNumberingAfterBreak="0">
    <w:nsid w:val="7336265E"/>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74D7238F"/>
    <w:multiLevelType w:val="hybridMultilevel"/>
    <w:tmpl w:val="C8D07D9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8" w15:restartNumberingAfterBreak="0">
    <w:nsid w:val="75877EB8"/>
    <w:multiLevelType w:val="multilevel"/>
    <w:tmpl w:val="459A9EA0"/>
    <w:lvl w:ilvl="0">
      <w:start w:val="1"/>
      <w:numFmt w:val="decimal"/>
      <w:lvlText w:val="%1."/>
      <w:lvlJc w:val="left"/>
      <w:pPr>
        <w:ind w:left="720" w:hanging="360"/>
      </w:pPr>
      <w:rPr>
        <w:rFonts w:hint="default"/>
      </w:rPr>
    </w:lvl>
    <w:lvl w:ilvl="1">
      <w:start w:val="1"/>
      <w:numFmt w:val="lowerRoman"/>
      <w:lvlText w:val="%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1800" w:hanging="1440"/>
      </w:pPr>
      <w:rPr>
        <w:rFonts w:hint="default"/>
        <w:b/>
        <w:sz w:val="24"/>
      </w:rPr>
    </w:lvl>
  </w:abstractNum>
  <w:abstractNum w:abstractNumId="139" w15:restartNumberingAfterBreak="0">
    <w:nsid w:val="76211AAD"/>
    <w:multiLevelType w:val="hybridMultilevel"/>
    <w:tmpl w:val="26D060C2"/>
    <w:lvl w:ilvl="0" w:tplc="30090005">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40" w15:restartNumberingAfterBreak="0">
    <w:nsid w:val="763D481B"/>
    <w:multiLevelType w:val="hybridMultilevel"/>
    <w:tmpl w:val="12AED94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1" w15:restartNumberingAfterBreak="0">
    <w:nsid w:val="771E13A9"/>
    <w:multiLevelType w:val="hybridMultilevel"/>
    <w:tmpl w:val="C4E884C4"/>
    <w:lvl w:ilvl="0" w:tplc="EB4A084E">
      <w:start w:val="1"/>
      <w:numFmt w:val="lowerRoman"/>
      <w:lvlText w:val="%1."/>
      <w:lvlJc w:val="right"/>
      <w:pPr>
        <w:ind w:left="720" w:hanging="360"/>
      </w:pPr>
      <w:rPr>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2" w15:restartNumberingAfterBreak="0">
    <w:nsid w:val="771F26E3"/>
    <w:multiLevelType w:val="hybridMultilevel"/>
    <w:tmpl w:val="78388E36"/>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3" w15:restartNumberingAfterBreak="0">
    <w:nsid w:val="77747020"/>
    <w:multiLevelType w:val="hybridMultilevel"/>
    <w:tmpl w:val="099CFD0C"/>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4" w15:restartNumberingAfterBreak="0">
    <w:nsid w:val="77EB3251"/>
    <w:multiLevelType w:val="hybridMultilevel"/>
    <w:tmpl w:val="2D6A8EEC"/>
    <w:lvl w:ilvl="0" w:tplc="295C3468">
      <w:start w:val="6"/>
      <w:numFmt w:val="lowerRoman"/>
      <w:lvlText w:val="%1."/>
      <w:lvlJc w:val="righ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45" w15:restartNumberingAfterBreak="0">
    <w:nsid w:val="78373338"/>
    <w:multiLevelType w:val="hybridMultilevel"/>
    <w:tmpl w:val="5E58D824"/>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6" w15:restartNumberingAfterBreak="0">
    <w:nsid w:val="79561E80"/>
    <w:multiLevelType w:val="hybridMultilevel"/>
    <w:tmpl w:val="864A2AC0"/>
    <w:lvl w:ilvl="0" w:tplc="30090001">
      <w:start w:val="1"/>
      <w:numFmt w:val="bullet"/>
      <w:lvlText w:val=""/>
      <w:lvlJc w:val="left"/>
      <w:pPr>
        <w:ind w:left="562" w:hanging="360"/>
      </w:pPr>
      <w:rPr>
        <w:rFonts w:ascii="Symbol" w:hAnsi="Symbol" w:hint="default"/>
      </w:rPr>
    </w:lvl>
    <w:lvl w:ilvl="1" w:tplc="30090003" w:tentative="1">
      <w:start w:val="1"/>
      <w:numFmt w:val="bullet"/>
      <w:lvlText w:val="o"/>
      <w:lvlJc w:val="left"/>
      <w:pPr>
        <w:ind w:left="1282" w:hanging="360"/>
      </w:pPr>
      <w:rPr>
        <w:rFonts w:ascii="Courier New" w:hAnsi="Courier New" w:cs="Courier New" w:hint="default"/>
      </w:rPr>
    </w:lvl>
    <w:lvl w:ilvl="2" w:tplc="30090005" w:tentative="1">
      <w:start w:val="1"/>
      <w:numFmt w:val="bullet"/>
      <w:lvlText w:val=""/>
      <w:lvlJc w:val="left"/>
      <w:pPr>
        <w:ind w:left="2002" w:hanging="360"/>
      </w:pPr>
      <w:rPr>
        <w:rFonts w:ascii="Wingdings" w:hAnsi="Wingdings" w:hint="default"/>
      </w:rPr>
    </w:lvl>
    <w:lvl w:ilvl="3" w:tplc="30090001" w:tentative="1">
      <w:start w:val="1"/>
      <w:numFmt w:val="bullet"/>
      <w:lvlText w:val=""/>
      <w:lvlJc w:val="left"/>
      <w:pPr>
        <w:ind w:left="2722" w:hanging="360"/>
      </w:pPr>
      <w:rPr>
        <w:rFonts w:ascii="Symbol" w:hAnsi="Symbol" w:hint="default"/>
      </w:rPr>
    </w:lvl>
    <w:lvl w:ilvl="4" w:tplc="30090003" w:tentative="1">
      <w:start w:val="1"/>
      <w:numFmt w:val="bullet"/>
      <w:lvlText w:val="o"/>
      <w:lvlJc w:val="left"/>
      <w:pPr>
        <w:ind w:left="3442" w:hanging="360"/>
      </w:pPr>
      <w:rPr>
        <w:rFonts w:ascii="Courier New" w:hAnsi="Courier New" w:cs="Courier New" w:hint="default"/>
      </w:rPr>
    </w:lvl>
    <w:lvl w:ilvl="5" w:tplc="30090005" w:tentative="1">
      <w:start w:val="1"/>
      <w:numFmt w:val="bullet"/>
      <w:lvlText w:val=""/>
      <w:lvlJc w:val="left"/>
      <w:pPr>
        <w:ind w:left="4162" w:hanging="360"/>
      </w:pPr>
      <w:rPr>
        <w:rFonts w:ascii="Wingdings" w:hAnsi="Wingdings" w:hint="default"/>
      </w:rPr>
    </w:lvl>
    <w:lvl w:ilvl="6" w:tplc="30090001" w:tentative="1">
      <w:start w:val="1"/>
      <w:numFmt w:val="bullet"/>
      <w:lvlText w:val=""/>
      <w:lvlJc w:val="left"/>
      <w:pPr>
        <w:ind w:left="4882" w:hanging="360"/>
      </w:pPr>
      <w:rPr>
        <w:rFonts w:ascii="Symbol" w:hAnsi="Symbol" w:hint="default"/>
      </w:rPr>
    </w:lvl>
    <w:lvl w:ilvl="7" w:tplc="30090003" w:tentative="1">
      <w:start w:val="1"/>
      <w:numFmt w:val="bullet"/>
      <w:lvlText w:val="o"/>
      <w:lvlJc w:val="left"/>
      <w:pPr>
        <w:ind w:left="5602" w:hanging="360"/>
      </w:pPr>
      <w:rPr>
        <w:rFonts w:ascii="Courier New" w:hAnsi="Courier New" w:cs="Courier New" w:hint="default"/>
      </w:rPr>
    </w:lvl>
    <w:lvl w:ilvl="8" w:tplc="30090005" w:tentative="1">
      <w:start w:val="1"/>
      <w:numFmt w:val="bullet"/>
      <w:lvlText w:val=""/>
      <w:lvlJc w:val="left"/>
      <w:pPr>
        <w:ind w:left="6322" w:hanging="360"/>
      </w:pPr>
      <w:rPr>
        <w:rFonts w:ascii="Wingdings" w:hAnsi="Wingdings" w:hint="default"/>
      </w:rPr>
    </w:lvl>
  </w:abstractNum>
  <w:abstractNum w:abstractNumId="147" w15:restartNumberingAfterBreak="0">
    <w:nsid w:val="79D6642C"/>
    <w:multiLevelType w:val="hybridMultilevel"/>
    <w:tmpl w:val="5900DEA6"/>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48" w15:restartNumberingAfterBreak="0">
    <w:nsid w:val="7A026ABC"/>
    <w:multiLevelType w:val="hybridMultilevel"/>
    <w:tmpl w:val="0A3E414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9" w15:restartNumberingAfterBreak="0">
    <w:nsid w:val="7A141758"/>
    <w:multiLevelType w:val="multilevel"/>
    <w:tmpl w:val="612E97E4"/>
    <w:lvl w:ilvl="0">
      <w:start w:val="2"/>
      <w:numFmt w:val="lowerRoman"/>
      <w:lvlText w:val="%1."/>
      <w:lvlJc w:val="left"/>
      <w:pPr>
        <w:ind w:left="360" w:hanging="360"/>
      </w:pPr>
      <w:rPr>
        <w:rFonts w:hint="default"/>
      </w:rPr>
    </w:lvl>
    <w:lvl w:ilvl="1">
      <w:start w:val="1"/>
      <w:numFmt w:val="lowerRoman"/>
      <w:lvlText w:val="%2."/>
      <w:lvlJc w:val="left"/>
      <w:pPr>
        <w:ind w:left="360" w:hanging="360"/>
      </w:pPr>
      <w:rPr>
        <w:rFonts w:hint="default"/>
        <w:b/>
        <w:i w:val="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0" w15:restartNumberingAfterBreak="0">
    <w:nsid w:val="7A431C7E"/>
    <w:multiLevelType w:val="hybridMultilevel"/>
    <w:tmpl w:val="6576DC12"/>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1" w15:restartNumberingAfterBreak="0">
    <w:nsid w:val="7A96114C"/>
    <w:multiLevelType w:val="hybridMultilevel"/>
    <w:tmpl w:val="6AEEAFE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2" w15:restartNumberingAfterBreak="0">
    <w:nsid w:val="7D463707"/>
    <w:multiLevelType w:val="hybridMultilevel"/>
    <w:tmpl w:val="614612CC"/>
    <w:lvl w:ilvl="0" w:tplc="5FE2EDB0">
      <w:start w:val="2"/>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3" w15:restartNumberingAfterBreak="0">
    <w:nsid w:val="7E832B68"/>
    <w:multiLevelType w:val="hybridMultilevel"/>
    <w:tmpl w:val="F112D8F6"/>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4" w15:restartNumberingAfterBreak="0">
    <w:nsid w:val="7FE00DED"/>
    <w:multiLevelType w:val="hybridMultilevel"/>
    <w:tmpl w:val="4AE6BB3A"/>
    <w:lvl w:ilvl="0" w:tplc="F984CEA4">
      <w:start w:val="1"/>
      <w:numFmt w:val="low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5" w15:restartNumberingAfterBreak="0">
    <w:nsid w:val="7FF8251A"/>
    <w:multiLevelType w:val="hybridMultilevel"/>
    <w:tmpl w:val="28D4C492"/>
    <w:lvl w:ilvl="0" w:tplc="30090005">
      <w:start w:val="1"/>
      <w:numFmt w:val="bullet"/>
      <w:lvlText w:val=""/>
      <w:lvlJc w:val="left"/>
      <w:pPr>
        <w:ind w:left="720" w:hanging="360"/>
      </w:pPr>
      <w:rPr>
        <w:rFonts w:ascii="Wingdings" w:hAnsi="Wingdings" w:hint="default"/>
      </w:rPr>
    </w:lvl>
    <w:lvl w:ilvl="1" w:tplc="AE30FD1E">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6"/>
  </w:num>
  <w:num w:numId="2">
    <w:abstractNumId w:val="139"/>
  </w:num>
  <w:num w:numId="3">
    <w:abstractNumId w:val="34"/>
  </w:num>
  <w:num w:numId="4">
    <w:abstractNumId w:val="57"/>
  </w:num>
  <w:num w:numId="5">
    <w:abstractNumId w:val="85"/>
  </w:num>
  <w:num w:numId="6">
    <w:abstractNumId w:val="132"/>
  </w:num>
  <w:num w:numId="7">
    <w:abstractNumId w:val="40"/>
  </w:num>
  <w:num w:numId="8">
    <w:abstractNumId w:val="63"/>
  </w:num>
  <w:num w:numId="9">
    <w:abstractNumId w:val="86"/>
  </w:num>
  <w:num w:numId="10">
    <w:abstractNumId w:val="140"/>
  </w:num>
  <w:num w:numId="11">
    <w:abstractNumId w:val="19"/>
  </w:num>
  <w:num w:numId="12">
    <w:abstractNumId w:val="32"/>
  </w:num>
  <w:num w:numId="13">
    <w:abstractNumId w:val="120"/>
  </w:num>
  <w:num w:numId="14">
    <w:abstractNumId w:val="17"/>
  </w:num>
  <w:num w:numId="15">
    <w:abstractNumId w:val="124"/>
  </w:num>
  <w:num w:numId="16">
    <w:abstractNumId w:val="42"/>
    <w:lvlOverride w:ilvl="0">
      <w:startOverride w:val="1"/>
    </w:lvlOverride>
  </w:num>
  <w:num w:numId="17">
    <w:abstractNumId w:val="114"/>
  </w:num>
  <w:num w:numId="18">
    <w:abstractNumId w:val="143"/>
  </w:num>
  <w:num w:numId="19">
    <w:abstractNumId w:val="88"/>
  </w:num>
  <w:num w:numId="20">
    <w:abstractNumId w:val="116"/>
  </w:num>
  <w:num w:numId="21">
    <w:abstractNumId w:val="60"/>
  </w:num>
  <w:num w:numId="22">
    <w:abstractNumId w:val="64"/>
  </w:num>
  <w:num w:numId="23">
    <w:abstractNumId w:val="10"/>
  </w:num>
  <w:num w:numId="24">
    <w:abstractNumId w:val="8"/>
  </w:num>
  <w:num w:numId="25">
    <w:abstractNumId w:val="16"/>
  </w:num>
  <w:num w:numId="26">
    <w:abstractNumId w:val="100"/>
  </w:num>
  <w:num w:numId="27">
    <w:abstractNumId w:val="53"/>
  </w:num>
  <w:num w:numId="28">
    <w:abstractNumId w:val="27"/>
  </w:num>
  <w:num w:numId="29">
    <w:abstractNumId w:val="130"/>
  </w:num>
  <w:num w:numId="30">
    <w:abstractNumId w:val="3"/>
  </w:num>
  <w:num w:numId="31">
    <w:abstractNumId w:val="113"/>
  </w:num>
  <w:num w:numId="32">
    <w:abstractNumId w:val="37"/>
  </w:num>
  <w:num w:numId="33">
    <w:abstractNumId w:val="23"/>
  </w:num>
  <w:num w:numId="34">
    <w:abstractNumId w:val="94"/>
  </w:num>
  <w:num w:numId="35">
    <w:abstractNumId w:val="135"/>
  </w:num>
  <w:num w:numId="36">
    <w:abstractNumId w:val="36"/>
  </w:num>
  <w:num w:numId="37">
    <w:abstractNumId w:val="79"/>
  </w:num>
  <w:num w:numId="38">
    <w:abstractNumId w:val="115"/>
  </w:num>
  <w:num w:numId="39">
    <w:abstractNumId w:val="46"/>
  </w:num>
  <w:num w:numId="40">
    <w:abstractNumId w:val="110"/>
  </w:num>
  <w:num w:numId="41">
    <w:abstractNumId w:val="44"/>
  </w:num>
  <w:num w:numId="42">
    <w:abstractNumId w:val="41"/>
  </w:num>
  <w:num w:numId="43">
    <w:abstractNumId w:val="18"/>
    <w:lvlOverride w:ilvl="0">
      <w:startOverride w:val="1"/>
    </w:lvlOverride>
    <w:lvlOverride w:ilvl="1"/>
    <w:lvlOverride w:ilvl="2"/>
    <w:lvlOverride w:ilvl="3"/>
    <w:lvlOverride w:ilvl="4"/>
    <w:lvlOverride w:ilvl="5"/>
    <w:lvlOverride w:ilvl="6"/>
    <w:lvlOverride w:ilvl="7"/>
    <w:lvlOverride w:ilvl="8"/>
  </w:num>
  <w:num w:numId="44">
    <w:abstractNumId w:val="59"/>
  </w:num>
  <w:num w:numId="45">
    <w:abstractNumId w:val="84"/>
  </w:num>
  <w:num w:numId="46">
    <w:abstractNumId w:val="54"/>
  </w:num>
  <w:num w:numId="47">
    <w:abstractNumId w:val="129"/>
  </w:num>
  <w:num w:numId="48">
    <w:abstractNumId w:val="112"/>
  </w:num>
  <w:num w:numId="49">
    <w:abstractNumId w:val="58"/>
  </w:num>
  <w:num w:numId="50">
    <w:abstractNumId w:val="83"/>
  </w:num>
  <w:num w:numId="51">
    <w:abstractNumId w:val="25"/>
  </w:num>
  <w:num w:numId="52">
    <w:abstractNumId w:val="56"/>
  </w:num>
  <w:num w:numId="53">
    <w:abstractNumId w:val="97"/>
  </w:num>
  <w:num w:numId="54">
    <w:abstractNumId w:val="14"/>
  </w:num>
  <w:num w:numId="55">
    <w:abstractNumId w:val="155"/>
  </w:num>
  <w:num w:numId="56">
    <w:abstractNumId w:val="38"/>
  </w:num>
  <w:num w:numId="57">
    <w:abstractNumId w:val="90"/>
  </w:num>
  <w:num w:numId="58">
    <w:abstractNumId w:val="91"/>
  </w:num>
  <w:num w:numId="59">
    <w:abstractNumId w:val="146"/>
  </w:num>
  <w:num w:numId="60">
    <w:abstractNumId w:val="102"/>
  </w:num>
  <w:num w:numId="61">
    <w:abstractNumId w:val="69"/>
  </w:num>
  <w:num w:numId="62">
    <w:abstractNumId w:val="9"/>
  </w:num>
  <w:num w:numId="63">
    <w:abstractNumId w:val="81"/>
  </w:num>
  <w:num w:numId="64">
    <w:abstractNumId w:val="151"/>
  </w:num>
  <w:num w:numId="65">
    <w:abstractNumId w:val="26"/>
  </w:num>
  <w:num w:numId="66">
    <w:abstractNumId w:val="51"/>
  </w:num>
  <w:num w:numId="67">
    <w:abstractNumId w:val="45"/>
  </w:num>
  <w:num w:numId="68">
    <w:abstractNumId w:val="71"/>
  </w:num>
  <w:num w:numId="69">
    <w:abstractNumId w:val="99"/>
  </w:num>
  <w:num w:numId="70">
    <w:abstractNumId w:val="50"/>
  </w:num>
  <w:num w:numId="71">
    <w:abstractNumId w:val="52"/>
  </w:num>
  <w:num w:numId="72">
    <w:abstractNumId w:val="119"/>
  </w:num>
  <w:num w:numId="73">
    <w:abstractNumId w:val="133"/>
  </w:num>
  <w:num w:numId="74">
    <w:abstractNumId w:val="0"/>
  </w:num>
  <w:num w:numId="75">
    <w:abstractNumId w:val="80"/>
  </w:num>
  <w:num w:numId="76">
    <w:abstractNumId w:val="147"/>
  </w:num>
  <w:num w:numId="77">
    <w:abstractNumId w:val="43"/>
  </w:num>
  <w:num w:numId="78">
    <w:abstractNumId w:val="137"/>
  </w:num>
  <w:num w:numId="79">
    <w:abstractNumId w:val="4"/>
  </w:num>
  <w:num w:numId="80">
    <w:abstractNumId w:val="67"/>
  </w:num>
  <w:num w:numId="81">
    <w:abstractNumId w:val="144"/>
  </w:num>
  <w:num w:numId="82">
    <w:abstractNumId w:val="93"/>
  </w:num>
  <w:num w:numId="83">
    <w:abstractNumId w:val="65"/>
  </w:num>
  <w:num w:numId="84">
    <w:abstractNumId w:val="125"/>
  </w:num>
  <w:num w:numId="85">
    <w:abstractNumId w:val="107"/>
  </w:num>
  <w:num w:numId="86">
    <w:abstractNumId w:val="47"/>
  </w:num>
  <w:num w:numId="87">
    <w:abstractNumId w:val="75"/>
  </w:num>
  <w:num w:numId="88">
    <w:abstractNumId w:val="13"/>
  </w:num>
  <w:num w:numId="89">
    <w:abstractNumId w:val="92"/>
  </w:num>
  <w:num w:numId="90">
    <w:abstractNumId w:val="106"/>
  </w:num>
  <w:num w:numId="91">
    <w:abstractNumId w:val="35"/>
  </w:num>
  <w:num w:numId="92">
    <w:abstractNumId w:val="95"/>
  </w:num>
  <w:num w:numId="93">
    <w:abstractNumId w:val="82"/>
  </w:num>
  <w:num w:numId="94">
    <w:abstractNumId w:val="127"/>
  </w:num>
  <w:num w:numId="95">
    <w:abstractNumId w:val="20"/>
  </w:num>
  <w:num w:numId="96">
    <w:abstractNumId w:val="117"/>
  </w:num>
  <w:num w:numId="97">
    <w:abstractNumId w:val="62"/>
  </w:num>
  <w:num w:numId="98">
    <w:abstractNumId w:val="73"/>
  </w:num>
  <w:num w:numId="99">
    <w:abstractNumId w:val="89"/>
  </w:num>
  <w:num w:numId="100">
    <w:abstractNumId w:val="24"/>
  </w:num>
  <w:num w:numId="101">
    <w:abstractNumId w:val="2"/>
  </w:num>
  <w:num w:numId="102">
    <w:abstractNumId w:val="39"/>
  </w:num>
  <w:num w:numId="103">
    <w:abstractNumId w:val="142"/>
  </w:num>
  <w:num w:numId="104">
    <w:abstractNumId w:val="101"/>
  </w:num>
  <w:num w:numId="105">
    <w:abstractNumId w:val="22"/>
  </w:num>
  <w:num w:numId="106">
    <w:abstractNumId w:val="55"/>
  </w:num>
  <w:num w:numId="107">
    <w:abstractNumId w:val="61"/>
  </w:num>
  <w:num w:numId="108">
    <w:abstractNumId w:val="154"/>
  </w:num>
  <w:num w:numId="109">
    <w:abstractNumId w:val="105"/>
  </w:num>
  <w:num w:numId="110">
    <w:abstractNumId w:val="30"/>
  </w:num>
  <w:num w:numId="111">
    <w:abstractNumId w:val="145"/>
  </w:num>
  <w:num w:numId="112">
    <w:abstractNumId w:val="15"/>
  </w:num>
  <w:num w:numId="113">
    <w:abstractNumId w:val="7"/>
  </w:num>
  <w:num w:numId="114">
    <w:abstractNumId w:val="6"/>
  </w:num>
  <w:num w:numId="115">
    <w:abstractNumId w:val="122"/>
  </w:num>
  <w:num w:numId="116">
    <w:abstractNumId w:val="152"/>
  </w:num>
  <w:num w:numId="117">
    <w:abstractNumId w:val="104"/>
  </w:num>
  <w:num w:numId="118">
    <w:abstractNumId w:val="108"/>
  </w:num>
  <w:num w:numId="119">
    <w:abstractNumId w:val="78"/>
  </w:num>
  <w:num w:numId="120">
    <w:abstractNumId w:val="21"/>
  </w:num>
  <w:num w:numId="121">
    <w:abstractNumId w:val="12"/>
  </w:num>
  <w:num w:numId="122">
    <w:abstractNumId w:val="121"/>
  </w:num>
  <w:num w:numId="123">
    <w:abstractNumId w:val="126"/>
  </w:num>
  <w:num w:numId="124">
    <w:abstractNumId w:val="11"/>
  </w:num>
  <w:num w:numId="125">
    <w:abstractNumId w:val="74"/>
  </w:num>
  <w:num w:numId="126">
    <w:abstractNumId w:val="28"/>
  </w:num>
  <w:num w:numId="127">
    <w:abstractNumId w:val="111"/>
  </w:num>
  <w:num w:numId="128">
    <w:abstractNumId w:val="49"/>
  </w:num>
  <w:num w:numId="129">
    <w:abstractNumId w:val="138"/>
  </w:num>
  <w:num w:numId="130">
    <w:abstractNumId w:val="48"/>
  </w:num>
  <w:num w:numId="131">
    <w:abstractNumId w:val="149"/>
  </w:num>
  <w:num w:numId="132">
    <w:abstractNumId w:val="68"/>
  </w:num>
  <w:num w:numId="133">
    <w:abstractNumId w:val="118"/>
  </w:num>
  <w:num w:numId="134">
    <w:abstractNumId w:val="103"/>
  </w:num>
  <w:num w:numId="135">
    <w:abstractNumId w:val="150"/>
  </w:num>
  <w:num w:numId="136">
    <w:abstractNumId w:val="72"/>
  </w:num>
  <w:num w:numId="137">
    <w:abstractNumId w:val="109"/>
  </w:num>
  <w:num w:numId="138">
    <w:abstractNumId w:val="136"/>
  </w:num>
  <w:num w:numId="139">
    <w:abstractNumId w:val="5"/>
  </w:num>
  <w:num w:numId="140">
    <w:abstractNumId w:val="123"/>
  </w:num>
  <w:num w:numId="141">
    <w:abstractNumId w:val="134"/>
  </w:num>
  <w:num w:numId="142">
    <w:abstractNumId w:val="33"/>
  </w:num>
  <w:num w:numId="143">
    <w:abstractNumId w:val="87"/>
  </w:num>
  <w:num w:numId="144">
    <w:abstractNumId w:val="141"/>
  </w:num>
  <w:num w:numId="145">
    <w:abstractNumId w:val="148"/>
  </w:num>
  <w:num w:numId="146">
    <w:abstractNumId w:val="31"/>
  </w:num>
  <w:num w:numId="147">
    <w:abstractNumId w:val="153"/>
  </w:num>
  <w:num w:numId="148">
    <w:abstractNumId w:val="98"/>
  </w:num>
  <w:num w:numId="149">
    <w:abstractNumId w:val="128"/>
  </w:num>
  <w:num w:numId="150">
    <w:abstractNumId w:val="96"/>
  </w:num>
  <w:num w:numId="151">
    <w:abstractNumId w:val="77"/>
  </w:num>
  <w:num w:numId="152">
    <w:abstractNumId w:val="131"/>
  </w:num>
  <w:num w:numId="153">
    <w:abstractNumId w:val="1"/>
  </w:num>
  <w:num w:numId="154">
    <w:abstractNumId w:val="76"/>
  </w:num>
  <w:num w:numId="155">
    <w:abstractNumId w:val="29"/>
  </w:num>
  <w:num w:numId="156">
    <w:abstractNumId w:val="70"/>
  </w:num>
  <w:numIdMacAtCleanup w:val="1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tsa Ephias">
    <w15:presenceInfo w15:providerId="AD" w15:userId="S::EChitsa@idbz.co.zw::34ac8540-bb06-4028-bf94-2ff806449f86"/>
  </w15:person>
  <w15:person w15:author="Kuhudzai Kudzaishe">
    <w15:presenceInfo w15:providerId="AD" w15:userId="S::KKuhudzai@idbz.co.zw::268e4421-0847-4c7c-95c4-297f8b251cc6"/>
  </w15:person>
  <w15:person w15:author="Natasha">
    <w15:presenceInfo w15:providerId="Windows Live" w15:userId="4606e2a255cc88cc"/>
  </w15:person>
  <w15:person w15:author="Natasha [2]">
    <w15:presenceInfo w15:providerId="Windows Live" w15:userId="6fdab99537ef7405"/>
  </w15:person>
  <w15:person w15:author="Dzungudza Shamiso">
    <w15:presenceInfo w15:providerId="AD" w15:userId="S::sdzungudza@idbz.co.zw::d09dcb69-b110-42d7-bc95-e71d3d76a9dd"/>
  </w15:person>
  <w15:person w15:author="Memory Nguwi">
    <w15:presenceInfo w15:providerId="AD" w15:userId="S::mnguwi@ipcconsultants.com::6d7563ba-c6b2-4100-94be-507fef4c3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0MDUyMjE1MDY0tjRQ0lEKTi0uzszPAykwqwUAwDUZniwAAAA="/>
  </w:docVars>
  <w:rsids>
    <w:rsidRoot w:val="001A6665"/>
    <w:rsid w:val="0000017A"/>
    <w:rsid w:val="00000CD9"/>
    <w:rsid w:val="000015AD"/>
    <w:rsid w:val="00003E76"/>
    <w:rsid w:val="00005B00"/>
    <w:rsid w:val="00006419"/>
    <w:rsid w:val="00010140"/>
    <w:rsid w:val="00012496"/>
    <w:rsid w:val="00012CEC"/>
    <w:rsid w:val="00014BB4"/>
    <w:rsid w:val="000155A0"/>
    <w:rsid w:val="00016F58"/>
    <w:rsid w:val="00017439"/>
    <w:rsid w:val="00020E71"/>
    <w:rsid w:val="00025445"/>
    <w:rsid w:val="000262B9"/>
    <w:rsid w:val="000301DE"/>
    <w:rsid w:val="00032075"/>
    <w:rsid w:val="0003617C"/>
    <w:rsid w:val="00040718"/>
    <w:rsid w:val="00044334"/>
    <w:rsid w:val="000448FD"/>
    <w:rsid w:val="00045FAC"/>
    <w:rsid w:val="00046491"/>
    <w:rsid w:val="00047961"/>
    <w:rsid w:val="00050908"/>
    <w:rsid w:val="00050B8F"/>
    <w:rsid w:val="00050D14"/>
    <w:rsid w:val="00052B60"/>
    <w:rsid w:val="00054AF3"/>
    <w:rsid w:val="00056759"/>
    <w:rsid w:val="000569DC"/>
    <w:rsid w:val="00061B17"/>
    <w:rsid w:val="00063E4A"/>
    <w:rsid w:val="00064052"/>
    <w:rsid w:val="00064AAE"/>
    <w:rsid w:val="00065B87"/>
    <w:rsid w:val="000675D3"/>
    <w:rsid w:val="00070063"/>
    <w:rsid w:val="0007124F"/>
    <w:rsid w:val="0007355E"/>
    <w:rsid w:val="000737DE"/>
    <w:rsid w:val="00075AD3"/>
    <w:rsid w:val="00075B76"/>
    <w:rsid w:val="000827E0"/>
    <w:rsid w:val="00082F4D"/>
    <w:rsid w:val="0008522D"/>
    <w:rsid w:val="00085655"/>
    <w:rsid w:val="00085AD3"/>
    <w:rsid w:val="00086BBF"/>
    <w:rsid w:val="00091C53"/>
    <w:rsid w:val="00093A5A"/>
    <w:rsid w:val="00094B04"/>
    <w:rsid w:val="00095912"/>
    <w:rsid w:val="00096130"/>
    <w:rsid w:val="00096412"/>
    <w:rsid w:val="00096F08"/>
    <w:rsid w:val="000971F4"/>
    <w:rsid w:val="00097282"/>
    <w:rsid w:val="00097C34"/>
    <w:rsid w:val="000A6F50"/>
    <w:rsid w:val="000B1BE4"/>
    <w:rsid w:val="000B22BC"/>
    <w:rsid w:val="000B2E3F"/>
    <w:rsid w:val="000B3796"/>
    <w:rsid w:val="000C0696"/>
    <w:rsid w:val="000C5BE4"/>
    <w:rsid w:val="000C77EC"/>
    <w:rsid w:val="000D1590"/>
    <w:rsid w:val="000D302C"/>
    <w:rsid w:val="000D40F3"/>
    <w:rsid w:val="000D47BB"/>
    <w:rsid w:val="000D4D48"/>
    <w:rsid w:val="000D5CA5"/>
    <w:rsid w:val="000D6451"/>
    <w:rsid w:val="000E4FF4"/>
    <w:rsid w:val="000E697E"/>
    <w:rsid w:val="000E698E"/>
    <w:rsid w:val="000E77AC"/>
    <w:rsid w:val="000E7C56"/>
    <w:rsid w:val="000E7E4C"/>
    <w:rsid w:val="000F06BD"/>
    <w:rsid w:val="000F2DFC"/>
    <w:rsid w:val="000F4211"/>
    <w:rsid w:val="000F47D6"/>
    <w:rsid w:val="000F5C6F"/>
    <w:rsid w:val="000F6D5B"/>
    <w:rsid w:val="000F6E01"/>
    <w:rsid w:val="00104516"/>
    <w:rsid w:val="001045C2"/>
    <w:rsid w:val="00107565"/>
    <w:rsid w:val="00107A3A"/>
    <w:rsid w:val="00110125"/>
    <w:rsid w:val="001177BC"/>
    <w:rsid w:val="00122019"/>
    <w:rsid w:val="001238F9"/>
    <w:rsid w:val="001244FD"/>
    <w:rsid w:val="0012487D"/>
    <w:rsid w:val="00130BDF"/>
    <w:rsid w:val="00134ED7"/>
    <w:rsid w:val="0013550E"/>
    <w:rsid w:val="00136845"/>
    <w:rsid w:val="001403BF"/>
    <w:rsid w:val="001406EC"/>
    <w:rsid w:val="00144898"/>
    <w:rsid w:val="00144CD2"/>
    <w:rsid w:val="00146086"/>
    <w:rsid w:val="00150AD2"/>
    <w:rsid w:val="00152106"/>
    <w:rsid w:val="00152560"/>
    <w:rsid w:val="001525AA"/>
    <w:rsid w:val="00152D58"/>
    <w:rsid w:val="001534AF"/>
    <w:rsid w:val="0015608E"/>
    <w:rsid w:val="00156987"/>
    <w:rsid w:val="00157197"/>
    <w:rsid w:val="001605BF"/>
    <w:rsid w:val="00161E28"/>
    <w:rsid w:val="00165410"/>
    <w:rsid w:val="00167C61"/>
    <w:rsid w:val="00170FFC"/>
    <w:rsid w:val="00172488"/>
    <w:rsid w:val="00174CE4"/>
    <w:rsid w:val="0017540C"/>
    <w:rsid w:val="00180164"/>
    <w:rsid w:val="0018100C"/>
    <w:rsid w:val="0018140D"/>
    <w:rsid w:val="001816B9"/>
    <w:rsid w:val="00182080"/>
    <w:rsid w:val="001841A0"/>
    <w:rsid w:val="0018444F"/>
    <w:rsid w:val="00184F2F"/>
    <w:rsid w:val="001854EA"/>
    <w:rsid w:val="00190800"/>
    <w:rsid w:val="001977D9"/>
    <w:rsid w:val="001A0D68"/>
    <w:rsid w:val="001A43DF"/>
    <w:rsid w:val="001A4763"/>
    <w:rsid w:val="001A514D"/>
    <w:rsid w:val="001A581B"/>
    <w:rsid w:val="001A5FAA"/>
    <w:rsid w:val="001A61FF"/>
    <w:rsid w:val="001A6665"/>
    <w:rsid w:val="001A6E14"/>
    <w:rsid w:val="001B068D"/>
    <w:rsid w:val="001B38D2"/>
    <w:rsid w:val="001B72DD"/>
    <w:rsid w:val="001C40EE"/>
    <w:rsid w:val="001C42B6"/>
    <w:rsid w:val="001C4723"/>
    <w:rsid w:val="001C5182"/>
    <w:rsid w:val="001C5970"/>
    <w:rsid w:val="001C5C79"/>
    <w:rsid w:val="001C69C2"/>
    <w:rsid w:val="001C7472"/>
    <w:rsid w:val="001C77D6"/>
    <w:rsid w:val="001D1AC7"/>
    <w:rsid w:val="001D2312"/>
    <w:rsid w:val="001D3324"/>
    <w:rsid w:val="001D4232"/>
    <w:rsid w:val="001D62AE"/>
    <w:rsid w:val="001E071D"/>
    <w:rsid w:val="001E0D4B"/>
    <w:rsid w:val="001E11FA"/>
    <w:rsid w:val="001E1B8F"/>
    <w:rsid w:val="001E2EE7"/>
    <w:rsid w:val="001E323F"/>
    <w:rsid w:val="001E4767"/>
    <w:rsid w:val="001E54FC"/>
    <w:rsid w:val="001E7292"/>
    <w:rsid w:val="001E79E5"/>
    <w:rsid w:val="001F0332"/>
    <w:rsid w:val="001F0B12"/>
    <w:rsid w:val="001F44D6"/>
    <w:rsid w:val="001F46E5"/>
    <w:rsid w:val="001F4B40"/>
    <w:rsid w:val="001F50DB"/>
    <w:rsid w:val="001F778B"/>
    <w:rsid w:val="002016EF"/>
    <w:rsid w:val="00201AA4"/>
    <w:rsid w:val="00204660"/>
    <w:rsid w:val="002052DD"/>
    <w:rsid w:val="00205492"/>
    <w:rsid w:val="002106F9"/>
    <w:rsid w:val="002130EC"/>
    <w:rsid w:val="00213567"/>
    <w:rsid w:val="0021421F"/>
    <w:rsid w:val="002145F0"/>
    <w:rsid w:val="0021593A"/>
    <w:rsid w:val="00217951"/>
    <w:rsid w:val="00220951"/>
    <w:rsid w:val="00220E96"/>
    <w:rsid w:val="0022430F"/>
    <w:rsid w:val="00230E62"/>
    <w:rsid w:val="002317D8"/>
    <w:rsid w:val="00233563"/>
    <w:rsid w:val="00233DE5"/>
    <w:rsid w:val="00234712"/>
    <w:rsid w:val="0023707A"/>
    <w:rsid w:val="00237D3C"/>
    <w:rsid w:val="0024134C"/>
    <w:rsid w:val="00241F79"/>
    <w:rsid w:val="00243077"/>
    <w:rsid w:val="0024510E"/>
    <w:rsid w:val="002467A8"/>
    <w:rsid w:val="00247102"/>
    <w:rsid w:val="00247BA3"/>
    <w:rsid w:val="00247C9F"/>
    <w:rsid w:val="00251B4C"/>
    <w:rsid w:val="00254D8F"/>
    <w:rsid w:val="002623CC"/>
    <w:rsid w:val="002626FF"/>
    <w:rsid w:val="00263797"/>
    <w:rsid w:val="002707E9"/>
    <w:rsid w:val="0027337A"/>
    <w:rsid w:val="00273420"/>
    <w:rsid w:val="002770D3"/>
    <w:rsid w:val="00280582"/>
    <w:rsid w:val="00281DC1"/>
    <w:rsid w:val="002842EE"/>
    <w:rsid w:val="00284C17"/>
    <w:rsid w:val="002853DB"/>
    <w:rsid w:val="00285C9A"/>
    <w:rsid w:val="00285D30"/>
    <w:rsid w:val="00286263"/>
    <w:rsid w:val="00287887"/>
    <w:rsid w:val="00287AAB"/>
    <w:rsid w:val="00287E27"/>
    <w:rsid w:val="00290389"/>
    <w:rsid w:val="00290EBC"/>
    <w:rsid w:val="00294373"/>
    <w:rsid w:val="0029453D"/>
    <w:rsid w:val="00294E7A"/>
    <w:rsid w:val="00294F26"/>
    <w:rsid w:val="00296516"/>
    <w:rsid w:val="0029700A"/>
    <w:rsid w:val="002A3534"/>
    <w:rsid w:val="002A37E9"/>
    <w:rsid w:val="002A687F"/>
    <w:rsid w:val="002B1A40"/>
    <w:rsid w:val="002B1D2B"/>
    <w:rsid w:val="002B2008"/>
    <w:rsid w:val="002B209E"/>
    <w:rsid w:val="002B289D"/>
    <w:rsid w:val="002B33E0"/>
    <w:rsid w:val="002B42F1"/>
    <w:rsid w:val="002B433E"/>
    <w:rsid w:val="002B58F7"/>
    <w:rsid w:val="002C3198"/>
    <w:rsid w:val="002C37D5"/>
    <w:rsid w:val="002C4395"/>
    <w:rsid w:val="002C648D"/>
    <w:rsid w:val="002C6510"/>
    <w:rsid w:val="002D1240"/>
    <w:rsid w:val="002D1DB9"/>
    <w:rsid w:val="002D2574"/>
    <w:rsid w:val="002D30F6"/>
    <w:rsid w:val="002E00CB"/>
    <w:rsid w:val="002E19D1"/>
    <w:rsid w:val="002E5894"/>
    <w:rsid w:val="002E5FBE"/>
    <w:rsid w:val="002E6AFF"/>
    <w:rsid w:val="002F2187"/>
    <w:rsid w:val="002F3906"/>
    <w:rsid w:val="002F7848"/>
    <w:rsid w:val="00302934"/>
    <w:rsid w:val="0030409F"/>
    <w:rsid w:val="00304C02"/>
    <w:rsid w:val="0030681F"/>
    <w:rsid w:val="00306CB9"/>
    <w:rsid w:val="00307790"/>
    <w:rsid w:val="00311429"/>
    <w:rsid w:val="00313882"/>
    <w:rsid w:val="003140ED"/>
    <w:rsid w:val="003147D5"/>
    <w:rsid w:val="003149B2"/>
    <w:rsid w:val="003170D6"/>
    <w:rsid w:val="00320B84"/>
    <w:rsid w:val="00322187"/>
    <w:rsid w:val="00322B3E"/>
    <w:rsid w:val="0032488D"/>
    <w:rsid w:val="00325A3E"/>
    <w:rsid w:val="00327AFC"/>
    <w:rsid w:val="0033026C"/>
    <w:rsid w:val="00334524"/>
    <w:rsid w:val="00337C95"/>
    <w:rsid w:val="00341D84"/>
    <w:rsid w:val="003442BB"/>
    <w:rsid w:val="003445B4"/>
    <w:rsid w:val="00347A81"/>
    <w:rsid w:val="00350471"/>
    <w:rsid w:val="003528C7"/>
    <w:rsid w:val="00352E93"/>
    <w:rsid w:val="00354807"/>
    <w:rsid w:val="00356C5B"/>
    <w:rsid w:val="00360DA5"/>
    <w:rsid w:val="0036170A"/>
    <w:rsid w:val="0036258D"/>
    <w:rsid w:val="0036259A"/>
    <w:rsid w:val="0036300F"/>
    <w:rsid w:val="00363AEA"/>
    <w:rsid w:val="00364CA3"/>
    <w:rsid w:val="003661A2"/>
    <w:rsid w:val="0036668C"/>
    <w:rsid w:val="00367016"/>
    <w:rsid w:val="003712EB"/>
    <w:rsid w:val="003717F4"/>
    <w:rsid w:val="00372595"/>
    <w:rsid w:val="003732DE"/>
    <w:rsid w:val="00375278"/>
    <w:rsid w:val="0037686D"/>
    <w:rsid w:val="00377800"/>
    <w:rsid w:val="00377CC3"/>
    <w:rsid w:val="0038138C"/>
    <w:rsid w:val="00383848"/>
    <w:rsid w:val="003861B2"/>
    <w:rsid w:val="0038662E"/>
    <w:rsid w:val="00386BB7"/>
    <w:rsid w:val="003900D8"/>
    <w:rsid w:val="0039153F"/>
    <w:rsid w:val="00394F3E"/>
    <w:rsid w:val="00396827"/>
    <w:rsid w:val="00396D11"/>
    <w:rsid w:val="00397D50"/>
    <w:rsid w:val="003A1CD8"/>
    <w:rsid w:val="003A711B"/>
    <w:rsid w:val="003B10B7"/>
    <w:rsid w:val="003B1C19"/>
    <w:rsid w:val="003B591E"/>
    <w:rsid w:val="003B74A4"/>
    <w:rsid w:val="003C02B5"/>
    <w:rsid w:val="003C13D6"/>
    <w:rsid w:val="003C1C19"/>
    <w:rsid w:val="003C3570"/>
    <w:rsid w:val="003C4819"/>
    <w:rsid w:val="003C61A4"/>
    <w:rsid w:val="003D0501"/>
    <w:rsid w:val="003D078F"/>
    <w:rsid w:val="003D082D"/>
    <w:rsid w:val="003D1CCA"/>
    <w:rsid w:val="003D3C0E"/>
    <w:rsid w:val="003D4BFD"/>
    <w:rsid w:val="003D5E7C"/>
    <w:rsid w:val="003D6B90"/>
    <w:rsid w:val="003E4635"/>
    <w:rsid w:val="003E7C0E"/>
    <w:rsid w:val="003F6F4C"/>
    <w:rsid w:val="003F7B27"/>
    <w:rsid w:val="00400AAF"/>
    <w:rsid w:val="00402FF1"/>
    <w:rsid w:val="0040387C"/>
    <w:rsid w:val="004065BE"/>
    <w:rsid w:val="00412C9B"/>
    <w:rsid w:val="00413E6E"/>
    <w:rsid w:val="0041400A"/>
    <w:rsid w:val="00414FE2"/>
    <w:rsid w:val="00415792"/>
    <w:rsid w:val="00421D94"/>
    <w:rsid w:val="0042306C"/>
    <w:rsid w:val="00426818"/>
    <w:rsid w:val="00427C6A"/>
    <w:rsid w:val="00430A80"/>
    <w:rsid w:val="004312CC"/>
    <w:rsid w:val="00431FC0"/>
    <w:rsid w:val="00433FC9"/>
    <w:rsid w:val="004348FB"/>
    <w:rsid w:val="00437DD9"/>
    <w:rsid w:val="0044017E"/>
    <w:rsid w:val="0044074B"/>
    <w:rsid w:val="004429B3"/>
    <w:rsid w:val="0044393B"/>
    <w:rsid w:val="004447A3"/>
    <w:rsid w:val="00446622"/>
    <w:rsid w:val="004472FB"/>
    <w:rsid w:val="004500E5"/>
    <w:rsid w:val="004510E7"/>
    <w:rsid w:val="00451FB7"/>
    <w:rsid w:val="0045309B"/>
    <w:rsid w:val="00460C8C"/>
    <w:rsid w:val="004611AA"/>
    <w:rsid w:val="004633F5"/>
    <w:rsid w:val="004636C3"/>
    <w:rsid w:val="004645A4"/>
    <w:rsid w:val="004649C3"/>
    <w:rsid w:val="0046618B"/>
    <w:rsid w:val="0046637E"/>
    <w:rsid w:val="00466656"/>
    <w:rsid w:val="004675D8"/>
    <w:rsid w:val="00471EC5"/>
    <w:rsid w:val="00473103"/>
    <w:rsid w:val="004777AC"/>
    <w:rsid w:val="004777B9"/>
    <w:rsid w:val="00480CE9"/>
    <w:rsid w:val="00481BF2"/>
    <w:rsid w:val="004830D2"/>
    <w:rsid w:val="00484009"/>
    <w:rsid w:val="004866E1"/>
    <w:rsid w:val="00487DB8"/>
    <w:rsid w:val="00491F1E"/>
    <w:rsid w:val="00492C23"/>
    <w:rsid w:val="004945BB"/>
    <w:rsid w:val="00495093"/>
    <w:rsid w:val="00495B01"/>
    <w:rsid w:val="00497B3B"/>
    <w:rsid w:val="00497DE1"/>
    <w:rsid w:val="004A095D"/>
    <w:rsid w:val="004A33CD"/>
    <w:rsid w:val="004A6A1E"/>
    <w:rsid w:val="004B07DB"/>
    <w:rsid w:val="004B1DD6"/>
    <w:rsid w:val="004B6EDE"/>
    <w:rsid w:val="004B7748"/>
    <w:rsid w:val="004C4A7B"/>
    <w:rsid w:val="004C4CB9"/>
    <w:rsid w:val="004C61C8"/>
    <w:rsid w:val="004C6426"/>
    <w:rsid w:val="004D1D39"/>
    <w:rsid w:val="004D45E0"/>
    <w:rsid w:val="004D4B28"/>
    <w:rsid w:val="004D524B"/>
    <w:rsid w:val="004D53D9"/>
    <w:rsid w:val="004D6A1B"/>
    <w:rsid w:val="004E1C37"/>
    <w:rsid w:val="004E22DA"/>
    <w:rsid w:val="004E2EC8"/>
    <w:rsid w:val="004E5C9A"/>
    <w:rsid w:val="004E66AC"/>
    <w:rsid w:val="004F07A1"/>
    <w:rsid w:val="004F6475"/>
    <w:rsid w:val="004F6A6D"/>
    <w:rsid w:val="005031B4"/>
    <w:rsid w:val="005039B8"/>
    <w:rsid w:val="00507DC3"/>
    <w:rsid w:val="0051005B"/>
    <w:rsid w:val="00511E98"/>
    <w:rsid w:val="00513A7F"/>
    <w:rsid w:val="005174ED"/>
    <w:rsid w:val="0052312D"/>
    <w:rsid w:val="00524FC9"/>
    <w:rsid w:val="00525AFF"/>
    <w:rsid w:val="00525CBE"/>
    <w:rsid w:val="005262A1"/>
    <w:rsid w:val="005270B5"/>
    <w:rsid w:val="005270F8"/>
    <w:rsid w:val="00527F97"/>
    <w:rsid w:val="005304F1"/>
    <w:rsid w:val="00531855"/>
    <w:rsid w:val="0053205F"/>
    <w:rsid w:val="005358DD"/>
    <w:rsid w:val="00540CBD"/>
    <w:rsid w:val="0054142A"/>
    <w:rsid w:val="005424E0"/>
    <w:rsid w:val="00545EEC"/>
    <w:rsid w:val="005461DA"/>
    <w:rsid w:val="005465EB"/>
    <w:rsid w:val="00547002"/>
    <w:rsid w:val="00550E91"/>
    <w:rsid w:val="00552042"/>
    <w:rsid w:val="005527A8"/>
    <w:rsid w:val="0055480B"/>
    <w:rsid w:val="005668F4"/>
    <w:rsid w:val="00567A8D"/>
    <w:rsid w:val="0057027D"/>
    <w:rsid w:val="00571AC2"/>
    <w:rsid w:val="00571EC0"/>
    <w:rsid w:val="005727EA"/>
    <w:rsid w:val="005765CD"/>
    <w:rsid w:val="00581A1F"/>
    <w:rsid w:val="005829DC"/>
    <w:rsid w:val="00582CBA"/>
    <w:rsid w:val="00582F81"/>
    <w:rsid w:val="00584A36"/>
    <w:rsid w:val="00587AAE"/>
    <w:rsid w:val="00590FE9"/>
    <w:rsid w:val="005922E0"/>
    <w:rsid w:val="005943D0"/>
    <w:rsid w:val="00595043"/>
    <w:rsid w:val="00595D37"/>
    <w:rsid w:val="00596259"/>
    <w:rsid w:val="00596EB4"/>
    <w:rsid w:val="005A1955"/>
    <w:rsid w:val="005A2AA1"/>
    <w:rsid w:val="005A4273"/>
    <w:rsid w:val="005B0437"/>
    <w:rsid w:val="005B05EB"/>
    <w:rsid w:val="005B3585"/>
    <w:rsid w:val="005B54CE"/>
    <w:rsid w:val="005B72B3"/>
    <w:rsid w:val="005B7F9F"/>
    <w:rsid w:val="005C1DCA"/>
    <w:rsid w:val="005C34F3"/>
    <w:rsid w:val="005C666B"/>
    <w:rsid w:val="005D0C16"/>
    <w:rsid w:val="005D1224"/>
    <w:rsid w:val="005D2D3B"/>
    <w:rsid w:val="005D49A5"/>
    <w:rsid w:val="005D5F44"/>
    <w:rsid w:val="005D73C9"/>
    <w:rsid w:val="005E059A"/>
    <w:rsid w:val="005E191F"/>
    <w:rsid w:val="005E24DC"/>
    <w:rsid w:val="005E512C"/>
    <w:rsid w:val="005E52F0"/>
    <w:rsid w:val="005E6270"/>
    <w:rsid w:val="005E64CC"/>
    <w:rsid w:val="005F058B"/>
    <w:rsid w:val="005F4DCA"/>
    <w:rsid w:val="005F5271"/>
    <w:rsid w:val="005F5C1B"/>
    <w:rsid w:val="006017CF"/>
    <w:rsid w:val="0060230C"/>
    <w:rsid w:val="0060259A"/>
    <w:rsid w:val="00603B79"/>
    <w:rsid w:val="0060742D"/>
    <w:rsid w:val="0060775D"/>
    <w:rsid w:val="00611E13"/>
    <w:rsid w:val="0061377B"/>
    <w:rsid w:val="00615BFB"/>
    <w:rsid w:val="00616326"/>
    <w:rsid w:val="00620B42"/>
    <w:rsid w:val="00621BF3"/>
    <w:rsid w:val="00624992"/>
    <w:rsid w:val="00625D64"/>
    <w:rsid w:val="00625F2F"/>
    <w:rsid w:val="0062697B"/>
    <w:rsid w:val="00630B77"/>
    <w:rsid w:val="006318C1"/>
    <w:rsid w:val="00631C5A"/>
    <w:rsid w:val="006320F5"/>
    <w:rsid w:val="00632FCE"/>
    <w:rsid w:val="0063434B"/>
    <w:rsid w:val="00635FD4"/>
    <w:rsid w:val="00636AD0"/>
    <w:rsid w:val="006374B2"/>
    <w:rsid w:val="00637A2F"/>
    <w:rsid w:val="00643F13"/>
    <w:rsid w:val="00646B4F"/>
    <w:rsid w:val="006529B1"/>
    <w:rsid w:val="006531FE"/>
    <w:rsid w:val="00653A5F"/>
    <w:rsid w:val="00654128"/>
    <w:rsid w:val="00654870"/>
    <w:rsid w:val="00654ECF"/>
    <w:rsid w:val="0065677A"/>
    <w:rsid w:val="00657D54"/>
    <w:rsid w:val="006606EB"/>
    <w:rsid w:val="00660EBD"/>
    <w:rsid w:val="00666AAC"/>
    <w:rsid w:val="006676DB"/>
    <w:rsid w:val="00667E4D"/>
    <w:rsid w:val="0067057E"/>
    <w:rsid w:val="0067240D"/>
    <w:rsid w:val="00675026"/>
    <w:rsid w:val="006759E0"/>
    <w:rsid w:val="00675B22"/>
    <w:rsid w:val="00680F04"/>
    <w:rsid w:val="00680FBC"/>
    <w:rsid w:val="0068104D"/>
    <w:rsid w:val="006820FC"/>
    <w:rsid w:val="00686971"/>
    <w:rsid w:val="00687123"/>
    <w:rsid w:val="00687A2C"/>
    <w:rsid w:val="00690B14"/>
    <w:rsid w:val="0069183B"/>
    <w:rsid w:val="00691BF7"/>
    <w:rsid w:val="00694F00"/>
    <w:rsid w:val="006960F9"/>
    <w:rsid w:val="006A0522"/>
    <w:rsid w:val="006A1B33"/>
    <w:rsid w:val="006A252B"/>
    <w:rsid w:val="006A2E7C"/>
    <w:rsid w:val="006A32F0"/>
    <w:rsid w:val="006A3DC9"/>
    <w:rsid w:val="006A447D"/>
    <w:rsid w:val="006A4DFC"/>
    <w:rsid w:val="006A76E6"/>
    <w:rsid w:val="006A7712"/>
    <w:rsid w:val="006A772B"/>
    <w:rsid w:val="006A7C2A"/>
    <w:rsid w:val="006B0785"/>
    <w:rsid w:val="006B0E74"/>
    <w:rsid w:val="006B1A38"/>
    <w:rsid w:val="006B2046"/>
    <w:rsid w:val="006C08B7"/>
    <w:rsid w:val="006C0B10"/>
    <w:rsid w:val="006C1A86"/>
    <w:rsid w:val="006C2A31"/>
    <w:rsid w:val="006C41A3"/>
    <w:rsid w:val="006D04E6"/>
    <w:rsid w:val="006D18C0"/>
    <w:rsid w:val="006D1E53"/>
    <w:rsid w:val="006D1F47"/>
    <w:rsid w:val="006D3341"/>
    <w:rsid w:val="006D45C4"/>
    <w:rsid w:val="006D46B2"/>
    <w:rsid w:val="006D591C"/>
    <w:rsid w:val="006D5E3C"/>
    <w:rsid w:val="006D694E"/>
    <w:rsid w:val="006E1D5D"/>
    <w:rsid w:val="006E5C27"/>
    <w:rsid w:val="006F0470"/>
    <w:rsid w:val="006F2034"/>
    <w:rsid w:val="006F2F61"/>
    <w:rsid w:val="006F6D6C"/>
    <w:rsid w:val="006F7111"/>
    <w:rsid w:val="0070048F"/>
    <w:rsid w:val="00700FCF"/>
    <w:rsid w:val="0070112D"/>
    <w:rsid w:val="00701852"/>
    <w:rsid w:val="00701FDF"/>
    <w:rsid w:val="00703BAF"/>
    <w:rsid w:val="00703C22"/>
    <w:rsid w:val="0070661B"/>
    <w:rsid w:val="0070702B"/>
    <w:rsid w:val="007077DC"/>
    <w:rsid w:val="00710E06"/>
    <w:rsid w:val="00711C61"/>
    <w:rsid w:val="0071451B"/>
    <w:rsid w:val="00714697"/>
    <w:rsid w:val="007150F7"/>
    <w:rsid w:val="00716505"/>
    <w:rsid w:val="00716E91"/>
    <w:rsid w:val="007170FA"/>
    <w:rsid w:val="00720826"/>
    <w:rsid w:val="007225BB"/>
    <w:rsid w:val="007243C8"/>
    <w:rsid w:val="007262F8"/>
    <w:rsid w:val="00727F19"/>
    <w:rsid w:val="00730DFC"/>
    <w:rsid w:val="007322CC"/>
    <w:rsid w:val="0073240C"/>
    <w:rsid w:val="007325DE"/>
    <w:rsid w:val="00733FDD"/>
    <w:rsid w:val="007350D1"/>
    <w:rsid w:val="0073591A"/>
    <w:rsid w:val="0073626D"/>
    <w:rsid w:val="0073761E"/>
    <w:rsid w:val="00737CE9"/>
    <w:rsid w:val="00744973"/>
    <w:rsid w:val="007455EE"/>
    <w:rsid w:val="00745A32"/>
    <w:rsid w:val="00745FF4"/>
    <w:rsid w:val="00750648"/>
    <w:rsid w:val="00753748"/>
    <w:rsid w:val="007556FF"/>
    <w:rsid w:val="00761B7C"/>
    <w:rsid w:val="0076550B"/>
    <w:rsid w:val="00766C3F"/>
    <w:rsid w:val="0076740E"/>
    <w:rsid w:val="00770313"/>
    <w:rsid w:val="007727DD"/>
    <w:rsid w:val="00773613"/>
    <w:rsid w:val="00780FA0"/>
    <w:rsid w:val="00782395"/>
    <w:rsid w:val="00785FFB"/>
    <w:rsid w:val="00787DC2"/>
    <w:rsid w:val="00791CBF"/>
    <w:rsid w:val="00793317"/>
    <w:rsid w:val="007941DC"/>
    <w:rsid w:val="00795FFD"/>
    <w:rsid w:val="00797F4D"/>
    <w:rsid w:val="007A1DEE"/>
    <w:rsid w:val="007A1EC4"/>
    <w:rsid w:val="007A28DF"/>
    <w:rsid w:val="007A2B13"/>
    <w:rsid w:val="007A4738"/>
    <w:rsid w:val="007A5E24"/>
    <w:rsid w:val="007A6C9E"/>
    <w:rsid w:val="007B0B19"/>
    <w:rsid w:val="007B2348"/>
    <w:rsid w:val="007B33D9"/>
    <w:rsid w:val="007B3770"/>
    <w:rsid w:val="007B3F98"/>
    <w:rsid w:val="007B4EE2"/>
    <w:rsid w:val="007B6614"/>
    <w:rsid w:val="007B6D6B"/>
    <w:rsid w:val="007C2333"/>
    <w:rsid w:val="007C271C"/>
    <w:rsid w:val="007C322E"/>
    <w:rsid w:val="007C4F45"/>
    <w:rsid w:val="007C569A"/>
    <w:rsid w:val="007C6D1D"/>
    <w:rsid w:val="007D0535"/>
    <w:rsid w:val="007D13CC"/>
    <w:rsid w:val="007D1856"/>
    <w:rsid w:val="007D4DF2"/>
    <w:rsid w:val="007D526F"/>
    <w:rsid w:val="007E200F"/>
    <w:rsid w:val="007E4318"/>
    <w:rsid w:val="007E431A"/>
    <w:rsid w:val="007E47B3"/>
    <w:rsid w:val="007E4A18"/>
    <w:rsid w:val="007E7126"/>
    <w:rsid w:val="007F0E7E"/>
    <w:rsid w:val="007F1007"/>
    <w:rsid w:val="007F1AC5"/>
    <w:rsid w:val="007F1C2E"/>
    <w:rsid w:val="007F273D"/>
    <w:rsid w:val="007F2C0F"/>
    <w:rsid w:val="007F6677"/>
    <w:rsid w:val="007F797B"/>
    <w:rsid w:val="00800405"/>
    <w:rsid w:val="008010FE"/>
    <w:rsid w:val="0080158B"/>
    <w:rsid w:val="00801D41"/>
    <w:rsid w:val="00801F9A"/>
    <w:rsid w:val="0080201F"/>
    <w:rsid w:val="008030D7"/>
    <w:rsid w:val="008107EF"/>
    <w:rsid w:val="008129F2"/>
    <w:rsid w:val="00812D54"/>
    <w:rsid w:val="008212F7"/>
    <w:rsid w:val="00821367"/>
    <w:rsid w:val="00821C68"/>
    <w:rsid w:val="008231E4"/>
    <w:rsid w:val="00824D5A"/>
    <w:rsid w:val="00826635"/>
    <w:rsid w:val="0082783A"/>
    <w:rsid w:val="0083127E"/>
    <w:rsid w:val="008347E7"/>
    <w:rsid w:val="0083554F"/>
    <w:rsid w:val="00840460"/>
    <w:rsid w:val="008409B9"/>
    <w:rsid w:val="0084161F"/>
    <w:rsid w:val="00841C6C"/>
    <w:rsid w:val="008423E3"/>
    <w:rsid w:val="00846FEE"/>
    <w:rsid w:val="0084778A"/>
    <w:rsid w:val="00850258"/>
    <w:rsid w:val="00850E20"/>
    <w:rsid w:val="00852F7D"/>
    <w:rsid w:val="0085475B"/>
    <w:rsid w:val="008548D4"/>
    <w:rsid w:val="00855228"/>
    <w:rsid w:val="00855357"/>
    <w:rsid w:val="0086103C"/>
    <w:rsid w:val="008617D0"/>
    <w:rsid w:val="00861EE2"/>
    <w:rsid w:val="008646A1"/>
    <w:rsid w:val="0086497E"/>
    <w:rsid w:val="0086684E"/>
    <w:rsid w:val="00867D0C"/>
    <w:rsid w:val="008717CE"/>
    <w:rsid w:val="00874124"/>
    <w:rsid w:val="008742B3"/>
    <w:rsid w:val="00874B39"/>
    <w:rsid w:val="0087526A"/>
    <w:rsid w:val="0088237A"/>
    <w:rsid w:val="00883109"/>
    <w:rsid w:val="0088312E"/>
    <w:rsid w:val="00884244"/>
    <w:rsid w:val="00885B4F"/>
    <w:rsid w:val="008871BE"/>
    <w:rsid w:val="00891B87"/>
    <w:rsid w:val="00892D4C"/>
    <w:rsid w:val="008939A5"/>
    <w:rsid w:val="0089413F"/>
    <w:rsid w:val="008A4181"/>
    <w:rsid w:val="008A4D29"/>
    <w:rsid w:val="008B244A"/>
    <w:rsid w:val="008B3103"/>
    <w:rsid w:val="008B4C51"/>
    <w:rsid w:val="008B4E5B"/>
    <w:rsid w:val="008B5238"/>
    <w:rsid w:val="008B5C93"/>
    <w:rsid w:val="008B6702"/>
    <w:rsid w:val="008B77F0"/>
    <w:rsid w:val="008C07C5"/>
    <w:rsid w:val="008C0A13"/>
    <w:rsid w:val="008C2C03"/>
    <w:rsid w:val="008C5A0A"/>
    <w:rsid w:val="008C5F47"/>
    <w:rsid w:val="008C7F15"/>
    <w:rsid w:val="008D1313"/>
    <w:rsid w:val="008D1ED0"/>
    <w:rsid w:val="008D6B7F"/>
    <w:rsid w:val="008D7361"/>
    <w:rsid w:val="008E0E95"/>
    <w:rsid w:val="008E28EB"/>
    <w:rsid w:val="008F30A6"/>
    <w:rsid w:val="008F3522"/>
    <w:rsid w:val="008F4CB0"/>
    <w:rsid w:val="008F5257"/>
    <w:rsid w:val="008F6096"/>
    <w:rsid w:val="008F6B35"/>
    <w:rsid w:val="008F6F50"/>
    <w:rsid w:val="008F72E5"/>
    <w:rsid w:val="00901886"/>
    <w:rsid w:val="00903380"/>
    <w:rsid w:val="00903CBB"/>
    <w:rsid w:val="00906AF2"/>
    <w:rsid w:val="00911977"/>
    <w:rsid w:val="00917484"/>
    <w:rsid w:val="009207D7"/>
    <w:rsid w:val="00920B1F"/>
    <w:rsid w:val="00923541"/>
    <w:rsid w:val="009255DA"/>
    <w:rsid w:val="00926B24"/>
    <w:rsid w:val="009272FA"/>
    <w:rsid w:val="009275A4"/>
    <w:rsid w:val="00930A6D"/>
    <w:rsid w:val="00931679"/>
    <w:rsid w:val="00932697"/>
    <w:rsid w:val="00932A82"/>
    <w:rsid w:val="009345BC"/>
    <w:rsid w:val="00936B85"/>
    <w:rsid w:val="009374F0"/>
    <w:rsid w:val="00937C79"/>
    <w:rsid w:val="0094119C"/>
    <w:rsid w:val="00942642"/>
    <w:rsid w:val="00942C9A"/>
    <w:rsid w:val="009456CE"/>
    <w:rsid w:val="00945A86"/>
    <w:rsid w:val="00946820"/>
    <w:rsid w:val="0095204E"/>
    <w:rsid w:val="00955B05"/>
    <w:rsid w:val="009625E3"/>
    <w:rsid w:val="00962873"/>
    <w:rsid w:val="00962C70"/>
    <w:rsid w:val="0096670C"/>
    <w:rsid w:val="00966FC0"/>
    <w:rsid w:val="00970C7C"/>
    <w:rsid w:val="00970DDC"/>
    <w:rsid w:val="00971209"/>
    <w:rsid w:val="00971211"/>
    <w:rsid w:val="00974997"/>
    <w:rsid w:val="00974DD8"/>
    <w:rsid w:val="00975DB0"/>
    <w:rsid w:val="009809C6"/>
    <w:rsid w:val="009810CC"/>
    <w:rsid w:val="00981673"/>
    <w:rsid w:val="00981A8D"/>
    <w:rsid w:val="009845CD"/>
    <w:rsid w:val="00984F69"/>
    <w:rsid w:val="009859DB"/>
    <w:rsid w:val="009871E2"/>
    <w:rsid w:val="009878C2"/>
    <w:rsid w:val="00997125"/>
    <w:rsid w:val="009A53FF"/>
    <w:rsid w:val="009A5A4D"/>
    <w:rsid w:val="009A63A7"/>
    <w:rsid w:val="009A7BB3"/>
    <w:rsid w:val="009B3553"/>
    <w:rsid w:val="009B746F"/>
    <w:rsid w:val="009C205E"/>
    <w:rsid w:val="009C24BE"/>
    <w:rsid w:val="009C3072"/>
    <w:rsid w:val="009C3A31"/>
    <w:rsid w:val="009C5A79"/>
    <w:rsid w:val="009D03A4"/>
    <w:rsid w:val="009D0431"/>
    <w:rsid w:val="009D1494"/>
    <w:rsid w:val="009D192A"/>
    <w:rsid w:val="009D1CF6"/>
    <w:rsid w:val="009D4F01"/>
    <w:rsid w:val="009D51BE"/>
    <w:rsid w:val="009D68D5"/>
    <w:rsid w:val="009D7947"/>
    <w:rsid w:val="009E1F1F"/>
    <w:rsid w:val="009E2365"/>
    <w:rsid w:val="009E271E"/>
    <w:rsid w:val="009E3D5E"/>
    <w:rsid w:val="009E7C1E"/>
    <w:rsid w:val="009E7F23"/>
    <w:rsid w:val="009F1E35"/>
    <w:rsid w:val="009F3A90"/>
    <w:rsid w:val="00A007EE"/>
    <w:rsid w:val="00A02690"/>
    <w:rsid w:val="00A04191"/>
    <w:rsid w:val="00A10B8B"/>
    <w:rsid w:val="00A11BB0"/>
    <w:rsid w:val="00A121A4"/>
    <w:rsid w:val="00A12CE1"/>
    <w:rsid w:val="00A12F67"/>
    <w:rsid w:val="00A16FD6"/>
    <w:rsid w:val="00A17165"/>
    <w:rsid w:val="00A21CBC"/>
    <w:rsid w:val="00A24E73"/>
    <w:rsid w:val="00A25BF8"/>
    <w:rsid w:val="00A26217"/>
    <w:rsid w:val="00A26523"/>
    <w:rsid w:val="00A265F5"/>
    <w:rsid w:val="00A27E9E"/>
    <w:rsid w:val="00A319A6"/>
    <w:rsid w:val="00A32610"/>
    <w:rsid w:val="00A339A6"/>
    <w:rsid w:val="00A348E8"/>
    <w:rsid w:val="00A35105"/>
    <w:rsid w:val="00A35C4B"/>
    <w:rsid w:val="00A41E9D"/>
    <w:rsid w:val="00A45B53"/>
    <w:rsid w:val="00A47F77"/>
    <w:rsid w:val="00A50E8D"/>
    <w:rsid w:val="00A51395"/>
    <w:rsid w:val="00A53C32"/>
    <w:rsid w:val="00A54423"/>
    <w:rsid w:val="00A55A80"/>
    <w:rsid w:val="00A574CA"/>
    <w:rsid w:val="00A579CC"/>
    <w:rsid w:val="00A628A3"/>
    <w:rsid w:val="00A6424B"/>
    <w:rsid w:val="00A64279"/>
    <w:rsid w:val="00A65458"/>
    <w:rsid w:val="00A670F1"/>
    <w:rsid w:val="00A70D82"/>
    <w:rsid w:val="00A7248E"/>
    <w:rsid w:val="00A727BC"/>
    <w:rsid w:val="00A7445D"/>
    <w:rsid w:val="00A753F0"/>
    <w:rsid w:val="00A774D3"/>
    <w:rsid w:val="00A818F2"/>
    <w:rsid w:val="00A82AAC"/>
    <w:rsid w:val="00A82DCA"/>
    <w:rsid w:val="00A83FCF"/>
    <w:rsid w:val="00A87992"/>
    <w:rsid w:val="00A91EAD"/>
    <w:rsid w:val="00A93210"/>
    <w:rsid w:val="00A95952"/>
    <w:rsid w:val="00AA0D13"/>
    <w:rsid w:val="00AA4698"/>
    <w:rsid w:val="00AA4C06"/>
    <w:rsid w:val="00AA4E72"/>
    <w:rsid w:val="00AA7FEA"/>
    <w:rsid w:val="00AB0B5B"/>
    <w:rsid w:val="00AB0EFD"/>
    <w:rsid w:val="00AB1341"/>
    <w:rsid w:val="00AB21CF"/>
    <w:rsid w:val="00AB2D9F"/>
    <w:rsid w:val="00AB675F"/>
    <w:rsid w:val="00AB7789"/>
    <w:rsid w:val="00AC0255"/>
    <w:rsid w:val="00AC1072"/>
    <w:rsid w:val="00AC3690"/>
    <w:rsid w:val="00AC6608"/>
    <w:rsid w:val="00AC79B6"/>
    <w:rsid w:val="00AD0317"/>
    <w:rsid w:val="00AD0E2B"/>
    <w:rsid w:val="00AD1F1C"/>
    <w:rsid w:val="00AD247D"/>
    <w:rsid w:val="00AD2842"/>
    <w:rsid w:val="00AD5695"/>
    <w:rsid w:val="00AD5AFC"/>
    <w:rsid w:val="00AE044E"/>
    <w:rsid w:val="00AE40DA"/>
    <w:rsid w:val="00AE4119"/>
    <w:rsid w:val="00AE4CC6"/>
    <w:rsid w:val="00AE5157"/>
    <w:rsid w:val="00AE5ED3"/>
    <w:rsid w:val="00AE6013"/>
    <w:rsid w:val="00AE63B9"/>
    <w:rsid w:val="00AE6D49"/>
    <w:rsid w:val="00AE722E"/>
    <w:rsid w:val="00AE7801"/>
    <w:rsid w:val="00AF0114"/>
    <w:rsid w:val="00AF25F0"/>
    <w:rsid w:val="00AF2989"/>
    <w:rsid w:val="00AF3CEA"/>
    <w:rsid w:val="00AF3E34"/>
    <w:rsid w:val="00AF4042"/>
    <w:rsid w:val="00AF5B82"/>
    <w:rsid w:val="00B008BD"/>
    <w:rsid w:val="00B0367F"/>
    <w:rsid w:val="00B04BB6"/>
    <w:rsid w:val="00B05592"/>
    <w:rsid w:val="00B07E1B"/>
    <w:rsid w:val="00B1051C"/>
    <w:rsid w:val="00B1125E"/>
    <w:rsid w:val="00B11550"/>
    <w:rsid w:val="00B11DE2"/>
    <w:rsid w:val="00B206C2"/>
    <w:rsid w:val="00B23713"/>
    <w:rsid w:val="00B264CD"/>
    <w:rsid w:val="00B33609"/>
    <w:rsid w:val="00B33616"/>
    <w:rsid w:val="00B352CC"/>
    <w:rsid w:val="00B41B49"/>
    <w:rsid w:val="00B43F1E"/>
    <w:rsid w:val="00B448C0"/>
    <w:rsid w:val="00B52196"/>
    <w:rsid w:val="00B57CD7"/>
    <w:rsid w:val="00B6409D"/>
    <w:rsid w:val="00B65E54"/>
    <w:rsid w:val="00B66FCC"/>
    <w:rsid w:val="00B67378"/>
    <w:rsid w:val="00B676D1"/>
    <w:rsid w:val="00B702A5"/>
    <w:rsid w:val="00B70B90"/>
    <w:rsid w:val="00B71A94"/>
    <w:rsid w:val="00B71E2E"/>
    <w:rsid w:val="00B738D4"/>
    <w:rsid w:val="00B76462"/>
    <w:rsid w:val="00B766B8"/>
    <w:rsid w:val="00B841C9"/>
    <w:rsid w:val="00B851CE"/>
    <w:rsid w:val="00B85B7A"/>
    <w:rsid w:val="00B91DE6"/>
    <w:rsid w:val="00B92A18"/>
    <w:rsid w:val="00B9550D"/>
    <w:rsid w:val="00B9553D"/>
    <w:rsid w:val="00BA030B"/>
    <w:rsid w:val="00BA1901"/>
    <w:rsid w:val="00BA40CF"/>
    <w:rsid w:val="00BA48DE"/>
    <w:rsid w:val="00BA4BD7"/>
    <w:rsid w:val="00BB01DB"/>
    <w:rsid w:val="00BB0831"/>
    <w:rsid w:val="00BB27F3"/>
    <w:rsid w:val="00BB2D80"/>
    <w:rsid w:val="00BB3620"/>
    <w:rsid w:val="00BB4703"/>
    <w:rsid w:val="00BB54DE"/>
    <w:rsid w:val="00BB67C1"/>
    <w:rsid w:val="00BB6FE8"/>
    <w:rsid w:val="00BC1342"/>
    <w:rsid w:val="00BC25C4"/>
    <w:rsid w:val="00BC26B5"/>
    <w:rsid w:val="00BC31A1"/>
    <w:rsid w:val="00BC32B2"/>
    <w:rsid w:val="00BC3728"/>
    <w:rsid w:val="00BC3B98"/>
    <w:rsid w:val="00BC44B0"/>
    <w:rsid w:val="00BC5043"/>
    <w:rsid w:val="00BD2857"/>
    <w:rsid w:val="00BD2DD0"/>
    <w:rsid w:val="00BD509B"/>
    <w:rsid w:val="00BD7A23"/>
    <w:rsid w:val="00BD7B0C"/>
    <w:rsid w:val="00BD7E69"/>
    <w:rsid w:val="00BE0F36"/>
    <w:rsid w:val="00BE3093"/>
    <w:rsid w:val="00BE43A3"/>
    <w:rsid w:val="00BE491F"/>
    <w:rsid w:val="00BE6177"/>
    <w:rsid w:val="00BF2924"/>
    <w:rsid w:val="00BF3307"/>
    <w:rsid w:val="00BF5DE0"/>
    <w:rsid w:val="00BF6A7A"/>
    <w:rsid w:val="00BF6B98"/>
    <w:rsid w:val="00BF6FA3"/>
    <w:rsid w:val="00BF7B6B"/>
    <w:rsid w:val="00C036A7"/>
    <w:rsid w:val="00C05B25"/>
    <w:rsid w:val="00C06445"/>
    <w:rsid w:val="00C06FBE"/>
    <w:rsid w:val="00C07766"/>
    <w:rsid w:val="00C1009C"/>
    <w:rsid w:val="00C105A3"/>
    <w:rsid w:val="00C109C1"/>
    <w:rsid w:val="00C11E11"/>
    <w:rsid w:val="00C1499A"/>
    <w:rsid w:val="00C15837"/>
    <w:rsid w:val="00C16854"/>
    <w:rsid w:val="00C16B9A"/>
    <w:rsid w:val="00C17597"/>
    <w:rsid w:val="00C179A8"/>
    <w:rsid w:val="00C20430"/>
    <w:rsid w:val="00C219BB"/>
    <w:rsid w:val="00C30097"/>
    <w:rsid w:val="00C30EE5"/>
    <w:rsid w:val="00C34C03"/>
    <w:rsid w:val="00C34D11"/>
    <w:rsid w:val="00C36101"/>
    <w:rsid w:val="00C3640C"/>
    <w:rsid w:val="00C37BA0"/>
    <w:rsid w:val="00C417BF"/>
    <w:rsid w:val="00C428A5"/>
    <w:rsid w:val="00C4593C"/>
    <w:rsid w:val="00C45CFC"/>
    <w:rsid w:val="00C4674E"/>
    <w:rsid w:val="00C50416"/>
    <w:rsid w:val="00C511CE"/>
    <w:rsid w:val="00C524AA"/>
    <w:rsid w:val="00C5458A"/>
    <w:rsid w:val="00C5785E"/>
    <w:rsid w:val="00C60FAB"/>
    <w:rsid w:val="00C611EF"/>
    <w:rsid w:val="00C61B37"/>
    <w:rsid w:val="00C62547"/>
    <w:rsid w:val="00C62EA1"/>
    <w:rsid w:val="00C65544"/>
    <w:rsid w:val="00C66630"/>
    <w:rsid w:val="00C71279"/>
    <w:rsid w:val="00C7173A"/>
    <w:rsid w:val="00C7210C"/>
    <w:rsid w:val="00C72BBE"/>
    <w:rsid w:val="00C7346B"/>
    <w:rsid w:val="00C738FD"/>
    <w:rsid w:val="00C74AD6"/>
    <w:rsid w:val="00C761DB"/>
    <w:rsid w:val="00C765A0"/>
    <w:rsid w:val="00C83144"/>
    <w:rsid w:val="00C8318D"/>
    <w:rsid w:val="00C847A9"/>
    <w:rsid w:val="00C84AA9"/>
    <w:rsid w:val="00C85BEC"/>
    <w:rsid w:val="00C92FA0"/>
    <w:rsid w:val="00C95010"/>
    <w:rsid w:val="00C95279"/>
    <w:rsid w:val="00CA0B85"/>
    <w:rsid w:val="00CA15DD"/>
    <w:rsid w:val="00CA17DA"/>
    <w:rsid w:val="00CA1960"/>
    <w:rsid w:val="00CA28F4"/>
    <w:rsid w:val="00CA47B0"/>
    <w:rsid w:val="00CA4A7D"/>
    <w:rsid w:val="00CA4AB2"/>
    <w:rsid w:val="00CA7D60"/>
    <w:rsid w:val="00CB3278"/>
    <w:rsid w:val="00CB41AA"/>
    <w:rsid w:val="00CB74A6"/>
    <w:rsid w:val="00CC0113"/>
    <w:rsid w:val="00CC293F"/>
    <w:rsid w:val="00CC2B22"/>
    <w:rsid w:val="00CC3415"/>
    <w:rsid w:val="00CC3899"/>
    <w:rsid w:val="00CD12BA"/>
    <w:rsid w:val="00CD2B5F"/>
    <w:rsid w:val="00CD2BFD"/>
    <w:rsid w:val="00CD35C4"/>
    <w:rsid w:val="00CD3EA1"/>
    <w:rsid w:val="00CD3F7C"/>
    <w:rsid w:val="00CD690F"/>
    <w:rsid w:val="00CE1691"/>
    <w:rsid w:val="00CE18A8"/>
    <w:rsid w:val="00CE3015"/>
    <w:rsid w:val="00CE49DE"/>
    <w:rsid w:val="00CE4D99"/>
    <w:rsid w:val="00CE5764"/>
    <w:rsid w:val="00CE5BAF"/>
    <w:rsid w:val="00CE652D"/>
    <w:rsid w:val="00CE7681"/>
    <w:rsid w:val="00CF005B"/>
    <w:rsid w:val="00CF1650"/>
    <w:rsid w:val="00CF194F"/>
    <w:rsid w:val="00CF49EE"/>
    <w:rsid w:val="00D008D2"/>
    <w:rsid w:val="00D009E8"/>
    <w:rsid w:val="00D01056"/>
    <w:rsid w:val="00D017F6"/>
    <w:rsid w:val="00D01E6E"/>
    <w:rsid w:val="00D02746"/>
    <w:rsid w:val="00D040BE"/>
    <w:rsid w:val="00D068AE"/>
    <w:rsid w:val="00D07298"/>
    <w:rsid w:val="00D07447"/>
    <w:rsid w:val="00D10B50"/>
    <w:rsid w:val="00D1218F"/>
    <w:rsid w:val="00D124E4"/>
    <w:rsid w:val="00D130CE"/>
    <w:rsid w:val="00D1526C"/>
    <w:rsid w:val="00D15310"/>
    <w:rsid w:val="00D169B8"/>
    <w:rsid w:val="00D20449"/>
    <w:rsid w:val="00D21667"/>
    <w:rsid w:val="00D21B32"/>
    <w:rsid w:val="00D24444"/>
    <w:rsid w:val="00D2458F"/>
    <w:rsid w:val="00D246FD"/>
    <w:rsid w:val="00D24865"/>
    <w:rsid w:val="00D248E9"/>
    <w:rsid w:val="00D2534D"/>
    <w:rsid w:val="00D25A6F"/>
    <w:rsid w:val="00D2669A"/>
    <w:rsid w:val="00D30991"/>
    <w:rsid w:val="00D30E01"/>
    <w:rsid w:val="00D31DA2"/>
    <w:rsid w:val="00D3481D"/>
    <w:rsid w:val="00D36ECB"/>
    <w:rsid w:val="00D400EB"/>
    <w:rsid w:val="00D40CBC"/>
    <w:rsid w:val="00D42317"/>
    <w:rsid w:val="00D43E15"/>
    <w:rsid w:val="00D45518"/>
    <w:rsid w:val="00D46708"/>
    <w:rsid w:val="00D47112"/>
    <w:rsid w:val="00D4714B"/>
    <w:rsid w:val="00D50E0E"/>
    <w:rsid w:val="00D51F3B"/>
    <w:rsid w:val="00D537F5"/>
    <w:rsid w:val="00D54637"/>
    <w:rsid w:val="00D5631B"/>
    <w:rsid w:val="00D571C6"/>
    <w:rsid w:val="00D6135A"/>
    <w:rsid w:val="00D6338F"/>
    <w:rsid w:val="00D63DBF"/>
    <w:rsid w:val="00D6575E"/>
    <w:rsid w:val="00D711B7"/>
    <w:rsid w:val="00D742F8"/>
    <w:rsid w:val="00D74F05"/>
    <w:rsid w:val="00D75B85"/>
    <w:rsid w:val="00D764B3"/>
    <w:rsid w:val="00D82780"/>
    <w:rsid w:val="00D854EF"/>
    <w:rsid w:val="00D9011E"/>
    <w:rsid w:val="00D90958"/>
    <w:rsid w:val="00D9321D"/>
    <w:rsid w:val="00D932E8"/>
    <w:rsid w:val="00D94DB1"/>
    <w:rsid w:val="00D97B89"/>
    <w:rsid w:val="00DA1681"/>
    <w:rsid w:val="00DA5C7B"/>
    <w:rsid w:val="00DA5EB4"/>
    <w:rsid w:val="00DA6B6F"/>
    <w:rsid w:val="00DA7418"/>
    <w:rsid w:val="00DA7F61"/>
    <w:rsid w:val="00DB0A00"/>
    <w:rsid w:val="00DB2226"/>
    <w:rsid w:val="00DB3DCA"/>
    <w:rsid w:val="00DB5210"/>
    <w:rsid w:val="00DB530C"/>
    <w:rsid w:val="00DB69E2"/>
    <w:rsid w:val="00DB6B0B"/>
    <w:rsid w:val="00DB6BFE"/>
    <w:rsid w:val="00DB7545"/>
    <w:rsid w:val="00DC1F18"/>
    <w:rsid w:val="00DC2948"/>
    <w:rsid w:val="00DC3635"/>
    <w:rsid w:val="00DC3B28"/>
    <w:rsid w:val="00DC3FB8"/>
    <w:rsid w:val="00DC46AE"/>
    <w:rsid w:val="00DC74A1"/>
    <w:rsid w:val="00DC7897"/>
    <w:rsid w:val="00DD00CE"/>
    <w:rsid w:val="00DD0F66"/>
    <w:rsid w:val="00DD1B7B"/>
    <w:rsid w:val="00DD3605"/>
    <w:rsid w:val="00DD61AF"/>
    <w:rsid w:val="00DD6398"/>
    <w:rsid w:val="00DE0705"/>
    <w:rsid w:val="00DE2914"/>
    <w:rsid w:val="00DE2A83"/>
    <w:rsid w:val="00DE2DAB"/>
    <w:rsid w:val="00DE35E4"/>
    <w:rsid w:val="00DE483A"/>
    <w:rsid w:val="00DE5FF4"/>
    <w:rsid w:val="00DE6DFC"/>
    <w:rsid w:val="00DE7435"/>
    <w:rsid w:val="00DF1325"/>
    <w:rsid w:val="00DF4C06"/>
    <w:rsid w:val="00DF52ED"/>
    <w:rsid w:val="00DF7419"/>
    <w:rsid w:val="00DF7847"/>
    <w:rsid w:val="00E00C1C"/>
    <w:rsid w:val="00E01BF3"/>
    <w:rsid w:val="00E0369D"/>
    <w:rsid w:val="00E05672"/>
    <w:rsid w:val="00E07E1C"/>
    <w:rsid w:val="00E1013F"/>
    <w:rsid w:val="00E14812"/>
    <w:rsid w:val="00E15D33"/>
    <w:rsid w:val="00E1664C"/>
    <w:rsid w:val="00E16986"/>
    <w:rsid w:val="00E23D63"/>
    <w:rsid w:val="00E25275"/>
    <w:rsid w:val="00E25C73"/>
    <w:rsid w:val="00E27A7D"/>
    <w:rsid w:val="00E33EE1"/>
    <w:rsid w:val="00E3407B"/>
    <w:rsid w:val="00E34B27"/>
    <w:rsid w:val="00E36648"/>
    <w:rsid w:val="00E369A4"/>
    <w:rsid w:val="00E370F8"/>
    <w:rsid w:val="00E37214"/>
    <w:rsid w:val="00E4191F"/>
    <w:rsid w:val="00E45F3C"/>
    <w:rsid w:val="00E4650F"/>
    <w:rsid w:val="00E46C93"/>
    <w:rsid w:val="00E53245"/>
    <w:rsid w:val="00E53CD4"/>
    <w:rsid w:val="00E54ABE"/>
    <w:rsid w:val="00E5773A"/>
    <w:rsid w:val="00E57FB5"/>
    <w:rsid w:val="00E6300D"/>
    <w:rsid w:val="00E63874"/>
    <w:rsid w:val="00E664C0"/>
    <w:rsid w:val="00E67F46"/>
    <w:rsid w:val="00E70E15"/>
    <w:rsid w:val="00E71958"/>
    <w:rsid w:val="00E812ED"/>
    <w:rsid w:val="00E81350"/>
    <w:rsid w:val="00E90F2E"/>
    <w:rsid w:val="00E91304"/>
    <w:rsid w:val="00E91F14"/>
    <w:rsid w:val="00E95089"/>
    <w:rsid w:val="00E956F7"/>
    <w:rsid w:val="00EA0D05"/>
    <w:rsid w:val="00EA1233"/>
    <w:rsid w:val="00EA2C1D"/>
    <w:rsid w:val="00EA4AD6"/>
    <w:rsid w:val="00EA4C68"/>
    <w:rsid w:val="00EA595A"/>
    <w:rsid w:val="00EA6A39"/>
    <w:rsid w:val="00EB0E69"/>
    <w:rsid w:val="00EB1CA5"/>
    <w:rsid w:val="00EB27B9"/>
    <w:rsid w:val="00EB3DBB"/>
    <w:rsid w:val="00EB4059"/>
    <w:rsid w:val="00EB53AF"/>
    <w:rsid w:val="00EB5791"/>
    <w:rsid w:val="00EB6A31"/>
    <w:rsid w:val="00EB6B34"/>
    <w:rsid w:val="00EC0130"/>
    <w:rsid w:val="00EC069C"/>
    <w:rsid w:val="00EC0CC8"/>
    <w:rsid w:val="00EC1A09"/>
    <w:rsid w:val="00EC539B"/>
    <w:rsid w:val="00EC5C8C"/>
    <w:rsid w:val="00EC664A"/>
    <w:rsid w:val="00EC66CC"/>
    <w:rsid w:val="00EC73E7"/>
    <w:rsid w:val="00ED10CA"/>
    <w:rsid w:val="00ED33E4"/>
    <w:rsid w:val="00ED6D8D"/>
    <w:rsid w:val="00ED796D"/>
    <w:rsid w:val="00EE0477"/>
    <w:rsid w:val="00EE2A46"/>
    <w:rsid w:val="00EF0299"/>
    <w:rsid w:val="00EF0307"/>
    <w:rsid w:val="00EF1AFD"/>
    <w:rsid w:val="00EF1B5D"/>
    <w:rsid w:val="00EF1C26"/>
    <w:rsid w:val="00EF1EFC"/>
    <w:rsid w:val="00EF532A"/>
    <w:rsid w:val="00EF534C"/>
    <w:rsid w:val="00EF59B0"/>
    <w:rsid w:val="00EF5D5E"/>
    <w:rsid w:val="00EF79D1"/>
    <w:rsid w:val="00EF7B52"/>
    <w:rsid w:val="00F006C7"/>
    <w:rsid w:val="00F0118D"/>
    <w:rsid w:val="00F07AEF"/>
    <w:rsid w:val="00F07C8B"/>
    <w:rsid w:val="00F07EFA"/>
    <w:rsid w:val="00F11FF2"/>
    <w:rsid w:val="00F12A64"/>
    <w:rsid w:val="00F12F65"/>
    <w:rsid w:val="00F156C8"/>
    <w:rsid w:val="00F156CE"/>
    <w:rsid w:val="00F16740"/>
    <w:rsid w:val="00F16E2D"/>
    <w:rsid w:val="00F20D26"/>
    <w:rsid w:val="00F2198A"/>
    <w:rsid w:val="00F21B48"/>
    <w:rsid w:val="00F25045"/>
    <w:rsid w:val="00F2526B"/>
    <w:rsid w:val="00F2538B"/>
    <w:rsid w:val="00F322A2"/>
    <w:rsid w:val="00F32FCA"/>
    <w:rsid w:val="00F34EAF"/>
    <w:rsid w:val="00F4106E"/>
    <w:rsid w:val="00F41D1D"/>
    <w:rsid w:val="00F42831"/>
    <w:rsid w:val="00F43B1D"/>
    <w:rsid w:val="00F44A61"/>
    <w:rsid w:val="00F502F0"/>
    <w:rsid w:val="00F52BF3"/>
    <w:rsid w:val="00F552E7"/>
    <w:rsid w:val="00F600FD"/>
    <w:rsid w:val="00F604D4"/>
    <w:rsid w:val="00F619BE"/>
    <w:rsid w:val="00F64408"/>
    <w:rsid w:val="00F6467F"/>
    <w:rsid w:val="00F64964"/>
    <w:rsid w:val="00F64FDA"/>
    <w:rsid w:val="00F650DF"/>
    <w:rsid w:val="00F70E92"/>
    <w:rsid w:val="00F72D10"/>
    <w:rsid w:val="00F74BF9"/>
    <w:rsid w:val="00F77119"/>
    <w:rsid w:val="00F778C7"/>
    <w:rsid w:val="00F8137C"/>
    <w:rsid w:val="00F851C3"/>
    <w:rsid w:val="00F86AD6"/>
    <w:rsid w:val="00F93679"/>
    <w:rsid w:val="00F93732"/>
    <w:rsid w:val="00F96A7F"/>
    <w:rsid w:val="00F96DD5"/>
    <w:rsid w:val="00F97447"/>
    <w:rsid w:val="00F97E50"/>
    <w:rsid w:val="00FA1FAE"/>
    <w:rsid w:val="00FA438B"/>
    <w:rsid w:val="00FA43FA"/>
    <w:rsid w:val="00FA458E"/>
    <w:rsid w:val="00FA50A2"/>
    <w:rsid w:val="00FA55D3"/>
    <w:rsid w:val="00FA5709"/>
    <w:rsid w:val="00FB0188"/>
    <w:rsid w:val="00FB0D48"/>
    <w:rsid w:val="00FB2851"/>
    <w:rsid w:val="00FB3539"/>
    <w:rsid w:val="00FB377D"/>
    <w:rsid w:val="00FB5B23"/>
    <w:rsid w:val="00FB5EB6"/>
    <w:rsid w:val="00FB7507"/>
    <w:rsid w:val="00FC0A94"/>
    <w:rsid w:val="00FC6ABD"/>
    <w:rsid w:val="00FC6E6A"/>
    <w:rsid w:val="00FC7144"/>
    <w:rsid w:val="00FC75CC"/>
    <w:rsid w:val="00FD21E6"/>
    <w:rsid w:val="00FD3B0D"/>
    <w:rsid w:val="00FD4A35"/>
    <w:rsid w:val="00FD5CF8"/>
    <w:rsid w:val="00FD705B"/>
    <w:rsid w:val="00FE201A"/>
    <w:rsid w:val="00FE24FB"/>
    <w:rsid w:val="00FE2ADF"/>
    <w:rsid w:val="00FE4022"/>
    <w:rsid w:val="00FE42C6"/>
    <w:rsid w:val="00FE573A"/>
    <w:rsid w:val="00FF0EEC"/>
    <w:rsid w:val="00FF1250"/>
    <w:rsid w:val="00FF2814"/>
    <w:rsid w:val="00FF405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65FB"/>
  <w15:chartTrackingRefBased/>
  <w15:docId w15:val="{7CF25FD7-D240-4F3B-A904-CE221A17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05F"/>
    <w:rPr>
      <w:rFonts w:ascii="Times New Roman" w:hAnsi="Times New Roman"/>
      <w:sz w:val="24"/>
    </w:rPr>
  </w:style>
  <w:style w:type="paragraph" w:styleId="Heading1">
    <w:name w:val="heading 1"/>
    <w:basedOn w:val="Normal"/>
    <w:next w:val="Normal"/>
    <w:link w:val="Heading1Char"/>
    <w:uiPriority w:val="9"/>
    <w:qFormat/>
    <w:rsid w:val="00AF404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F404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F4042"/>
    <w:pPr>
      <w:keepNext/>
      <w:keepLines/>
      <w:spacing w:before="40" w:after="0"/>
      <w:outlineLvl w:val="2"/>
    </w:pPr>
    <w:rPr>
      <w:rFonts w:eastAsia="Times New Roman" w:cs="Times New Roman"/>
      <w:b/>
      <w:szCs w:val="24"/>
      <w:lang w:val="en-US"/>
    </w:rPr>
  </w:style>
  <w:style w:type="paragraph" w:styleId="Heading4">
    <w:name w:val="heading 4"/>
    <w:basedOn w:val="Normal"/>
    <w:next w:val="Normal"/>
    <w:link w:val="Heading4Char"/>
    <w:uiPriority w:val="9"/>
    <w:unhideWhenUsed/>
    <w:qFormat/>
    <w:rsid w:val="00AF404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4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F404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F4042"/>
    <w:rPr>
      <w:rFonts w:ascii="Times New Roman" w:eastAsia="Times New Roman" w:hAnsi="Times New Roman" w:cs="Times New Roman"/>
      <w:b/>
      <w:szCs w:val="24"/>
      <w:lang w:val="en-US"/>
    </w:rPr>
  </w:style>
  <w:style w:type="character" w:customStyle="1" w:styleId="Heading4Char">
    <w:name w:val="Heading 4 Char"/>
    <w:basedOn w:val="DefaultParagraphFont"/>
    <w:link w:val="Heading4"/>
    <w:uiPriority w:val="9"/>
    <w:rsid w:val="00AF4042"/>
    <w:rPr>
      <w:rFonts w:ascii="Times New Roman" w:eastAsiaTheme="majorEastAsia" w:hAnsi="Times New Roman" w:cstheme="majorBidi"/>
      <w:i/>
      <w:iCs/>
    </w:rPr>
  </w:style>
  <w:style w:type="paragraph" w:styleId="Header">
    <w:name w:val="header"/>
    <w:basedOn w:val="Normal"/>
    <w:link w:val="HeaderChar"/>
    <w:uiPriority w:val="99"/>
    <w:unhideWhenUsed/>
    <w:rsid w:val="001A6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665"/>
  </w:style>
  <w:style w:type="paragraph" w:styleId="Footer">
    <w:name w:val="footer"/>
    <w:basedOn w:val="Normal"/>
    <w:link w:val="FooterChar"/>
    <w:uiPriority w:val="99"/>
    <w:unhideWhenUsed/>
    <w:rsid w:val="001A6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665"/>
  </w:style>
  <w:style w:type="paragraph" w:styleId="ListParagraph">
    <w:name w:val="List Paragraph"/>
    <w:basedOn w:val="Normal"/>
    <w:uiPriority w:val="34"/>
    <w:qFormat/>
    <w:rsid w:val="001A6665"/>
    <w:pPr>
      <w:ind w:left="720"/>
      <w:contextualSpacing/>
    </w:pPr>
  </w:style>
  <w:style w:type="table" w:styleId="TableGrid">
    <w:name w:val="Table Grid"/>
    <w:basedOn w:val="TableNormal"/>
    <w:uiPriority w:val="39"/>
    <w:rsid w:val="0005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908"/>
    <w:pPr>
      <w:spacing w:after="0" w:line="240" w:lineRule="auto"/>
    </w:pPr>
  </w:style>
  <w:style w:type="paragraph" w:customStyle="1" w:styleId="Heading31">
    <w:name w:val="Heading 31"/>
    <w:basedOn w:val="Normal"/>
    <w:next w:val="Normal"/>
    <w:uiPriority w:val="9"/>
    <w:unhideWhenUsed/>
    <w:qFormat/>
    <w:rsid w:val="00AF4042"/>
    <w:pPr>
      <w:keepNext/>
      <w:keepLines/>
      <w:spacing w:before="40" w:after="0" w:line="276" w:lineRule="auto"/>
      <w:outlineLvl w:val="2"/>
    </w:pPr>
    <w:rPr>
      <w:rFonts w:eastAsia="Times New Roman" w:cs="Times New Roman"/>
      <w:color w:val="243F60"/>
      <w:szCs w:val="24"/>
      <w:lang w:val="en-US"/>
    </w:rPr>
  </w:style>
  <w:style w:type="character" w:customStyle="1" w:styleId="Heading3Char1">
    <w:name w:val="Heading 3 Char1"/>
    <w:basedOn w:val="DefaultParagraphFont"/>
    <w:uiPriority w:val="9"/>
    <w:semiHidden/>
    <w:rsid w:val="003170D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6424B"/>
    <w:pPr>
      <w:outlineLvl w:val="9"/>
    </w:pPr>
    <w:rPr>
      <w:lang w:val="en-US"/>
    </w:rPr>
  </w:style>
  <w:style w:type="paragraph" w:styleId="TOC1">
    <w:name w:val="toc 1"/>
    <w:basedOn w:val="Normal"/>
    <w:next w:val="Normal"/>
    <w:autoRedefine/>
    <w:uiPriority w:val="39"/>
    <w:unhideWhenUsed/>
    <w:rsid w:val="00C417BF"/>
    <w:pPr>
      <w:tabs>
        <w:tab w:val="right" w:leader="dot" w:pos="9016"/>
      </w:tabs>
      <w:spacing w:after="100"/>
    </w:pPr>
  </w:style>
  <w:style w:type="paragraph" w:styleId="TOC2">
    <w:name w:val="toc 2"/>
    <w:basedOn w:val="Normal"/>
    <w:next w:val="Normal"/>
    <w:autoRedefine/>
    <w:uiPriority w:val="39"/>
    <w:unhideWhenUsed/>
    <w:rsid w:val="00A6424B"/>
    <w:pPr>
      <w:spacing w:after="100"/>
      <w:ind w:left="220"/>
    </w:pPr>
  </w:style>
  <w:style w:type="paragraph" w:styleId="TOC3">
    <w:name w:val="toc 3"/>
    <w:basedOn w:val="Normal"/>
    <w:next w:val="Normal"/>
    <w:autoRedefine/>
    <w:uiPriority w:val="39"/>
    <w:unhideWhenUsed/>
    <w:rsid w:val="00A6424B"/>
    <w:pPr>
      <w:spacing w:after="100"/>
      <w:ind w:left="440"/>
    </w:pPr>
  </w:style>
  <w:style w:type="paragraph" w:styleId="TOC4">
    <w:name w:val="toc 4"/>
    <w:basedOn w:val="Normal"/>
    <w:next w:val="Normal"/>
    <w:autoRedefine/>
    <w:uiPriority w:val="39"/>
    <w:unhideWhenUsed/>
    <w:rsid w:val="00A6424B"/>
    <w:pPr>
      <w:spacing w:after="100"/>
      <w:ind w:left="660"/>
    </w:pPr>
    <w:rPr>
      <w:rFonts w:eastAsiaTheme="minorEastAsia"/>
      <w:lang w:eastAsia="en-ZW"/>
    </w:rPr>
  </w:style>
  <w:style w:type="paragraph" w:styleId="TOC5">
    <w:name w:val="toc 5"/>
    <w:basedOn w:val="Normal"/>
    <w:next w:val="Normal"/>
    <w:autoRedefine/>
    <w:uiPriority w:val="39"/>
    <w:unhideWhenUsed/>
    <w:rsid w:val="00A6424B"/>
    <w:pPr>
      <w:spacing w:after="100"/>
      <w:ind w:left="880"/>
    </w:pPr>
    <w:rPr>
      <w:rFonts w:eastAsiaTheme="minorEastAsia"/>
      <w:lang w:eastAsia="en-ZW"/>
    </w:rPr>
  </w:style>
  <w:style w:type="paragraph" w:styleId="TOC6">
    <w:name w:val="toc 6"/>
    <w:basedOn w:val="Normal"/>
    <w:next w:val="Normal"/>
    <w:autoRedefine/>
    <w:uiPriority w:val="39"/>
    <w:unhideWhenUsed/>
    <w:rsid w:val="00A6424B"/>
    <w:pPr>
      <w:spacing w:after="100"/>
      <w:ind w:left="1100"/>
    </w:pPr>
    <w:rPr>
      <w:rFonts w:eastAsiaTheme="minorEastAsia"/>
      <w:lang w:eastAsia="en-ZW"/>
    </w:rPr>
  </w:style>
  <w:style w:type="paragraph" w:styleId="TOC7">
    <w:name w:val="toc 7"/>
    <w:basedOn w:val="Normal"/>
    <w:next w:val="Normal"/>
    <w:autoRedefine/>
    <w:uiPriority w:val="39"/>
    <w:unhideWhenUsed/>
    <w:rsid w:val="00A6424B"/>
    <w:pPr>
      <w:spacing w:after="100"/>
      <w:ind w:left="1320"/>
    </w:pPr>
    <w:rPr>
      <w:rFonts w:eastAsiaTheme="minorEastAsia"/>
      <w:lang w:eastAsia="en-ZW"/>
    </w:rPr>
  </w:style>
  <w:style w:type="paragraph" w:styleId="TOC8">
    <w:name w:val="toc 8"/>
    <w:basedOn w:val="Normal"/>
    <w:next w:val="Normal"/>
    <w:autoRedefine/>
    <w:uiPriority w:val="39"/>
    <w:unhideWhenUsed/>
    <w:rsid w:val="00A6424B"/>
    <w:pPr>
      <w:spacing w:after="100"/>
      <w:ind w:left="1540"/>
    </w:pPr>
    <w:rPr>
      <w:rFonts w:eastAsiaTheme="minorEastAsia"/>
      <w:lang w:eastAsia="en-ZW"/>
    </w:rPr>
  </w:style>
  <w:style w:type="paragraph" w:styleId="TOC9">
    <w:name w:val="toc 9"/>
    <w:basedOn w:val="Normal"/>
    <w:next w:val="Normal"/>
    <w:autoRedefine/>
    <w:uiPriority w:val="39"/>
    <w:unhideWhenUsed/>
    <w:rsid w:val="00A6424B"/>
    <w:pPr>
      <w:spacing w:after="100"/>
      <w:ind w:left="1760"/>
    </w:pPr>
    <w:rPr>
      <w:rFonts w:eastAsiaTheme="minorEastAsia"/>
      <w:lang w:eastAsia="en-ZW"/>
    </w:rPr>
  </w:style>
  <w:style w:type="character" w:styleId="Hyperlink">
    <w:name w:val="Hyperlink"/>
    <w:basedOn w:val="DefaultParagraphFont"/>
    <w:uiPriority w:val="99"/>
    <w:unhideWhenUsed/>
    <w:rsid w:val="00A6424B"/>
    <w:rPr>
      <w:color w:val="0563C1" w:themeColor="hyperlink"/>
      <w:u w:val="single"/>
    </w:rPr>
  </w:style>
  <w:style w:type="table" w:customStyle="1" w:styleId="TableGrid2">
    <w:name w:val="Table Grid2"/>
    <w:basedOn w:val="TableNormal"/>
    <w:next w:val="TableGrid"/>
    <w:uiPriority w:val="39"/>
    <w:rsid w:val="00BA0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854EF"/>
    <w:pPr>
      <w:spacing w:after="0" w:line="240" w:lineRule="auto"/>
    </w:pPr>
    <w:rPr>
      <w:rFonts w:eastAsia="Times New Roman" w:cs="Times New Roman"/>
      <w:sz w:val="20"/>
      <w:szCs w:val="20"/>
      <w:lang w:val="en-GB" w:eastAsia="en-ZW"/>
    </w:rPr>
  </w:style>
  <w:style w:type="character" w:customStyle="1" w:styleId="FootnoteTextChar">
    <w:name w:val="Footnote Text Char"/>
    <w:basedOn w:val="DefaultParagraphFont"/>
    <w:link w:val="FootnoteText"/>
    <w:rsid w:val="00D854EF"/>
    <w:rPr>
      <w:rFonts w:ascii="Times New Roman" w:eastAsia="Times New Roman" w:hAnsi="Times New Roman" w:cs="Times New Roman"/>
      <w:sz w:val="20"/>
      <w:szCs w:val="20"/>
      <w:lang w:val="en-GB" w:eastAsia="en-ZW"/>
    </w:rPr>
  </w:style>
  <w:style w:type="character" w:styleId="FootnoteReference">
    <w:name w:val="footnote reference"/>
    <w:uiPriority w:val="99"/>
    <w:rsid w:val="00D854EF"/>
    <w:rPr>
      <w:vertAlign w:val="superscript"/>
    </w:rPr>
  </w:style>
  <w:style w:type="paragraph" w:styleId="BalloonText">
    <w:name w:val="Balloon Text"/>
    <w:basedOn w:val="Normal"/>
    <w:link w:val="BalloonTextChar"/>
    <w:uiPriority w:val="99"/>
    <w:semiHidden/>
    <w:unhideWhenUsed/>
    <w:rsid w:val="00F11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FF2"/>
    <w:rPr>
      <w:rFonts w:ascii="Segoe UI" w:hAnsi="Segoe UI" w:cs="Segoe UI"/>
      <w:sz w:val="18"/>
      <w:szCs w:val="18"/>
    </w:rPr>
  </w:style>
  <w:style w:type="character" w:styleId="CommentReference">
    <w:name w:val="annotation reference"/>
    <w:basedOn w:val="DefaultParagraphFont"/>
    <w:uiPriority w:val="99"/>
    <w:semiHidden/>
    <w:unhideWhenUsed/>
    <w:rsid w:val="00F11FF2"/>
    <w:rPr>
      <w:sz w:val="16"/>
      <w:szCs w:val="16"/>
    </w:rPr>
  </w:style>
  <w:style w:type="paragraph" w:styleId="CommentText">
    <w:name w:val="annotation text"/>
    <w:basedOn w:val="Normal"/>
    <w:link w:val="CommentTextChar"/>
    <w:uiPriority w:val="99"/>
    <w:unhideWhenUsed/>
    <w:rsid w:val="00F11FF2"/>
    <w:pPr>
      <w:spacing w:line="240" w:lineRule="auto"/>
    </w:pPr>
    <w:rPr>
      <w:sz w:val="20"/>
      <w:szCs w:val="20"/>
    </w:rPr>
  </w:style>
  <w:style w:type="character" w:customStyle="1" w:styleId="CommentTextChar">
    <w:name w:val="Comment Text Char"/>
    <w:basedOn w:val="DefaultParagraphFont"/>
    <w:link w:val="CommentText"/>
    <w:uiPriority w:val="99"/>
    <w:rsid w:val="00F11FF2"/>
    <w:rPr>
      <w:sz w:val="20"/>
      <w:szCs w:val="20"/>
    </w:rPr>
  </w:style>
  <w:style w:type="paragraph" w:styleId="CommentSubject">
    <w:name w:val="annotation subject"/>
    <w:basedOn w:val="CommentText"/>
    <w:next w:val="CommentText"/>
    <w:link w:val="CommentSubjectChar"/>
    <w:uiPriority w:val="99"/>
    <w:semiHidden/>
    <w:unhideWhenUsed/>
    <w:rsid w:val="00F11FF2"/>
    <w:rPr>
      <w:b/>
      <w:bCs/>
    </w:rPr>
  </w:style>
  <w:style w:type="character" w:customStyle="1" w:styleId="CommentSubjectChar">
    <w:name w:val="Comment Subject Char"/>
    <w:basedOn w:val="CommentTextChar"/>
    <w:link w:val="CommentSubject"/>
    <w:uiPriority w:val="99"/>
    <w:semiHidden/>
    <w:rsid w:val="00F11FF2"/>
    <w:rPr>
      <w:b/>
      <w:bCs/>
      <w:sz w:val="20"/>
      <w:szCs w:val="20"/>
    </w:rPr>
  </w:style>
  <w:style w:type="character" w:customStyle="1" w:styleId="ilfuvd">
    <w:name w:val="ilfuvd"/>
    <w:basedOn w:val="DefaultParagraphFont"/>
    <w:rsid w:val="0096670C"/>
  </w:style>
  <w:style w:type="paragraph" w:customStyle="1" w:styleId="BDCtextnormal">
    <w:name w:val="BDC textnormal"/>
    <w:basedOn w:val="Normal"/>
    <w:rsid w:val="004C4A7B"/>
    <w:pPr>
      <w:tabs>
        <w:tab w:val="left" w:pos="426"/>
      </w:tabs>
      <w:spacing w:after="80" w:line="240" w:lineRule="auto"/>
      <w:jc w:val="both"/>
    </w:pPr>
    <w:rPr>
      <w:rFonts w:eastAsia="Times New Roman" w:cs="Times New Roman"/>
      <w:szCs w:val="24"/>
      <w:lang w:val="en-GB" w:eastAsia="en-GB"/>
    </w:rPr>
  </w:style>
  <w:style w:type="character" w:customStyle="1" w:styleId="UnresolvedMention1">
    <w:name w:val="Unresolved Mention1"/>
    <w:basedOn w:val="DefaultParagraphFont"/>
    <w:uiPriority w:val="99"/>
    <w:semiHidden/>
    <w:unhideWhenUsed/>
    <w:rsid w:val="004E2EC8"/>
    <w:rPr>
      <w:color w:val="605E5C"/>
      <w:shd w:val="clear" w:color="auto" w:fill="E1DFDD"/>
    </w:rPr>
  </w:style>
  <w:style w:type="paragraph" w:styleId="NormalWeb">
    <w:name w:val="Normal (Web)"/>
    <w:basedOn w:val="Normal"/>
    <w:uiPriority w:val="99"/>
    <w:unhideWhenUsed/>
    <w:rsid w:val="00EB4059"/>
    <w:pPr>
      <w:spacing w:after="336" w:line="240" w:lineRule="auto"/>
    </w:pPr>
    <w:rPr>
      <w:rFonts w:eastAsia="Times New Roman" w:cs="Times New Roman"/>
      <w:szCs w:val="24"/>
      <w:lang w:eastAsia="en-ZW"/>
    </w:rPr>
  </w:style>
  <w:style w:type="paragraph" w:styleId="Revision">
    <w:name w:val="Revision"/>
    <w:hidden/>
    <w:uiPriority w:val="99"/>
    <w:semiHidden/>
    <w:rsid w:val="002F7848"/>
    <w:pPr>
      <w:spacing w:after="0" w:line="240" w:lineRule="auto"/>
    </w:pPr>
  </w:style>
  <w:style w:type="numbering" w:customStyle="1" w:styleId="Style1">
    <w:name w:val="Style1"/>
    <w:uiPriority w:val="99"/>
    <w:rsid w:val="00460C8C"/>
    <w:pPr>
      <w:numPr>
        <w:numId w:val="65"/>
      </w:numPr>
    </w:pPr>
  </w:style>
  <w:style w:type="table" w:styleId="GridTable4-Accent4">
    <w:name w:val="Grid Table 4 Accent 4"/>
    <w:basedOn w:val="TableNormal"/>
    <w:uiPriority w:val="49"/>
    <w:rsid w:val="00B112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PolicyType">
    <w:name w:val="Policy Type"/>
    <w:basedOn w:val="Normal"/>
    <w:rsid w:val="00727F19"/>
    <w:pPr>
      <w:spacing w:after="0" w:line="240" w:lineRule="auto"/>
    </w:pPr>
    <w:rPr>
      <w:rFonts w:ascii="Arial" w:eastAsia="Times New Roman" w:hAnsi="Arial" w:cs="Times New Roman"/>
      <w:b/>
      <w:sz w:val="20"/>
      <w:szCs w:val="20"/>
      <w:lang w:val="en-US"/>
    </w:rPr>
  </w:style>
  <w:style w:type="paragraph" w:styleId="BodyText">
    <w:name w:val="Body Text"/>
    <w:basedOn w:val="Normal"/>
    <w:link w:val="BodyTextChar"/>
    <w:uiPriority w:val="99"/>
    <w:rsid w:val="00727F19"/>
    <w:pPr>
      <w:spacing w:after="0" w:line="240" w:lineRule="auto"/>
    </w:pPr>
    <w:rPr>
      <w:rFonts w:ascii="CastleT" w:eastAsia="Times New Roman" w:hAnsi="CastleT" w:cs="Times New Roman"/>
      <w:b/>
      <w:bCs/>
      <w:szCs w:val="24"/>
      <w:lang w:val="en-GB"/>
    </w:rPr>
  </w:style>
  <w:style w:type="character" w:customStyle="1" w:styleId="BodyTextChar">
    <w:name w:val="Body Text Char"/>
    <w:basedOn w:val="DefaultParagraphFont"/>
    <w:link w:val="BodyText"/>
    <w:uiPriority w:val="99"/>
    <w:rsid w:val="00727F19"/>
    <w:rPr>
      <w:rFonts w:ascii="CastleT" w:eastAsia="Times New Roman" w:hAnsi="CastleT" w:cs="Times New Roman"/>
      <w:b/>
      <w:bCs/>
      <w:sz w:val="24"/>
      <w:szCs w:val="24"/>
      <w:lang w:val="en-GB"/>
    </w:rPr>
  </w:style>
  <w:style w:type="paragraph" w:styleId="List">
    <w:name w:val="List"/>
    <w:basedOn w:val="Normal"/>
    <w:rsid w:val="00727F19"/>
    <w:pPr>
      <w:spacing w:after="0" w:line="240" w:lineRule="auto"/>
      <w:ind w:left="283" w:hanging="283"/>
      <w:jc w:val="both"/>
    </w:pPr>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2137">
      <w:bodyDiv w:val="1"/>
      <w:marLeft w:val="0"/>
      <w:marRight w:val="0"/>
      <w:marTop w:val="0"/>
      <w:marBottom w:val="0"/>
      <w:divBdr>
        <w:top w:val="none" w:sz="0" w:space="0" w:color="auto"/>
        <w:left w:val="none" w:sz="0" w:space="0" w:color="auto"/>
        <w:bottom w:val="none" w:sz="0" w:space="0" w:color="auto"/>
        <w:right w:val="none" w:sz="0" w:space="0" w:color="auto"/>
      </w:divBdr>
    </w:div>
    <w:div w:id="675808079">
      <w:bodyDiv w:val="1"/>
      <w:marLeft w:val="0"/>
      <w:marRight w:val="0"/>
      <w:marTop w:val="0"/>
      <w:marBottom w:val="0"/>
      <w:divBdr>
        <w:top w:val="none" w:sz="0" w:space="0" w:color="auto"/>
        <w:left w:val="none" w:sz="0" w:space="0" w:color="auto"/>
        <w:bottom w:val="none" w:sz="0" w:space="0" w:color="auto"/>
        <w:right w:val="none" w:sz="0" w:space="0" w:color="auto"/>
      </w:divBdr>
      <w:divsChild>
        <w:div w:id="951936415">
          <w:marLeft w:val="0"/>
          <w:marRight w:val="0"/>
          <w:marTop w:val="0"/>
          <w:marBottom w:val="0"/>
          <w:divBdr>
            <w:top w:val="none" w:sz="0" w:space="0" w:color="auto"/>
            <w:left w:val="none" w:sz="0" w:space="0" w:color="auto"/>
            <w:bottom w:val="none" w:sz="0" w:space="0" w:color="auto"/>
            <w:right w:val="none" w:sz="0" w:space="0" w:color="auto"/>
          </w:divBdr>
        </w:div>
      </w:divsChild>
    </w:div>
    <w:div w:id="8201231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05">
          <w:marLeft w:val="0"/>
          <w:marRight w:val="0"/>
          <w:marTop w:val="0"/>
          <w:marBottom w:val="0"/>
          <w:divBdr>
            <w:top w:val="none" w:sz="0" w:space="0" w:color="auto"/>
            <w:left w:val="none" w:sz="0" w:space="0" w:color="auto"/>
            <w:bottom w:val="none" w:sz="0" w:space="0" w:color="auto"/>
            <w:right w:val="none" w:sz="0" w:space="0" w:color="auto"/>
          </w:divBdr>
        </w:div>
      </w:divsChild>
    </w:div>
    <w:div w:id="821191346">
      <w:bodyDiv w:val="1"/>
      <w:marLeft w:val="0"/>
      <w:marRight w:val="0"/>
      <w:marTop w:val="0"/>
      <w:marBottom w:val="0"/>
      <w:divBdr>
        <w:top w:val="none" w:sz="0" w:space="0" w:color="auto"/>
        <w:left w:val="none" w:sz="0" w:space="0" w:color="auto"/>
        <w:bottom w:val="none" w:sz="0" w:space="0" w:color="auto"/>
        <w:right w:val="none" w:sz="0" w:space="0" w:color="auto"/>
      </w:divBdr>
    </w:div>
    <w:div w:id="854616295">
      <w:bodyDiv w:val="1"/>
      <w:marLeft w:val="0"/>
      <w:marRight w:val="0"/>
      <w:marTop w:val="0"/>
      <w:marBottom w:val="0"/>
      <w:divBdr>
        <w:top w:val="none" w:sz="0" w:space="0" w:color="auto"/>
        <w:left w:val="none" w:sz="0" w:space="0" w:color="auto"/>
        <w:bottom w:val="none" w:sz="0" w:space="0" w:color="auto"/>
        <w:right w:val="none" w:sz="0" w:space="0" w:color="auto"/>
      </w:divBdr>
      <w:divsChild>
        <w:div w:id="7878178">
          <w:marLeft w:val="432"/>
          <w:marRight w:val="0"/>
          <w:marTop w:val="154"/>
          <w:marBottom w:val="0"/>
          <w:divBdr>
            <w:top w:val="none" w:sz="0" w:space="0" w:color="auto"/>
            <w:left w:val="none" w:sz="0" w:space="0" w:color="auto"/>
            <w:bottom w:val="none" w:sz="0" w:space="0" w:color="auto"/>
            <w:right w:val="none" w:sz="0" w:space="0" w:color="auto"/>
          </w:divBdr>
        </w:div>
        <w:div w:id="968782717">
          <w:marLeft w:val="432"/>
          <w:marRight w:val="0"/>
          <w:marTop w:val="154"/>
          <w:marBottom w:val="0"/>
          <w:divBdr>
            <w:top w:val="none" w:sz="0" w:space="0" w:color="auto"/>
            <w:left w:val="none" w:sz="0" w:space="0" w:color="auto"/>
            <w:bottom w:val="none" w:sz="0" w:space="0" w:color="auto"/>
            <w:right w:val="none" w:sz="0" w:space="0" w:color="auto"/>
          </w:divBdr>
        </w:div>
        <w:div w:id="1481340813">
          <w:marLeft w:val="432"/>
          <w:marRight w:val="0"/>
          <w:marTop w:val="154"/>
          <w:marBottom w:val="0"/>
          <w:divBdr>
            <w:top w:val="none" w:sz="0" w:space="0" w:color="auto"/>
            <w:left w:val="none" w:sz="0" w:space="0" w:color="auto"/>
            <w:bottom w:val="none" w:sz="0" w:space="0" w:color="auto"/>
            <w:right w:val="none" w:sz="0" w:space="0" w:color="auto"/>
          </w:divBdr>
        </w:div>
      </w:divsChild>
    </w:div>
    <w:div w:id="960261060">
      <w:bodyDiv w:val="1"/>
      <w:marLeft w:val="0"/>
      <w:marRight w:val="0"/>
      <w:marTop w:val="0"/>
      <w:marBottom w:val="0"/>
      <w:divBdr>
        <w:top w:val="none" w:sz="0" w:space="0" w:color="auto"/>
        <w:left w:val="none" w:sz="0" w:space="0" w:color="auto"/>
        <w:bottom w:val="none" w:sz="0" w:space="0" w:color="auto"/>
        <w:right w:val="none" w:sz="0" w:space="0" w:color="auto"/>
      </w:divBdr>
      <w:divsChild>
        <w:div w:id="898830268">
          <w:marLeft w:val="0"/>
          <w:marRight w:val="0"/>
          <w:marTop w:val="0"/>
          <w:marBottom w:val="0"/>
          <w:divBdr>
            <w:top w:val="none" w:sz="0" w:space="0" w:color="auto"/>
            <w:left w:val="none" w:sz="0" w:space="0" w:color="auto"/>
            <w:bottom w:val="none" w:sz="0" w:space="0" w:color="auto"/>
            <w:right w:val="none" w:sz="0" w:space="0" w:color="auto"/>
          </w:divBdr>
          <w:divsChild>
            <w:div w:id="197133947">
              <w:marLeft w:val="0"/>
              <w:marRight w:val="0"/>
              <w:marTop w:val="0"/>
              <w:marBottom w:val="0"/>
              <w:divBdr>
                <w:top w:val="none" w:sz="0" w:space="0" w:color="auto"/>
                <w:left w:val="none" w:sz="0" w:space="0" w:color="auto"/>
                <w:bottom w:val="none" w:sz="0" w:space="0" w:color="auto"/>
                <w:right w:val="none" w:sz="0" w:space="0" w:color="auto"/>
              </w:divBdr>
              <w:divsChild>
                <w:div w:id="2147118558">
                  <w:marLeft w:val="0"/>
                  <w:marRight w:val="0"/>
                  <w:marTop w:val="0"/>
                  <w:marBottom w:val="0"/>
                  <w:divBdr>
                    <w:top w:val="none" w:sz="0" w:space="0" w:color="auto"/>
                    <w:left w:val="none" w:sz="0" w:space="0" w:color="auto"/>
                    <w:bottom w:val="none" w:sz="0" w:space="0" w:color="auto"/>
                    <w:right w:val="none" w:sz="0" w:space="0" w:color="auto"/>
                  </w:divBdr>
                  <w:divsChild>
                    <w:div w:id="576936513">
                      <w:marLeft w:val="0"/>
                      <w:marRight w:val="0"/>
                      <w:marTop w:val="0"/>
                      <w:marBottom w:val="0"/>
                      <w:divBdr>
                        <w:top w:val="none" w:sz="0" w:space="0" w:color="auto"/>
                        <w:left w:val="none" w:sz="0" w:space="0" w:color="auto"/>
                        <w:bottom w:val="none" w:sz="0" w:space="0" w:color="auto"/>
                        <w:right w:val="none" w:sz="0" w:space="0" w:color="auto"/>
                      </w:divBdr>
                      <w:divsChild>
                        <w:div w:id="71201374">
                          <w:marLeft w:val="0"/>
                          <w:marRight w:val="0"/>
                          <w:marTop w:val="0"/>
                          <w:marBottom w:val="0"/>
                          <w:divBdr>
                            <w:top w:val="none" w:sz="0" w:space="0" w:color="auto"/>
                            <w:left w:val="none" w:sz="0" w:space="0" w:color="auto"/>
                            <w:bottom w:val="none" w:sz="0" w:space="0" w:color="auto"/>
                            <w:right w:val="none" w:sz="0" w:space="0" w:color="auto"/>
                          </w:divBdr>
                          <w:divsChild>
                            <w:div w:id="1571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5678">
      <w:bodyDiv w:val="1"/>
      <w:marLeft w:val="0"/>
      <w:marRight w:val="0"/>
      <w:marTop w:val="0"/>
      <w:marBottom w:val="0"/>
      <w:divBdr>
        <w:top w:val="none" w:sz="0" w:space="0" w:color="auto"/>
        <w:left w:val="none" w:sz="0" w:space="0" w:color="auto"/>
        <w:bottom w:val="none" w:sz="0" w:space="0" w:color="auto"/>
        <w:right w:val="none" w:sz="0" w:space="0" w:color="auto"/>
      </w:divBdr>
      <w:divsChild>
        <w:div w:id="805317670">
          <w:marLeft w:val="0"/>
          <w:marRight w:val="0"/>
          <w:marTop w:val="0"/>
          <w:marBottom w:val="0"/>
          <w:divBdr>
            <w:top w:val="none" w:sz="0" w:space="0" w:color="auto"/>
            <w:left w:val="none" w:sz="0" w:space="0" w:color="auto"/>
            <w:bottom w:val="none" w:sz="0" w:space="0" w:color="auto"/>
            <w:right w:val="none" w:sz="0" w:space="0" w:color="auto"/>
          </w:divBdr>
        </w:div>
      </w:divsChild>
    </w:div>
    <w:div w:id="1292512106">
      <w:bodyDiv w:val="1"/>
      <w:marLeft w:val="0"/>
      <w:marRight w:val="0"/>
      <w:marTop w:val="0"/>
      <w:marBottom w:val="0"/>
      <w:divBdr>
        <w:top w:val="none" w:sz="0" w:space="0" w:color="auto"/>
        <w:left w:val="none" w:sz="0" w:space="0" w:color="auto"/>
        <w:bottom w:val="none" w:sz="0" w:space="0" w:color="auto"/>
        <w:right w:val="none" w:sz="0" w:space="0" w:color="auto"/>
      </w:divBdr>
      <w:divsChild>
        <w:div w:id="1993556585">
          <w:marLeft w:val="0"/>
          <w:marRight w:val="0"/>
          <w:marTop w:val="0"/>
          <w:marBottom w:val="0"/>
          <w:divBdr>
            <w:top w:val="none" w:sz="0" w:space="0" w:color="auto"/>
            <w:left w:val="none" w:sz="0" w:space="0" w:color="auto"/>
            <w:bottom w:val="none" w:sz="0" w:space="0" w:color="auto"/>
            <w:right w:val="none" w:sz="0" w:space="0" w:color="auto"/>
          </w:divBdr>
          <w:divsChild>
            <w:div w:id="18321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307">
      <w:bodyDiv w:val="1"/>
      <w:marLeft w:val="0"/>
      <w:marRight w:val="0"/>
      <w:marTop w:val="0"/>
      <w:marBottom w:val="0"/>
      <w:divBdr>
        <w:top w:val="none" w:sz="0" w:space="0" w:color="auto"/>
        <w:left w:val="none" w:sz="0" w:space="0" w:color="auto"/>
        <w:bottom w:val="none" w:sz="0" w:space="0" w:color="auto"/>
        <w:right w:val="none" w:sz="0" w:space="0" w:color="auto"/>
      </w:divBdr>
      <w:divsChild>
        <w:div w:id="822505028">
          <w:marLeft w:val="0"/>
          <w:marRight w:val="0"/>
          <w:marTop w:val="0"/>
          <w:marBottom w:val="0"/>
          <w:divBdr>
            <w:top w:val="none" w:sz="0" w:space="0" w:color="auto"/>
            <w:left w:val="none" w:sz="0" w:space="0" w:color="auto"/>
            <w:bottom w:val="none" w:sz="0" w:space="0" w:color="auto"/>
            <w:right w:val="none" w:sz="0" w:space="0" w:color="auto"/>
          </w:divBdr>
        </w:div>
      </w:divsChild>
    </w:div>
    <w:div w:id="1678196268">
      <w:bodyDiv w:val="1"/>
      <w:marLeft w:val="0"/>
      <w:marRight w:val="0"/>
      <w:marTop w:val="0"/>
      <w:marBottom w:val="0"/>
      <w:divBdr>
        <w:top w:val="none" w:sz="0" w:space="0" w:color="auto"/>
        <w:left w:val="none" w:sz="0" w:space="0" w:color="auto"/>
        <w:bottom w:val="none" w:sz="0" w:space="0" w:color="auto"/>
        <w:right w:val="none" w:sz="0" w:space="0" w:color="auto"/>
      </w:divBdr>
      <w:divsChild>
        <w:div w:id="580986371">
          <w:marLeft w:val="0"/>
          <w:marRight w:val="0"/>
          <w:marTop w:val="0"/>
          <w:marBottom w:val="0"/>
          <w:divBdr>
            <w:top w:val="none" w:sz="0" w:space="0" w:color="auto"/>
            <w:left w:val="none" w:sz="0" w:space="0" w:color="auto"/>
            <w:bottom w:val="none" w:sz="0" w:space="0" w:color="auto"/>
            <w:right w:val="none" w:sz="0" w:space="0" w:color="auto"/>
          </w:divBdr>
          <w:divsChild>
            <w:div w:id="1733654073">
              <w:marLeft w:val="0"/>
              <w:marRight w:val="0"/>
              <w:marTop w:val="0"/>
              <w:marBottom w:val="0"/>
              <w:divBdr>
                <w:top w:val="none" w:sz="0" w:space="0" w:color="auto"/>
                <w:left w:val="none" w:sz="0" w:space="0" w:color="auto"/>
                <w:bottom w:val="none" w:sz="0" w:space="0" w:color="auto"/>
                <w:right w:val="none" w:sz="0" w:space="0" w:color="auto"/>
              </w:divBdr>
              <w:divsChild>
                <w:div w:id="366025729">
                  <w:marLeft w:val="0"/>
                  <w:marRight w:val="0"/>
                  <w:marTop w:val="0"/>
                  <w:marBottom w:val="0"/>
                  <w:divBdr>
                    <w:top w:val="none" w:sz="0" w:space="0" w:color="auto"/>
                    <w:left w:val="none" w:sz="0" w:space="0" w:color="auto"/>
                    <w:bottom w:val="none" w:sz="0" w:space="0" w:color="auto"/>
                    <w:right w:val="none" w:sz="0" w:space="0" w:color="auto"/>
                  </w:divBdr>
                  <w:divsChild>
                    <w:div w:id="1704986495">
                      <w:marLeft w:val="0"/>
                      <w:marRight w:val="0"/>
                      <w:marTop w:val="0"/>
                      <w:marBottom w:val="0"/>
                      <w:divBdr>
                        <w:top w:val="none" w:sz="0" w:space="0" w:color="auto"/>
                        <w:left w:val="none" w:sz="0" w:space="0" w:color="auto"/>
                        <w:bottom w:val="none" w:sz="0" w:space="0" w:color="auto"/>
                        <w:right w:val="none" w:sz="0" w:space="0" w:color="auto"/>
                      </w:divBdr>
                      <w:divsChild>
                        <w:div w:id="1444230887">
                          <w:marLeft w:val="0"/>
                          <w:marRight w:val="0"/>
                          <w:marTop w:val="0"/>
                          <w:marBottom w:val="0"/>
                          <w:divBdr>
                            <w:top w:val="none" w:sz="0" w:space="0" w:color="auto"/>
                            <w:left w:val="none" w:sz="0" w:space="0" w:color="auto"/>
                            <w:bottom w:val="none" w:sz="0" w:space="0" w:color="auto"/>
                            <w:right w:val="none" w:sz="0" w:space="0" w:color="auto"/>
                          </w:divBdr>
                          <w:divsChild>
                            <w:div w:id="850098280">
                              <w:marLeft w:val="-225"/>
                              <w:marRight w:val="-225"/>
                              <w:marTop w:val="0"/>
                              <w:marBottom w:val="0"/>
                              <w:divBdr>
                                <w:top w:val="none" w:sz="0" w:space="0" w:color="auto"/>
                                <w:left w:val="none" w:sz="0" w:space="0" w:color="auto"/>
                                <w:bottom w:val="none" w:sz="0" w:space="0" w:color="auto"/>
                                <w:right w:val="none" w:sz="0" w:space="0" w:color="auto"/>
                              </w:divBdr>
                              <w:divsChild>
                                <w:div w:id="285739433">
                                  <w:marLeft w:val="1463"/>
                                  <w:marRight w:val="0"/>
                                  <w:marTop w:val="0"/>
                                  <w:marBottom w:val="0"/>
                                  <w:divBdr>
                                    <w:top w:val="none" w:sz="0" w:space="0" w:color="auto"/>
                                    <w:left w:val="none" w:sz="0" w:space="0" w:color="auto"/>
                                    <w:bottom w:val="none" w:sz="0" w:space="0" w:color="auto"/>
                                    <w:right w:val="none" w:sz="0" w:space="0" w:color="auto"/>
                                  </w:divBdr>
                                  <w:divsChild>
                                    <w:div w:id="749086803">
                                      <w:marLeft w:val="-225"/>
                                      <w:marRight w:val="-225"/>
                                      <w:marTop w:val="0"/>
                                      <w:marBottom w:val="0"/>
                                      <w:divBdr>
                                        <w:top w:val="none" w:sz="0" w:space="0" w:color="auto"/>
                                        <w:left w:val="none" w:sz="0" w:space="0" w:color="auto"/>
                                        <w:bottom w:val="none" w:sz="0" w:space="0" w:color="auto"/>
                                        <w:right w:val="none" w:sz="0" w:space="0" w:color="auto"/>
                                      </w:divBdr>
                                      <w:divsChild>
                                        <w:div w:id="1626422741">
                                          <w:marLeft w:val="0"/>
                                          <w:marRight w:val="0"/>
                                          <w:marTop w:val="0"/>
                                          <w:marBottom w:val="0"/>
                                          <w:divBdr>
                                            <w:top w:val="none" w:sz="0" w:space="0" w:color="auto"/>
                                            <w:left w:val="none" w:sz="0" w:space="0" w:color="auto"/>
                                            <w:bottom w:val="none" w:sz="0" w:space="0" w:color="auto"/>
                                            <w:right w:val="none" w:sz="0" w:space="0" w:color="auto"/>
                                          </w:divBdr>
                                          <w:divsChild>
                                            <w:div w:id="822307907">
                                              <w:marLeft w:val="0"/>
                                              <w:marRight w:val="0"/>
                                              <w:marTop w:val="0"/>
                                              <w:marBottom w:val="0"/>
                                              <w:divBdr>
                                                <w:top w:val="none" w:sz="0" w:space="0" w:color="auto"/>
                                                <w:left w:val="none" w:sz="0" w:space="0" w:color="auto"/>
                                                <w:bottom w:val="none" w:sz="0" w:space="0" w:color="auto"/>
                                                <w:right w:val="none" w:sz="0" w:space="0" w:color="auto"/>
                                              </w:divBdr>
                                              <w:divsChild>
                                                <w:div w:id="7517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07176">
          <w:marLeft w:val="0"/>
          <w:marRight w:val="0"/>
          <w:marTop w:val="0"/>
          <w:marBottom w:val="0"/>
          <w:divBdr>
            <w:top w:val="none" w:sz="0" w:space="0" w:color="auto"/>
            <w:left w:val="none" w:sz="0" w:space="0" w:color="auto"/>
            <w:bottom w:val="none" w:sz="0" w:space="0" w:color="auto"/>
            <w:right w:val="none" w:sz="0" w:space="0" w:color="auto"/>
          </w:divBdr>
          <w:divsChild>
            <w:div w:id="1287471232">
              <w:marLeft w:val="0"/>
              <w:marRight w:val="0"/>
              <w:marTop w:val="0"/>
              <w:marBottom w:val="0"/>
              <w:divBdr>
                <w:top w:val="none" w:sz="0" w:space="0" w:color="auto"/>
                <w:left w:val="none" w:sz="0" w:space="0" w:color="auto"/>
                <w:bottom w:val="none" w:sz="0" w:space="0" w:color="auto"/>
                <w:right w:val="none" w:sz="0" w:space="0" w:color="auto"/>
              </w:divBdr>
              <w:divsChild>
                <w:div w:id="2043742080">
                  <w:marLeft w:val="-225"/>
                  <w:marRight w:val="-225"/>
                  <w:marTop w:val="0"/>
                  <w:marBottom w:val="0"/>
                  <w:divBdr>
                    <w:top w:val="none" w:sz="0" w:space="0" w:color="auto"/>
                    <w:left w:val="none" w:sz="0" w:space="0" w:color="auto"/>
                    <w:bottom w:val="none" w:sz="0" w:space="0" w:color="auto"/>
                    <w:right w:val="none" w:sz="0" w:space="0" w:color="auto"/>
                  </w:divBdr>
                  <w:divsChild>
                    <w:div w:id="1908420785">
                      <w:marLeft w:val="1462"/>
                      <w:marRight w:val="0"/>
                      <w:marTop w:val="0"/>
                      <w:marBottom w:val="0"/>
                      <w:divBdr>
                        <w:top w:val="none" w:sz="0" w:space="0" w:color="auto"/>
                        <w:left w:val="none" w:sz="0" w:space="0" w:color="auto"/>
                        <w:bottom w:val="none" w:sz="0" w:space="0" w:color="auto"/>
                        <w:right w:val="none" w:sz="0" w:space="0" w:color="auto"/>
                      </w:divBdr>
                      <w:divsChild>
                        <w:div w:id="785661305">
                          <w:marLeft w:val="-225"/>
                          <w:marRight w:val="-225"/>
                          <w:marTop w:val="0"/>
                          <w:marBottom w:val="0"/>
                          <w:divBdr>
                            <w:top w:val="none" w:sz="0" w:space="0" w:color="auto"/>
                            <w:left w:val="none" w:sz="0" w:space="0" w:color="auto"/>
                            <w:bottom w:val="none" w:sz="0" w:space="0" w:color="auto"/>
                            <w:right w:val="none" w:sz="0" w:space="0" w:color="auto"/>
                          </w:divBdr>
                          <w:divsChild>
                            <w:div w:id="1467776851">
                              <w:marLeft w:val="0"/>
                              <w:marRight w:val="0"/>
                              <w:marTop w:val="0"/>
                              <w:marBottom w:val="0"/>
                              <w:divBdr>
                                <w:top w:val="none" w:sz="0" w:space="0" w:color="auto"/>
                                <w:left w:val="none" w:sz="0" w:space="0" w:color="auto"/>
                                <w:bottom w:val="none" w:sz="0" w:space="0" w:color="auto"/>
                                <w:right w:val="none" w:sz="0" w:space="0" w:color="auto"/>
                              </w:divBdr>
                              <w:divsChild>
                                <w:div w:id="2242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umanrightscommission.vic.gov.au/the-workplace/employer-responsibilities/recruitment"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resources.workable.com/equal-opportunity-company-polic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workplace-harassment-company-policy" TargetMode="External"/><Relationship Id="rId5" Type="http://schemas.openxmlformats.org/officeDocument/2006/relationships/webSettings" Target="webSettings.xml"/><Relationship Id="rId15" Type="http://schemas.openxmlformats.org/officeDocument/2006/relationships/hyperlink" Target="https://www.humanrightscommission.vic.gov.au/the-workplace/employer-responsibilities/dismissal"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humanrightscommission.vic.gov.au/the-workplace/employer-responsibilities/terms-a-conditions"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1F97-476A-4C40-9F60-A1720EF9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111</Pages>
  <Words>28937</Words>
  <Characters>164947</Characters>
  <Application>Microsoft Office Word</Application>
  <DocSecurity>0</DocSecurity>
  <Lines>1374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Kudzaishe Kuhudzai</dc:creator>
  <cp:keywords/>
  <dc:description/>
  <cp:lastModifiedBy>Natasha</cp:lastModifiedBy>
  <cp:revision>28</cp:revision>
  <dcterms:created xsi:type="dcterms:W3CDTF">2022-09-28T08:39:00Z</dcterms:created>
  <dcterms:modified xsi:type="dcterms:W3CDTF">2022-09-29T10:38:00Z</dcterms:modified>
</cp:coreProperties>
</file>